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65F100CD" w:rsidR="00140913" w:rsidRPr="00CD2674" w:rsidRDefault="009E5E0F">
      <w:pPr>
        <w:pStyle w:val="ANSIdesignation"/>
        <w:rPr>
          <w:bCs/>
        </w:rPr>
        <w:pPrChange w:id="2" w:author="Lynn Laakso" w:date="2022-09-09T14:45:00Z">
          <w:pPr>
            <w:jc w:val="right"/>
          </w:pPr>
        </w:pPrChange>
      </w:pPr>
      <w:bookmarkStart w:id="3" w:name="_Toc25579082"/>
      <w:bookmarkStart w:id="4" w:name="_Toc25585447"/>
      <w:bookmarkStart w:id="5"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ins w:id="6" w:author="Lynn Laakso" w:date="2022-09-09T14:45:00Z">
        <w:r w:rsidR="00CD2674" w:rsidRPr="00CD2674">
          <w:rPr>
            <w:rFonts w:ascii="Arial Narrow" w:hAnsi="Arial Narrow"/>
            <w:bCs/>
            <w:noProof/>
            <w:rPrChange w:id="7" w:author="Lynn Laakso" w:date="2022-09-09T14:45:00Z">
              <w:rPr>
                <w:rFonts w:ascii="Arial Narrow" w:hAnsi="Arial Narrow"/>
                <w:b/>
                <w:caps/>
                <w:noProof/>
              </w:rPr>
            </w:rPrChange>
          </w:rPr>
          <w:t>V291_R1_N1_202</w:t>
        </w:r>
      </w:ins>
      <w:ins w:id="8" w:author="Lynn Laakso [2]" w:date="2023-07-31T13:57:00Z">
        <w:r w:rsidR="000236B0">
          <w:rPr>
            <w:rFonts w:ascii="Arial Narrow" w:hAnsi="Arial Narrow"/>
            <w:bCs/>
            <w:noProof/>
          </w:rPr>
          <w:t>3</w:t>
        </w:r>
      </w:ins>
      <w:ins w:id="9" w:author="Lynn Laakso" w:date="2022-09-09T14:45:00Z">
        <w:del w:id="10" w:author="Lynn Laakso [2]" w:date="2023-07-31T13:57:00Z">
          <w:r w:rsidR="00CD2674" w:rsidRPr="00CD2674" w:rsidDel="000236B0">
            <w:rPr>
              <w:rFonts w:ascii="Arial Narrow" w:hAnsi="Arial Narrow"/>
              <w:bCs/>
              <w:noProof/>
              <w:rPrChange w:id="11" w:author="Lynn Laakso" w:date="2022-09-09T14:45:00Z">
                <w:rPr>
                  <w:rFonts w:ascii="Arial Narrow" w:hAnsi="Arial Narrow"/>
                  <w:b/>
                  <w:caps/>
                  <w:noProof/>
                </w:rPr>
              </w:rPrChange>
            </w:rPr>
            <w:delText>2</w:delText>
          </w:r>
        </w:del>
        <w:r w:rsidR="00CD2674" w:rsidRPr="00CD2674">
          <w:rPr>
            <w:rFonts w:ascii="Arial Narrow" w:hAnsi="Arial Narrow"/>
            <w:bCs/>
            <w:noProof/>
            <w:rPrChange w:id="12" w:author="Lynn Laakso" w:date="2022-09-09T14:45:00Z">
              <w:rPr>
                <w:rFonts w:ascii="Arial Narrow" w:hAnsi="Arial Narrow"/>
                <w:b/>
                <w:caps/>
                <w:noProof/>
              </w:rPr>
            </w:rPrChange>
          </w:rPr>
          <w:t>SEP</w:t>
        </w:r>
      </w:ins>
    </w:p>
    <w:p w14:paraId="0CB56F66" w14:textId="77777777" w:rsidR="003262BC" w:rsidRPr="000D351C" w:rsidRDefault="003262BC">
      <w:pPr>
        <w:pStyle w:val="Heading1"/>
        <w:rPr>
          <w:noProof/>
        </w:rPr>
      </w:pPr>
      <w:r w:rsidRPr="000D351C">
        <w:rPr>
          <w:noProof/>
        </w:rPr>
        <w:t>.</w:t>
      </w:r>
      <w:r w:rsidRPr="000D351C">
        <w:rPr>
          <w:noProof/>
        </w:rPr>
        <w:br/>
      </w:r>
      <w:bookmarkEnd w:id="5"/>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13" w:author="Merrick, Riki | APHL" w:date="2022-07-27T12:45:00Z"/>
          <w:rFonts w:eastAsia="MS Mincho"/>
          <w:kern w:val="20"/>
          <w:szCs w:val="20"/>
        </w:rPr>
      </w:pPr>
      <w:ins w:id="14" w:author="Merrick, Riki | APHL" w:date="2022-07-27T12:45:00Z">
        <w:r w:rsidRPr="00D3405B">
          <w:rPr>
            <w:rFonts w:eastAsia="MS Mincho"/>
            <w:b/>
            <w:kern w:val="20"/>
            <w:sz w:val="28"/>
            <w:szCs w:val="20"/>
            <w:u w:val="single"/>
          </w:rPr>
          <w:t>Notes to Balloters</w:t>
        </w:r>
      </w:ins>
    </w:p>
    <w:p w14:paraId="2B9AC371" w14:textId="68BEDD05"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Merrick, Riki | APHL" w:date="2022-07-27T12:45:00Z"/>
          <w:rFonts w:eastAsia="MS Mincho"/>
          <w:kern w:val="20"/>
          <w:szCs w:val="20"/>
        </w:rPr>
      </w:pPr>
      <w:ins w:id="16" w:author="Merrick, Riki | APHL" w:date="2022-07-27T12:45:00Z">
        <w:r w:rsidRPr="00D3405B">
          <w:rPr>
            <w:rFonts w:eastAsia="MS Mincho"/>
            <w:kern w:val="20"/>
            <w:szCs w:val="20"/>
          </w:rPr>
          <w:t xml:space="preserve">This is the </w:t>
        </w:r>
        <w:del w:id="17" w:author="Lynn Laakso [2]" w:date="2023-07-31T13:57:00Z">
          <w:r w:rsidRPr="00D3405B" w:rsidDel="000236B0">
            <w:rPr>
              <w:rFonts w:eastAsia="MS Mincho"/>
              <w:kern w:val="20"/>
              <w:szCs w:val="20"/>
            </w:rPr>
            <w:delText>First</w:delText>
          </w:r>
        </w:del>
      </w:ins>
      <w:ins w:id="18" w:author="Lynn Laakso [2]" w:date="2023-07-31T13:57:00Z">
        <w:r w:rsidR="000236B0">
          <w:rPr>
            <w:rFonts w:eastAsia="MS Mincho"/>
            <w:kern w:val="20"/>
            <w:szCs w:val="20"/>
          </w:rPr>
          <w:t>Second</w:t>
        </w:r>
      </w:ins>
      <w:ins w:id="19" w:author="Merrick, Riki | APHL" w:date="2022-07-27T12:45:00Z">
        <w:r w:rsidRPr="00D3405B">
          <w:rPr>
            <w:rFonts w:eastAsia="MS Mincho"/>
            <w:kern w:val="20"/>
            <w:szCs w:val="20"/>
          </w:rPr>
          <w:t xml:space="preserve"> Normative Ballot for Version 2.9.1.</w:t>
        </w:r>
      </w:ins>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0" w:author="Merrick, Riki | APHL" w:date="2022-07-27T12:45:00Z"/>
          <w:rFonts w:eastAsia="MS Mincho"/>
          <w:kern w:val="20"/>
          <w:szCs w:val="20"/>
        </w:rPr>
      </w:pPr>
      <w:ins w:id="21" w:author="Merrick, Riki | APHL" w:date="2022-07-27T12:4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7T12:45:00Z"/>
          <w:rFonts w:eastAsia="MS Mincho"/>
          <w:kern w:val="20"/>
          <w:szCs w:val="20"/>
        </w:rPr>
      </w:pPr>
      <w:ins w:id="23" w:author="Merrick, Riki | APHL" w:date="2022-07-27T12:45:00Z">
        <w:r w:rsidRPr="00D3405B">
          <w:rPr>
            <w:rFonts w:eastAsia="MS Mincho"/>
            <w:kern w:val="20"/>
            <w:szCs w:val="20"/>
          </w:rPr>
          <w:t>The following table itemizes the changes that have been applied to the chapter.</w:t>
        </w:r>
      </w:ins>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Merrick, Riki | APHL" w:date="2022-07-27T12:45:00Z"/>
          <w:rFonts w:eastAsia="MS Mincho"/>
          <w:kern w:val="20"/>
          <w:szCs w:val="20"/>
        </w:rPr>
      </w:pPr>
      <w:ins w:id="25" w:author="Merrick, Riki | APHL" w:date="2022-07-27T12:45:00Z">
        <w:r w:rsidRPr="00D3405B">
          <w:rPr>
            <w:rFonts w:eastAsia="MS Mincho"/>
            <w:kern w:val="20"/>
            <w:szCs w:val="20"/>
          </w:rPr>
          <w:t xml:space="preserve">HL7 HQ, the Work Group Chairs and the International Affiliates thank you for your consideration! </w:t>
        </w:r>
      </w:ins>
    </w:p>
    <w:p w14:paraId="41939BD1" w14:textId="77777777" w:rsidR="00D3405B" w:rsidRPr="00D3405B" w:rsidRDefault="00D3405B" w:rsidP="00D3405B">
      <w:pPr>
        <w:spacing w:before="0" w:after="200" w:line="276" w:lineRule="auto"/>
        <w:rPr>
          <w:ins w:id="26" w:author="Merrick, Riki | APHL" w:date="2022-07-27T12:45: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27" w:author="Merrick, Riki | APHL" w:date="2022-07-27T12: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2284"/>
        <w:gridCol w:w="3021"/>
        <w:gridCol w:w="1069"/>
        <w:gridCol w:w="1268"/>
        <w:gridCol w:w="714"/>
        <w:tblGridChange w:id="28">
          <w:tblGrid>
            <w:gridCol w:w="930"/>
            <w:gridCol w:w="64"/>
            <w:gridCol w:w="2242"/>
            <w:gridCol w:w="42"/>
            <w:gridCol w:w="3018"/>
            <w:gridCol w:w="3"/>
            <w:gridCol w:w="1067"/>
            <w:gridCol w:w="2"/>
            <w:gridCol w:w="1266"/>
            <w:gridCol w:w="2"/>
            <w:gridCol w:w="714"/>
          </w:tblGrid>
        </w:tblGridChange>
      </w:tblGrid>
      <w:tr w:rsidR="00D3405B" w:rsidRPr="00D3405B" w14:paraId="167E0940" w14:textId="77777777" w:rsidTr="00D3405B">
        <w:trPr>
          <w:trHeight w:val="530"/>
          <w:tblHeader/>
          <w:ins w:id="29" w:author="Merrick, Riki | APHL" w:date="2022-07-27T12:45:00Z"/>
          <w:trPrChange w:id="30" w:author="Merrick, Riki | APHL" w:date="2022-07-27T12:46:00Z">
            <w:trPr>
              <w:trHeight w:val="530"/>
            </w:trPr>
          </w:trPrChange>
        </w:trPr>
        <w:tc>
          <w:tcPr>
            <w:tcW w:w="930" w:type="dxa"/>
            <w:shd w:val="clear" w:color="auto" w:fill="D9D9D9"/>
            <w:tcPrChange w:id="31" w:author="Merrick, Riki | APHL" w:date="2022-07-27T12:46:00Z">
              <w:tcPr>
                <w:tcW w:w="930" w:type="dxa"/>
                <w:shd w:val="clear" w:color="auto" w:fill="D9D9D9"/>
              </w:tcPr>
            </w:tcPrChange>
          </w:tcPr>
          <w:p w14:paraId="56CD7CA3" w14:textId="77777777" w:rsidR="00D3405B" w:rsidRPr="00D3405B" w:rsidRDefault="00D3405B" w:rsidP="00D3405B">
            <w:pPr>
              <w:widowControl w:val="0"/>
              <w:autoSpaceDE w:val="0"/>
              <w:autoSpaceDN w:val="0"/>
              <w:adjustRightInd w:val="0"/>
              <w:spacing w:before="110" w:after="200" w:line="276" w:lineRule="auto"/>
              <w:rPr>
                <w:ins w:id="32" w:author="Merrick, Riki | APHL" w:date="2022-07-27T12:45:00Z"/>
                <w:rFonts w:ascii="Arial" w:hAnsi="Arial"/>
                <w:sz w:val="22"/>
                <w:szCs w:val="22"/>
              </w:rPr>
            </w:pPr>
            <w:ins w:id="33" w:author="Merrick, Riki | APHL" w:date="2022-07-27T12:45:00Z">
              <w:r w:rsidRPr="00D3405B">
                <w:rPr>
                  <w:b/>
                  <w:bCs/>
                  <w:i/>
                  <w:iCs/>
                  <w:color w:val="000080"/>
                  <w:sz w:val="22"/>
                  <w:szCs w:val="22"/>
                </w:rPr>
                <w:t>Section</w:t>
              </w:r>
            </w:ins>
          </w:p>
        </w:tc>
        <w:tc>
          <w:tcPr>
            <w:tcW w:w="2306" w:type="dxa"/>
            <w:shd w:val="clear" w:color="auto" w:fill="D9D9D9"/>
            <w:tcPrChange w:id="34" w:author="Merrick, Riki | APHL" w:date="2022-07-27T12:46:00Z">
              <w:tcPr>
                <w:tcW w:w="2306" w:type="dxa"/>
                <w:gridSpan w:val="2"/>
                <w:shd w:val="clear" w:color="auto" w:fill="D9D9D9"/>
              </w:tcPr>
            </w:tcPrChange>
          </w:tcPr>
          <w:p w14:paraId="24335FA5" w14:textId="77777777" w:rsidR="00D3405B" w:rsidRPr="00D3405B" w:rsidRDefault="00D3405B" w:rsidP="00D3405B">
            <w:pPr>
              <w:widowControl w:val="0"/>
              <w:autoSpaceDE w:val="0"/>
              <w:autoSpaceDN w:val="0"/>
              <w:adjustRightInd w:val="0"/>
              <w:spacing w:before="110" w:after="200" w:line="276" w:lineRule="auto"/>
              <w:rPr>
                <w:ins w:id="35" w:author="Merrick, Riki | APHL" w:date="2022-07-27T12:45:00Z"/>
                <w:rFonts w:ascii="Arial" w:hAnsi="Arial"/>
                <w:sz w:val="22"/>
                <w:szCs w:val="22"/>
              </w:rPr>
            </w:pPr>
            <w:ins w:id="36" w:author="Merrick, Riki | APHL" w:date="2022-07-27T12:45:00Z">
              <w:r w:rsidRPr="00D3405B">
                <w:rPr>
                  <w:b/>
                  <w:bCs/>
                  <w:i/>
                  <w:iCs/>
                  <w:color w:val="000080"/>
                  <w:sz w:val="22"/>
                  <w:szCs w:val="22"/>
                </w:rPr>
                <w:t>Section Name</w:t>
              </w:r>
            </w:ins>
          </w:p>
        </w:tc>
        <w:tc>
          <w:tcPr>
            <w:tcW w:w="3060" w:type="dxa"/>
            <w:shd w:val="clear" w:color="auto" w:fill="D9D9D9"/>
            <w:tcPrChange w:id="37" w:author="Merrick, Riki | APHL" w:date="2022-07-27T12:46:00Z">
              <w:tcPr>
                <w:tcW w:w="3060" w:type="dxa"/>
                <w:gridSpan w:val="2"/>
                <w:shd w:val="clear" w:color="auto" w:fill="D9D9D9"/>
              </w:tcPr>
            </w:tcPrChange>
          </w:tcPr>
          <w:p w14:paraId="61E8FC07" w14:textId="77777777" w:rsidR="00D3405B" w:rsidRPr="00D3405B" w:rsidRDefault="00D3405B" w:rsidP="00D3405B">
            <w:pPr>
              <w:widowControl w:val="0"/>
              <w:autoSpaceDE w:val="0"/>
              <w:autoSpaceDN w:val="0"/>
              <w:adjustRightInd w:val="0"/>
              <w:spacing w:before="110" w:after="200" w:line="276" w:lineRule="auto"/>
              <w:rPr>
                <w:ins w:id="38" w:author="Merrick, Riki | APHL" w:date="2022-07-27T12:45:00Z"/>
                <w:rFonts w:ascii="Arial" w:hAnsi="Arial"/>
                <w:sz w:val="22"/>
                <w:szCs w:val="22"/>
              </w:rPr>
            </w:pPr>
            <w:ins w:id="39" w:author="Merrick, Riki | APHL" w:date="2022-07-27T12:45:00Z">
              <w:r w:rsidRPr="00D3405B">
                <w:rPr>
                  <w:b/>
                  <w:bCs/>
                  <w:i/>
                  <w:iCs/>
                  <w:color w:val="000080"/>
                  <w:sz w:val="22"/>
                  <w:szCs w:val="22"/>
                </w:rPr>
                <w:t>Change  Type</w:t>
              </w:r>
            </w:ins>
          </w:p>
        </w:tc>
        <w:tc>
          <w:tcPr>
            <w:tcW w:w="1070" w:type="dxa"/>
            <w:shd w:val="clear" w:color="auto" w:fill="D9D9D9"/>
            <w:tcPrChange w:id="40" w:author="Merrick, Riki | APHL" w:date="2022-07-27T12:46:00Z">
              <w:tcPr>
                <w:tcW w:w="1070" w:type="dxa"/>
                <w:gridSpan w:val="2"/>
                <w:shd w:val="clear" w:color="auto" w:fill="D9D9D9"/>
              </w:tcPr>
            </w:tcPrChange>
          </w:tcPr>
          <w:p w14:paraId="4219967F" w14:textId="77777777" w:rsidR="00D3405B" w:rsidRPr="00D3405B" w:rsidRDefault="00D3405B" w:rsidP="00D3405B">
            <w:pPr>
              <w:widowControl w:val="0"/>
              <w:autoSpaceDE w:val="0"/>
              <w:autoSpaceDN w:val="0"/>
              <w:adjustRightInd w:val="0"/>
              <w:spacing w:before="110" w:after="200" w:line="276" w:lineRule="auto"/>
              <w:rPr>
                <w:ins w:id="41" w:author="Merrick, Riki | APHL" w:date="2022-07-27T12:45:00Z"/>
                <w:b/>
                <w:bCs/>
                <w:i/>
                <w:iCs/>
                <w:color w:val="000080"/>
                <w:sz w:val="22"/>
                <w:szCs w:val="22"/>
              </w:rPr>
            </w:pPr>
            <w:ins w:id="42" w:author="Merrick, Riki | APHL" w:date="2022-07-27T12:45:00Z">
              <w:r w:rsidRPr="00D3405B">
                <w:rPr>
                  <w:b/>
                  <w:bCs/>
                  <w:i/>
                  <w:iCs/>
                  <w:color w:val="000080"/>
                  <w:sz w:val="22"/>
                  <w:szCs w:val="22"/>
                </w:rPr>
                <w:t>Proposal #</w:t>
              </w:r>
            </w:ins>
          </w:p>
        </w:tc>
        <w:tc>
          <w:tcPr>
            <w:tcW w:w="1268" w:type="dxa"/>
            <w:shd w:val="clear" w:color="auto" w:fill="D9D9D9"/>
            <w:tcPrChange w:id="43" w:author="Merrick, Riki | APHL" w:date="2022-07-27T12:46:00Z">
              <w:tcPr>
                <w:tcW w:w="1268" w:type="dxa"/>
                <w:gridSpan w:val="2"/>
                <w:shd w:val="clear" w:color="auto" w:fill="D9D9D9"/>
              </w:tcPr>
            </w:tcPrChange>
          </w:tcPr>
          <w:p w14:paraId="6AAF6CF0" w14:textId="77777777" w:rsidR="00D3405B" w:rsidRPr="00D3405B" w:rsidRDefault="00D3405B" w:rsidP="00D3405B">
            <w:pPr>
              <w:widowControl w:val="0"/>
              <w:autoSpaceDE w:val="0"/>
              <w:autoSpaceDN w:val="0"/>
              <w:adjustRightInd w:val="0"/>
              <w:spacing w:before="110" w:after="200" w:line="276" w:lineRule="auto"/>
              <w:jc w:val="center"/>
              <w:rPr>
                <w:ins w:id="44" w:author="Merrick, Riki | APHL" w:date="2022-07-27T12:45:00Z"/>
                <w:b/>
                <w:bCs/>
                <w:i/>
                <w:iCs/>
                <w:color w:val="000080"/>
                <w:sz w:val="28"/>
                <w:szCs w:val="28"/>
              </w:rPr>
            </w:pPr>
            <w:ins w:id="45" w:author="Merrick, Riki | APHL" w:date="2022-07-27T12:45:00Z">
              <w:r w:rsidRPr="00D3405B">
                <w:rPr>
                  <w:b/>
                  <w:bCs/>
                  <w:i/>
                  <w:iCs/>
                  <w:color w:val="000080"/>
                  <w:sz w:val="22"/>
                  <w:szCs w:val="22"/>
                </w:rPr>
                <w:t>Substantive</w:t>
              </w:r>
              <w:r w:rsidRPr="00D3405B">
                <w:rPr>
                  <w:b/>
                  <w:bCs/>
                  <w:i/>
                  <w:iCs/>
                  <w:color w:val="000080"/>
                  <w:sz w:val="22"/>
                  <w:szCs w:val="22"/>
                </w:rPr>
                <w:br/>
                <w:t>Y/N</w:t>
              </w:r>
            </w:ins>
          </w:p>
        </w:tc>
        <w:tc>
          <w:tcPr>
            <w:tcW w:w="716" w:type="dxa"/>
            <w:shd w:val="clear" w:color="auto" w:fill="D9D9D9"/>
            <w:tcPrChange w:id="46" w:author="Merrick, Riki | APHL" w:date="2022-07-27T12:46:00Z">
              <w:tcPr>
                <w:tcW w:w="716" w:type="dxa"/>
                <w:gridSpan w:val="2"/>
                <w:shd w:val="clear" w:color="auto" w:fill="D9D9D9"/>
              </w:tcPr>
            </w:tcPrChange>
          </w:tcPr>
          <w:p w14:paraId="66F3151E" w14:textId="77777777" w:rsidR="00D3405B" w:rsidRPr="00D3405B" w:rsidRDefault="00D3405B" w:rsidP="00D3405B">
            <w:pPr>
              <w:widowControl w:val="0"/>
              <w:autoSpaceDE w:val="0"/>
              <w:autoSpaceDN w:val="0"/>
              <w:adjustRightInd w:val="0"/>
              <w:spacing w:before="110" w:after="200" w:line="276" w:lineRule="auto"/>
              <w:jc w:val="center"/>
              <w:rPr>
                <w:ins w:id="47" w:author="Merrick, Riki | APHL" w:date="2022-07-27T12:45:00Z"/>
                <w:b/>
                <w:bCs/>
                <w:i/>
                <w:iCs/>
                <w:color w:val="000080"/>
                <w:sz w:val="28"/>
                <w:szCs w:val="28"/>
              </w:rPr>
            </w:pPr>
            <w:ins w:id="48" w:author="Merrick, Riki | APHL" w:date="2022-07-27T12:45:00Z">
              <w:r w:rsidRPr="00D3405B">
                <w:rPr>
                  <w:b/>
                  <w:bCs/>
                  <w:i/>
                  <w:iCs/>
                  <w:color w:val="000080"/>
                  <w:sz w:val="22"/>
                  <w:szCs w:val="22"/>
                </w:rPr>
                <w:t>Line</w:t>
              </w:r>
              <w:r w:rsidRPr="00D3405B">
                <w:rPr>
                  <w:b/>
                  <w:bCs/>
                  <w:i/>
                  <w:iCs/>
                  <w:color w:val="000080"/>
                  <w:sz w:val="22"/>
                  <w:szCs w:val="22"/>
                </w:rPr>
                <w:br/>
                <w:t>Item</w:t>
              </w:r>
            </w:ins>
          </w:p>
        </w:tc>
      </w:tr>
      <w:tr w:rsidR="00D3405B" w:rsidRPr="00D3405B" w14:paraId="46CF1C70" w14:textId="77777777" w:rsidTr="00A51CFB">
        <w:trPr>
          <w:trHeight w:val="530"/>
          <w:ins w:id="49" w:author="Merrick, Riki | APHL" w:date="2022-07-27T12:45:00Z"/>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ins w:id="50" w:author="Merrick, Riki | APHL" w:date="2022-07-27T12:45:00Z"/>
                <w:b/>
                <w:bCs/>
                <w:i/>
                <w:iCs/>
                <w:color w:val="000080"/>
                <w:sz w:val="22"/>
                <w:szCs w:val="22"/>
              </w:rPr>
            </w:pPr>
            <w:ins w:id="51" w:author="Merrick, Riki | APHL" w:date="2022-07-27T12:51:00Z">
              <w:r>
                <w:rPr>
                  <w:b/>
                  <w:bCs/>
                  <w:i/>
                  <w:iCs/>
                  <w:color w:val="000080"/>
                  <w:sz w:val="22"/>
                  <w:szCs w:val="22"/>
                </w:rPr>
                <w:t>10.3</w:t>
              </w:r>
            </w:ins>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ins w:id="52" w:author="Merrick, Riki | APHL" w:date="2022-07-27T12:45:00Z"/>
                <w:bCs/>
                <w:i/>
                <w:iCs/>
                <w:noProof/>
                <w:sz w:val="22"/>
                <w:szCs w:val="22"/>
              </w:rPr>
            </w:pPr>
            <w:ins w:id="53" w:author="Merrick, Riki | APHL" w:date="2022-07-27T12:52:00Z">
              <w:r w:rsidRPr="00D3405B">
                <w:rPr>
                  <w:bCs/>
                  <w:i/>
                  <w:iCs/>
                  <w:noProof/>
                  <w:sz w:val="22"/>
                  <w:szCs w:val="22"/>
                </w:rPr>
                <w:t xml:space="preserve">Placer Application Requests and Trigger </w:t>
              </w:r>
              <w:r w:rsidRPr="00D3405B">
                <w:rPr>
                  <w:bCs/>
                  <w:i/>
                  <w:iCs/>
                  <w:noProof/>
                  <w:sz w:val="22"/>
                  <w:szCs w:val="22"/>
                </w:rPr>
                <w:lastRenderedPageBreak/>
                <w:t>Events</w:t>
              </w:r>
            </w:ins>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ins w:id="54" w:author="Merrick, Riki | APHL" w:date="2022-07-27T12:45:00Z"/>
                <w:color w:val="000080"/>
                <w:sz w:val="22"/>
                <w:szCs w:val="22"/>
              </w:rPr>
            </w:pPr>
            <w:ins w:id="55" w:author="Merrick, Riki | APHL" w:date="2022-07-27T12:52:00Z">
              <w:r>
                <w:rPr>
                  <w:color w:val="000080"/>
                  <w:sz w:val="22"/>
                  <w:szCs w:val="22"/>
                </w:rPr>
                <w:lastRenderedPageBreak/>
                <w:t xml:space="preserve">Added GSP, GSR and GSC segments into the message </w:t>
              </w:r>
              <w:r>
                <w:rPr>
                  <w:color w:val="000080"/>
                  <w:sz w:val="22"/>
                  <w:szCs w:val="22"/>
                </w:rPr>
                <w:lastRenderedPageBreak/>
                <w:t>structure</w:t>
              </w:r>
            </w:ins>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ins w:id="56" w:author="Merrick, Riki | APHL" w:date="2022-07-27T12:45:00Z"/>
                <w:sz w:val="22"/>
                <w:szCs w:val="22"/>
              </w:rPr>
            </w:pPr>
            <w:ins w:id="57" w:author="Merrick, Riki | APHL" w:date="2022-07-27T12:52:00Z">
              <w:r>
                <w:rPr>
                  <w:sz w:val="22"/>
                  <w:szCs w:val="22"/>
                </w:rPr>
                <w:lastRenderedPageBreak/>
                <w:t>SOGI</w:t>
              </w:r>
            </w:ins>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ins w:id="58" w:author="Merrick, Riki | APHL" w:date="2022-07-27T12:45:00Z"/>
                <w:b/>
                <w:bCs/>
                <w:i/>
                <w:iCs/>
                <w:color w:val="000080"/>
                <w:sz w:val="22"/>
                <w:szCs w:val="22"/>
              </w:rPr>
            </w:pPr>
            <w:ins w:id="59" w:author="Merrick, Riki | APHL" w:date="2022-07-27T12:52:00Z">
              <w:r>
                <w:rPr>
                  <w:b/>
                  <w:bCs/>
                  <w:i/>
                  <w:iCs/>
                  <w:color w:val="000080"/>
                  <w:sz w:val="22"/>
                  <w:szCs w:val="22"/>
                </w:rPr>
                <w:t>Yes</w:t>
              </w:r>
            </w:ins>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ins w:id="60" w:author="Merrick, Riki | APHL" w:date="2022-07-27T12:45:00Z"/>
                <w:b/>
                <w:bCs/>
                <w:i/>
                <w:iCs/>
                <w:color w:val="000080"/>
                <w:sz w:val="22"/>
                <w:szCs w:val="22"/>
              </w:rPr>
            </w:pPr>
          </w:p>
        </w:tc>
      </w:tr>
      <w:tr w:rsidR="00D3405B" w:rsidRPr="00D3405B" w14:paraId="22DF4F59" w14:textId="77777777" w:rsidTr="00A51CFB">
        <w:trPr>
          <w:trHeight w:val="530"/>
          <w:ins w:id="61" w:author="Merrick, Riki | APHL" w:date="2022-07-27T12:45:00Z"/>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ins w:id="62" w:author="Merrick, Riki | APHL" w:date="2022-07-27T12:45:00Z"/>
                <w:b/>
                <w:bCs/>
                <w:i/>
                <w:iCs/>
                <w:color w:val="000080"/>
                <w:sz w:val="22"/>
                <w:szCs w:val="22"/>
              </w:rPr>
            </w:pPr>
            <w:ins w:id="63" w:author="Merrick, Riki | APHL" w:date="2022-07-27T12:52:00Z">
              <w:r>
                <w:rPr>
                  <w:b/>
                  <w:bCs/>
                  <w:i/>
                  <w:iCs/>
                  <w:color w:val="000080"/>
                  <w:sz w:val="22"/>
                  <w:szCs w:val="22"/>
                </w:rPr>
                <w:t>10.4</w:t>
              </w:r>
            </w:ins>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ins w:id="64" w:author="Merrick, Riki | APHL" w:date="2022-07-27T12:45:00Z"/>
                <w:bCs/>
                <w:i/>
                <w:iCs/>
                <w:noProof/>
                <w:sz w:val="22"/>
                <w:szCs w:val="22"/>
              </w:rPr>
            </w:pPr>
            <w:ins w:id="65" w:author="Merrick, Riki | APHL" w:date="2022-07-27T12:52:00Z">
              <w:r w:rsidRPr="00D3405B">
                <w:rPr>
                  <w:bCs/>
                  <w:i/>
                  <w:iCs/>
                  <w:noProof/>
                  <w:sz w:val="22"/>
                  <w:szCs w:val="22"/>
                </w:rPr>
                <w:t>Filler Application Messages and Trigger Events Unsolicited</w:t>
              </w:r>
            </w:ins>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ins w:id="66" w:author="Merrick, Riki | APHL" w:date="2022-07-27T12:45:00Z"/>
                <w:color w:val="000080"/>
                <w:sz w:val="22"/>
                <w:szCs w:val="22"/>
              </w:rPr>
            </w:pPr>
            <w:ins w:id="67" w:author="Merrick, Riki | APHL" w:date="2022-07-27T12:52:00Z">
              <w:r>
                <w:rPr>
                  <w:color w:val="000080"/>
                  <w:sz w:val="22"/>
                  <w:szCs w:val="22"/>
                </w:rPr>
                <w:t>Added GSP, GSR and GSC segments into the message structure</w:t>
              </w:r>
            </w:ins>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ins w:id="68" w:author="Merrick, Riki | APHL" w:date="2022-07-27T12:45:00Z"/>
                <w:sz w:val="22"/>
                <w:szCs w:val="22"/>
              </w:rPr>
            </w:pPr>
            <w:ins w:id="69" w:author="Merrick, Riki | APHL" w:date="2022-07-27T12:52:00Z">
              <w:r>
                <w:rPr>
                  <w:sz w:val="22"/>
                  <w:szCs w:val="22"/>
                </w:rPr>
                <w:t>S</w:t>
              </w:r>
            </w:ins>
            <w:ins w:id="70" w:author="Merrick, Riki | APHL" w:date="2022-07-27T12:53:00Z">
              <w:r>
                <w:rPr>
                  <w:sz w:val="22"/>
                  <w:szCs w:val="22"/>
                </w:rPr>
                <w:t>OGI</w:t>
              </w:r>
            </w:ins>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ins w:id="71" w:author="Merrick, Riki | APHL" w:date="2022-07-27T12:45:00Z"/>
                <w:b/>
                <w:bCs/>
                <w:i/>
                <w:iCs/>
                <w:color w:val="000080"/>
                <w:sz w:val="22"/>
                <w:szCs w:val="22"/>
              </w:rPr>
            </w:pPr>
            <w:ins w:id="72" w:author="Merrick, Riki | APHL" w:date="2022-07-27T12:53:00Z">
              <w:r>
                <w:rPr>
                  <w:b/>
                  <w:bCs/>
                  <w:i/>
                  <w:iCs/>
                  <w:color w:val="000080"/>
                  <w:sz w:val="22"/>
                  <w:szCs w:val="22"/>
                </w:rPr>
                <w:t>Yes</w:t>
              </w:r>
            </w:ins>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ins w:id="73" w:author="Merrick, Riki | APHL" w:date="2022-07-27T12:45:00Z"/>
                <w:b/>
                <w:bCs/>
                <w:i/>
                <w:iCs/>
                <w:color w:val="000080"/>
                <w:sz w:val="22"/>
                <w:szCs w:val="22"/>
              </w:rPr>
            </w:pPr>
          </w:p>
        </w:tc>
      </w:tr>
      <w:tr w:rsidR="007F34A8" w:rsidRPr="00D3405B" w14:paraId="344164C5" w14:textId="77777777" w:rsidTr="00A51CFB">
        <w:trPr>
          <w:trHeight w:val="530"/>
          <w:ins w:id="74" w:author="Merrick, Riki | APHL" w:date="2022-07-27T12:53:00Z"/>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ins w:id="75" w:author="Merrick, Riki | APHL" w:date="2022-07-27T12:53:00Z"/>
                <w:b/>
                <w:bCs/>
                <w:i/>
                <w:iCs/>
                <w:color w:val="000080"/>
                <w:sz w:val="22"/>
                <w:szCs w:val="22"/>
              </w:rPr>
            </w:pPr>
            <w:ins w:id="76" w:author="Merrick, Riki | APHL" w:date="2022-07-27T12:53:00Z">
              <w:r>
                <w:rPr>
                  <w:b/>
                  <w:bCs/>
                  <w:i/>
                  <w:iCs/>
                  <w:color w:val="000080"/>
                  <w:sz w:val="22"/>
                  <w:szCs w:val="22"/>
                </w:rPr>
                <w:t>Several</w:t>
              </w:r>
            </w:ins>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ins w:id="77" w:author="Merrick, Riki | APHL" w:date="2022-07-27T12:53:00Z"/>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ins w:id="78" w:author="Merrick, Riki | APHL" w:date="2022-07-27T12:53:00Z"/>
                <w:color w:val="000080"/>
                <w:sz w:val="22"/>
                <w:szCs w:val="22"/>
              </w:rPr>
            </w:pPr>
            <w:ins w:id="79" w:author="Merrick, Riki | APHL" w:date="2022-07-27T12:53:00Z">
              <w:r>
                <w:rPr>
                  <w:color w:val="000080"/>
                  <w:sz w:val="22"/>
                  <w:szCs w:val="22"/>
                </w:rPr>
                <w:t>Formatting changes to the section headers</w:t>
              </w:r>
            </w:ins>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ins w:id="80" w:author="Merrick, Riki | APHL" w:date="2022-07-27T12:53:00Z"/>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ins w:id="81" w:author="Merrick, Riki | APHL" w:date="2022-07-27T12:53:00Z"/>
                <w:b/>
                <w:bCs/>
                <w:i/>
                <w:iCs/>
                <w:color w:val="000080"/>
                <w:sz w:val="22"/>
                <w:szCs w:val="22"/>
              </w:rPr>
            </w:pPr>
            <w:ins w:id="82" w:author="Merrick, Riki | APHL" w:date="2022-07-27T12:53:00Z">
              <w:r>
                <w:rPr>
                  <w:b/>
                  <w:bCs/>
                  <w:i/>
                  <w:iCs/>
                  <w:color w:val="000080"/>
                  <w:sz w:val="22"/>
                  <w:szCs w:val="22"/>
                </w:rPr>
                <w:t>No</w:t>
              </w:r>
            </w:ins>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ins w:id="83" w:author="Merrick, Riki | APHL" w:date="2022-07-27T12:53:00Z"/>
                <w:b/>
                <w:bCs/>
                <w:i/>
                <w:iCs/>
                <w:color w:val="000080"/>
                <w:sz w:val="22"/>
                <w:szCs w:val="22"/>
              </w:rPr>
            </w:pPr>
          </w:p>
        </w:tc>
      </w:tr>
      <w:tr w:rsidR="002B032F" w:rsidRPr="00D3405B" w14:paraId="7FAAD169" w14:textId="77777777" w:rsidTr="00A51CFB">
        <w:trPr>
          <w:trHeight w:val="530"/>
          <w:ins w:id="84" w:author="Craig Newman" w:date="2023-07-03T08:03:00Z"/>
        </w:trPr>
        <w:tc>
          <w:tcPr>
            <w:tcW w:w="930" w:type="dxa"/>
            <w:shd w:val="clear" w:color="auto" w:fill="D9D9D9"/>
          </w:tcPr>
          <w:p w14:paraId="628B1E6C" w14:textId="431964AC" w:rsidR="002B032F" w:rsidRDefault="002B032F" w:rsidP="002B032F">
            <w:pPr>
              <w:widowControl w:val="0"/>
              <w:autoSpaceDE w:val="0"/>
              <w:autoSpaceDN w:val="0"/>
              <w:adjustRightInd w:val="0"/>
              <w:spacing w:before="110" w:after="200" w:line="276" w:lineRule="auto"/>
              <w:rPr>
                <w:ins w:id="85" w:author="Craig Newman" w:date="2023-07-03T08:03:00Z"/>
                <w:b/>
                <w:bCs/>
                <w:i/>
                <w:iCs/>
                <w:color w:val="000080"/>
                <w:sz w:val="22"/>
                <w:szCs w:val="22"/>
              </w:rPr>
            </w:pPr>
            <w:ins w:id="86" w:author="Craig Newman" w:date="2023-07-03T08:03:00Z">
              <w:r>
                <w:rPr>
                  <w:noProof/>
                </w:rPr>
                <w:t>Various Messages</w:t>
              </w:r>
            </w:ins>
          </w:p>
        </w:tc>
        <w:tc>
          <w:tcPr>
            <w:tcW w:w="2306" w:type="dxa"/>
            <w:shd w:val="clear" w:color="auto" w:fill="D9D9D9"/>
          </w:tcPr>
          <w:p w14:paraId="0E1AFE70" w14:textId="4037E590" w:rsidR="002B032F" w:rsidRPr="00D3405B" w:rsidRDefault="002B032F" w:rsidP="002B032F">
            <w:pPr>
              <w:widowControl w:val="0"/>
              <w:autoSpaceDE w:val="0"/>
              <w:autoSpaceDN w:val="0"/>
              <w:adjustRightInd w:val="0"/>
              <w:spacing w:before="110" w:after="200" w:line="276" w:lineRule="auto"/>
              <w:rPr>
                <w:ins w:id="87" w:author="Craig Newman" w:date="2023-07-03T08:03:00Z"/>
                <w:bCs/>
                <w:i/>
                <w:iCs/>
                <w:noProof/>
                <w:sz w:val="22"/>
                <w:szCs w:val="22"/>
              </w:rPr>
            </w:pPr>
            <w:ins w:id="88" w:author="Craig Newman" w:date="2023-07-03T08:03:00Z">
              <w:r>
                <w:rPr>
                  <w:noProof/>
                </w:rPr>
                <w:t>GSC Segment</w:t>
              </w:r>
            </w:ins>
          </w:p>
        </w:tc>
        <w:tc>
          <w:tcPr>
            <w:tcW w:w="3060" w:type="dxa"/>
            <w:shd w:val="clear" w:color="auto" w:fill="D9D9D9"/>
          </w:tcPr>
          <w:p w14:paraId="3C9FC310" w14:textId="3B6E9F4D" w:rsidR="002B032F" w:rsidRDefault="002B032F" w:rsidP="002B032F">
            <w:pPr>
              <w:widowControl w:val="0"/>
              <w:autoSpaceDE w:val="0"/>
              <w:autoSpaceDN w:val="0"/>
              <w:adjustRightInd w:val="0"/>
              <w:spacing w:before="110" w:after="200" w:line="276" w:lineRule="auto"/>
              <w:rPr>
                <w:ins w:id="89" w:author="Craig Newman" w:date="2023-07-03T08:03:00Z"/>
                <w:color w:val="000080"/>
                <w:sz w:val="22"/>
                <w:szCs w:val="22"/>
              </w:rPr>
            </w:pPr>
            <w:ins w:id="90" w:author="Craig Newman" w:date="2023-07-03T08:03:00Z">
              <w:r>
                <w:rPr>
                  <w:noProof/>
                </w:rPr>
                <w:t>Update GSC segment name to Sex Parameter for Clinical Use</w:t>
              </w:r>
            </w:ins>
          </w:p>
        </w:tc>
        <w:tc>
          <w:tcPr>
            <w:tcW w:w="1070" w:type="dxa"/>
            <w:shd w:val="clear" w:color="auto" w:fill="D9D9D9"/>
          </w:tcPr>
          <w:p w14:paraId="580B1560" w14:textId="1DE22C95" w:rsidR="002B032F" w:rsidRDefault="002B032F" w:rsidP="002B032F">
            <w:pPr>
              <w:widowControl w:val="0"/>
              <w:autoSpaceDE w:val="0"/>
              <w:autoSpaceDN w:val="0"/>
              <w:adjustRightInd w:val="0"/>
              <w:spacing w:before="110" w:after="200" w:line="276" w:lineRule="auto"/>
              <w:rPr>
                <w:ins w:id="91" w:author="Craig Newman" w:date="2023-07-03T08:03:00Z"/>
                <w:sz w:val="22"/>
                <w:szCs w:val="22"/>
              </w:rPr>
            </w:pPr>
            <w:ins w:id="92" w:author="Craig Newman" w:date="2023-07-03T08:03:00Z">
              <w:r>
                <w:rPr>
                  <w:noProof/>
                </w:rPr>
                <w:t>V2-25427</w:t>
              </w:r>
            </w:ins>
          </w:p>
        </w:tc>
        <w:tc>
          <w:tcPr>
            <w:tcW w:w="1268" w:type="dxa"/>
            <w:shd w:val="clear" w:color="auto" w:fill="D9D9D9"/>
          </w:tcPr>
          <w:p w14:paraId="3C3FF88A" w14:textId="08D52148" w:rsidR="002B032F" w:rsidRDefault="002B032F" w:rsidP="002B032F">
            <w:pPr>
              <w:widowControl w:val="0"/>
              <w:autoSpaceDE w:val="0"/>
              <w:autoSpaceDN w:val="0"/>
              <w:adjustRightInd w:val="0"/>
              <w:spacing w:before="110" w:after="200" w:line="276" w:lineRule="auto"/>
              <w:rPr>
                <w:ins w:id="93" w:author="Craig Newman" w:date="2023-07-03T08:03:00Z"/>
                <w:b/>
                <w:bCs/>
                <w:i/>
                <w:iCs/>
                <w:color w:val="000080"/>
                <w:sz w:val="22"/>
                <w:szCs w:val="22"/>
              </w:rPr>
            </w:pPr>
            <w:ins w:id="94" w:author="Craig Newman" w:date="2023-07-03T08:03:00Z">
              <w:r>
                <w:rPr>
                  <w:noProof/>
                </w:rPr>
                <w:t>No</w:t>
              </w:r>
            </w:ins>
          </w:p>
        </w:tc>
        <w:tc>
          <w:tcPr>
            <w:tcW w:w="716" w:type="dxa"/>
            <w:shd w:val="clear" w:color="auto" w:fill="D9D9D9"/>
          </w:tcPr>
          <w:p w14:paraId="7D2E98DA" w14:textId="77777777" w:rsidR="002B032F" w:rsidRPr="00D3405B" w:rsidRDefault="002B032F" w:rsidP="002B032F">
            <w:pPr>
              <w:widowControl w:val="0"/>
              <w:autoSpaceDE w:val="0"/>
              <w:autoSpaceDN w:val="0"/>
              <w:adjustRightInd w:val="0"/>
              <w:spacing w:before="110" w:after="200" w:line="276" w:lineRule="auto"/>
              <w:rPr>
                <w:ins w:id="95" w:author="Craig Newman" w:date="2023-07-03T08:03:00Z"/>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96" w:name="_Toc138579683"/>
      <w:bookmarkStart w:id="97" w:name="_Toc138579690"/>
      <w:bookmarkStart w:id="98" w:name="_Toc138579691"/>
      <w:bookmarkStart w:id="99" w:name="_Toc138579770"/>
      <w:bookmarkStart w:id="100" w:name="_Toc28982186"/>
      <w:bookmarkStart w:id="101" w:name="_Toc348247529"/>
      <w:bookmarkStart w:id="102" w:name="_Toc348260547"/>
      <w:bookmarkStart w:id="103" w:name="_Toc348346545"/>
      <w:bookmarkStart w:id="104" w:name="_Toc348847836"/>
      <w:bookmarkStart w:id="105" w:name="_Toc348848790"/>
      <w:bookmarkStart w:id="106" w:name="_Toc358637977"/>
      <w:bookmarkStart w:id="107" w:name="_Toc358711080"/>
      <w:bookmarkEnd w:id="96"/>
      <w:bookmarkEnd w:id="97"/>
      <w:bookmarkEnd w:id="98"/>
      <w:bookmarkEnd w:id="99"/>
      <w:r w:rsidRPr="000D351C">
        <w:rPr>
          <w:noProof/>
        </w:rPr>
        <w:t>CHAPTER 10 CONTENTS</w:t>
      </w:r>
      <w:bookmarkEnd w:id="100"/>
    </w:p>
    <w:p w14:paraId="45C275D6" w14:textId="4837441E"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r>
        <w:fldChar w:fldCharType="begin"/>
      </w:r>
      <w:r>
        <w:instrText xml:space="preserve"> HYPERLINK \l "_Toc28982186" </w:instrText>
      </w:r>
      <w:r>
        <w:fldChar w:fldCharType="separate"/>
      </w:r>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ins w:id="108" w:author="Lynn Laakso [2]" w:date="2023-07-31T13:58:00Z">
        <w:r w:rsidR="000236B0">
          <w:rPr>
            <w:webHidden/>
          </w:rPr>
          <w:t>2</w:t>
        </w:r>
      </w:ins>
      <w:ins w:id="109" w:author="Lynn Laakso" w:date="2022-09-09T14:48:00Z">
        <w:del w:id="110" w:author="Lynn Laakso [2]" w:date="2023-07-31T13:58:00Z">
          <w:r w:rsidR="00AC5F7F" w:rsidDel="000236B0">
            <w:rPr>
              <w:webHidden/>
            </w:rPr>
            <w:delText>2</w:delText>
          </w:r>
        </w:del>
      </w:ins>
      <w:del w:id="111" w:author="Lynn Laakso [2]" w:date="2023-07-31T13:58:00Z">
        <w:r w:rsidDel="000236B0">
          <w:rPr>
            <w:webHidden/>
          </w:rPr>
          <w:delText>1</w:delText>
        </w:r>
      </w:del>
      <w:r>
        <w:rPr>
          <w:webHidden/>
        </w:rPr>
        <w:fldChar w:fldCharType="end"/>
      </w:r>
      <w:r>
        <w:fldChar w:fldCharType="end"/>
      </w:r>
    </w:p>
    <w:p w14:paraId="502F62B1" w14:textId="65161195" w:rsidR="00DF529F" w:rsidRDefault="00000000" w:rsidP="00CD2674">
      <w:pPr>
        <w:pStyle w:val="TOC2"/>
        <w:rPr>
          <w:rFonts w:asciiTheme="minorHAnsi" w:eastAsiaTheme="minorEastAsia" w:hAnsiTheme="minorHAnsi" w:cstheme="minorBidi"/>
          <w:kern w:val="0"/>
          <w:sz w:val="22"/>
          <w:szCs w:val="22"/>
        </w:rPr>
      </w:pPr>
      <w:r>
        <w:fldChar w:fldCharType="begin"/>
      </w:r>
      <w:r>
        <w:instrText>HYPERLINK \l "_Toc28982187"</w:instrText>
      </w:r>
      <w:r>
        <w:fldChar w:fldCharType="separate"/>
      </w:r>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ins w:id="112" w:author="Lynn Laakso [2]" w:date="2023-07-31T13:58:00Z">
        <w:r w:rsidR="000236B0">
          <w:rPr>
            <w:webHidden/>
          </w:rPr>
          <w:t>4</w:t>
        </w:r>
      </w:ins>
      <w:del w:id="113" w:author="Lynn Laakso [2]" w:date="2023-07-31T13:58:00Z">
        <w:r w:rsidR="00AC5F7F" w:rsidDel="000236B0">
          <w:rPr>
            <w:webHidden/>
          </w:rPr>
          <w:delText>3</w:delText>
        </w:r>
      </w:del>
      <w:r w:rsidR="00DF529F">
        <w:rPr>
          <w:webHidden/>
        </w:rPr>
        <w:fldChar w:fldCharType="end"/>
      </w:r>
      <w:r>
        <w:fldChar w:fldCharType="end"/>
      </w:r>
    </w:p>
    <w:p w14:paraId="44E9F2DF" w14:textId="0E07DD2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"_Toc28982188" </w:instrText>
      </w:r>
      <w:r>
        <w:fldChar w:fldCharType="separate"/>
      </w:r>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ins w:id="114" w:author="Lynn Laakso [2]" w:date="2023-07-31T13:58:00Z">
        <w:r w:rsidR="000236B0">
          <w:rPr>
            <w:webHidden/>
          </w:rPr>
          <w:t>4</w:t>
        </w:r>
      </w:ins>
      <w:ins w:id="115" w:author="Lynn Laakso" w:date="2022-09-09T14:48:00Z">
        <w:del w:id="116" w:author="Lynn Laakso [2]" w:date="2023-07-31T13:58:00Z">
          <w:r w:rsidR="00AC5F7F" w:rsidDel="000236B0">
            <w:rPr>
              <w:webHidden/>
            </w:rPr>
            <w:delText>4</w:delText>
          </w:r>
        </w:del>
      </w:ins>
      <w:del w:id="117" w:author="Lynn Laakso [2]" w:date="2023-07-31T13:58:00Z">
        <w:r w:rsidR="00DF529F" w:rsidDel="000236B0">
          <w:rPr>
            <w:webHidden/>
          </w:rPr>
          <w:delText>3</w:delText>
        </w:r>
      </w:del>
      <w:r w:rsidR="00DF529F">
        <w:rPr>
          <w:webHidden/>
        </w:rPr>
        <w:fldChar w:fldCharType="end"/>
      </w:r>
      <w:r>
        <w:fldChar w:fldCharType="end"/>
      </w:r>
    </w:p>
    <w:p w14:paraId="5E17354B" w14:textId="58F56C1B" w:rsidR="00DF529F" w:rsidRDefault="00000000" w:rsidP="00CD2674">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0236B0">
          <w:rPr>
            <w:webHidden/>
          </w:rPr>
          <w:t>7</w:t>
        </w:r>
        <w:r w:rsidR="00DF529F">
          <w:rPr>
            <w:webHidden/>
          </w:rPr>
          <w:fldChar w:fldCharType="end"/>
        </w:r>
      </w:hyperlink>
    </w:p>
    <w:p w14:paraId="3B6467BF" w14:textId="055575D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"_Toc28982190" </w:instrText>
      </w:r>
      <w:r>
        <w:fldChar w:fldCharType="separate"/>
      </w:r>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ins w:id="118" w:author="Lynn Laakso [2]" w:date="2023-07-31T13:58:00Z">
        <w:r w:rsidR="000236B0">
          <w:rPr>
            <w:webHidden/>
          </w:rPr>
          <w:t>10</w:t>
        </w:r>
      </w:ins>
      <w:ins w:id="119" w:author="Lynn Laakso" w:date="2022-09-09T14:48:00Z">
        <w:del w:id="120" w:author="Lynn Laakso [2]" w:date="2023-07-31T13:58:00Z">
          <w:r w:rsidR="00AC5F7F" w:rsidDel="000236B0">
            <w:rPr>
              <w:webHidden/>
            </w:rPr>
            <w:delText>9</w:delText>
          </w:r>
        </w:del>
      </w:ins>
      <w:del w:id="121" w:author="Lynn Laakso [2]" w:date="2023-07-31T13:58:00Z">
        <w:r w:rsidR="00DF529F" w:rsidDel="000236B0">
          <w:rPr>
            <w:webHidden/>
          </w:rPr>
          <w:delText>9</w:delText>
        </w:r>
      </w:del>
      <w:r w:rsidR="00DF529F">
        <w:rPr>
          <w:webHidden/>
        </w:rPr>
        <w:fldChar w:fldCharType="end"/>
      </w:r>
      <w:r>
        <w:fldChar w:fldCharType="end"/>
      </w:r>
    </w:p>
    <w:p w14:paraId="15ECDAA3" w14:textId="5DACF02A" w:rsidR="00DF529F" w:rsidRDefault="00000000" w:rsidP="00CD2674">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0236B0">
          <w:rPr>
            <w:webHidden/>
          </w:rPr>
          <w:t>10</w:t>
        </w:r>
        <w:r w:rsidR="00DF529F">
          <w:rPr>
            <w:webHidden/>
          </w:rPr>
          <w:fldChar w:fldCharType="end"/>
        </w:r>
      </w:hyperlink>
    </w:p>
    <w:p w14:paraId="3A8C674C" w14:textId="6F1E9BB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"_Toc28982192" </w:instrText>
      </w:r>
      <w:r>
        <w:fldChar w:fldCharType="separate"/>
      </w:r>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ins w:id="122" w:author="Lynn Laakso [2]" w:date="2023-07-31T13:58:00Z">
        <w:r w:rsidR="000236B0">
          <w:rPr>
            <w:webHidden/>
          </w:rPr>
          <w:t>11</w:t>
        </w:r>
      </w:ins>
      <w:ins w:id="123" w:author="Lynn Laakso" w:date="2022-09-09T14:48:00Z">
        <w:del w:id="124" w:author="Lynn Laakso [2]" w:date="2023-07-31T13:58:00Z">
          <w:r w:rsidR="00AC5F7F" w:rsidDel="000236B0">
            <w:rPr>
              <w:webHidden/>
            </w:rPr>
            <w:delText>11</w:delText>
          </w:r>
        </w:del>
      </w:ins>
      <w:del w:id="125" w:author="Lynn Laakso [2]" w:date="2023-07-31T13:58:00Z">
        <w:r w:rsidR="00DF529F" w:rsidDel="000236B0">
          <w:rPr>
            <w:webHidden/>
          </w:rPr>
          <w:delText>10</w:delText>
        </w:r>
      </w:del>
      <w:r w:rsidR="00DF529F">
        <w:rPr>
          <w:webHidden/>
        </w:rPr>
        <w:fldChar w:fldCharType="end"/>
      </w:r>
      <w:r>
        <w:fldChar w:fldCharType="end"/>
      </w:r>
    </w:p>
    <w:p w14:paraId="37639E69" w14:textId="7EAA7A32" w:rsidR="00DF529F" w:rsidRDefault="00000000" w:rsidP="00CD2674">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0236B0">
          <w:rPr>
            <w:webHidden/>
          </w:rPr>
          <w:t>12</w:t>
        </w:r>
        <w:r w:rsidR="00DF529F">
          <w:rPr>
            <w:webHidden/>
          </w:rPr>
          <w:fldChar w:fldCharType="end"/>
        </w:r>
      </w:hyperlink>
    </w:p>
    <w:p w14:paraId="03C0E6C8" w14:textId="73450DE5"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"_Toc28982194" </w:instrText>
      </w:r>
      <w:r>
        <w:fldChar w:fldCharType="separate"/>
      </w:r>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ins w:id="126" w:author="Lynn Laakso [2]" w:date="2023-07-31T13:58:00Z">
        <w:r w:rsidR="000236B0">
          <w:rPr>
            <w:webHidden/>
          </w:rPr>
          <w:t>13</w:t>
        </w:r>
      </w:ins>
      <w:ins w:id="127" w:author="Lynn Laakso" w:date="2022-09-09T14:48:00Z">
        <w:del w:id="128" w:author="Lynn Laakso [2]" w:date="2023-07-31T13:58:00Z">
          <w:r w:rsidR="00AC5F7F" w:rsidDel="000236B0">
            <w:rPr>
              <w:webHidden/>
            </w:rPr>
            <w:delText>13</w:delText>
          </w:r>
        </w:del>
      </w:ins>
      <w:del w:id="129" w:author="Lynn Laakso [2]" w:date="2023-07-31T13:58:00Z">
        <w:r w:rsidR="00DF529F" w:rsidDel="000236B0">
          <w:rPr>
            <w:webHidden/>
          </w:rPr>
          <w:delText>12</w:delText>
        </w:r>
      </w:del>
      <w:r w:rsidR="00DF529F">
        <w:rPr>
          <w:webHidden/>
        </w:rPr>
        <w:fldChar w:fldCharType="end"/>
      </w:r>
      <w:r>
        <w:fldChar w:fldCharType="end"/>
      </w:r>
    </w:p>
    <w:p w14:paraId="1A6248D2" w14:textId="5AB63916" w:rsidR="00DF529F" w:rsidRDefault="00000000" w:rsidP="00CD2674">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0236B0">
          <w:rPr>
            <w:webHidden/>
          </w:rPr>
          <w:t>17</w:t>
        </w:r>
        <w:r w:rsidR="00DF529F">
          <w:rPr>
            <w:webHidden/>
          </w:rPr>
          <w:fldChar w:fldCharType="end"/>
        </w:r>
      </w:hyperlink>
    </w:p>
    <w:p w14:paraId="479062AD" w14:textId="40F1DB33" w:rsidR="00DF529F" w:rsidRDefault="00000000" w:rsidP="00CD2674">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0236B0">
          <w:rPr>
            <w:webHidden/>
          </w:rPr>
          <w:t>17</w:t>
        </w:r>
        <w:r w:rsidR="00DF529F">
          <w:rPr>
            <w:webHidden/>
          </w:rPr>
          <w:fldChar w:fldCharType="end"/>
        </w:r>
      </w:hyperlink>
    </w:p>
    <w:p w14:paraId="09265E25" w14:textId="584F045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"_Toc28982197" </w:instrText>
      </w:r>
      <w:r>
        <w:fldChar w:fldCharType="separate"/>
      </w:r>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ins w:id="130" w:author="Lynn Laakso [2]" w:date="2023-07-31T13:58:00Z">
        <w:r w:rsidR="000236B0">
          <w:rPr>
            <w:webHidden/>
          </w:rPr>
          <w:t>18</w:t>
        </w:r>
      </w:ins>
      <w:ins w:id="131" w:author="Lynn Laakso" w:date="2022-09-09T14:48:00Z">
        <w:del w:id="132" w:author="Lynn Laakso [2]" w:date="2023-07-31T13:58:00Z">
          <w:r w:rsidR="00AC5F7F" w:rsidDel="000236B0">
            <w:rPr>
              <w:webHidden/>
            </w:rPr>
            <w:delText>18</w:delText>
          </w:r>
        </w:del>
      </w:ins>
      <w:del w:id="133" w:author="Lynn Laakso [2]" w:date="2023-07-31T13:58:00Z">
        <w:r w:rsidR="00DF529F" w:rsidDel="000236B0">
          <w:rPr>
            <w:webHidden/>
          </w:rPr>
          <w:delText>17</w:delText>
        </w:r>
      </w:del>
      <w:r w:rsidR="00DF529F">
        <w:rPr>
          <w:webHidden/>
        </w:rPr>
        <w:fldChar w:fldCharType="end"/>
      </w:r>
      <w:r>
        <w:fldChar w:fldCharType="end"/>
      </w:r>
    </w:p>
    <w:p w14:paraId="1FF65602" w14:textId="6753C17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"_Toc28982198" </w:instrText>
      </w:r>
      <w:r>
        <w:fldChar w:fldCharType="separate"/>
      </w:r>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ins w:id="134" w:author="Lynn Laakso [2]" w:date="2023-07-31T13:58:00Z">
        <w:r w:rsidR="000236B0">
          <w:rPr>
            <w:webHidden/>
          </w:rPr>
          <w:t>18</w:t>
        </w:r>
      </w:ins>
      <w:ins w:id="135" w:author="Lynn Laakso" w:date="2022-09-09T14:48:00Z">
        <w:del w:id="136" w:author="Lynn Laakso [2]" w:date="2023-07-31T13:58:00Z">
          <w:r w:rsidR="00AC5F7F" w:rsidDel="000236B0">
            <w:rPr>
              <w:webHidden/>
            </w:rPr>
            <w:delText>18</w:delText>
          </w:r>
        </w:del>
      </w:ins>
      <w:del w:id="137" w:author="Lynn Laakso [2]" w:date="2023-07-31T13:58:00Z">
        <w:r w:rsidR="00DF529F" w:rsidDel="000236B0">
          <w:rPr>
            <w:webHidden/>
          </w:rPr>
          <w:delText>17</w:delText>
        </w:r>
      </w:del>
      <w:r w:rsidR="00DF529F">
        <w:rPr>
          <w:webHidden/>
        </w:rPr>
        <w:fldChar w:fldCharType="end"/>
      </w:r>
      <w:r>
        <w:fldChar w:fldCharType="end"/>
      </w:r>
    </w:p>
    <w:p w14:paraId="484E56C7" w14:textId="1221768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"_Toc28982199" </w:instrText>
      </w:r>
      <w:r>
        <w:fldChar w:fldCharType="separate"/>
      </w:r>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ins w:id="138" w:author="Lynn Laakso [2]" w:date="2023-07-31T13:58:00Z">
        <w:r w:rsidR="000236B0">
          <w:rPr>
            <w:webHidden/>
          </w:rPr>
          <w:t>18</w:t>
        </w:r>
      </w:ins>
      <w:ins w:id="139" w:author="Lynn Laakso" w:date="2022-09-09T14:48:00Z">
        <w:del w:id="140" w:author="Lynn Laakso [2]" w:date="2023-07-31T13:58:00Z">
          <w:r w:rsidR="00AC5F7F" w:rsidDel="000236B0">
            <w:rPr>
              <w:webHidden/>
            </w:rPr>
            <w:delText>18</w:delText>
          </w:r>
        </w:del>
      </w:ins>
      <w:del w:id="141" w:author="Lynn Laakso [2]" w:date="2023-07-31T13:58:00Z">
        <w:r w:rsidR="00DF529F" w:rsidDel="000236B0">
          <w:rPr>
            <w:webHidden/>
          </w:rPr>
          <w:delText>17</w:delText>
        </w:r>
      </w:del>
      <w:r w:rsidR="00DF529F">
        <w:rPr>
          <w:webHidden/>
        </w:rPr>
        <w:fldChar w:fldCharType="end"/>
      </w:r>
      <w:r>
        <w:fldChar w:fldCharType="end"/>
      </w:r>
    </w:p>
    <w:p w14:paraId="0063F826" w14:textId="02EE3C9A" w:rsidR="00DF529F" w:rsidRDefault="00000000" w:rsidP="00CD2674">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0236B0">
          <w:rPr>
            <w:webHidden/>
          </w:rPr>
          <w:t>18</w:t>
        </w:r>
        <w:r w:rsidR="00DF529F">
          <w:rPr>
            <w:webHidden/>
          </w:rPr>
          <w:fldChar w:fldCharType="end"/>
        </w:r>
      </w:hyperlink>
    </w:p>
    <w:p w14:paraId="163373D8" w14:textId="672760D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"_Toc28982201" </w:instrText>
      </w:r>
      <w:r>
        <w:fldChar w:fldCharType="separate"/>
      </w:r>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ins w:id="142" w:author="Lynn Laakso [2]" w:date="2023-07-31T13:58:00Z">
        <w:r w:rsidR="000236B0">
          <w:rPr>
            <w:webHidden/>
          </w:rPr>
          <w:t>19</w:t>
        </w:r>
      </w:ins>
      <w:ins w:id="143" w:author="Lynn Laakso" w:date="2022-09-09T14:48:00Z">
        <w:del w:id="144" w:author="Lynn Laakso [2]" w:date="2023-07-31T13:58:00Z">
          <w:r w:rsidR="00AC5F7F" w:rsidDel="000236B0">
            <w:rPr>
              <w:webHidden/>
            </w:rPr>
            <w:delText>19</w:delText>
          </w:r>
        </w:del>
      </w:ins>
      <w:del w:id="145" w:author="Lynn Laakso [2]" w:date="2023-07-31T13:58:00Z">
        <w:r w:rsidR="00DF529F" w:rsidDel="000236B0">
          <w:rPr>
            <w:webHidden/>
          </w:rPr>
          <w:delText>18</w:delText>
        </w:r>
      </w:del>
      <w:r w:rsidR="00DF529F">
        <w:rPr>
          <w:webHidden/>
        </w:rPr>
        <w:fldChar w:fldCharType="end"/>
      </w:r>
      <w:r>
        <w:fldChar w:fldCharType="end"/>
      </w:r>
    </w:p>
    <w:p w14:paraId="4EEFD520" w14:textId="7A8D088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"_Toc28982202" </w:instrText>
      </w:r>
      <w:r>
        <w:fldChar w:fldCharType="separate"/>
      </w:r>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ins w:id="146" w:author="Lynn Laakso [2]" w:date="2023-07-31T13:58:00Z">
        <w:r w:rsidR="000236B0">
          <w:rPr>
            <w:webHidden/>
          </w:rPr>
          <w:t>19</w:t>
        </w:r>
      </w:ins>
      <w:ins w:id="147" w:author="Lynn Laakso" w:date="2022-09-09T14:48:00Z">
        <w:del w:id="148" w:author="Lynn Laakso [2]" w:date="2023-07-31T13:58:00Z">
          <w:r w:rsidR="00AC5F7F" w:rsidDel="000236B0">
            <w:rPr>
              <w:webHidden/>
            </w:rPr>
            <w:delText>19</w:delText>
          </w:r>
        </w:del>
      </w:ins>
      <w:del w:id="149" w:author="Lynn Laakso [2]" w:date="2023-07-31T13:58:00Z">
        <w:r w:rsidR="00DF529F" w:rsidDel="000236B0">
          <w:rPr>
            <w:webHidden/>
          </w:rPr>
          <w:delText>18</w:delText>
        </w:r>
      </w:del>
      <w:r w:rsidR="00DF529F">
        <w:rPr>
          <w:webHidden/>
        </w:rPr>
        <w:fldChar w:fldCharType="end"/>
      </w:r>
      <w:r>
        <w:fldChar w:fldCharType="end"/>
      </w:r>
    </w:p>
    <w:p w14:paraId="61D0028C" w14:textId="65CA12C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"_Toc28982203" </w:instrText>
      </w:r>
      <w:r>
        <w:fldChar w:fldCharType="separate"/>
      </w:r>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ins w:id="150" w:author="Lynn Laakso [2]" w:date="2023-07-31T13:58:00Z">
        <w:r w:rsidR="000236B0">
          <w:rPr>
            <w:webHidden/>
          </w:rPr>
          <w:t>19</w:t>
        </w:r>
      </w:ins>
      <w:ins w:id="151" w:author="Lynn Laakso" w:date="2022-09-09T14:48:00Z">
        <w:del w:id="152" w:author="Lynn Laakso [2]" w:date="2023-07-31T13:58:00Z">
          <w:r w:rsidR="00AC5F7F" w:rsidDel="000236B0">
            <w:rPr>
              <w:webHidden/>
            </w:rPr>
            <w:delText>19</w:delText>
          </w:r>
        </w:del>
      </w:ins>
      <w:del w:id="153" w:author="Lynn Laakso [2]" w:date="2023-07-31T13:58:00Z">
        <w:r w:rsidR="00DF529F" w:rsidDel="000236B0">
          <w:rPr>
            <w:webHidden/>
          </w:rPr>
          <w:delText>18</w:delText>
        </w:r>
      </w:del>
      <w:r w:rsidR="00DF529F">
        <w:rPr>
          <w:webHidden/>
        </w:rPr>
        <w:fldChar w:fldCharType="end"/>
      </w:r>
      <w:r>
        <w:fldChar w:fldCharType="end"/>
      </w:r>
    </w:p>
    <w:p w14:paraId="03FEA3AF" w14:textId="7688F944" w:rsidR="00DF529F" w:rsidRDefault="00000000" w:rsidP="00CD2674">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0236B0">
          <w:rPr>
            <w:webHidden/>
          </w:rPr>
          <w:t>19</w:t>
        </w:r>
        <w:r w:rsidR="00DF529F">
          <w:rPr>
            <w:webHidden/>
          </w:rPr>
          <w:fldChar w:fldCharType="end"/>
        </w:r>
      </w:hyperlink>
    </w:p>
    <w:p w14:paraId="5ADA167D" w14:textId="29CBB385" w:rsidR="00DF529F" w:rsidRDefault="00000000" w:rsidP="00CD2674">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0236B0">
          <w:rPr>
            <w:webHidden/>
          </w:rPr>
          <w:t>19</w:t>
        </w:r>
        <w:r w:rsidR="00DF529F">
          <w:rPr>
            <w:webHidden/>
          </w:rPr>
          <w:fldChar w:fldCharType="end"/>
        </w:r>
      </w:hyperlink>
    </w:p>
    <w:p w14:paraId="7B9D8FCD" w14:textId="2B1B62D8"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"_Toc28982206" </w:instrText>
      </w:r>
      <w:r>
        <w:fldChar w:fldCharType="separate"/>
      </w:r>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ins w:id="154" w:author="Lynn Laakso [2]" w:date="2023-07-31T13:58:00Z">
        <w:r w:rsidR="000236B0">
          <w:rPr>
            <w:webHidden/>
          </w:rPr>
          <w:t>20</w:t>
        </w:r>
      </w:ins>
      <w:ins w:id="155" w:author="Lynn Laakso" w:date="2022-09-09T14:48:00Z">
        <w:del w:id="156" w:author="Lynn Laakso [2]" w:date="2023-07-31T13:58:00Z">
          <w:r w:rsidR="00AC5F7F" w:rsidDel="000236B0">
            <w:rPr>
              <w:webHidden/>
            </w:rPr>
            <w:delText>20</w:delText>
          </w:r>
        </w:del>
      </w:ins>
      <w:del w:id="157" w:author="Lynn Laakso [2]" w:date="2023-07-31T13:58:00Z">
        <w:r w:rsidR="00DF529F" w:rsidDel="000236B0">
          <w:rPr>
            <w:webHidden/>
          </w:rPr>
          <w:delText>19</w:delText>
        </w:r>
      </w:del>
      <w:r w:rsidR="00DF529F">
        <w:rPr>
          <w:webHidden/>
        </w:rPr>
        <w:fldChar w:fldCharType="end"/>
      </w:r>
      <w:r>
        <w:fldChar w:fldCharType="end"/>
      </w:r>
    </w:p>
    <w:p w14:paraId="66A295DE" w14:textId="77D028A9" w:rsidR="00DF529F" w:rsidRDefault="00D3573D" w:rsidP="00CD2674">
      <w:pPr>
        <w:pStyle w:val="TOC3"/>
        <w:rPr>
          <w:rFonts w:asciiTheme="minorHAnsi" w:eastAsiaTheme="minorEastAsia" w:hAnsiTheme="minorHAnsi" w:cstheme="minorBidi"/>
          <w:kern w:val="0"/>
          <w:sz w:val="22"/>
          <w:szCs w:val="22"/>
        </w:rPr>
      </w:pPr>
      <w:r>
        <w:lastRenderedPageBreak/>
        <w:fldChar w:fldCharType="begin"/>
      </w:r>
      <w:r>
        <w:instrText xml:space="preserve"> HYPERLINK \l "_Toc28982207" </w:instrText>
      </w:r>
      <w:r>
        <w:fldChar w:fldCharType="separate"/>
      </w:r>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ins w:id="158" w:author="Lynn Laakso [2]" w:date="2023-07-31T13:58:00Z">
        <w:r w:rsidR="000236B0">
          <w:rPr>
            <w:webHidden/>
          </w:rPr>
          <w:t>23</w:t>
        </w:r>
      </w:ins>
      <w:ins w:id="159" w:author="Lynn Laakso" w:date="2022-09-09T14:48:00Z">
        <w:del w:id="160" w:author="Lynn Laakso [2]" w:date="2023-07-31T13:58:00Z">
          <w:r w:rsidR="00AC5F7F" w:rsidDel="000236B0">
            <w:rPr>
              <w:webHidden/>
            </w:rPr>
            <w:delText>23</w:delText>
          </w:r>
        </w:del>
      </w:ins>
      <w:del w:id="161" w:author="Lynn Laakso [2]" w:date="2023-07-31T13:58:00Z">
        <w:r w:rsidR="00DF529F" w:rsidDel="000236B0">
          <w:rPr>
            <w:webHidden/>
          </w:rPr>
          <w:delText>22</w:delText>
        </w:r>
      </w:del>
      <w:r w:rsidR="00DF529F">
        <w:rPr>
          <w:webHidden/>
        </w:rPr>
        <w:fldChar w:fldCharType="end"/>
      </w:r>
      <w:r>
        <w:fldChar w:fldCharType="end"/>
      </w:r>
    </w:p>
    <w:p w14:paraId="065C6328" w14:textId="41A743A5"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"_Toc28982208" </w:instrText>
      </w:r>
      <w:r>
        <w:fldChar w:fldCharType="separate"/>
      </w:r>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ins w:id="162" w:author="Lynn Laakso [2]" w:date="2023-07-31T13:58:00Z">
        <w:r w:rsidR="000236B0">
          <w:rPr>
            <w:webHidden/>
          </w:rPr>
          <w:t>23</w:t>
        </w:r>
      </w:ins>
      <w:ins w:id="163" w:author="Lynn Laakso" w:date="2022-09-09T14:48:00Z">
        <w:del w:id="164" w:author="Lynn Laakso [2]" w:date="2023-07-31T13:58:00Z">
          <w:r w:rsidR="00AC5F7F" w:rsidDel="000236B0">
            <w:rPr>
              <w:webHidden/>
            </w:rPr>
            <w:delText>23</w:delText>
          </w:r>
        </w:del>
      </w:ins>
      <w:del w:id="165" w:author="Lynn Laakso [2]" w:date="2023-07-31T13:58:00Z">
        <w:r w:rsidR="00DF529F" w:rsidDel="000236B0">
          <w:rPr>
            <w:webHidden/>
          </w:rPr>
          <w:delText>22</w:delText>
        </w:r>
      </w:del>
      <w:r w:rsidR="00DF529F">
        <w:rPr>
          <w:webHidden/>
        </w:rPr>
        <w:fldChar w:fldCharType="end"/>
      </w:r>
      <w:r>
        <w:fldChar w:fldCharType="end"/>
      </w:r>
    </w:p>
    <w:p w14:paraId="2154B286" w14:textId="03A758C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"_Toc28982209" </w:instrText>
      </w:r>
      <w:r>
        <w:fldChar w:fldCharType="separate"/>
      </w:r>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ins w:id="166" w:author="Lynn Laakso [2]" w:date="2023-07-31T13:58:00Z">
        <w:r w:rsidR="000236B0">
          <w:rPr>
            <w:webHidden/>
          </w:rPr>
          <w:t>23</w:t>
        </w:r>
      </w:ins>
      <w:ins w:id="167" w:author="Lynn Laakso" w:date="2022-09-09T14:48:00Z">
        <w:del w:id="168" w:author="Lynn Laakso [2]" w:date="2023-07-31T13:58:00Z">
          <w:r w:rsidR="00AC5F7F" w:rsidDel="000236B0">
            <w:rPr>
              <w:webHidden/>
            </w:rPr>
            <w:delText>23</w:delText>
          </w:r>
        </w:del>
      </w:ins>
      <w:del w:id="169" w:author="Lynn Laakso [2]" w:date="2023-07-31T13:58:00Z">
        <w:r w:rsidR="00DF529F" w:rsidDel="000236B0">
          <w:rPr>
            <w:webHidden/>
          </w:rPr>
          <w:delText>22</w:delText>
        </w:r>
      </w:del>
      <w:r w:rsidR="00DF529F">
        <w:rPr>
          <w:webHidden/>
        </w:rPr>
        <w:fldChar w:fldCharType="end"/>
      </w:r>
      <w:r>
        <w:fldChar w:fldCharType="end"/>
      </w:r>
    </w:p>
    <w:p w14:paraId="495192F9" w14:textId="46ED30D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"_Toc28982210" </w:instrText>
      </w:r>
      <w:r>
        <w:fldChar w:fldCharType="separate"/>
      </w:r>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ins w:id="170" w:author="Lynn Laakso [2]" w:date="2023-07-31T13:58:00Z">
        <w:r w:rsidR="000236B0">
          <w:rPr>
            <w:webHidden/>
          </w:rPr>
          <w:t>23</w:t>
        </w:r>
      </w:ins>
      <w:ins w:id="171" w:author="Lynn Laakso" w:date="2022-09-09T14:48:00Z">
        <w:del w:id="172" w:author="Lynn Laakso [2]" w:date="2023-07-31T13:58:00Z">
          <w:r w:rsidR="00AC5F7F" w:rsidDel="000236B0">
            <w:rPr>
              <w:webHidden/>
            </w:rPr>
            <w:delText>23</w:delText>
          </w:r>
        </w:del>
      </w:ins>
      <w:del w:id="173" w:author="Lynn Laakso [2]" w:date="2023-07-31T13:58:00Z">
        <w:r w:rsidR="00DF529F" w:rsidDel="000236B0">
          <w:rPr>
            <w:webHidden/>
          </w:rPr>
          <w:delText>22</w:delText>
        </w:r>
      </w:del>
      <w:r w:rsidR="00DF529F">
        <w:rPr>
          <w:webHidden/>
        </w:rPr>
        <w:fldChar w:fldCharType="end"/>
      </w:r>
      <w:r>
        <w:fldChar w:fldCharType="end"/>
      </w:r>
    </w:p>
    <w:p w14:paraId="5980418F" w14:textId="2D8C3195"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"_Toc28982211" </w:instrText>
      </w:r>
      <w:r>
        <w:fldChar w:fldCharType="separate"/>
      </w:r>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ins w:id="174" w:author="Lynn Laakso [2]" w:date="2023-07-31T13:58:00Z">
        <w:r w:rsidR="000236B0">
          <w:rPr>
            <w:webHidden/>
          </w:rPr>
          <w:t>24</w:t>
        </w:r>
      </w:ins>
      <w:ins w:id="175" w:author="Lynn Laakso" w:date="2022-09-09T14:48:00Z">
        <w:del w:id="176" w:author="Lynn Laakso [2]" w:date="2023-07-31T13:58:00Z">
          <w:r w:rsidR="00AC5F7F" w:rsidDel="000236B0">
            <w:rPr>
              <w:webHidden/>
            </w:rPr>
            <w:delText>23</w:delText>
          </w:r>
        </w:del>
      </w:ins>
      <w:del w:id="177" w:author="Lynn Laakso [2]" w:date="2023-07-31T13:58:00Z">
        <w:r w:rsidR="00DF529F" w:rsidDel="000236B0">
          <w:rPr>
            <w:webHidden/>
          </w:rPr>
          <w:delText>23</w:delText>
        </w:r>
      </w:del>
      <w:r w:rsidR="00DF529F">
        <w:rPr>
          <w:webHidden/>
        </w:rPr>
        <w:fldChar w:fldCharType="end"/>
      </w:r>
      <w:r>
        <w:fldChar w:fldCharType="end"/>
      </w:r>
    </w:p>
    <w:p w14:paraId="285FE264" w14:textId="42713E9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"_Toc28982212" </w:instrText>
      </w:r>
      <w:r>
        <w:fldChar w:fldCharType="separate"/>
      </w:r>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ins w:id="178" w:author="Lynn Laakso [2]" w:date="2023-07-31T13:58:00Z">
        <w:r w:rsidR="000236B0">
          <w:rPr>
            <w:webHidden/>
          </w:rPr>
          <w:t>24</w:t>
        </w:r>
      </w:ins>
      <w:ins w:id="179" w:author="Lynn Laakso" w:date="2022-09-09T14:48:00Z">
        <w:del w:id="180" w:author="Lynn Laakso [2]" w:date="2023-07-31T13:58:00Z">
          <w:r w:rsidR="00AC5F7F" w:rsidDel="000236B0">
            <w:rPr>
              <w:webHidden/>
            </w:rPr>
            <w:delText>23</w:delText>
          </w:r>
        </w:del>
      </w:ins>
      <w:del w:id="181" w:author="Lynn Laakso [2]" w:date="2023-07-31T13:58:00Z">
        <w:r w:rsidR="00DF529F" w:rsidDel="000236B0">
          <w:rPr>
            <w:webHidden/>
          </w:rPr>
          <w:delText>23</w:delText>
        </w:r>
      </w:del>
      <w:r w:rsidR="00DF529F">
        <w:rPr>
          <w:webHidden/>
        </w:rPr>
        <w:fldChar w:fldCharType="end"/>
      </w:r>
      <w:r>
        <w:fldChar w:fldCharType="end"/>
      </w:r>
    </w:p>
    <w:p w14:paraId="017CEF32" w14:textId="76F507D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"_Toc28982213" </w:instrText>
      </w:r>
      <w:r>
        <w:fldChar w:fldCharType="separate"/>
      </w:r>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ins w:id="182" w:author="Lynn Laakso [2]" w:date="2023-07-31T13:58:00Z">
        <w:r w:rsidR="000236B0">
          <w:rPr>
            <w:webHidden/>
          </w:rPr>
          <w:t>24</w:t>
        </w:r>
      </w:ins>
      <w:ins w:id="183" w:author="Lynn Laakso" w:date="2022-09-09T14:48:00Z">
        <w:del w:id="184" w:author="Lynn Laakso [2]" w:date="2023-07-31T13:58:00Z">
          <w:r w:rsidR="00AC5F7F" w:rsidDel="000236B0">
            <w:rPr>
              <w:webHidden/>
            </w:rPr>
            <w:delText>24</w:delText>
          </w:r>
        </w:del>
      </w:ins>
      <w:del w:id="185" w:author="Lynn Laakso [2]" w:date="2023-07-31T13:58:00Z">
        <w:r w:rsidR="00DF529F" w:rsidDel="000236B0">
          <w:rPr>
            <w:webHidden/>
          </w:rPr>
          <w:delText>23</w:delText>
        </w:r>
      </w:del>
      <w:r w:rsidR="00DF529F">
        <w:rPr>
          <w:webHidden/>
        </w:rPr>
        <w:fldChar w:fldCharType="end"/>
      </w:r>
      <w:r>
        <w:fldChar w:fldCharType="end"/>
      </w:r>
    </w:p>
    <w:p w14:paraId="30F114FA" w14:textId="768B85E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"_Toc28982214" </w:instrText>
      </w:r>
      <w:r>
        <w:fldChar w:fldCharType="separate"/>
      </w:r>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ins w:id="186" w:author="Lynn Laakso [2]" w:date="2023-07-31T13:58:00Z">
        <w:r w:rsidR="000236B0">
          <w:rPr>
            <w:webHidden/>
          </w:rPr>
          <w:t>24</w:t>
        </w:r>
      </w:ins>
      <w:ins w:id="187" w:author="Lynn Laakso" w:date="2022-09-09T14:48:00Z">
        <w:del w:id="188" w:author="Lynn Laakso [2]" w:date="2023-07-31T13:58:00Z">
          <w:r w:rsidR="00AC5F7F" w:rsidDel="000236B0">
            <w:rPr>
              <w:webHidden/>
            </w:rPr>
            <w:delText>24</w:delText>
          </w:r>
        </w:del>
      </w:ins>
      <w:del w:id="189" w:author="Lynn Laakso [2]" w:date="2023-07-31T13:58:00Z">
        <w:r w:rsidR="00DF529F" w:rsidDel="000236B0">
          <w:rPr>
            <w:webHidden/>
          </w:rPr>
          <w:delText>23</w:delText>
        </w:r>
      </w:del>
      <w:r w:rsidR="00DF529F">
        <w:rPr>
          <w:webHidden/>
        </w:rPr>
        <w:fldChar w:fldCharType="end"/>
      </w:r>
      <w:r>
        <w:fldChar w:fldCharType="end"/>
      </w:r>
    </w:p>
    <w:p w14:paraId="2BBE7D0F" w14:textId="199EBCF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"_Toc28982215" </w:instrText>
      </w:r>
      <w:r>
        <w:fldChar w:fldCharType="separate"/>
      </w:r>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ins w:id="190" w:author="Lynn Laakso [2]" w:date="2023-07-31T13:58:00Z">
        <w:r w:rsidR="000236B0">
          <w:rPr>
            <w:webHidden/>
          </w:rPr>
          <w:t>24</w:t>
        </w:r>
      </w:ins>
      <w:ins w:id="191" w:author="Lynn Laakso" w:date="2022-09-09T14:48:00Z">
        <w:del w:id="192" w:author="Lynn Laakso [2]" w:date="2023-07-31T13:58:00Z">
          <w:r w:rsidR="00AC5F7F" w:rsidDel="000236B0">
            <w:rPr>
              <w:webHidden/>
            </w:rPr>
            <w:delText>24</w:delText>
          </w:r>
        </w:del>
      </w:ins>
      <w:del w:id="193" w:author="Lynn Laakso [2]" w:date="2023-07-31T13:58:00Z">
        <w:r w:rsidR="00DF529F" w:rsidDel="000236B0">
          <w:rPr>
            <w:webHidden/>
          </w:rPr>
          <w:delText>23</w:delText>
        </w:r>
      </w:del>
      <w:r w:rsidR="00DF529F">
        <w:rPr>
          <w:webHidden/>
        </w:rPr>
        <w:fldChar w:fldCharType="end"/>
      </w:r>
      <w:r>
        <w:fldChar w:fldCharType="end"/>
      </w:r>
    </w:p>
    <w:p w14:paraId="45D07D4E" w14:textId="2A7DFA8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"_Toc28982216" </w:instrText>
      </w:r>
      <w:r>
        <w:fldChar w:fldCharType="separate"/>
      </w:r>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ins w:id="194" w:author="Lynn Laakso [2]" w:date="2023-07-31T13:58:00Z">
        <w:r w:rsidR="000236B0">
          <w:rPr>
            <w:webHidden/>
          </w:rPr>
          <w:t>25</w:t>
        </w:r>
      </w:ins>
      <w:ins w:id="195" w:author="Lynn Laakso" w:date="2022-09-09T14:48:00Z">
        <w:del w:id="196" w:author="Lynn Laakso [2]" w:date="2023-07-31T13:58:00Z">
          <w:r w:rsidR="00AC5F7F" w:rsidDel="000236B0">
            <w:rPr>
              <w:webHidden/>
            </w:rPr>
            <w:delText>24</w:delText>
          </w:r>
        </w:del>
      </w:ins>
      <w:del w:id="197" w:author="Lynn Laakso [2]" w:date="2023-07-31T13:58:00Z">
        <w:r w:rsidR="00DF529F" w:rsidDel="000236B0">
          <w:rPr>
            <w:webHidden/>
          </w:rPr>
          <w:delText>24</w:delText>
        </w:r>
      </w:del>
      <w:r w:rsidR="00DF529F">
        <w:rPr>
          <w:webHidden/>
        </w:rPr>
        <w:fldChar w:fldCharType="end"/>
      </w:r>
      <w:r>
        <w:fldChar w:fldCharType="end"/>
      </w:r>
    </w:p>
    <w:p w14:paraId="6A63FB27" w14:textId="5E5BB24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"_Toc28982217" </w:instrText>
      </w:r>
      <w:r>
        <w:fldChar w:fldCharType="separate"/>
      </w:r>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ins w:id="198" w:author="Lynn Laakso [2]" w:date="2023-07-31T13:58:00Z">
        <w:r w:rsidR="000236B0">
          <w:rPr>
            <w:webHidden/>
          </w:rPr>
          <w:t>25</w:t>
        </w:r>
      </w:ins>
      <w:ins w:id="199" w:author="Lynn Laakso" w:date="2022-09-09T14:48:00Z">
        <w:del w:id="200" w:author="Lynn Laakso [2]" w:date="2023-07-31T13:58:00Z">
          <w:r w:rsidR="00AC5F7F" w:rsidDel="000236B0">
            <w:rPr>
              <w:webHidden/>
            </w:rPr>
            <w:delText>25</w:delText>
          </w:r>
        </w:del>
      </w:ins>
      <w:del w:id="201" w:author="Lynn Laakso [2]" w:date="2023-07-31T13:58:00Z">
        <w:r w:rsidR="00DF529F" w:rsidDel="000236B0">
          <w:rPr>
            <w:webHidden/>
          </w:rPr>
          <w:delText>24</w:delText>
        </w:r>
      </w:del>
      <w:r w:rsidR="00DF529F">
        <w:rPr>
          <w:webHidden/>
        </w:rPr>
        <w:fldChar w:fldCharType="end"/>
      </w:r>
      <w:r>
        <w:fldChar w:fldCharType="end"/>
      </w:r>
    </w:p>
    <w:p w14:paraId="18A6F936" w14:textId="4578D39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"_Toc28982218" </w:instrText>
      </w:r>
      <w:r>
        <w:fldChar w:fldCharType="separate"/>
      </w:r>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ins w:id="202" w:author="Lynn Laakso [2]" w:date="2023-07-31T13:58:00Z">
        <w:r w:rsidR="000236B0">
          <w:rPr>
            <w:webHidden/>
          </w:rPr>
          <w:t>25</w:t>
        </w:r>
      </w:ins>
      <w:ins w:id="203" w:author="Lynn Laakso" w:date="2022-09-09T14:48:00Z">
        <w:del w:id="204" w:author="Lynn Laakso [2]" w:date="2023-07-31T13:58:00Z">
          <w:r w:rsidR="00AC5F7F" w:rsidDel="000236B0">
            <w:rPr>
              <w:webHidden/>
            </w:rPr>
            <w:delText>25</w:delText>
          </w:r>
        </w:del>
      </w:ins>
      <w:del w:id="205" w:author="Lynn Laakso [2]" w:date="2023-07-31T13:58:00Z">
        <w:r w:rsidR="00DF529F" w:rsidDel="000236B0">
          <w:rPr>
            <w:webHidden/>
          </w:rPr>
          <w:delText>24</w:delText>
        </w:r>
      </w:del>
      <w:r w:rsidR="00DF529F">
        <w:rPr>
          <w:webHidden/>
        </w:rPr>
        <w:fldChar w:fldCharType="end"/>
      </w:r>
      <w:r>
        <w:fldChar w:fldCharType="end"/>
      </w:r>
    </w:p>
    <w:p w14:paraId="58B351A0" w14:textId="79081E0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"_Toc28982219" </w:instrText>
      </w:r>
      <w:r>
        <w:fldChar w:fldCharType="separate"/>
      </w:r>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ins w:id="206" w:author="Lynn Laakso [2]" w:date="2023-07-31T13:58:00Z">
        <w:r w:rsidR="000236B0">
          <w:rPr>
            <w:webHidden/>
          </w:rPr>
          <w:t>25</w:t>
        </w:r>
      </w:ins>
      <w:ins w:id="207" w:author="Lynn Laakso" w:date="2022-09-09T14:48:00Z">
        <w:del w:id="208" w:author="Lynn Laakso [2]" w:date="2023-07-31T13:58:00Z">
          <w:r w:rsidR="00AC5F7F" w:rsidDel="000236B0">
            <w:rPr>
              <w:webHidden/>
            </w:rPr>
            <w:delText>25</w:delText>
          </w:r>
        </w:del>
      </w:ins>
      <w:del w:id="209" w:author="Lynn Laakso [2]" w:date="2023-07-31T13:58:00Z">
        <w:r w:rsidR="00DF529F" w:rsidDel="000236B0">
          <w:rPr>
            <w:webHidden/>
          </w:rPr>
          <w:delText>24</w:delText>
        </w:r>
      </w:del>
      <w:r w:rsidR="00DF529F">
        <w:rPr>
          <w:webHidden/>
        </w:rPr>
        <w:fldChar w:fldCharType="end"/>
      </w:r>
      <w:r>
        <w:fldChar w:fldCharType="end"/>
      </w:r>
    </w:p>
    <w:p w14:paraId="724F4C20" w14:textId="6F7A169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"_Toc28982220" </w:instrText>
      </w:r>
      <w:r>
        <w:fldChar w:fldCharType="separate"/>
      </w:r>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ins w:id="210" w:author="Lynn Laakso [2]" w:date="2023-07-31T13:58:00Z">
        <w:r w:rsidR="000236B0">
          <w:rPr>
            <w:webHidden/>
          </w:rPr>
          <w:t>25</w:t>
        </w:r>
      </w:ins>
      <w:ins w:id="211" w:author="Lynn Laakso" w:date="2022-09-09T14:48:00Z">
        <w:del w:id="212" w:author="Lynn Laakso [2]" w:date="2023-07-31T13:58:00Z">
          <w:r w:rsidR="00AC5F7F" w:rsidDel="000236B0">
            <w:rPr>
              <w:webHidden/>
            </w:rPr>
            <w:delText>25</w:delText>
          </w:r>
        </w:del>
      </w:ins>
      <w:del w:id="213" w:author="Lynn Laakso [2]" w:date="2023-07-31T13:58:00Z">
        <w:r w:rsidR="00DF529F" w:rsidDel="000236B0">
          <w:rPr>
            <w:webHidden/>
          </w:rPr>
          <w:delText>24</w:delText>
        </w:r>
      </w:del>
      <w:r w:rsidR="00DF529F">
        <w:rPr>
          <w:webHidden/>
        </w:rPr>
        <w:fldChar w:fldCharType="end"/>
      </w:r>
      <w:r>
        <w:fldChar w:fldCharType="end"/>
      </w:r>
    </w:p>
    <w:p w14:paraId="67286221" w14:textId="013FC0F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"_Toc28982221" </w:instrText>
      </w:r>
      <w:r>
        <w:fldChar w:fldCharType="separate"/>
      </w:r>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ins w:id="214" w:author="Lynn Laakso [2]" w:date="2023-07-31T13:58:00Z">
        <w:r w:rsidR="000236B0">
          <w:rPr>
            <w:webHidden/>
          </w:rPr>
          <w:t>26</w:t>
        </w:r>
      </w:ins>
      <w:ins w:id="215" w:author="Lynn Laakso" w:date="2022-09-09T14:48:00Z">
        <w:del w:id="216" w:author="Lynn Laakso [2]" w:date="2023-07-31T13:58:00Z">
          <w:r w:rsidR="00AC5F7F" w:rsidDel="000236B0">
            <w:rPr>
              <w:webHidden/>
            </w:rPr>
            <w:delText>26</w:delText>
          </w:r>
        </w:del>
      </w:ins>
      <w:del w:id="217" w:author="Lynn Laakso [2]" w:date="2023-07-31T13:58:00Z">
        <w:r w:rsidR="00DF529F" w:rsidDel="000236B0">
          <w:rPr>
            <w:webHidden/>
          </w:rPr>
          <w:delText>25</w:delText>
        </w:r>
      </w:del>
      <w:r w:rsidR="00DF529F">
        <w:rPr>
          <w:webHidden/>
        </w:rPr>
        <w:fldChar w:fldCharType="end"/>
      </w:r>
      <w:r>
        <w:fldChar w:fldCharType="end"/>
      </w:r>
    </w:p>
    <w:p w14:paraId="13498B98" w14:textId="489925FE"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"_Toc28982222" </w:instrText>
      </w:r>
      <w:r>
        <w:fldChar w:fldCharType="separate"/>
      </w:r>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ins w:id="218" w:author="Lynn Laakso [2]" w:date="2023-07-31T13:58:00Z">
        <w:r w:rsidR="000236B0">
          <w:rPr>
            <w:webHidden/>
          </w:rPr>
          <w:t>26</w:t>
        </w:r>
      </w:ins>
      <w:ins w:id="219" w:author="Lynn Laakso" w:date="2022-09-09T14:48:00Z">
        <w:del w:id="220" w:author="Lynn Laakso [2]" w:date="2023-07-31T13:58:00Z">
          <w:r w:rsidR="00AC5F7F" w:rsidDel="000236B0">
            <w:rPr>
              <w:webHidden/>
            </w:rPr>
            <w:delText>26</w:delText>
          </w:r>
        </w:del>
      </w:ins>
      <w:del w:id="221" w:author="Lynn Laakso [2]" w:date="2023-07-31T13:58:00Z">
        <w:r w:rsidR="00DF529F" w:rsidDel="000236B0">
          <w:rPr>
            <w:webHidden/>
          </w:rPr>
          <w:delText>25</w:delText>
        </w:r>
      </w:del>
      <w:r w:rsidR="00DF529F">
        <w:rPr>
          <w:webHidden/>
        </w:rPr>
        <w:fldChar w:fldCharType="end"/>
      </w:r>
      <w:r>
        <w:fldChar w:fldCharType="end"/>
      </w:r>
    </w:p>
    <w:p w14:paraId="077D0683" w14:textId="2B19366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"_Toc28982223" </w:instrText>
      </w:r>
      <w:r>
        <w:fldChar w:fldCharType="separate"/>
      </w:r>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ins w:id="222" w:author="Lynn Laakso [2]" w:date="2023-07-31T13:58:00Z">
        <w:r w:rsidR="000236B0">
          <w:rPr>
            <w:webHidden/>
          </w:rPr>
          <w:t>26</w:t>
        </w:r>
      </w:ins>
      <w:ins w:id="223" w:author="Lynn Laakso" w:date="2022-09-09T14:48:00Z">
        <w:del w:id="224" w:author="Lynn Laakso [2]" w:date="2023-07-31T13:58:00Z">
          <w:r w:rsidR="00AC5F7F" w:rsidDel="000236B0">
            <w:rPr>
              <w:webHidden/>
            </w:rPr>
            <w:delText>26</w:delText>
          </w:r>
        </w:del>
      </w:ins>
      <w:del w:id="225" w:author="Lynn Laakso [2]" w:date="2023-07-31T13:58:00Z">
        <w:r w:rsidR="00DF529F" w:rsidDel="000236B0">
          <w:rPr>
            <w:webHidden/>
          </w:rPr>
          <w:delText>25</w:delText>
        </w:r>
      </w:del>
      <w:r w:rsidR="00DF529F">
        <w:rPr>
          <w:webHidden/>
        </w:rPr>
        <w:fldChar w:fldCharType="end"/>
      </w:r>
      <w:r>
        <w:fldChar w:fldCharType="end"/>
      </w:r>
    </w:p>
    <w:p w14:paraId="626F7D38" w14:textId="65089E2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"_Toc28982224" </w:instrText>
      </w:r>
      <w:r>
        <w:fldChar w:fldCharType="separate"/>
      </w:r>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ins w:id="226" w:author="Lynn Laakso [2]" w:date="2023-07-31T13:58:00Z">
        <w:r w:rsidR="000236B0">
          <w:rPr>
            <w:webHidden/>
          </w:rPr>
          <w:t>26</w:t>
        </w:r>
      </w:ins>
      <w:ins w:id="227" w:author="Lynn Laakso" w:date="2022-09-09T14:48:00Z">
        <w:del w:id="228" w:author="Lynn Laakso [2]" w:date="2023-07-31T13:58:00Z">
          <w:r w:rsidR="00AC5F7F" w:rsidDel="000236B0">
            <w:rPr>
              <w:webHidden/>
            </w:rPr>
            <w:delText>26</w:delText>
          </w:r>
        </w:del>
      </w:ins>
      <w:del w:id="229" w:author="Lynn Laakso [2]" w:date="2023-07-31T13:58:00Z">
        <w:r w:rsidR="00DF529F" w:rsidDel="000236B0">
          <w:rPr>
            <w:webHidden/>
          </w:rPr>
          <w:delText>25</w:delText>
        </w:r>
      </w:del>
      <w:r w:rsidR="00DF529F">
        <w:rPr>
          <w:webHidden/>
        </w:rPr>
        <w:fldChar w:fldCharType="end"/>
      </w:r>
      <w:r>
        <w:fldChar w:fldCharType="end"/>
      </w:r>
    </w:p>
    <w:p w14:paraId="6A23BEEF" w14:textId="75FC7BD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"_Toc28982225" </w:instrText>
      </w:r>
      <w:r>
        <w:fldChar w:fldCharType="separate"/>
      </w:r>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ins w:id="230" w:author="Lynn Laakso [2]" w:date="2023-07-31T13:58:00Z">
        <w:r w:rsidR="000236B0">
          <w:rPr>
            <w:webHidden/>
          </w:rPr>
          <w:t>26</w:t>
        </w:r>
      </w:ins>
      <w:ins w:id="231" w:author="Lynn Laakso" w:date="2022-09-09T14:48:00Z">
        <w:del w:id="232" w:author="Lynn Laakso [2]" w:date="2023-07-31T13:58:00Z">
          <w:r w:rsidR="00AC5F7F" w:rsidDel="000236B0">
            <w:rPr>
              <w:webHidden/>
            </w:rPr>
            <w:delText>26</w:delText>
          </w:r>
        </w:del>
      </w:ins>
      <w:del w:id="233" w:author="Lynn Laakso [2]" w:date="2023-07-31T13:58:00Z">
        <w:r w:rsidR="00DF529F" w:rsidDel="000236B0">
          <w:rPr>
            <w:webHidden/>
          </w:rPr>
          <w:delText>25</w:delText>
        </w:r>
      </w:del>
      <w:r w:rsidR="00DF529F">
        <w:rPr>
          <w:webHidden/>
        </w:rPr>
        <w:fldChar w:fldCharType="end"/>
      </w:r>
      <w:r>
        <w:fldChar w:fldCharType="end"/>
      </w:r>
    </w:p>
    <w:p w14:paraId="7860BEBF" w14:textId="007A388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"_Toc28982226" </w:instrText>
      </w:r>
      <w:r>
        <w:fldChar w:fldCharType="separate"/>
      </w:r>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ins w:id="234" w:author="Lynn Laakso [2]" w:date="2023-07-31T13:58:00Z">
        <w:r w:rsidR="000236B0">
          <w:rPr>
            <w:webHidden/>
          </w:rPr>
          <w:t>27</w:t>
        </w:r>
      </w:ins>
      <w:ins w:id="235" w:author="Lynn Laakso" w:date="2022-09-09T14:48:00Z">
        <w:del w:id="236" w:author="Lynn Laakso [2]" w:date="2023-07-31T13:58:00Z">
          <w:r w:rsidR="00AC5F7F" w:rsidDel="000236B0">
            <w:rPr>
              <w:webHidden/>
            </w:rPr>
            <w:delText>26</w:delText>
          </w:r>
        </w:del>
      </w:ins>
      <w:del w:id="237" w:author="Lynn Laakso [2]" w:date="2023-07-31T13:58:00Z">
        <w:r w:rsidR="00DF529F" w:rsidDel="000236B0">
          <w:rPr>
            <w:webHidden/>
          </w:rPr>
          <w:delText>26</w:delText>
        </w:r>
      </w:del>
      <w:r w:rsidR="00DF529F">
        <w:rPr>
          <w:webHidden/>
        </w:rPr>
        <w:fldChar w:fldCharType="end"/>
      </w:r>
      <w:r>
        <w:fldChar w:fldCharType="end"/>
      </w:r>
    </w:p>
    <w:p w14:paraId="3282A31E" w14:textId="229F5CFB"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"_Toc28982227" </w:instrText>
      </w:r>
      <w:r>
        <w:fldChar w:fldCharType="separate"/>
      </w:r>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ins w:id="238" w:author="Lynn Laakso [2]" w:date="2023-07-31T13:58:00Z">
        <w:r w:rsidR="000236B0">
          <w:rPr>
            <w:webHidden/>
          </w:rPr>
          <w:t>27</w:t>
        </w:r>
      </w:ins>
      <w:ins w:id="239" w:author="Lynn Laakso" w:date="2022-09-09T14:48:00Z">
        <w:del w:id="240" w:author="Lynn Laakso [2]" w:date="2023-07-31T13:58:00Z">
          <w:r w:rsidR="00AC5F7F" w:rsidDel="000236B0">
            <w:rPr>
              <w:webHidden/>
            </w:rPr>
            <w:delText>26</w:delText>
          </w:r>
        </w:del>
      </w:ins>
      <w:del w:id="241" w:author="Lynn Laakso [2]" w:date="2023-07-31T13:58:00Z">
        <w:r w:rsidR="00DF529F" w:rsidDel="000236B0">
          <w:rPr>
            <w:webHidden/>
          </w:rPr>
          <w:delText>26</w:delText>
        </w:r>
      </w:del>
      <w:r w:rsidR="00DF529F">
        <w:rPr>
          <w:webHidden/>
        </w:rPr>
        <w:fldChar w:fldCharType="end"/>
      </w:r>
      <w:r>
        <w:fldChar w:fldCharType="end"/>
      </w:r>
    </w:p>
    <w:p w14:paraId="58B887F2" w14:textId="6596ECB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"_Toc28982228" </w:instrText>
      </w:r>
      <w:r>
        <w:fldChar w:fldCharType="separate"/>
      </w:r>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ins w:id="242" w:author="Lynn Laakso [2]" w:date="2023-07-31T13:58:00Z">
        <w:r w:rsidR="000236B0">
          <w:rPr>
            <w:webHidden/>
          </w:rPr>
          <w:t>27</w:t>
        </w:r>
      </w:ins>
      <w:ins w:id="243" w:author="Lynn Laakso" w:date="2022-09-09T14:48:00Z">
        <w:del w:id="244" w:author="Lynn Laakso [2]" w:date="2023-07-31T13:58:00Z">
          <w:r w:rsidR="00AC5F7F" w:rsidDel="000236B0">
            <w:rPr>
              <w:webHidden/>
            </w:rPr>
            <w:delText>26</w:delText>
          </w:r>
        </w:del>
      </w:ins>
      <w:del w:id="245" w:author="Lynn Laakso [2]" w:date="2023-07-31T13:58:00Z">
        <w:r w:rsidR="00DF529F" w:rsidDel="000236B0">
          <w:rPr>
            <w:webHidden/>
          </w:rPr>
          <w:delText>26</w:delText>
        </w:r>
      </w:del>
      <w:r w:rsidR="00DF529F">
        <w:rPr>
          <w:webHidden/>
        </w:rPr>
        <w:fldChar w:fldCharType="end"/>
      </w:r>
      <w:r>
        <w:fldChar w:fldCharType="end"/>
      </w:r>
    </w:p>
    <w:p w14:paraId="3A4424C8" w14:textId="4855DF3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"_Toc28982229" </w:instrText>
      </w:r>
      <w:r>
        <w:fldChar w:fldCharType="separate"/>
      </w:r>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ins w:id="246" w:author="Lynn Laakso [2]" w:date="2023-07-31T13:58:00Z">
        <w:r w:rsidR="000236B0">
          <w:rPr>
            <w:webHidden/>
          </w:rPr>
          <w:t>38</w:t>
        </w:r>
      </w:ins>
      <w:ins w:id="247" w:author="Lynn Laakso" w:date="2022-09-09T14:48:00Z">
        <w:del w:id="248" w:author="Lynn Laakso [2]" w:date="2023-07-31T13:58:00Z">
          <w:r w:rsidR="00AC5F7F" w:rsidDel="000236B0">
            <w:rPr>
              <w:webHidden/>
            </w:rPr>
            <w:delText>38</w:delText>
          </w:r>
        </w:del>
      </w:ins>
      <w:del w:id="249" w:author="Lynn Laakso [2]" w:date="2023-07-31T13:58:00Z">
        <w:r w:rsidR="00DF529F" w:rsidDel="000236B0">
          <w:rPr>
            <w:webHidden/>
          </w:rPr>
          <w:delText>37</w:delText>
        </w:r>
      </w:del>
      <w:r w:rsidR="00DF529F">
        <w:rPr>
          <w:webHidden/>
        </w:rPr>
        <w:fldChar w:fldCharType="end"/>
      </w:r>
      <w:r>
        <w:fldChar w:fldCharType="end"/>
      </w:r>
    </w:p>
    <w:p w14:paraId="6343ECA3" w14:textId="4DA26DA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"_Toc28982230" </w:instrText>
      </w:r>
      <w:r>
        <w:fldChar w:fldCharType="separate"/>
      </w:r>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ins w:id="250" w:author="Lynn Laakso [2]" w:date="2023-07-31T13:58:00Z">
        <w:r w:rsidR="000236B0">
          <w:rPr>
            <w:webHidden/>
          </w:rPr>
          <w:t>52</w:t>
        </w:r>
      </w:ins>
      <w:ins w:id="251" w:author="Lynn Laakso" w:date="2022-09-09T14:48:00Z">
        <w:del w:id="252" w:author="Lynn Laakso [2]" w:date="2023-07-31T13:58:00Z">
          <w:r w:rsidR="00AC5F7F" w:rsidDel="000236B0">
            <w:rPr>
              <w:webHidden/>
            </w:rPr>
            <w:delText>51</w:delText>
          </w:r>
        </w:del>
      </w:ins>
      <w:del w:id="253" w:author="Lynn Laakso [2]" w:date="2023-07-31T13:58:00Z">
        <w:r w:rsidR="00DF529F" w:rsidDel="000236B0">
          <w:rPr>
            <w:webHidden/>
          </w:rPr>
          <w:delText>51</w:delText>
        </w:r>
      </w:del>
      <w:r w:rsidR="00DF529F">
        <w:rPr>
          <w:webHidden/>
        </w:rPr>
        <w:fldChar w:fldCharType="end"/>
      </w:r>
      <w:r>
        <w:fldChar w:fldCharType="end"/>
      </w:r>
    </w:p>
    <w:p w14:paraId="3FDA1D34" w14:textId="579BC4D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"_Toc28982231" </w:instrText>
      </w:r>
      <w:r>
        <w:fldChar w:fldCharType="separate"/>
      </w:r>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ins w:id="254" w:author="Lynn Laakso [2]" w:date="2023-07-31T13:58:00Z">
        <w:r w:rsidR="000236B0">
          <w:rPr>
            <w:webHidden/>
          </w:rPr>
          <w:t>53</w:t>
        </w:r>
      </w:ins>
      <w:ins w:id="255" w:author="Lynn Laakso" w:date="2022-09-09T14:48:00Z">
        <w:del w:id="256" w:author="Lynn Laakso [2]" w:date="2023-07-31T13:58:00Z">
          <w:r w:rsidR="00AC5F7F" w:rsidDel="000236B0">
            <w:rPr>
              <w:webHidden/>
            </w:rPr>
            <w:delText>52</w:delText>
          </w:r>
        </w:del>
      </w:ins>
      <w:del w:id="257" w:author="Lynn Laakso [2]" w:date="2023-07-31T13:58:00Z">
        <w:r w:rsidR="00DF529F" w:rsidDel="000236B0">
          <w:rPr>
            <w:webHidden/>
          </w:rPr>
          <w:delText>52</w:delText>
        </w:r>
      </w:del>
      <w:r w:rsidR="00DF529F">
        <w:rPr>
          <w:webHidden/>
        </w:rPr>
        <w:fldChar w:fldCharType="end"/>
      </w:r>
      <w:r>
        <w:fldChar w:fldCharType="end"/>
      </w:r>
    </w:p>
    <w:p w14:paraId="2D9F34A0" w14:textId="629E6E6A"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"_Toc28982232" </w:instrText>
      </w:r>
      <w:r>
        <w:fldChar w:fldCharType="separate"/>
      </w:r>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ins w:id="258" w:author="Lynn Laakso [2]" w:date="2023-07-31T13:58:00Z">
        <w:r w:rsidR="000236B0">
          <w:rPr>
            <w:webHidden/>
          </w:rPr>
          <w:t>57</w:t>
        </w:r>
      </w:ins>
      <w:ins w:id="259" w:author="Lynn Laakso" w:date="2022-09-09T14:48:00Z">
        <w:del w:id="260" w:author="Lynn Laakso [2]" w:date="2023-07-31T13:58:00Z">
          <w:r w:rsidR="00AC5F7F" w:rsidDel="000236B0">
            <w:rPr>
              <w:webHidden/>
            </w:rPr>
            <w:delText>56</w:delText>
          </w:r>
        </w:del>
      </w:ins>
      <w:del w:id="261" w:author="Lynn Laakso [2]" w:date="2023-07-31T13:58:00Z">
        <w:r w:rsidR="00DF529F" w:rsidDel="000236B0">
          <w:rPr>
            <w:webHidden/>
          </w:rPr>
          <w:delText>56</w:delText>
        </w:r>
      </w:del>
      <w:r w:rsidR="00DF529F">
        <w:rPr>
          <w:webHidden/>
        </w:rPr>
        <w:fldChar w:fldCharType="end"/>
      </w:r>
      <w:r>
        <w:fldChar w:fldCharType="end"/>
      </w:r>
    </w:p>
    <w:p w14:paraId="4FB2A4B5" w14:textId="5D2ECC3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"_Toc28982233" </w:instrText>
      </w:r>
      <w:r>
        <w:fldChar w:fldCharType="separate"/>
      </w:r>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ins w:id="262" w:author="Lynn Laakso [2]" w:date="2023-07-31T13:58:00Z">
        <w:r w:rsidR="000236B0">
          <w:rPr>
            <w:webHidden/>
          </w:rPr>
          <w:t>62</w:t>
        </w:r>
      </w:ins>
      <w:ins w:id="263" w:author="Lynn Laakso" w:date="2022-09-09T14:48:00Z">
        <w:del w:id="264" w:author="Lynn Laakso [2]" w:date="2023-07-31T13:58:00Z">
          <w:r w:rsidR="00AC5F7F" w:rsidDel="000236B0">
            <w:rPr>
              <w:webHidden/>
            </w:rPr>
            <w:delText>61</w:delText>
          </w:r>
        </w:del>
      </w:ins>
      <w:del w:id="265" w:author="Lynn Laakso [2]" w:date="2023-07-31T13:58:00Z">
        <w:r w:rsidR="00DF529F" w:rsidDel="000236B0">
          <w:rPr>
            <w:webHidden/>
          </w:rPr>
          <w:delText>61</w:delText>
        </w:r>
      </w:del>
      <w:r w:rsidR="00DF529F">
        <w:rPr>
          <w:webHidden/>
        </w:rPr>
        <w:fldChar w:fldCharType="end"/>
      </w:r>
      <w:r>
        <w:fldChar w:fldCharType="end"/>
      </w:r>
    </w:p>
    <w:p w14:paraId="136591A4" w14:textId="6AFCA4F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"_Toc28982234" </w:instrText>
      </w:r>
      <w:r>
        <w:fldChar w:fldCharType="separate"/>
      </w:r>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ins w:id="266" w:author="Lynn Laakso [2]" w:date="2023-07-31T13:58:00Z">
        <w:r w:rsidR="000236B0">
          <w:rPr>
            <w:webHidden/>
          </w:rPr>
          <w:t>66</w:t>
        </w:r>
      </w:ins>
      <w:ins w:id="267" w:author="Lynn Laakso" w:date="2022-09-09T14:48:00Z">
        <w:del w:id="268" w:author="Lynn Laakso [2]" w:date="2023-07-31T13:58:00Z">
          <w:r w:rsidR="00AC5F7F" w:rsidDel="000236B0">
            <w:rPr>
              <w:webHidden/>
            </w:rPr>
            <w:delText>65</w:delText>
          </w:r>
        </w:del>
      </w:ins>
      <w:del w:id="269" w:author="Lynn Laakso [2]" w:date="2023-07-31T13:58:00Z">
        <w:r w:rsidR="00DF529F" w:rsidDel="000236B0">
          <w:rPr>
            <w:webHidden/>
          </w:rPr>
          <w:delText>65</w:delText>
        </w:r>
      </w:del>
      <w:r w:rsidR="00DF529F">
        <w:rPr>
          <w:webHidden/>
        </w:rPr>
        <w:fldChar w:fldCharType="end"/>
      </w:r>
      <w:r>
        <w:fldChar w:fldCharType="end"/>
      </w:r>
    </w:p>
    <w:p w14:paraId="3A910AE8" w14:textId="596AC03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"_Toc28982235" </w:instrText>
      </w:r>
      <w:r>
        <w:fldChar w:fldCharType="separate"/>
      </w:r>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ins w:id="270" w:author="Lynn Laakso [2]" w:date="2023-07-31T13:58:00Z">
        <w:r w:rsidR="000236B0">
          <w:rPr>
            <w:webHidden/>
          </w:rPr>
          <w:t>71</w:t>
        </w:r>
      </w:ins>
      <w:ins w:id="271" w:author="Lynn Laakso" w:date="2022-09-09T14:48:00Z">
        <w:del w:id="272" w:author="Lynn Laakso [2]" w:date="2023-07-31T13:58:00Z">
          <w:r w:rsidR="00AC5F7F" w:rsidDel="000236B0">
            <w:rPr>
              <w:webHidden/>
            </w:rPr>
            <w:delText>70</w:delText>
          </w:r>
        </w:del>
      </w:ins>
      <w:del w:id="273" w:author="Lynn Laakso [2]" w:date="2023-07-31T13:58:00Z">
        <w:r w:rsidR="00DF529F" w:rsidDel="000236B0">
          <w:rPr>
            <w:webHidden/>
          </w:rPr>
          <w:delText>70</w:delText>
        </w:r>
      </w:del>
      <w:r w:rsidR="00DF529F">
        <w:rPr>
          <w:webHidden/>
        </w:rPr>
        <w:fldChar w:fldCharType="end"/>
      </w:r>
      <w:r>
        <w:fldChar w:fldCharType="end"/>
      </w:r>
    </w:p>
    <w:p w14:paraId="695C4750" w14:textId="3DAB7923"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"_Toc28982236" </w:instrText>
      </w:r>
      <w:r>
        <w:fldChar w:fldCharType="separate"/>
      </w:r>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ins w:id="274" w:author="Lynn Laakso [2]" w:date="2023-07-31T13:58:00Z">
        <w:r w:rsidR="000236B0">
          <w:rPr>
            <w:webHidden/>
          </w:rPr>
          <w:t>74</w:t>
        </w:r>
      </w:ins>
      <w:ins w:id="275" w:author="Lynn Laakso" w:date="2022-09-09T14:48:00Z">
        <w:del w:id="276" w:author="Lynn Laakso [2]" w:date="2023-07-31T13:58:00Z">
          <w:r w:rsidR="00AC5F7F" w:rsidDel="000236B0">
            <w:rPr>
              <w:webHidden/>
            </w:rPr>
            <w:delText>73</w:delText>
          </w:r>
        </w:del>
      </w:ins>
      <w:del w:id="277" w:author="Lynn Laakso [2]" w:date="2023-07-31T13:58:00Z">
        <w:r w:rsidR="00DF529F" w:rsidDel="000236B0">
          <w:rPr>
            <w:webHidden/>
          </w:rPr>
          <w:delText>73</w:delText>
        </w:r>
      </w:del>
      <w:r w:rsidR="00DF529F">
        <w:rPr>
          <w:webHidden/>
        </w:rPr>
        <w:fldChar w:fldCharType="end"/>
      </w:r>
      <w:r>
        <w:fldChar w:fldCharType="end"/>
      </w:r>
    </w:p>
    <w:p w14:paraId="1428AA85" w14:textId="3C4DB98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"_Toc28982237" </w:instrText>
      </w:r>
      <w:r>
        <w:fldChar w:fldCharType="separate"/>
      </w:r>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ins w:id="278" w:author="Lynn Laakso [2]" w:date="2023-07-31T13:58:00Z">
        <w:r w:rsidR="000236B0">
          <w:rPr>
            <w:webHidden/>
          </w:rPr>
          <w:t>74</w:t>
        </w:r>
      </w:ins>
      <w:ins w:id="279" w:author="Lynn Laakso" w:date="2022-09-09T14:48:00Z">
        <w:del w:id="280" w:author="Lynn Laakso [2]" w:date="2023-07-31T13:58:00Z">
          <w:r w:rsidR="00AC5F7F" w:rsidDel="000236B0">
            <w:rPr>
              <w:webHidden/>
            </w:rPr>
            <w:delText>73</w:delText>
          </w:r>
        </w:del>
      </w:ins>
      <w:del w:id="281" w:author="Lynn Laakso [2]" w:date="2023-07-31T13:58:00Z">
        <w:r w:rsidR="00DF529F" w:rsidDel="000236B0">
          <w:rPr>
            <w:webHidden/>
          </w:rPr>
          <w:delText>73</w:delText>
        </w:r>
      </w:del>
      <w:r w:rsidR="00DF529F">
        <w:rPr>
          <w:webHidden/>
        </w:rPr>
        <w:fldChar w:fldCharType="end"/>
      </w:r>
      <w:r>
        <w:fldChar w:fldCharType="end"/>
      </w:r>
    </w:p>
    <w:p w14:paraId="77227DB7" w14:textId="7F5AEEB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"_Toc28982238" </w:instrText>
      </w:r>
      <w:r>
        <w:fldChar w:fldCharType="separate"/>
      </w:r>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ins w:id="282" w:author="Lynn Laakso [2]" w:date="2023-07-31T13:58:00Z">
        <w:r w:rsidR="000236B0">
          <w:rPr>
            <w:webHidden/>
          </w:rPr>
          <w:t>75</w:t>
        </w:r>
      </w:ins>
      <w:ins w:id="283" w:author="Lynn Laakso" w:date="2022-09-09T14:48:00Z">
        <w:del w:id="284" w:author="Lynn Laakso [2]" w:date="2023-07-31T13:58:00Z">
          <w:r w:rsidR="00AC5F7F" w:rsidDel="000236B0">
            <w:rPr>
              <w:webHidden/>
            </w:rPr>
            <w:delText>74</w:delText>
          </w:r>
        </w:del>
      </w:ins>
      <w:del w:id="285" w:author="Lynn Laakso [2]" w:date="2023-07-31T13:58:00Z">
        <w:r w:rsidR="00DF529F" w:rsidDel="000236B0">
          <w:rPr>
            <w:webHidden/>
          </w:rPr>
          <w:delText>74</w:delText>
        </w:r>
      </w:del>
      <w:r w:rsidR="00DF529F">
        <w:rPr>
          <w:webHidden/>
        </w:rPr>
        <w:fldChar w:fldCharType="end"/>
      </w:r>
      <w:r>
        <w:fldChar w:fldCharType="end"/>
      </w:r>
    </w:p>
    <w:p w14:paraId="013DC7AD" w14:textId="59E908B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"_Toc28982239" </w:instrText>
      </w:r>
      <w:r>
        <w:fldChar w:fldCharType="separate"/>
      </w:r>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ins w:id="286" w:author="Lynn Laakso [2]" w:date="2023-07-31T13:58:00Z">
        <w:r w:rsidR="000236B0">
          <w:rPr>
            <w:webHidden/>
          </w:rPr>
          <w:t>75</w:t>
        </w:r>
      </w:ins>
      <w:ins w:id="287" w:author="Lynn Laakso" w:date="2022-09-09T14:48:00Z">
        <w:del w:id="288" w:author="Lynn Laakso [2]" w:date="2023-07-31T13:58:00Z">
          <w:r w:rsidR="00AC5F7F" w:rsidDel="000236B0">
            <w:rPr>
              <w:webHidden/>
            </w:rPr>
            <w:delText>74</w:delText>
          </w:r>
        </w:del>
      </w:ins>
      <w:del w:id="289" w:author="Lynn Laakso [2]" w:date="2023-07-31T13:58:00Z">
        <w:r w:rsidR="00DF529F" w:rsidDel="000236B0">
          <w:rPr>
            <w:webHidden/>
          </w:rPr>
          <w:delText>74</w:delText>
        </w:r>
      </w:del>
      <w:r w:rsidR="00DF529F">
        <w:rPr>
          <w:webHidden/>
        </w:rPr>
        <w:fldChar w:fldCharType="end"/>
      </w:r>
      <w:r>
        <w:fldChar w:fldCharType="end"/>
      </w:r>
    </w:p>
    <w:p w14:paraId="3A21E46E" w14:textId="036E342F"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"_Toc28982240" </w:instrText>
      </w:r>
      <w:r>
        <w:fldChar w:fldCharType="separate"/>
      </w:r>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ins w:id="290" w:author="Lynn Laakso [2]" w:date="2023-07-31T13:58:00Z">
        <w:r w:rsidR="000236B0">
          <w:rPr>
            <w:webHidden/>
          </w:rPr>
          <w:t>76</w:t>
        </w:r>
      </w:ins>
      <w:ins w:id="291" w:author="Lynn Laakso" w:date="2022-09-09T14:48:00Z">
        <w:del w:id="292" w:author="Lynn Laakso [2]" w:date="2023-07-31T13:58:00Z">
          <w:r w:rsidR="00AC5F7F" w:rsidDel="000236B0">
            <w:rPr>
              <w:webHidden/>
            </w:rPr>
            <w:delText>75</w:delText>
          </w:r>
        </w:del>
      </w:ins>
      <w:del w:id="293" w:author="Lynn Laakso [2]" w:date="2023-07-31T13:58:00Z">
        <w:r w:rsidR="00DF529F" w:rsidDel="000236B0">
          <w:rPr>
            <w:webHidden/>
          </w:rPr>
          <w:delText>75</w:delText>
        </w:r>
      </w:del>
      <w:r w:rsidR="00DF529F">
        <w:rPr>
          <w:webHidden/>
        </w:rPr>
        <w:fldChar w:fldCharType="end"/>
      </w:r>
      <w:r>
        <w:fldChar w:fldCharType="end"/>
      </w:r>
    </w:p>
    <w:p w14:paraId="41452CB9" w14:textId="4B12043A"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"_Toc28982241" </w:instrText>
      </w:r>
      <w:r>
        <w:fldChar w:fldCharType="separate"/>
      </w:r>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ins w:id="294" w:author="Lynn Laakso [2]" w:date="2023-07-31T13:58:00Z">
        <w:r w:rsidR="000236B0">
          <w:rPr>
            <w:webHidden/>
          </w:rPr>
          <w:t>76</w:t>
        </w:r>
      </w:ins>
      <w:ins w:id="295" w:author="Lynn Laakso" w:date="2022-09-09T14:48:00Z">
        <w:del w:id="296" w:author="Lynn Laakso [2]" w:date="2023-07-31T13:58:00Z">
          <w:r w:rsidR="00AC5F7F" w:rsidDel="000236B0">
            <w:rPr>
              <w:webHidden/>
            </w:rPr>
            <w:delText>75</w:delText>
          </w:r>
        </w:del>
      </w:ins>
      <w:del w:id="297" w:author="Lynn Laakso [2]" w:date="2023-07-31T13:58:00Z">
        <w:r w:rsidR="00DF529F" w:rsidDel="000236B0">
          <w:rPr>
            <w:webHidden/>
          </w:rPr>
          <w:delText>75</w:delText>
        </w:r>
      </w:del>
      <w:r w:rsidR="00DF529F">
        <w:rPr>
          <w:webHidden/>
        </w:rPr>
        <w:fldChar w:fldCharType="end"/>
      </w:r>
      <w:r>
        <w:fldChar w:fldCharType="end"/>
      </w:r>
    </w:p>
    <w:p w14:paraId="15D19591" w14:textId="188F85F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"_Toc28982242" </w:instrText>
      </w:r>
      <w:r>
        <w:fldChar w:fldCharType="separate"/>
      </w:r>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ins w:id="298" w:author="Lynn Laakso [2]" w:date="2023-07-31T13:58:00Z">
        <w:r w:rsidR="000236B0">
          <w:rPr>
            <w:webHidden/>
          </w:rPr>
          <w:t>76</w:t>
        </w:r>
      </w:ins>
      <w:ins w:id="299" w:author="Lynn Laakso" w:date="2022-09-09T14:48:00Z">
        <w:del w:id="300" w:author="Lynn Laakso [2]" w:date="2023-07-31T13:58:00Z">
          <w:r w:rsidR="00AC5F7F" w:rsidDel="000236B0">
            <w:rPr>
              <w:webHidden/>
            </w:rPr>
            <w:delText>75</w:delText>
          </w:r>
        </w:del>
      </w:ins>
      <w:del w:id="301" w:author="Lynn Laakso [2]" w:date="2023-07-31T13:58:00Z">
        <w:r w:rsidR="00DF529F" w:rsidDel="000236B0">
          <w:rPr>
            <w:webHidden/>
          </w:rPr>
          <w:delText>75</w:delText>
        </w:r>
      </w:del>
      <w:r w:rsidR="00DF529F">
        <w:rPr>
          <w:webHidden/>
        </w:rPr>
        <w:fldChar w:fldCharType="end"/>
      </w:r>
      <w:r>
        <w:fldChar w:fldCharType="end"/>
      </w:r>
    </w:p>
    <w:p w14:paraId="2463A5C8" w14:textId="08F26642"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"_Toc28982243" </w:instrText>
      </w:r>
      <w:r>
        <w:fldChar w:fldCharType="separate"/>
      </w:r>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ins w:id="302" w:author="Lynn Laakso [2]" w:date="2023-07-31T13:58:00Z">
        <w:r w:rsidR="000236B0">
          <w:rPr>
            <w:webHidden/>
          </w:rPr>
          <w:t>76</w:t>
        </w:r>
      </w:ins>
      <w:ins w:id="303" w:author="Lynn Laakso" w:date="2022-09-09T14:48:00Z">
        <w:del w:id="304" w:author="Lynn Laakso [2]" w:date="2023-07-31T13:58:00Z">
          <w:r w:rsidR="00AC5F7F" w:rsidDel="000236B0">
            <w:rPr>
              <w:webHidden/>
            </w:rPr>
            <w:delText>75</w:delText>
          </w:r>
        </w:del>
      </w:ins>
      <w:del w:id="305" w:author="Lynn Laakso [2]" w:date="2023-07-31T13:58:00Z">
        <w:r w:rsidR="00DF529F" w:rsidDel="000236B0">
          <w:rPr>
            <w:webHidden/>
          </w:rPr>
          <w:delText>75</w:delText>
        </w:r>
      </w:del>
      <w:r w:rsidR="00DF529F">
        <w:rPr>
          <w:webHidden/>
        </w:rPr>
        <w:fldChar w:fldCharType="end"/>
      </w:r>
      <w:r>
        <w:fldChar w:fldCharType="end"/>
      </w:r>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306" w:name="_Toc497011353"/>
      <w:bookmarkStart w:id="307" w:name="_Toc28982187"/>
      <w:r w:rsidRPr="000D351C">
        <w:rPr>
          <w:noProof/>
        </w:rPr>
        <w:lastRenderedPageBreak/>
        <w:t>PURPOSE</w:t>
      </w:r>
      <w:bookmarkEnd w:id="101"/>
      <w:bookmarkEnd w:id="102"/>
      <w:bookmarkEnd w:id="103"/>
      <w:bookmarkEnd w:id="104"/>
      <w:bookmarkEnd w:id="105"/>
      <w:bookmarkEnd w:id="106"/>
      <w:bookmarkEnd w:id="107"/>
      <w:bookmarkEnd w:id="306"/>
      <w:bookmarkEnd w:id="30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308" w:name="_Toc348247530"/>
      <w:bookmarkStart w:id="309" w:name="_Toc348260548"/>
      <w:bookmarkStart w:id="310" w:name="_Toc348346546"/>
      <w:bookmarkStart w:id="311" w:name="_Toc348847837"/>
      <w:bookmarkStart w:id="312" w:name="_Toc348848791"/>
      <w:bookmarkStart w:id="313" w:name="_Toc358637978"/>
      <w:bookmarkStart w:id="314" w:name="_Toc358711081"/>
      <w:bookmarkStart w:id="315" w:name="_Toc497011354"/>
      <w:bookmarkStart w:id="316" w:name="_Toc28982188"/>
      <w:r w:rsidRPr="000D351C">
        <w:rPr>
          <w:noProof/>
        </w:rPr>
        <w:t>Schedules, Appointments, Services, and Resources</w:t>
      </w:r>
      <w:bookmarkEnd w:id="308"/>
      <w:bookmarkEnd w:id="309"/>
      <w:bookmarkEnd w:id="310"/>
      <w:bookmarkEnd w:id="311"/>
      <w:bookmarkEnd w:id="312"/>
      <w:bookmarkEnd w:id="313"/>
      <w:bookmarkEnd w:id="314"/>
      <w:bookmarkEnd w:id="315"/>
      <w:bookmarkEnd w:id="31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317" w:name="_Toc175631788"/>
      <w:bookmarkEnd w:id="317"/>
    </w:p>
    <w:p w14:paraId="6918E68E" w14:textId="77777777" w:rsidR="003262BC" w:rsidRPr="000D351C" w:rsidRDefault="003262BC">
      <w:pPr>
        <w:pStyle w:val="Heading4"/>
        <w:tabs>
          <w:tab w:val="num" w:pos="2160"/>
        </w:tabs>
        <w:rPr>
          <w:noProof/>
        </w:rPr>
      </w:pPr>
      <w:bookmarkStart w:id="318" w:name="_Toc497011355"/>
      <w:r w:rsidRPr="000D351C">
        <w:rPr>
          <w:noProof/>
        </w:rPr>
        <w:t>Schedules</w:t>
      </w:r>
      <w:bookmarkEnd w:id="31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lastRenderedPageBreak/>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31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31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 xml:space="preserve">The unique identification code for a service or resource describes a specific instance of that service or resource.  For tangible resources, this may be a serial number, a location, an employee number, or </w:t>
      </w:r>
      <w:r w:rsidRPr="000D351C">
        <w:rPr>
          <w:noProof/>
        </w:rPr>
        <w:lastRenderedPageBreak/>
        <w:t>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320" w:name="_Toc497011357"/>
      <w:r w:rsidRPr="000D351C">
        <w:rPr>
          <w:noProof/>
        </w:rPr>
        <w:t>Appointments</w:t>
      </w:r>
      <w:bookmarkEnd w:id="32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lastRenderedPageBreak/>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321" w:name="_Toc497011358"/>
      <w:r w:rsidRPr="000D351C">
        <w:rPr>
          <w:noProof/>
        </w:rPr>
        <w:t>Parent and Child Appointments</w:t>
      </w:r>
      <w:bookmarkEnd w:id="32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322" w:name="_Toc348247531"/>
      <w:bookmarkStart w:id="323" w:name="_Toc348260549"/>
      <w:bookmarkStart w:id="324" w:name="_Toc348346547"/>
      <w:bookmarkStart w:id="325" w:name="_Toc348847838"/>
      <w:bookmarkStart w:id="326" w:name="_Toc348848792"/>
      <w:bookmarkStart w:id="327" w:name="_Toc358637979"/>
      <w:bookmarkStart w:id="328" w:name="_Toc358711082"/>
      <w:bookmarkStart w:id="329" w:name="_Toc497011359"/>
      <w:bookmarkStart w:id="330" w:name="_Toc28982189"/>
      <w:r w:rsidRPr="000D351C">
        <w:rPr>
          <w:noProof/>
        </w:rPr>
        <w:t>Application Roles</w:t>
      </w:r>
      <w:bookmarkEnd w:id="322"/>
      <w:bookmarkEnd w:id="323"/>
      <w:bookmarkEnd w:id="324"/>
      <w:bookmarkEnd w:id="325"/>
      <w:bookmarkEnd w:id="326"/>
      <w:bookmarkEnd w:id="327"/>
      <w:bookmarkEnd w:id="328"/>
      <w:bookmarkEnd w:id="329"/>
      <w:bookmarkEnd w:id="33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 xml:space="preserve">In this specification, the definition of application roles is not intended to define or limit the functionality of specific products developed by vendors of such applications.  Instead, this information is provided to help </w:t>
      </w:r>
      <w:r w:rsidRPr="000D351C">
        <w:rPr>
          <w:noProof/>
        </w:rPr>
        <w:lastRenderedPageBreak/>
        <w:t>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331" w:name="_Toc175631794"/>
      <w:bookmarkEnd w:id="331"/>
    </w:p>
    <w:p w14:paraId="29193360" w14:textId="77777777" w:rsidR="003262BC" w:rsidRPr="000D351C" w:rsidRDefault="003262BC">
      <w:pPr>
        <w:pStyle w:val="Heading4"/>
        <w:tabs>
          <w:tab w:val="num" w:pos="2160"/>
        </w:tabs>
        <w:rPr>
          <w:noProof/>
        </w:rPr>
      </w:pPr>
      <w:bookmarkStart w:id="332" w:name="_Toc497011360"/>
      <w:r w:rsidRPr="000D351C">
        <w:rPr>
          <w:noProof/>
        </w:rPr>
        <w:t>The Filler Application Role</w:t>
      </w:r>
      <w:bookmarkEnd w:id="33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333" w:name="_Toc497011361"/>
      <w:r w:rsidRPr="000D351C">
        <w:rPr>
          <w:noProof/>
        </w:rPr>
        <w:t>The Placer Application Role</w:t>
      </w:r>
      <w:bookmarkEnd w:id="33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334" w:name="_Toc497011362"/>
      <w:r w:rsidRPr="000D351C">
        <w:rPr>
          <w:noProof/>
        </w:rPr>
        <w:t>The Querying Application Role</w:t>
      </w:r>
      <w:bookmarkEnd w:id="33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lastRenderedPageBreak/>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335" w:name="_Toc497011363"/>
      <w:r w:rsidRPr="000D351C">
        <w:rPr>
          <w:noProof/>
        </w:rPr>
        <w:t>The Auxiliary Application Role</w:t>
      </w:r>
      <w:bookmarkEnd w:id="33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33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33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10" o:title=""/>
          </v:shape>
          <o:OLEObject Type="Embed" ProgID="Visio.Drawing.11" ShapeID="_x0000_i1025" DrawAspect="Content" ObjectID="_1752317470" r:id="rId11"/>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 xml:space="preserve">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w:t>
      </w:r>
      <w:r w:rsidRPr="000D351C">
        <w:rPr>
          <w:noProof/>
        </w:rPr>
        <w:lastRenderedPageBreak/>
        <w:t>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337" w:name="_Toc348247532"/>
      <w:bookmarkStart w:id="338" w:name="_Toc348260550"/>
      <w:bookmarkStart w:id="339" w:name="_Toc348346548"/>
      <w:bookmarkStart w:id="340" w:name="_Toc348847839"/>
      <w:bookmarkStart w:id="341" w:name="_Toc348848793"/>
      <w:bookmarkStart w:id="342" w:name="_Toc358637980"/>
      <w:bookmarkStart w:id="343" w:name="_Toc358711083"/>
      <w:bookmarkStart w:id="344" w:name="_Toc497011365"/>
      <w:bookmarkStart w:id="345" w:name="_Toc28982190"/>
      <w:r w:rsidRPr="000D351C">
        <w:rPr>
          <w:noProof/>
        </w:rPr>
        <w:t>Trigger Events, Status, Reasons, and Types</w:t>
      </w:r>
      <w:bookmarkEnd w:id="337"/>
      <w:bookmarkEnd w:id="338"/>
      <w:bookmarkEnd w:id="339"/>
      <w:bookmarkEnd w:id="340"/>
      <w:bookmarkEnd w:id="341"/>
      <w:bookmarkEnd w:id="342"/>
      <w:bookmarkEnd w:id="343"/>
      <w:bookmarkEnd w:id="344"/>
      <w:bookmarkEnd w:id="345"/>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346" w:name="_Toc175631801"/>
      <w:bookmarkEnd w:id="346"/>
    </w:p>
    <w:p w14:paraId="4C077CDF" w14:textId="77777777" w:rsidR="003262BC" w:rsidRPr="000D351C" w:rsidRDefault="003262BC">
      <w:pPr>
        <w:pStyle w:val="Heading4"/>
        <w:tabs>
          <w:tab w:val="num" w:pos="2160"/>
        </w:tabs>
        <w:rPr>
          <w:noProof/>
        </w:rPr>
      </w:pPr>
      <w:bookmarkStart w:id="347" w:name="_Toc497011366"/>
      <w:r w:rsidRPr="000D351C">
        <w:rPr>
          <w:noProof/>
        </w:rPr>
        <w:t>Trigger Events</w:t>
      </w:r>
      <w:bookmarkEnd w:id="34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5D7EB5D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ins w:id="348" w:author="Lynn Laakso" w:date="2022-09-09T14:48:00Z">
        <w:r w:rsidR="00AC5F7F" w:rsidRPr="00AC5F7F">
          <w:rPr>
            <w:rStyle w:val="HyperlinkText"/>
            <w:rPrChange w:id="349" w:author="Lynn Laakso" w:date="2022-09-09T14:48:00Z">
              <w:rPr/>
            </w:rPrChange>
          </w:rPr>
          <w:t>10.3</w:t>
        </w:r>
      </w:ins>
      <w:del w:id="350"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351" w:author="Lynn Laakso" w:date="2022-09-09T14:48:00Z">
        <w:r w:rsidR="00AC5F7F" w:rsidRPr="00AC5F7F">
          <w:rPr>
            <w:rStyle w:val="HyperlinkText"/>
            <w:rPrChange w:id="352" w:author="Lynn Laakso" w:date="2022-09-09T14:48:00Z">
              <w:rPr>
                <w:noProof/>
              </w:rPr>
            </w:rPrChange>
          </w:rPr>
          <w:t>PLACER APPLICATION REQUESTS AND TRIGGER EVENTS</w:t>
        </w:r>
      </w:ins>
      <w:del w:id="353"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ins w:id="354" w:author="Lynn Laakso" w:date="2022-09-09T14:48:00Z">
        <w:r w:rsidR="00AC5F7F" w:rsidRPr="00AC5F7F">
          <w:rPr>
            <w:rStyle w:val="HyperlinkText"/>
            <w:rPrChange w:id="355" w:author="Lynn Laakso" w:date="2022-09-09T14:48:00Z">
              <w:rPr/>
            </w:rPrChange>
          </w:rPr>
          <w:t>10.4</w:t>
        </w:r>
      </w:ins>
      <w:del w:id="356"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57" w:author="Lynn Laakso" w:date="2022-09-09T14:48:00Z">
        <w:r w:rsidR="00AC5F7F" w:rsidRPr="00AC5F7F">
          <w:rPr>
            <w:rStyle w:val="HyperlinkText"/>
            <w:rPrChange w:id="358" w:author="Lynn Laakso" w:date="2022-09-09T14:48:00Z">
              <w:rPr>
                <w:noProof/>
              </w:rPr>
            </w:rPrChange>
          </w:rPr>
          <w:t>FILLER APPLICATION MESSAGES AND TRIGGER EVENTS UNSOLICITED</w:t>
        </w:r>
      </w:ins>
      <w:del w:id="359"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ins w:id="360" w:author="Lynn Laakso" w:date="2022-09-09T14:48:00Z">
        <w:r w:rsidR="00AC5F7F" w:rsidRPr="00AC5F7F">
          <w:rPr>
            <w:rStyle w:val="HyperlinkText"/>
            <w:rPrChange w:id="361" w:author="Lynn Laakso" w:date="2022-09-09T14:48:00Z">
              <w:rPr/>
            </w:rPrChange>
          </w:rPr>
          <w:t>10.5</w:t>
        </w:r>
      </w:ins>
      <w:del w:id="362"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63" w:author="Lynn Laakso" w:date="2022-09-09T14:48:00Z">
        <w:r w:rsidR="00AC5F7F" w:rsidRPr="00AC5F7F">
          <w:rPr>
            <w:rStyle w:val="HyperlinkText"/>
            <w:rPrChange w:id="364" w:author="Lynn Laakso" w:date="2022-09-09T14:48:00Z">
              <w:rPr>
                <w:noProof/>
              </w:rPr>
            </w:rPrChange>
          </w:rPr>
          <w:t>QUERY TRANSACTIONS AND TRIGGER EVENTS</w:t>
        </w:r>
      </w:ins>
      <w:del w:id="365" w:author="Lynn Laakso" w:date="2022-09-09T14:48:00Z">
        <w:r w:rsidR="005330F4" w:rsidRPr="005330F4" w:rsidDel="00AC5F7F">
          <w:rPr>
            <w:rStyle w:val="HyperlinkText"/>
          </w:rPr>
          <w:delText>QUERY TRANSACTIONS AND TRIGGER EVENTS</w:delText>
        </w:r>
      </w:del>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366" w:name="_Toc497011367"/>
      <w:r w:rsidRPr="000D351C">
        <w:rPr>
          <w:noProof/>
        </w:rPr>
        <w:t>Status</w:t>
      </w:r>
      <w:bookmarkEnd w:id="366"/>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367" w:name="_Toc497011368"/>
      <w:r w:rsidRPr="000D351C">
        <w:rPr>
          <w:noProof/>
        </w:rPr>
        <w:t>Reasons</w:t>
      </w:r>
      <w:bookmarkEnd w:id="367"/>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368" w:name="_Toc497011369"/>
      <w:r w:rsidRPr="000D351C">
        <w:rPr>
          <w:noProof/>
        </w:rPr>
        <w:t>Types</w:t>
      </w:r>
      <w:bookmarkEnd w:id="368"/>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369" w:name="_Toc348247533"/>
      <w:bookmarkStart w:id="370" w:name="_Toc348260551"/>
      <w:bookmarkStart w:id="371" w:name="_Toc348346549"/>
      <w:bookmarkStart w:id="372" w:name="_Toc348847840"/>
      <w:bookmarkStart w:id="373" w:name="_Toc348848794"/>
      <w:bookmarkStart w:id="374" w:name="_Toc358637981"/>
      <w:bookmarkStart w:id="375" w:name="_Toc358711084"/>
      <w:bookmarkStart w:id="376" w:name="_Toc497011370"/>
      <w:bookmarkStart w:id="377" w:name="_Toc28982191"/>
      <w:r w:rsidRPr="000D351C">
        <w:rPr>
          <w:noProof/>
        </w:rPr>
        <w:t>Appointments, Orders, and Referrals</w:t>
      </w:r>
      <w:bookmarkEnd w:id="369"/>
      <w:bookmarkEnd w:id="370"/>
      <w:bookmarkEnd w:id="371"/>
      <w:bookmarkEnd w:id="372"/>
      <w:bookmarkEnd w:id="373"/>
      <w:bookmarkEnd w:id="374"/>
      <w:bookmarkEnd w:id="375"/>
      <w:bookmarkEnd w:id="376"/>
      <w:bookmarkEnd w:id="377"/>
    </w:p>
    <w:p w14:paraId="41722C52" w14:textId="77777777" w:rsidR="003262BC" w:rsidRPr="000D351C" w:rsidRDefault="003262BC" w:rsidP="009B0F5F">
      <w:pPr>
        <w:pStyle w:val="NormalIndented"/>
        <w:rPr>
          <w:noProof/>
        </w:rPr>
      </w:pPr>
      <w:r w:rsidRPr="000D351C">
        <w:rPr>
          <w:noProof/>
        </w:rPr>
        <w:t xml:space="preserve">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w:t>
      </w:r>
      <w:r w:rsidRPr="000D351C">
        <w:rPr>
          <w:noProof/>
        </w:rPr>
        <w:lastRenderedPageBreak/>
        <w:t>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378" w:name="_Toc348247534"/>
      <w:bookmarkStart w:id="379" w:name="_Toc348260552"/>
      <w:bookmarkStart w:id="380" w:name="_Toc348346550"/>
      <w:bookmarkStart w:id="381" w:name="_Toc348847841"/>
      <w:bookmarkStart w:id="382" w:name="_Toc348848795"/>
      <w:bookmarkStart w:id="383" w:name="_Toc358637982"/>
      <w:bookmarkStart w:id="384" w:name="_Toc358711085"/>
      <w:bookmarkStart w:id="385" w:name="_Toc497011371"/>
      <w:bookmarkStart w:id="386" w:name="_Toc28982192"/>
      <w:r w:rsidRPr="000D351C">
        <w:rPr>
          <w:noProof/>
        </w:rPr>
        <w:t>Glossary</w:t>
      </w:r>
      <w:bookmarkEnd w:id="378"/>
      <w:bookmarkEnd w:id="379"/>
      <w:bookmarkEnd w:id="380"/>
      <w:bookmarkEnd w:id="381"/>
      <w:bookmarkEnd w:id="382"/>
      <w:bookmarkEnd w:id="383"/>
      <w:bookmarkEnd w:id="384"/>
      <w:bookmarkEnd w:id="385"/>
      <w:bookmarkEnd w:id="386"/>
    </w:p>
    <w:p w14:paraId="308AAA4C" w14:textId="77777777" w:rsidR="003262BC" w:rsidRPr="000D351C" w:rsidRDefault="003262BC">
      <w:pPr>
        <w:pStyle w:val="Heading4"/>
        <w:tabs>
          <w:tab w:val="num" w:pos="2160"/>
        </w:tabs>
        <w:rPr>
          <w:noProof/>
          <w:vanish/>
        </w:rPr>
      </w:pPr>
      <w:r w:rsidRPr="000D351C">
        <w:rPr>
          <w:noProof/>
          <w:vanish/>
        </w:rPr>
        <w:t>hiddentext</w:t>
      </w:r>
      <w:bookmarkStart w:id="387" w:name="_Toc175631808"/>
      <w:bookmarkEnd w:id="387"/>
    </w:p>
    <w:p w14:paraId="52B3FE19" w14:textId="77777777" w:rsidR="003262BC" w:rsidRPr="000D351C" w:rsidRDefault="003262BC">
      <w:pPr>
        <w:pStyle w:val="Heading4"/>
        <w:tabs>
          <w:tab w:val="num" w:pos="2160"/>
        </w:tabs>
        <w:rPr>
          <w:noProof/>
        </w:rPr>
      </w:pPr>
      <w:bookmarkStart w:id="388" w:name="_Toc497011372"/>
      <w:r w:rsidRPr="000D351C">
        <w:rPr>
          <w:noProof/>
        </w:rPr>
        <w:t>Appointment</w:t>
      </w:r>
      <w:bookmarkEnd w:id="388"/>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389" w:name="_Toc497011373"/>
      <w:r w:rsidRPr="000D351C">
        <w:rPr>
          <w:noProof/>
        </w:rPr>
        <w:t>Auxiliary Application</w:t>
      </w:r>
      <w:bookmarkEnd w:id="389"/>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390" w:name="_Toc497011374"/>
      <w:r w:rsidRPr="000D351C">
        <w:rPr>
          <w:noProof/>
        </w:rPr>
        <w:t>Block</w:t>
      </w:r>
      <w:bookmarkEnd w:id="390"/>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391" w:name="_Toc497011375"/>
      <w:r w:rsidRPr="000D351C">
        <w:rPr>
          <w:noProof/>
        </w:rPr>
        <w:t>Book</w:t>
      </w:r>
      <w:bookmarkEnd w:id="391"/>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392" w:name="_Toc497011376"/>
      <w:r w:rsidRPr="000D351C">
        <w:rPr>
          <w:noProof/>
        </w:rPr>
        <w:t>Child Appointment</w:t>
      </w:r>
      <w:bookmarkEnd w:id="392"/>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393" w:name="_Toc497011377"/>
      <w:r w:rsidRPr="000D351C">
        <w:rPr>
          <w:noProof/>
        </w:rPr>
        <w:t>Filler Application</w:t>
      </w:r>
      <w:bookmarkEnd w:id="393"/>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394" w:name="_Toc497011378"/>
      <w:r w:rsidRPr="000D351C">
        <w:rPr>
          <w:noProof/>
        </w:rPr>
        <w:t>Parent Appointment</w:t>
      </w:r>
      <w:bookmarkEnd w:id="394"/>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395" w:name="_Toc497011379"/>
      <w:r w:rsidRPr="000D351C">
        <w:rPr>
          <w:noProof/>
        </w:rPr>
        <w:lastRenderedPageBreak/>
        <w:t>Placer Application</w:t>
      </w:r>
      <w:bookmarkEnd w:id="395"/>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396" w:name="_Toc497011380"/>
      <w:r w:rsidRPr="000D351C">
        <w:rPr>
          <w:noProof/>
        </w:rPr>
        <w:t>Querying Application</w:t>
      </w:r>
      <w:bookmarkEnd w:id="396"/>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397" w:name="_Toc497011381"/>
      <w:r w:rsidRPr="000D351C">
        <w:rPr>
          <w:noProof/>
        </w:rPr>
        <w:t>Resource</w:t>
      </w:r>
      <w:bookmarkEnd w:id="397"/>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398" w:name="_Toc497011382"/>
      <w:r w:rsidRPr="000D351C">
        <w:rPr>
          <w:noProof/>
        </w:rPr>
        <w:t>Schedule</w:t>
      </w:r>
      <w:bookmarkEnd w:id="398"/>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399" w:name="_Toc497011383"/>
      <w:r w:rsidRPr="000D351C">
        <w:rPr>
          <w:noProof/>
        </w:rPr>
        <w:t>Service</w:t>
      </w:r>
      <w:bookmarkEnd w:id="399"/>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400" w:name="_Toc497011384"/>
      <w:r w:rsidRPr="000D351C">
        <w:rPr>
          <w:noProof/>
        </w:rPr>
        <w:t>Slot</w:t>
      </w:r>
      <w:bookmarkEnd w:id="400"/>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401" w:name="_Toc358637983"/>
      <w:bookmarkStart w:id="402" w:name="_Toc358711086"/>
      <w:bookmarkStart w:id="403" w:name="_Toc497011385"/>
      <w:bookmarkStart w:id="404" w:name="_Toc28982193"/>
      <w:bookmarkStart w:id="405" w:name="_Toc348247535"/>
      <w:bookmarkStart w:id="406" w:name="_Toc348260553"/>
      <w:bookmarkStart w:id="407" w:name="_Toc348346551"/>
      <w:bookmarkStart w:id="408" w:name="_Toc348847842"/>
      <w:bookmarkStart w:id="409" w:name="_Toc348848796"/>
      <w:r w:rsidRPr="000D351C">
        <w:rPr>
          <w:noProof/>
        </w:rPr>
        <w:t>Organization of This Chapter:  Trigger Events and Message Definitions</w:t>
      </w:r>
      <w:bookmarkEnd w:id="401"/>
      <w:bookmarkEnd w:id="402"/>
      <w:bookmarkEnd w:id="403"/>
      <w:bookmarkEnd w:id="404"/>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50F8438B"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ins w:id="410" w:author="Lynn Laakso" w:date="2022-09-09T14:48:00Z">
        <w:r w:rsidR="00AC5F7F" w:rsidRPr="00AC5F7F">
          <w:rPr>
            <w:rStyle w:val="HyperlinkText"/>
            <w:rPrChange w:id="411" w:author="Lynn Laakso" w:date="2022-09-09T14:48:00Z">
              <w:rPr/>
            </w:rPrChange>
          </w:rPr>
          <w:t>10.3</w:t>
        </w:r>
      </w:ins>
      <w:del w:id="412"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413" w:author="Lynn Laakso" w:date="2022-09-09T14:48:00Z">
        <w:r w:rsidR="00AC5F7F" w:rsidRPr="00AC5F7F">
          <w:rPr>
            <w:rStyle w:val="HyperlinkText"/>
            <w:rPrChange w:id="414" w:author="Lynn Laakso" w:date="2022-09-09T14:48:00Z">
              <w:rPr>
                <w:noProof/>
              </w:rPr>
            </w:rPrChange>
          </w:rPr>
          <w:t>PLACER APPLICATION REQUESTS AND TRIGGER EVENTS</w:t>
        </w:r>
      </w:ins>
      <w:del w:id="415"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w:t>
      </w:r>
    </w:p>
    <w:p w14:paraId="3574F314" w14:textId="5D855F6C"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ins w:id="416" w:author="Lynn Laakso" w:date="2022-09-09T14:48:00Z">
        <w:r w:rsidR="00AC5F7F" w:rsidRPr="00AC5F7F">
          <w:rPr>
            <w:rStyle w:val="HyperlinkText"/>
            <w:rPrChange w:id="417" w:author="Lynn Laakso" w:date="2022-09-09T14:48:00Z">
              <w:rPr/>
            </w:rPrChange>
          </w:rPr>
          <w:t>10.4</w:t>
        </w:r>
      </w:ins>
      <w:del w:id="418"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419" w:author="Lynn Laakso" w:date="2022-09-09T14:48:00Z">
        <w:r w:rsidR="00AC5F7F" w:rsidRPr="00AC5F7F">
          <w:rPr>
            <w:rStyle w:val="HyperlinkText"/>
            <w:rPrChange w:id="420" w:author="Lynn Laakso" w:date="2022-09-09T14:48:00Z">
              <w:rPr>
                <w:noProof/>
              </w:rPr>
            </w:rPrChange>
          </w:rPr>
          <w:t>FILLER APPLICATION MESSAGES AND TRIGGER EVENTS UNSOLICITED</w:t>
        </w:r>
      </w:ins>
      <w:del w:id="421"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629E0ECB" w14:textId="74C1E9EC"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ins w:id="422" w:author="Lynn Laakso" w:date="2022-09-09T14:48:00Z">
        <w:r w:rsidR="00AC5F7F" w:rsidRPr="00AC5F7F">
          <w:rPr>
            <w:rStyle w:val="HyperlinkText"/>
            <w:rPrChange w:id="423" w:author="Lynn Laakso" w:date="2022-09-09T14:48:00Z">
              <w:rPr/>
            </w:rPrChange>
          </w:rPr>
          <w:t>10.5</w:t>
        </w:r>
      </w:ins>
      <w:del w:id="424"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425" w:author="Lynn Laakso" w:date="2022-09-09T14:48:00Z">
        <w:r w:rsidR="00AC5F7F" w:rsidRPr="00AC5F7F">
          <w:rPr>
            <w:rStyle w:val="HyperlinkText"/>
            <w:rPrChange w:id="426" w:author="Lynn Laakso" w:date="2022-09-09T14:48:00Z">
              <w:rPr>
                <w:noProof/>
              </w:rPr>
            </w:rPrChange>
          </w:rPr>
          <w:t>QUERY TRANSACTIONS AND TRIGGER EVENTS</w:t>
        </w:r>
      </w:ins>
      <w:del w:id="427" w:author="Lynn Laakso" w:date="2022-09-09T14:48:00Z">
        <w:r w:rsidR="005330F4" w:rsidRPr="005330F4" w:rsidDel="00AC5F7F">
          <w:rPr>
            <w:rStyle w:val="HyperlinkText"/>
          </w:rPr>
          <w:delText>QUERY TRANSACTIONS AND TRIGGER EVENTS</w:delText>
        </w:r>
      </w:del>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lastRenderedPageBreak/>
        <w:t>hiddentext</w:t>
      </w:r>
      <w:bookmarkStart w:id="428" w:name="_Toc175631823"/>
      <w:bookmarkEnd w:id="428"/>
    </w:p>
    <w:p w14:paraId="0CBD954B" w14:textId="77777777" w:rsidR="003262BC" w:rsidRPr="000D351C" w:rsidRDefault="003262BC">
      <w:pPr>
        <w:pStyle w:val="Heading4"/>
        <w:tabs>
          <w:tab w:val="num" w:pos="2160"/>
        </w:tabs>
        <w:rPr>
          <w:noProof/>
        </w:rPr>
      </w:pPr>
      <w:bookmarkStart w:id="429" w:name="_Toc497011386"/>
      <w:r w:rsidRPr="000D351C">
        <w:rPr>
          <w:noProof/>
        </w:rPr>
        <w:t>Update mode</w:t>
      </w:r>
      <w:bookmarkEnd w:id="429"/>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430" w:name="_Ref358366211"/>
      <w:bookmarkStart w:id="431" w:name="_Ref358366814"/>
      <w:bookmarkStart w:id="432" w:name="_Toc358637984"/>
      <w:bookmarkStart w:id="433" w:name="_Toc358711087"/>
      <w:bookmarkStart w:id="434" w:name="_Ref371912933"/>
      <w:bookmarkStart w:id="435" w:name="_Toc497011387"/>
      <w:bookmarkStart w:id="436" w:name="_Toc28982194"/>
      <w:bookmarkEnd w:id="405"/>
      <w:bookmarkEnd w:id="406"/>
      <w:bookmarkEnd w:id="407"/>
      <w:bookmarkEnd w:id="408"/>
      <w:bookmarkEnd w:id="409"/>
      <w:r w:rsidRPr="000D351C">
        <w:rPr>
          <w:noProof/>
        </w:rPr>
        <w:t>P</w:t>
      </w:r>
      <w:bookmarkEnd w:id="430"/>
      <w:bookmarkEnd w:id="431"/>
      <w:bookmarkEnd w:id="432"/>
      <w:bookmarkEnd w:id="433"/>
      <w:r w:rsidRPr="000D351C">
        <w:rPr>
          <w:noProof/>
        </w:rPr>
        <w:t>LACER APPLICATION REQUESTS AND TRIGGER EVENTS</w:t>
      </w:r>
      <w:bookmarkEnd w:id="434"/>
      <w:bookmarkEnd w:id="435"/>
      <w:bookmarkEnd w:id="436"/>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73C4680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ins w:id="437" w:author="Lynn Laakso" w:date="2022-09-09T14:48:00Z">
        <w:r w:rsidR="00AC5F7F" w:rsidRPr="00AC5F7F">
          <w:rPr>
            <w:rStyle w:val="HyperlinkText"/>
            <w:rPrChange w:id="438" w:author="Lynn Laakso" w:date="2022-09-09T14:48:00Z">
              <w:rPr/>
            </w:rPrChange>
          </w:rPr>
          <w:t>10.4</w:t>
        </w:r>
      </w:ins>
      <w:del w:id="439"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440" w:author="Lynn Laakso" w:date="2022-09-09T14:48:00Z">
        <w:r w:rsidR="00AC5F7F" w:rsidRPr="00AC5F7F">
          <w:rPr>
            <w:rStyle w:val="HyperlinkText"/>
            <w:rPrChange w:id="441" w:author="Lynn Laakso" w:date="2022-09-09T14:48:00Z">
              <w:rPr>
                <w:noProof/>
              </w:rPr>
            </w:rPrChange>
          </w:rPr>
          <w:t>FILLER APPLICATION MESSAGES AND TRIGGER EVENTS UNSOLICITED</w:t>
        </w:r>
      </w:ins>
      <w:del w:id="442"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ins w:id="443" w:author="Merrick, Riki | APHL" w:date="2022-07-12T17:58:00Z"/>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ins w:id="444" w:author="Merrick, Riki | APHL" w:date="2022-07-12T17:58:00Z"/>
                <w:noProof/>
              </w:rPr>
            </w:pPr>
            <w:ins w:id="445" w:author="Frank Oemig" w:date="2022-09-01T11:01:00Z">
              <w:r>
                <w:rPr>
                  <w:noProof/>
                </w:rPr>
                <w:t xml:space="preserve">  </w:t>
              </w:r>
            </w:ins>
            <w:ins w:id="446" w:author="Merrick, Riki | APHL" w:date="2022-07-12T17:58:00Z">
              <w:r w:rsidR="00AF1816">
                <w:rPr>
                  <w:noProof/>
                </w:rPr>
                <w:t>[ { GSP } ]</w:t>
              </w:r>
            </w:ins>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ins w:id="447" w:author="Merrick, Riki | APHL" w:date="2022-07-12T17:58:00Z"/>
                <w:noProof/>
              </w:rPr>
            </w:pPr>
            <w:ins w:id="448" w:author="Merrick, Riki | APHL" w:date="2022-07-12T17:58: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ins w:id="449"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ins w:id="450" w:author="Merrick, Riki | APHL" w:date="2022-07-12T17:58:00Z"/>
                <w:noProof/>
              </w:rPr>
            </w:pPr>
            <w:ins w:id="451" w:author="Merrick, Riki | APHL" w:date="2022-07-12T17:58:00Z">
              <w:r>
                <w:rPr>
                  <w:noProof/>
                </w:rPr>
                <w:t>3</w:t>
              </w:r>
            </w:ins>
          </w:p>
        </w:tc>
      </w:tr>
      <w:tr w:rsidR="009B0F5F" w14:paraId="3456A9E4" w14:textId="77777777" w:rsidTr="00E427EE">
        <w:trPr>
          <w:gridBefore w:val="1"/>
          <w:jc w:val="center"/>
          <w:ins w:id="452" w:author="Merrick, Riki | APHL" w:date="2022-07-12T17:58:00Z"/>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ins w:id="453" w:author="Merrick, Riki | APHL" w:date="2022-07-12T17:58:00Z"/>
                <w:noProof/>
              </w:rPr>
            </w:pPr>
            <w:ins w:id="454" w:author="Frank Oemig" w:date="2022-09-01T11:01:00Z">
              <w:r>
                <w:rPr>
                  <w:noProof/>
                </w:rPr>
                <w:t xml:space="preserve">  </w:t>
              </w:r>
            </w:ins>
            <w:ins w:id="455" w:author="Merrick, Riki | APHL" w:date="2022-07-12T17:58:00Z">
              <w:r w:rsidR="00AF1816">
                <w:rPr>
                  <w:noProof/>
                </w:rPr>
                <w:t>[ { GSR } ]</w:t>
              </w:r>
            </w:ins>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ins w:id="456" w:author="Merrick, Riki | APHL" w:date="2022-07-12T17:58:00Z"/>
                <w:noProof/>
              </w:rPr>
            </w:pPr>
            <w:ins w:id="457" w:author="Merrick, Riki | APHL" w:date="2022-07-12T17:58: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ins w:id="458"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ins w:id="459" w:author="Merrick, Riki | APHL" w:date="2022-07-12T17:58:00Z"/>
                <w:noProof/>
              </w:rPr>
            </w:pPr>
            <w:ins w:id="460" w:author="Merrick, Riki | APHL" w:date="2022-07-12T17:58:00Z">
              <w:r>
                <w:rPr>
                  <w:noProof/>
                </w:rPr>
                <w:t>3</w:t>
              </w:r>
            </w:ins>
          </w:p>
        </w:tc>
      </w:tr>
      <w:tr w:rsidR="009B0F5F" w14:paraId="57FC6C78" w14:textId="77777777" w:rsidTr="00E427EE">
        <w:trPr>
          <w:gridBefore w:val="1"/>
          <w:jc w:val="center"/>
          <w:ins w:id="461" w:author="Merrick, Riki | APHL" w:date="2022-07-12T17:58:00Z"/>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ins w:id="462" w:author="Merrick, Riki | APHL" w:date="2022-07-12T17:58:00Z"/>
                <w:noProof/>
              </w:rPr>
            </w:pPr>
            <w:ins w:id="463" w:author="Frank Oemig" w:date="2022-09-01T11:01:00Z">
              <w:r>
                <w:rPr>
                  <w:noProof/>
                </w:rPr>
                <w:lastRenderedPageBreak/>
                <w:t xml:space="preserve">  </w:t>
              </w:r>
            </w:ins>
            <w:commentRangeStart w:id="464"/>
            <w:commentRangeStart w:id="465"/>
            <w:ins w:id="466" w:author="Merrick, Riki | APHL" w:date="2022-07-12T17:58:00Z">
              <w:r w:rsidR="00AF1816">
                <w:rPr>
                  <w:noProof/>
                </w:rPr>
                <w:t>[ { GSC } ]</w:t>
              </w:r>
            </w:ins>
          </w:p>
        </w:tc>
        <w:tc>
          <w:tcPr>
            <w:tcW w:w="4320" w:type="dxa"/>
            <w:tcBorders>
              <w:top w:val="dotted" w:sz="4" w:space="0" w:color="auto"/>
              <w:left w:val="nil"/>
              <w:bottom w:val="dotted" w:sz="4" w:space="0" w:color="auto"/>
              <w:right w:val="nil"/>
            </w:tcBorders>
            <w:shd w:val="clear" w:color="auto" w:fill="FFFFFF"/>
          </w:tcPr>
          <w:p w14:paraId="50D2237D" w14:textId="24805285" w:rsidR="00AF1816" w:rsidRDefault="00AF1816" w:rsidP="00E427EE">
            <w:pPr>
              <w:pStyle w:val="MsgTableBody"/>
              <w:rPr>
                <w:ins w:id="467" w:author="Merrick, Riki | APHL" w:date="2022-07-12T17:58:00Z"/>
                <w:noProof/>
              </w:rPr>
            </w:pPr>
            <w:ins w:id="468" w:author="Merrick, Riki | APHL" w:date="2022-07-12T17:58:00Z">
              <w:del w:id="469" w:author="Craig Newman" w:date="2023-07-03T08:02:00Z">
                <w:r w:rsidDel="005436A4">
                  <w:rPr>
                    <w:noProof/>
                  </w:rPr>
                  <w:delText>Sex for Clinical Use</w:delText>
                </w:r>
              </w:del>
            </w:ins>
            <w:ins w:id="470" w:author="Craig Newman" w:date="2023-07-03T08:02:00Z">
              <w:r w:rsidR="005436A4">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ins w:id="471"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ins w:id="472" w:author="Merrick, Riki | APHL" w:date="2022-07-12T17:58:00Z"/>
                <w:noProof/>
              </w:rPr>
            </w:pPr>
            <w:ins w:id="473" w:author="Merrick, Riki | APHL" w:date="2022-07-12T17:58:00Z">
              <w:r>
                <w:rPr>
                  <w:noProof/>
                </w:rPr>
                <w:t>3</w:t>
              </w:r>
              <w:commentRangeEnd w:id="464"/>
              <w:r>
                <w:rPr>
                  <w:rStyle w:val="CommentReference"/>
                  <w:rFonts w:ascii="Times New Roman" w:hAnsi="Times New Roman" w:cs="Times New Roman"/>
                  <w:kern w:val="0"/>
                </w:rPr>
                <w:commentReference w:id="464"/>
              </w:r>
            </w:ins>
            <w:ins w:id="474" w:author="Merrick, Riki | APHL" w:date="2022-07-27T15:42:00Z">
              <w:r w:rsidR="0012335A">
                <w:rPr>
                  <w:rStyle w:val="CommentReference"/>
                  <w:rFonts w:ascii="Times New Roman" w:hAnsi="Times New Roman" w:cs="Times New Roman"/>
                  <w:kern w:val="0"/>
                </w:rPr>
                <w:commentReference w:id="465"/>
              </w:r>
            </w:ins>
          </w:p>
        </w:tc>
      </w:tr>
      <w:commentRangeEnd w:id="465"/>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ins w:id="475"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476"/>
            <w:r>
              <w:t>4</w:t>
            </w:r>
            <w:commentRangeEnd w:id="476"/>
            <w:r w:rsidR="003F6020">
              <w:rPr>
                <w:rStyle w:val="CommentReference"/>
                <w:rFonts w:ascii="Times New Roman" w:hAnsi="Times New Roman" w:cs="Times New Roman"/>
                <w:kern w:val="0"/>
              </w:rPr>
              <w:commentReference w:id="476"/>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ins w:id="477"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lastRenderedPageBreak/>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Change w:id="478" w:author="Merrick, Riki | APHL" w:date="2022-07-12T18:09: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PrChange>
      </w:tblPr>
      <w:tblGrid>
        <w:gridCol w:w="107"/>
        <w:gridCol w:w="2745"/>
        <w:gridCol w:w="135"/>
        <w:gridCol w:w="4131"/>
        <w:gridCol w:w="189"/>
        <w:gridCol w:w="667"/>
        <w:gridCol w:w="197"/>
        <w:gridCol w:w="801"/>
        <w:gridCol w:w="207"/>
        <w:tblGridChange w:id="479">
          <w:tblGrid>
            <w:gridCol w:w="107"/>
            <w:gridCol w:w="2745"/>
            <w:gridCol w:w="135"/>
            <w:gridCol w:w="4131"/>
            <w:gridCol w:w="189"/>
            <w:gridCol w:w="667"/>
            <w:gridCol w:w="197"/>
            <w:gridCol w:w="801"/>
            <w:gridCol w:w="207"/>
          </w:tblGrid>
        </w:tblGridChange>
      </w:tblGrid>
      <w:tr w:rsidR="003262BC" w:rsidRPr="000D351C" w14:paraId="7D959B62" w14:textId="77777777" w:rsidTr="009B0F5F">
        <w:trPr>
          <w:gridAfter w:val="1"/>
          <w:wAfter w:w="207" w:type="dxa"/>
          <w:tblHeader/>
          <w:jc w:val="center"/>
          <w:trPrChange w:id="480" w:author="Merrick, Riki | APHL" w:date="2022-07-12T18:09:00Z">
            <w:trPr>
              <w:gridAfter w:val="1"/>
              <w:wAfter w:w="201" w:type="dxa"/>
              <w:tblHeader/>
              <w:jc w:val="center"/>
            </w:trPr>
          </w:trPrChange>
        </w:trPr>
        <w:tc>
          <w:tcPr>
            <w:tcW w:w="2852" w:type="dxa"/>
            <w:gridSpan w:val="2"/>
            <w:tcBorders>
              <w:top w:val="single" w:sz="2" w:space="0" w:color="auto"/>
              <w:left w:val="nil"/>
              <w:bottom w:val="single" w:sz="4" w:space="0" w:color="auto"/>
              <w:right w:val="nil"/>
            </w:tcBorders>
            <w:shd w:val="clear" w:color="auto" w:fill="FFFFFF"/>
            <w:tcPrChange w:id="481" w:author="Merrick, Riki | APHL" w:date="2022-07-12T18:09:00Z">
              <w:tcPr>
                <w:tcW w:w="2850" w:type="dxa"/>
                <w:gridSpan w:val="2"/>
                <w:tcBorders>
                  <w:top w:val="single" w:sz="2" w:space="0" w:color="auto"/>
                  <w:left w:val="nil"/>
                  <w:bottom w:val="single" w:sz="4" w:space="0" w:color="auto"/>
                  <w:right w:val="nil"/>
                </w:tcBorders>
                <w:shd w:val="clear" w:color="auto" w:fill="FFFFFF"/>
              </w:tcPr>
            </w:tcPrChange>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Change w:id="482" w:author="Merrick, Riki | APHL" w:date="2022-07-12T18:09:00Z">
              <w:tcPr>
                <w:tcW w:w="4268" w:type="dxa"/>
                <w:gridSpan w:val="2"/>
                <w:tcBorders>
                  <w:top w:val="single" w:sz="2" w:space="0" w:color="auto"/>
                  <w:left w:val="nil"/>
                  <w:bottom w:val="single" w:sz="4" w:space="0" w:color="auto"/>
                  <w:right w:val="nil"/>
                </w:tcBorders>
                <w:shd w:val="clear" w:color="auto" w:fill="FFFFFF"/>
              </w:tcPr>
            </w:tcPrChange>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Change w:id="483" w:author="Merrick, Riki | APHL" w:date="2022-07-12T18:09:00Z">
              <w:tcPr>
                <w:tcW w:w="856" w:type="dxa"/>
                <w:gridSpan w:val="2"/>
                <w:tcBorders>
                  <w:top w:val="single" w:sz="2" w:space="0" w:color="auto"/>
                  <w:left w:val="nil"/>
                  <w:bottom w:val="single" w:sz="4" w:space="0" w:color="auto"/>
                  <w:right w:val="nil"/>
                </w:tcBorders>
                <w:shd w:val="clear" w:color="auto" w:fill="FFFFFF"/>
              </w:tcPr>
            </w:tcPrChange>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Change w:id="484" w:author="Merrick, Riki | APHL" w:date="2022-07-12T18:09:00Z">
              <w:tcPr>
                <w:tcW w:w="998" w:type="dxa"/>
                <w:gridSpan w:val="2"/>
                <w:tcBorders>
                  <w:top w:val="single" w:sz="2" w:space="0" w:color="auto"/>
                  <w:left w:val="nil"/>
                  <w:bottom w:val="single" w:sz="4" w:space="0" w:color="auto"/>
                  <w:right w:val="nil"/>
                </w:tcBorders>
                <w:shd w:val="clear" w:color="auto" w:fill="FFFFFF"/>
              </w:tcPr>
            </w:tcPrChange>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9B0F5F">
        <w:trPr>
          <w:gridAfter w:val="1"/>
          <w:wAfter w:w="207" w:type="dxa"/>
          <w:jc w:val="center"/>
          <w:trPrChange w:id="485" w:author="Merrick, Riki | APHL" w:date="2022-07-12T18:09:00Z">
            <w:trPr>
              <w:gridAfter w:val="1"/>
              <w:wAfter w:w="201" w:type="dxa"/>
              <w:jc w:val="center"/>
            </w:trPr>
          </w:trPrChange>
        </w:trPr>
        <w:tc>
          <w:tcPr>
            <w:tcW w:w="2852" w:type="dxa"/>
            <w:gridSpan w:val="2"/>
            <w:tcBorders>
              <w:top w:val="single" w:sz="4" w:space="0" w:color="auto"/>
              <w:left w:val="nil"/>
              <w:bottom w:val="dotted" w:sz="4" w:space="0" w:color="auto"/>
              <w:right w:val="nil"/>
            </w:tcBorders>
            <w:shd w:val="clear" w:color="auto" w:fill="FFFFFF"/>
            <w:tcPrChange w:id="486" w:author="Merrick, Riki | APHL" w:date="2022-07-12T18:09:00Z">
              <w:tcPr>
                <w:tcW w:w="2850" w:type="dxa"/>
                <w:gridSpan w:val="2"/>
                <w:tcBorders>
                  <w:top w:val="single" w:sz="4" w:space="0" w:color="auto"/>
                  <w:left w:val="nil"/>
                  <w:bottom w:val="dotted" w:sz="4" w:space="0" w:color="auto"/>
                  <w:right w:val="nil"/>
                </w:tcBorders>
                <w:shd w:val="clear" w:color="auto" w:fill="FFFFFF"/>
              </w:tcPr>
            </w:tcPrChange>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Change w:id="487" w:author="Merrick, Riki | APHL" w:date="2022-07-12T18:09:00Z">
              <w:tcPr>
                <w:tcW w:w="4268" w:type="dxa"/>
                <w:gridSpan w:val="2"/>
                <w:tcBorders>
                  <w:top w:val="single" w:sz="4" w:space="0" w:color="auto"/>
                  <w:left w:val="nil"/>
                  <w:bottom w:val="dotted" w:sz="4" w:space="0" w:color="auto"/>
                  <w:right w:val="nil"/>
                </w:tcBorders>
                <w:shd w:val="clear" w:color="auto" w:fill="FFFFFF"/>
              </w:tcPr>
            </w:tcPrChange>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Change w:id="488" w:author="Merrick, Riki | APHL" w:date="2022-07-12T18:09:00Z">
              <w:tcPr>
                <w:tcW w:w="856" w:type="dxa"/>
                <w:gridSpan w:val="2"/>
                <w:tcBorders>
                  <w:top w:val="single" w:sz="4" w:space="0" w:color="auto"/>
                  <w:left w:val="nil"/>
                  <w:bottom w:val="dotted" w:sz="4" w:space="0" w:color="auto"/>
                  <w:right w:val="nil"/>
                </w:tcBorders>
                <w:shd w:val="clear" w:color="auto" w:fill="FFFFFF"/>
              </w:tcPr>
            </w:tcPrChange>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Change w:id="489" w:author="Merrick, Riki | APHL" w:date="2022-07-12T18:09:00Z">
              <w:tcPr>
                <w:tcW w:w="998" w:type="dxa"/>
                <w:gridSpan w:val="2"/>
                <w:tcBorders>
                  <w:top w:val="single" w:sz="4" w:space="0" w:color="auto"/>
                  <w:left w:val="nil"/>
                  <w:bottom w:val="dotted" w:sz="4" w:space="0" w:color="auto"/>
                  <w:right w:val="nil"/>
                </w:tcBorders>
                <w:shd w:val="clear" w:color="auto" w:fill="FFFFFF"/>
              </w:tcPr>
            </w:tcPrChange>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9B0F5F">
        <w:trPr>
          <w:gridAfter w:val="1"/>
          <w:wAfter w:w="207" w:type="dxa"/>
          <w:jc w:val="center"/>
          <w:trPrChange w:id="490"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1"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Change w:id="49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Change w:id="49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9B0F5F">
        <w:trPr>
          <w:gridAfter w:val="1"/>
          <w:wAfter w:w="207" w:type="dxa"/>
          <w:jc w:val="center"/>
          <w:trPrChange w:id="49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Change w:id="497"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Change w:id="498"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9"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9B0F5F">
        <w:trPr>
          <w:gridAfter w:val="1"/>
          <w:wAfter w:w="207" w:type="dxa"/>
          <w:jc w:val="center"/>
          <w:trPrChange w:id="500"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1"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Change w:id="50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Change w:id="50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C5147DA" w14:textId="77777777" w:rsidR="003262BC" w:rsidRPr="000D351C" w:rsidRDefault="003262BC">
            <w:pPr>
              <w:pStyle w:val="MsgTableBody"/>
              <w:jc w:val="center"/>
              <w:rPr>
                <w:noProof/>
              </w:rPr>
            </w:pPr>
          </w:p>
        </w:tc>
      </w:tr>
      <w:tr w:rsidR="003262BC" w:rsidRPr="000D351C" w14:paraId="34B17D33" w14:textId="77777777" w:rsidTr="009B0F5F">
        <w:trPr>
          <w:gridAfter w:val="1"/>
          <w:wAfter w:w="207" w:type="dxa"/>
          <w:jc w:val="center"/>
          <w:trPrChange w:id="50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38B4FB1" w14:textId="77777777" w:rsidR="003262BC" w:rsidRPr="000D351C" w:rsidRDefault="003262BC">
            <w:pPr>
              <w:pStyle w:val="MsgTableBody"/>
              <w:rPr>
                <w:noProof/>
              </w:rPr>
            </w:pPr>
            <w:r w:rsidRPr="000D351C">
              <w:rPr>
                <w:noProof/>
              </w:rPr>
              <w:t xml:space="preserve">  </w:t>
            </w:r>
            <w:r w:rsidR="00E01FB0">
              <w:fldChar w:fldCharType="begin"/>
            </w:r>
            <w:r w:rsidR="00E01FB0">
              <w:instrText xml:space="preserve"> HYPERLINK \l "SCH" </w:instrText>
            </w:r>
            <w:r w:rsidR="00E01FB0">
              <w:fldChar w:fldCharType="separate"/>
            </w:r>
            <w:r w:rsidRPr="000D351C">
              <w:rPr>
                <w:rStyle w:val="Hyperlink"/>
                <w:noProof/>
              </w:rPr>
              <w:t>SCH</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07"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Change w:id="508"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9"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9B0F5F">
        <w:trPr>
          <w:gridAfter w:val="1"/>
          <w:wAfter w:w="207" w:type="dxa"/>
          <w:jc w:val="center"/>
          <w:trPrChange w:id="510"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1"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Change w:id="51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Change w:id="51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9B0F5F">
        <w:trPr>
          <w:gridAfter w:val="1"/>
          <w:wAfter w:w="207" w:type="dxa"/>
          <w:jc w:val="center"/>
          <w:trPrChange w:id="51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17"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Change w:id="518"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9"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9B0F5F">
        <w:trPr>
          <w:gridAfter w:val="1"/>
          <w:wAfter w:w="207" w:type="dxa"/>
          <w:jc w:val="center"/>
          <w:trPrChange w:id="520"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1"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F3CDDBF" w14:textId="77777777" w:rsidR="003262BC" w:rsidRPr="000D351C" w:rsidRDefault="003262BC">
            <w:pPr>
              <w:pStyle w:val="MsgTableBody"/>
              <w:rPr>
                <w:noProof/>
              </w:rPr>
            </w:pPr>
            <w:r w:rsidRPr="000D351C">
              <w:rPr>
                <w:noProof/>
              </w:rP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Change w:id="52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Change w:id="52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3D13385" w14:textId="77777777" w:rsidR="003262BC" w:rsidRPr="000D351C" w:rsidRDefault="003262BC">
            <w:pPr>
              <w:pStyle w:val="MsgTableBody"/>
              <w:jc w:val="center"/>
              <w:rPr>
                <w:noProof/>
              </w:rPr>
            </w:pPr>
          </w:p>
        </w:tc>
      </w:tr>
      <w:tr w:rsidR="003262BC" w:rsidRPr="000D351C" w14:paraId="19716837" w14:textId="77777777" w:rsidTr="009B0F5F">
        <w:trPr>
          <w:gridAfter w:val="1"/>
          <w:wAfter w:w="207" w:type="dxa"/>
          <w:jc w:val="center"/>
          <w:trPrChange w:id="52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Change w:id="527"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Change w:id="528"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9"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ins w:id="530"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ins w:id="531" w:author="Merrick, Riki | APHL" w:date="2022-07-12T18:09:00Z"/>
                <w:noProof/>
              </w:rPr>
            </w:pPr>
            <w:ins w:id="532" w:author="Frank Oemig" w:date="2022-09-01T11:02:00Z">
              <w:r>
                <w:rPr>
                  <w:noProof/>
                </w:rPr>
                <w:t xml:space="preserve">     </w:t>
              </w:r>
            </w:ins>
            <w:ins w:id="533" w:author="Merrick, Riki | APHL" w:date="2022-07-12T18:09:00Z">
              <w:r w:rsidR="009B0F5F">
                <w:rPr>
                  <w:noProof/>
                </w:rPr>
                <w:t>[ { GSP } ]</w:t>
              </w:r>
            </w:ins>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ins w:id="534" w:author="Merrick, Riki | APHL" w:date="2022-07-12T18:09:00Z"/>
                <w:noProof/>
              </w:rPr>
            </w:pPr>
            <w:ins w:id="535" w:author="Merrick, Riki | APHL" w:date="2022-07-12T18:09:00Z">
              <w:r>
                <w:rPr>
                  <w:noProof/>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ins w:id="536"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ins w:id="537" w:author="Merrick, Riki | APHL" w:date="2022-07-12T18:09:00Z"/>
                <w:noProof/>
              </w:rPr>
            </w:pPr>
            <w:ins w:id="538" w:author="Merrick, Riki | APHL" w:date="2022-07-12T18:09:00Z">
              <w:r>
                <w:rPr>
                  <w:noProof/>
                </w:rPr>
                <w:t>3</w:t>
              </w:r>
            </w:ins>
          </w:p>
        </w:tc>
      </w:tr>
      <w:tr w:rsidR="009B0F5F" w14:paraId="24F240A6" w14:textId="77777777" w:rsidTr="009B0F5F">
        <w:tblPrEx>
          <w:tblCellMar>
            <w:left w:w="107" w:type="dxa"/>
            <w:right w:w="107" w:type="dxa"/>
          </w:tblCellMar>
        </w:tblPrEx>
        <w:trPr>
          <w:gridBefore w:val="1"/>
          <w:wBefore w:w="107" w:type="dxa"/>
          <w:jc w:val="center"/>
          <w:ins w:id="539"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ins w:id="540" w:author="Merrick, Riki | APHL" w:date="2022-07-12T18:09:00Z"/>
                <w:noProof/>
              </w:rPr>
            </w:pPr>
            <w:ins w:id="541" w:author="Frank Oemig" w:date="2022-09-01T11:02:00Z">
              <w:r>
                <w:rPr>
                  <w:noProof/>
                </w:rPr>
                <w:t xml:space="preserve">     </w:t>
              </w:r>
            </w:ins>
            <w:ins w:id="542" w:author="Merrick, Riki | APHL" w:date="2022-07-12T18:09:00Z">
              <w:r w:rsidR="009B0F5F">
                <w:rPr>
                  <w:noProof/>
                </w:rPr>
                <w:t>[ { GSR } ]</w:t>
              </w:r>
            </w:ins>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ins w:id="543" w:author="Merrick, Riki | APHL" w:date="2022-07-12T18:09:00Z"/>
                <w:noProof/>
              </w:rPr>
            </w:pPr>
            <w:ins w:id="544" w:author="Merrick, Riki | APHL" w:date="2022-07-12T18:09:00Z">
              <w:r>
                <w:rPr>
                  <w:noProof/>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ins w:id="545"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ins w:id="546" w:author="Merrick, Riki | APHL" w:date="2022-07-12T18:09:00Z"/>
                <w:noProof/>
              </w:rPr>
            </w:pPr>
            <w:ins w:id="547" w:author="Merrick, Riki | APHL" w:date="2022-07-12T18:09:00Z">
              <w:r>
                <w:rPr>
                  <w:noProof/>
                </w:rPr>
                <w:t>3</w:t>
              </w:r>
            </w:ins>
          </w:p>
        </w:tc>
      </w:tr>
      <w:tr w:rsidR="009B0F5F" w14:paraId="161FC2A8" w14:textId="77777777" w:rsidTr="009B0F5F">
        <w:tblPrEx>
          <w:tblCellMar>
            <w:left w:w="107" w:type="dxa"/>
            <w:right w:w="107" w:type="dxa"/>
          </w:tblCellMar>
        </w:tblPrEx>
        <w:trPr>
          <w:gridBefore w:val="1"/>
          <w:wBefore w:w="107" w:type="dxa"/>
          <w:jc w:val="center"/>
          <w:ins w:id="548"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ins w:id="549" w:author="Merrick, Riki | APHL" w:date="2022-07-12T18:09:00Z"/>
                <w:noProof/>
              </w:rPr>
            </w:pPr>
            <w:ins w:id="550" w:author="Frank Oemig" w:date="2022-09-01T11:02:00Z">
              <w:r>
                <w:rPr>
                  <w:noProof/>
                </w:rPr>
                <w:t xml:space="preserve">     </w:t>
              </w:r>
            </w:ins>
            <w:ins w:id="551" w:author="Merrick, Riki | APHL" w:date="2022-07-12T18:09:00Z">
              <w:r w:rsidR="009B0F5F">
                <w:rPr>
                  <w:noProof/>
                </w:rPr>
                <w:t>[ { GSC } ]</w:t>
              </w:r>
            </w:ins>
          </w:p>
        </w:tc>
        <w:tc>
          <w:tcPr>
            <w:tcW w:w="4320" w:type="dxa"/>
            <w:gridSpan w:val="2"/>
            <w:tcBorders>
              <w:top w:val="dotted" w:sz="4" w:space="0" w:color="auto"/>
              <w:left w:val="nil"/>
              <w:bottom w:val="dotted" w:sz="4" w:space="0" w:color="auto"/>
              <w:right w:val="nil"/>
            </w:tcBorders>
            <w:shd w:val="clear" w:color="auto" w:fill="FFFFFF"/>
          </w:tcPr>
          <w:p w14:paraId="7AA8DCD9" w14:textId="04D17824" w:rsidR="009B0F5F" w:rsidRDefault="009B0F5F" w:rsidP="00E427EE">
            <w:pPr>
              <w:pStyle w:val="MsgTableBody"/>
              <w:rPr>
                <w:ins w:id="552" w:author="Merrick, Riki | APHL" w:date="2022-07-12T18:09:00Z"/>
                <w:noProof/>
              </w:rPr>
            </w:pPr>
            <w:ins w:id="553" w:author="Merrick, Riki | APHL" w:date="2022-07-12T18:09:00Z">
              <w:del w:id="554" w:author="Craig Newman" w:date="2023-07-03T08:02:00Z">
                <w:r w:rsidDel="005436A4">
                  <w:rPr>
                    <w:noProof/>
                  </w:rPr>
                  <w:delText>Sex for Clinical Use</w:delText>
                </w:r>
              </w:del>
            </w:ins>
            <w:ins w:id="555" w:author="Craig Newman" w:date="2023-07-03T08:02:00Z">
              <w:r w:rsidR="005436A4">
                <w:rPr>
                  <w:noProof/>
                </w:rPr>
                <w:t>Sex Parameter for Clinical Use</w:t>
              </w:r>
            </w:ins>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ins w:id="556"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ins w:id="557" w:author="Merrick, Riki | APHL" w:date="2022-07-12T18:09:00Z"/>
                <w:noProof/>
              </w:rPr>
            </w:pPr>
            <w:ins w:id="558" w:author="Merrick, Riki | APHL" w:date="2022-07-12T18:09:00Z">
              <w:r>
                <w:rPr>
                  <w:noProof/>
                </w:rPr>
                <w:t>3</w:t>
              </w:r>
            </w:ins>
          </w:p>
        </w:tc>
      </w:tr>
      <w:tr w:rsidR="00CD68FF" w:rsidRPr="000D351C" w14:paraId="18933864" w14:textId="77777777" w:rsidTr="009B0F5F">
        <w:trPr>
          <w:gridAfter w:val="1"/>
          <w:wAfter w:w="207" w:type="dxa"/>
          <w:jc w:val="center"/>
          <w:trPrChange w:id="559"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0"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EB7C239" w14:textId="0C6477D2" w:rsidR="00CD68FF" w:rsidRPr="000D351C" w:rsidRDefault="00E60B25" w:rsidP="00CD68FF">
            <w:pPr>
              <w:pStyle w:val="MsgTableBody"/>
              <w:rPr>
                <w:noProof/>
              </w:rPr>
            </w:pPr>
            <w:ins w:id="561"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56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56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9B0F5F">
        <w:trPr>
          <w:gridAfter w:val="1"/>
          <w:wAfter w:w="207" w:type="dxa"/>
          <w:jc w:val="center"/>
          <w:trPrChange w:id="56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Change w:id="567"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Change w:id="568"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9"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9B0F5F">
        <w:trPr>
          <w:gridAfter w:val="1"/>
          <w:wAfter w:w="207" w:type="dxa"/>
          <w:jc w:val="center"/>
          <w:trPrChange w:id="570"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1"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Change w:id="572"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Change w:id="573"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4"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9B0F5F">
        <w:trPr>
          <w:gridAfter w:val="1"/>
          <w:wAfter w:w="207" w:type="dxa"/>
          <w:jc w:val="center"/>
          <w:trPrChange w:id="57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7F3E2D6" w14:textId="087E17F3" w:rsidR="00CD68FF" w:rsidRPr="000D351C" w:rsidRDefault="00E60B25" w:rsidP="00CD68FF">
            <w:pPr>
              <w:pStyle w:val="MsgTableBody"/>
              <w:rPr>
                <w:noProof/>
              </w:rPr>
            </w:pPr>
            <w:ins w:id="577"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57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57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8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9B0F5F">
        <w:trPr>
          <w:gridAfter w:val="1"/>
          <w:wAfter w:w="207" w:type="dxa"/>
          <w:jc w:val="center"/>
          <w:trPrChange w:id="58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8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Change w:id="58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Change w:id="58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8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9B0F5F">
        <w:trPr>
          <w:gridAfter w:val="1"/>
          <w:wAfter w:w="207" w:type="dxa"/>
          <w:jc w:val="center"/>
          <w:trPrChange w:id="58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8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8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Change w:id="58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9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D947CA2" w14:textId="77777777" w:rsidR="00CD68FF" w:rsidRPr="000D351C" w:rsidRDefault="00CD68FF" w:rsidP="00CD68FF">
            <w:pPr>
              <w:pStyle w:val="MsgTableBody"/>
              <w:jc w:val="center"/>
              <w:rPr>
                <w:noProof/>
              </w:rPr>
            </w:pPr>
          </w:p>
        </w:tc>
      </w:tr>
      <w:tr w:rsidR="00CD68FF" w:rsidRPr="000D351C" w14:paraId="40305221" w14:textId="77777777" w:rsidTr="009B0F5F">
        <w:trPr>
          <w:gridAfter w:val="1"/>
          <w:wAfter w:w="207" w:type="dxa"/>
          <w:jc w:val="center"/>
          <w:trPrChange w:id="59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9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9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Change w:id="59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9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5698CA" w14:textId="77777777" w:rsidR="00CD68FF" w:rsidRPr="000D351C" w:rsidRDefault="00CD68FF" w:rsidP="00CD68FF">
            <w:pPr>
              <w:pStyle w:val="MsgTableBody"/>
              <w:jc w:val="center"/>
              <w:rPr>
                <w:noProof/>
              </w:rPr>
            </w:pPr>
          </w:p>
        </w:tc>
      </w:tr>
      <w:tr w:rsidR="00CD68FF" w:rsidRPr="000D351C" w14:paraId="50BECB23" w14:textId="77777777" w:rsidTr="009B0F5F">
        <w:trPr>
          <w:gridAfter w:val="1"/>
          <w:wAfter w:w="207" w:type="dxa"/>
          <w:jc w:val="center"/>
          <w:trPrChange w:id="59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9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CB802D"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9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Change w:id="59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0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9B0F5F">
        <w:trPr>
          <w:gridAfter w:val="1"/>
          <w:wAfter w:w="207" w:type="dxa"/>
          <w:jc w:val="center"/>
          <w:trPrChange w:id="60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0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0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Change w:id="60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0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E53732F" w14:textId="77777777" w:rsidR="00CD68FF" w:rsidRPr="000D351C" w:rsidRDefault="00CD68FF" w:rsidP="00CD68FF">
            <w:pPr>
              <w:pStyle w:val="MsgTableBody"/>
              <w:jc w:val="center"/>
              <w:rPr>
                <w:noProof/>
              </w:rPr>
            </w:pPr>
          </w:p>
        </w:tc>
      </w:tr>
      <w:tr w:rsidR="00CD68FF" w:rsidRPr="000D351C" w14:paraId="2DFAFBCF" w14:textId="77777777" w:rsidTr="009B0F5F">
        <w:trPr>
          <w:gridAfter w:val="1"/>
          <w:wAfter w:w="207" w:type="dxa"/>
          <w:jc w:val="center"/>
          <w:trPrChange w:id="60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0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8448005"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60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Change w:id="60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1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9B0F5F">
        <w:trPr>
          <w:gridAfter w:val="1"/>
          <w:wAfter w:w="207" w:type="dxa"/>
          <w:jc w:val="center"/>
          <w:trPrChange w:id="61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1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61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Change w:id="61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1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9B0F5F">
        <w:trPr>
          <w:gridAfter w:val="1"/>
          <w:wAfter w:w="207" w:type="dxa"/>
          <w:jc w:val="center"/>
          <w:trPrChange w:id="61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1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1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Change w:id="61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2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8ED84D7" w14:textId="77777777" w:rsidR="00CD68FF" w:rsidRPr="000D351C" w:rsidRDefault="00CD68FF" w:rsidP="00CD68FF">
            <w:pPr>
              <w:pStyle w:val="MsgTableBody"/>
              <w:jc w:val="center"/>
              <w:rPr>
                <w:noProof/>
              </w:rPr>
            </w:pPr>
          </w:p>
        </w:tc>
      </w:tr>
      <w:tr w:rsidR="00CD68FF" w:rsidRPr="000D351C" w14:paraId="35848BC0" w14:textId="77777777" w:rsidTr="009B0F5F">
        <w:trPr>
          <w:gridAfter w:val="1"/>
          <w:wAfter w:w="207" w:type="dxa"/>
          <w:jc w:val="center"/>
          <w:trPrChange w:id="62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2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2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Change w:id="62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2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0A859A9" w14:textId="77777777" w:rsidR="00CD68FF" w:rsidRPr="000D351C" w:rsidRDefault="00CD68FF" w:rsidP="00CD68FF">
            <w:pPr>
              <w:pStyle w:val="MsgTableBody"/>
              <w:jc w:val="center"/>
              <w:rPr>
                <w:noProof/>
              </w:rPr>
            </w:pPr>
          </w:p>
        </w:tc>
      </w:tr>
      <w:tr w:rsidR="00CD68FF" w:rsidRPr="000D351C" w14:paraId="642FC7AB" w14:textId="77777777" w:rsidTr="009B0F5F">
        <w:trPr>
          <w:gridAfter w:val="1"/>
          <w:wAfter w:w="207" w:type="dxa"/>
          <w:jc w:val="center"/>
          <w:trPrChange w:id="62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2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F2190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62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Change w:id="62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3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9B0F5F">
        <w:trPr>
          <w:gridAfter w:val="1"/>
          <w:wAfter w:w="207" w:type="dxa"/>
          <w:jc w:val="center"/>
          <w:trPrChange w:id="63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3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63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Change w:id="63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3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9B0F5F">
        <w:trPr>
          <w:gridAfter w:val="1"/>
          <w:wAfter w:w="207" w:type="dxa"/>
          <w:jc w:val="center"/>
          <w:trPrChange w:id="63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3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3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63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4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8EEE1F" w14:textId="77777777" w:rsidR="00CD68FF" w:rsidRPr="000D351C" w:rsidRDefault="00CD68FF" w:rsidP="00CD68FF">
            <w:pPr>
              <w:pStyle w:val="MsgTableBody"/>
              <w:jc w:val="center"/>
              <w:rPr>
                <w:noProof/>
              </w:rPr>
            </w:pPr>
          </w:p>
        </w:tc>
      </w:tr>
      <w:tr w:rsidR="00CD68FF" w:rsidRPr="000D351C" w14:paraId="29EBEA5A" w14:textId="77777777" w:rsidTr="009B0F5F">
        <w:trPr>
          <w:gridAfter w:val="1"/>
          <w:wAfter w:w="207" w:type="dxa"/>
          <w:jc w:val="center"/>
          <w:trPrChange w:id="64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4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4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Change w:id="64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4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AAE4078" w14:textId="77777777" w:rsidR="00CD68FF" w:rsidRPr="000D351C" w:rsidRDefault="00CD68FF" w:rsidP="00CD68FF">
            <w:pPr>
              <w:pStyle w:val="MsgTableBody"/>
              <w:jc w:val="center"/>
              <w:rPr>
                <w:noProof/>
              </w:rPr>
            </w:pPr>
          </w:p>
        </w:tc>
      </w:tr>
      <w:tr w:rsidR="00CD68FF" w:rsidRPr="000D351C" w14:paraId="2F6B0990" w14:textId="77777777" w:rsidTr="009B0F5F">
        <w:trPr>
          <w:gridAfter w:val="1"/>
          <w:wAfter w:w="207" w:type="dxa"/>
          <w:jc w:val="center"/>
          <w:trPrChange w:id="64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4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8A3F5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64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Change w:id="64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5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9B0F5F">
        <w:trPr>
          <w:gridAfter w:val="1"/>
          <w:wAfter w:w="207" w:type="dxa"/>
          <w:jc w:val="center"/>
          <w:trPrChange w:id="65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5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65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Change w:id="65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5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9B0F5F">
        <w:trPr>
          <w:gridAfter w:val="1"/>
          <w:wAfter w:w="207" w:type="dxa"/>
          <w:jc w:val="center"/>
          <w:trPrChange w:id="65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5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5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65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6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A5B5750" w14:textId="77777777" w:rsidR="00CD68FF" w:rsidRPr="000D351C" w:rsidRDefault="00CD68FF" w:rsidP="00CD68FF">
            <w:pPr>
              <w:pStyle w:val="MsgTableBody"/>
              <w:jc w:val="center"/>
              <w:rPr>
                <w:noProof/>
              </w:rPr>
            </w:pPr>
          </w:p>
        </w:tc>
      </w:tr>
      <w:tr w:rsidR="00CD68FF" w:rsidRPr="000D351C" w14:paraId="662D88E5" w14:textId="77777777" w:rsidTr="009B0F5F">
        <w:trPr>
          <w:gridAfter w:val="1"/>
          <w:wAfter w:w="207" w:type="dxa"/>
          <w:jc w:val="center"/>
          <w:trPrChange w:id="66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6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D27D9E0" w14:textId="77777777" w:rsidR="00CD68FF" w:rsidRPr="000D351C" w:rsidRDefault="00CD68FF" w:rsidP="00CD68FF">
            <w:pPr>
              <w:pStyle w:val="MsgTableBody"/>
              <w:rPr>
                <w:noProof/>
              </w:rPr>
            </w:pPr>
            <w:r w:rsidRPr="000D351C">
              <w:rPr>
                <w:noProof/>
              </w:rPr>
              <w:lastRenderedPageBreak/>
              <w:t xml:space="preserve">    [ {</w:t>
            </w:r>
          </w:p>
        </w:tc>
        <w:tc>
          <w:tcPr>
            <w:tcW w:w="4266" w:type="dxa"/>
            <w:gridSpan w:val="2"/>
            <w:tcBorders>
              <w:top w:val="dotted" w:sz="4" w:space="0" w:color="auto"/>
              <w:left w:val="nil"/>
              <w:bottom w:val="dotted" w:sz="4" w:space="0" w:color="auto"/>
              <w:right w:val="nil"/>
            </w:tcBorders>
            <w:shd w:val="clear" w:color="auto" w:fill="FFFFFF"/>
            <w:tcPrChange w:id="66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Change w:id="66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6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E17E80A" w14:textId="77777777" w:rsidR="00CD68FF" w:rsidRPr="000D351C" w:rsidRDefault="00CD68FF" w:rsidP="00CD68FF">
            <w:pPr>
              <w:pStyle w:val="MsgTableBody"/>
              <w:jc w:val="center"/>
              <w:rPr>
                <w:noProof/>
              </w:rPr>
            </w:pPr>
          </w:p>
        </w:tc>
      </w:tr>
      <w:tr w:rsidR="00CD68FF" w:rsidRPr="000D351C" w14:paraId="1CADFE9B" w14:textId="77777777" w:rsidTr="009B0F5F">
        <w:trPr>
          <w:gridAfter w:val="1"/>
          <w:wAfter w:w="207" w:type="dxa"/>
          <w:jc w:val="center"/>
          <w:trPrChange w:id="66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6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BE99B0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66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Change w:id="66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7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9B0F5F">
        <w:trPr>
          <w:gridAfter w:val="1"/>
          <w:wAfter w:w="207" w:type="dxa"/>
          <w:jc w:val="center"/>
          <w:trPrChange w:id="67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7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67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Change w:id="67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7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9B0F5F">
        <w:trPr>
          <w:gridAfter w:val="1"/>
          <w:wAfter w:w="207" w:type="dxa"/>
          <w:jc w:val="center"/>
          <w:trPrChange w:id="67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7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67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Change w:id="67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8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4F09D70" w14:textId="77777777" w:rsidR="00CD68FF" w:rsidRPr="000D351C" w:rsidRDefault="00CD68FF" w:rsidP="00CD68FF">
            <w:pPr>
              <w:pStyle w:val="MsgTableBody"/>
              <w:jc w:val="center"/>
              <w:rPr>
                <w:noProof/>
              </w:rPr>
            </w:pPr>
          </w:p>
        </w:tc>
      </w:tr>
      <w:tr w:rsidR="00CD68FF" w:rsidRPr="000D351C" w14:paraId="639D6B08" w14:textId="77777777" w:rsidTr="009B0F5F">
        <w:trPr>
          <w:gridAfter w:val="1"/>
          <w:wAfter w:w="207" w:type="dxa"/>
          <w:jc w:val="center"/>
          <w:trPrChange w:id="68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68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68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Change w:id="68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68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E4F4F2E" w14:textId="77777777" w:rsidR="00CD68FF" w:rsidRPr="000D351C" w:rsidRDefault="00CD68FF" w:rsidP="00CD68FF">
            <w:pPr>
              <w:pStyle w:val="MsgTableBody"/>
              <w:jc w:val="center"/>
              <w:rPr>
                <w:noProof/>
              </w:rPr>
            </w:pPr>
          </w:p>
        </w:tc>
      </w:tr>
      <w:tr w:rsidR="00CD68FF" w:rsidRPr="000D351C" w14:paraId="1596E3AF" w14:textId="77777777" w:rsidTr="009B0F5F">
        <w:trPr>
          <w:gridAfter w:val="1"/>
          <w:wAfter w:w="207" w:type="dxa"/>
          <w:jc w:val="center"/>
          <w:trPrChange w:id="686" w:author="Merrick, Riki | APHL" w:date="2022-07-12T18:09:00Z">
            <w:trPr>
              <w:gridAfter w:val="1"/>
              <w:wAfter w:w="201" w:type="dxa"/>
              <w:jc w:val="center"/>
            </w:trPr>
          </w:trPrChange>
        </w:trPr>
        <w:tc>
          <w:tcPr>
            <w:tcW w:w="2852" w:type="dxa"/>
            <w:gridSpan w:val="2"/>
            <w:tcBorders>
              <w:top w:val="dotted" w:sz="4" w:space="0" w:color="auto"/>
              <w:left w:val="nil"/>
              <w:bottom w:val="single" w:sz="2" w:space="0" w:color="auto"/>
              <w:right w:val="nil"/>
            </w:tcBorders>
            <w:shd w:val="clear" w:color="auto" w:fill="FFFFFF"/>
            <w:tcPrChange w:id="687" w:author="Merrick, Riki | APHL" w:date="2022-07-12T18:09:00Z">
              <w:tcPr>
                <w:tcW w:w="2850" w:type="dxa"/>
                <w:gridSpan w:val="2"/>
                <w:tcBorders>
                  <w:top w:val="dotted" w:sz="4" w:space="0" w:color="auto"/>
                  <w:left w:val="nil"/>
                  <w:bottom w:val="single" w:sz="2" w:space="0" w:color="auto"/>
                  <w:right w:val="nil"/>
                </w:tcBorders>
                <w:shd w:val="clear" w:color="auto" w:fill="FFFFFF"/>
              </w:tcPr>
            </w:tcPrChange>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Change w:id="688" w:author="Merrick, Riki | APHL" w:date="2022-07-12T18:09:00Z">
              <w:tcPr>
                <w:tcW w:w="4268" w:type="dxa"/>
                <w:gridSpan w:val="2"/>
                <w:tcBorders>
                  <w:top w:val="dotted" w:sz="4" w:space="0" w:color="auto"/>
                  <w:left w:val="nil"/>
                  <w:bottom w:val="single" w:sz="2" w:space="0" w:color="auto"/>
                  <w:right w:val="nil"/>
                </w:tcBorders>
                <w:shd w:val="clear" w:color="auto" w:fill="FFFFFF"/>
              </w:tcPr>
            </w:tcPrChange>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Change w:id="689" w:author="Merrick, Riki | APHL" w:date="2022-07-12T18:09:00Z">
              <w:tcPr>
                <w:tcW w:w="856" w:type="dxa"/>
                <w:gridSpan w:val="2"/>
                <w:tcBorders>
                  <w:top w:val="dotted" w:sz="4" w:space="0" w:color="auto"/>
                  <w:left w:val="nil"/>
                  <w:bottom w:val="single" w:sz="2" w:space="0" w:color="auto"/>
                  <w:right w:val="nil"/>
                </w:tcBorders>
                <w:shd w:val="clear" w:color="auto" w:fill="FFFFFF"/>
              </w:tcPr>
            </w:tcPrChange>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Change w:id="690" w:author="Merrick, Riki | APHL" w:date="2022-07-12T18:09:00Z">
              <w:tcPr>
                <w:tcW w:w="998" w:type="dxa"/>
                <w:gridSpan w:val="2"/>
                <w:tcBorders>
                  <w:top w:val="dotted" w:sz="4" w:space="0" w:color="auto"/>
                  <w:left w:val="nil"/>
                  <w:bottom w:val="single" w:sz="2" w:space="0" w:color="auto"/>
                  <w:right w:val="nil"/>
                </w:tcBorders>
                <w:shd w:val="clear" w:color="auto" w:fill="FFFFFF"/>
              </w:tcPr>
            </w:tcPrChange>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691" w:name="_Toc358637985"/>
      <w:bookmarkStart w:id="692" w:name="_Toc358711088"/>
      <w:bookmarkStart w:id="693" w:name="_Toc497011388"/>
      <w:bookmarkStart w:id="694" w:name="_Toc28982195"/>
      <w:r w:rsidRPr="000D351C">
        <w:rPr>
          <w:noProof/>
        </w:rPr>
        <w:t>Request New Appointment Booking (Event S01</w:t>
      </w:r>
      <w:bookmarkEnd w:id="691"/>
      <w:bookmarkEnd w:id="69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693"/>
      <w:bookmarkEnd w:id="694"/>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695" w:name="_Toc358637986"/>
      <w:bookmarkStart w:id="696" w:name="_Toc358711089"/>
      <w:bookmarkStart w:id="697" w:name="_Toc497011389"/>
      <w:bookmarkStart w:id="698"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695"/>
      <w:bookmarkEnd w:id="696"/>
      <w:bookmarkEnd w:id="697"/>
      <w:bookmarkEnd w:id="698"/>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lastRenderedPageBreak/>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699" w:name="_Toc358637987"/>
      <w:bookmarkStart w:id="700" w:name="_Toc358711090"/>
      <w:bookmarkStart w:id="701" w:name="_Toc497011390"/>
      <w:bookmarkStart w:id="702"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699"/>
      <w:bookmarkEnd w:id="700"/>
      <w:bookmarkEnd w:id="701"/>
      <w:bookmarkEnd w:id="702"/>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703" w:name="_Toc358637988"/>
      <w:bookmarkStart w:id="704" w:name="_Toc358711091"/>
      <w:bookmarkStart w:id="705" w:name="_Toc497011391"/>
      <w:bookmarkStart w:id="706"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703"/>
      <w:bookmarkEnd w:id="704"/>
      <w:bookmarkEnd w:id="705"/>
      <w:bookmarkEnd w:id="706"/>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707" w:name="_Toc358637989"/>
      <w:bookmarkStart w:id="708" w:name="_Toc358711092"/>
      <w:bookmarkStart w:id="709" w:name="_Toc497011392"/>
      <w:bookmarkStart w:id="710"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707"/>
      <w:bookmarkEnd w:id="708"/>
      <w:bookmarkEnd w:id="709"/>
      <w:bookmarkEnd w:id="710"/>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711" w:name="_Toc358637990"/>
      <w:bookmarkStart w:id="712" w:name="_Toc358711093"/>
      <w:bookmarkStart w:id="713" w:name="_Toc497011393"/>
      <w:bookmarkStart w:id="714"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711"/>
      <w:bookmarkEnd w:id="712"/>
      <w:bookmarkEnd w:id="713"/>
      <w:bookmarkEnd w:id="714"/>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 xml:space="preserve">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w:t>
      </w:r>
      <w:r w:rsidRPr="000D351C">
        <w:rPr>
          <w:noProof/>
        </w:rPr>
        <w:lastRenderedPageBreak/>
        <w:t>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715" w:name="_Toc358637991"/>
      <w:bookmarkStart w:id="716" w:name="_Toc358711094"/>
      <w:bookmarkStart w:id="717" w:name="_Toc497011394"/>
      <w:bookmarkStart w:id="718"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715"/>
      <w:bookmarkEnd w:id="716"/>
      <w:bookmarkEnd w:id="717"/>
      <w:bookmarkEnd w:id="718"/>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719" w:name="_Toc358637992"/>
      <w:bookmarkStart w:id="720" w:name="_Toc358711095"/>
      <w:bookmarkStart w:id="721" w:name="_Toc497011395"/>
      <w:bookmarkStart w:id="722"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719"/>
      <w:bookmarkEnd w:id="720"/>
      <w:bookmarkEnd w:id="721"/>
      <w:bookmarkEnd w:id="722"/>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723" w:name="_Toc358637993"/>
      <w:bookmarkStart w:id="724" w:name="_Toc358711096"/>
      <w:bookmarkStart w:id="725" w:name="_Toc497011396"/>
      <w:bookmarkStart w:id="726"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723"/>
      <w:bookmarkEnd w:id="724"/>
      <w:bookmarkEnd w:id="725"/>
      <w:bookmarkEnd w:id="726"/>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727" w:name="_Toc358637994"/>
      <w:bookmarkStart w:id="728" w:name="_Toc358711097"/>
      <w:bookmarkStart w:id="729" w:name="_Toc497011397"/>
      <w:bookmarkStart w:id="730" w:name="_Toc2898220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727"/>
      <w:bookmarkEnd w:id="728"/>
      <w:bookmarkEnd w:id="729"/>
      <w:bookmarkEnd w:id="730"/>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731" w:name="_Toc358637995"/>
      <w:bookmarkStart w:id="732" w:name="_Toc358711098"/>
      <w:bookmarkStart w:id="733" w:name="_Toc497011398"/>
      <w:bookmarkStart w:id="734"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731"/>
      <w:bookmarkEnd w:id="732"/>
      <w:bookmarkEnd w:id="733"/>
      <w:bookmarkEnd w:id="734"/>
    </w:p>
    <w:p w14:paraId="5C17C8A5" w14:textId="77777777" w:rsidR="003262BC" w:rsidRPr="000D351C" w:rsidRDefault="003262BC" w:rsidP="009B0F5F">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w:t>
      </w:r>
      <w:r w:rsidRPr="000D351C">
        <w:rPr>
          <w:noProof/>
        </w:rPr>
        <w:lastRenderedPageBreak/>
        <w:t>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735" w:name="_Ref371756932"/>
      <w:bookmarkStart w:id="736" w:name="_Toc497011399"/>
      <w:bookmarkStart w:id="737" w:name="_Toc28982206"/>
      <w:r w:rsidRPr="000D351C">
        <w:rPr>
          <w:noProof/>
        </w:rPr>
        <w:t>FILLER APPLICATION MESSAGES AND TRIGGER EVENTS UNSOLICITED</w:t>
      </w:r>
      <w:bookmarkEnd w:id="735"/>
      <w:bookmarkEnd w:id="736"/>
      <w:bookmarkEnd w:id="737"/>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738" w:author="Merrick, Riki | APHL" w:date="2022-07-12T18:11: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107"/>
        <w:gridCol w:w="2711"/>
        <w:gridCol w:w="171"/>
        <w:gridCol w:w="4036"/>
        <w:gridCol w:w="279"/>
        <w:gridCol w:w="567"/>
        <w:gridCol w:w="299"/>
        <w:gridCol w:w="688"/>
        <w:gridCol w:w="321"/>
        <w:tblGridChange w:id="739">
          <w:tblGrid>
            <w:gridCol w:w="107"/>
            <w:gridCol w:w="2711"/>
            <w:gridCol w:w="171"/>
            <w:gridCol w:w="4036"/>
            <w:gridCol w:w="279"/>
            <w:gridCol w:w="567"/>
            <w:gridCol w:w="299"/>
            <w:gridCol w:w="688"/>
            <w:gridCol w:w="321"/>
          </w:tblGrid>
        </w:tblGridChange>
      </w:tblGrid>
      <w:tr w:rsidR="003262BC" w:rsidRPr="000D351C" w14:paraId="43B6E2FC" w14:textId="77777777" w:rsidTr="009B0F5F">
        <w:trPr>
          <w:gridAfter w:val="1"/>
          <w:wAfter w:w="321" w:type="dxa"/>
          <w:tblHeader/>
          <w:jc w:val="center"/>
          <w:trPrChange w:id="740" w:author="Merrick, Riki | APHL" w:date="2022-07-12T18:11:00Z">
            <w:trPr>
              <w:gridAfter w:val="1"/>
              <w:wAfter w:w="213" w:type="dxa"/>
              <w:tblHeader/>
              <w:jc w:val="center"/>
            </w:trPr>
          </w:trPrChange>
        </w:trPr>
        <w:tc>
          <w:tcPr>
            <w:tcW w:w="2818" w:type="dxa"/>
            <w:gridSpan w:val="2"/>
            <w:tcBorders>
              <w:top w:val="single" w:sz="2" w:space="0" w:color="auto"/>
              <w:left w:val="nil"/>
              <w:bottom w:val="single" w:sz="4" w:space="0" w:color="auto"/>
              <w:right w:val="nil"/>
            </w:tcBorders>
            <w:shd w:val="clear" w:color="auto" w:fill="FFFFFF"/>
            <w:tcPrChange w:id="741" w:author="Merrick, Riki | APHL" w:date="2022-07-12T18:11:00Z">
              <w:tcPr>
                <w:tcW w:w="2852" w:type="dxa"/>
                <w:gridSpan w:val="2"/>
                <w:tcBorders>
                  <w:top w:val="single" w:sz="2" w:space="0" w:color="auto"/>
                  <w:left w:val="nil"/>
                  <w:bottom w:val="single" w:sz="4" w:space="0" w:color="auto"/>
                  <w:right w:val="nil"/>
                </w:tcBorders>
                <w:shd w:val="clear" w:color="auto" w:fill="FFFFFF"/>
              </w:tcPr>
            </w:tcPrChange>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Change w:id="742" w:author="Merrick, Riki | APHL" w:date="2022-07-12T18:11:00Z">
              <w:tcPr>
                <w:tcW w:w="4262" w:type="dxa"/>
                <w:gridSpan w:val="2"/>
                <w:tcBorders>
                  <w:top w:val="single" w:sz="2" w:space="0" w:color="auto"/>
                  <w:left w:val="nil"/>
                  <w:bottom w:val="single" w:sz="4" w:space="0" w:color="auto"/>
                  <w:right w:val="nil"/>
                </w:tcBorders>
                <w:shd w:val="clear" w:color="auto" w:fill="FFFFFF"/>
              </w:tcPr>
            </w:tcPrChange>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Change w:id="743" w:author="Merrick, Riki | APHL" w:date="2022-07-12T18:11:00Z">
              <w:tcPr>
                <w:tcW w:w="855" w:type="dxa"/>
                <w:gridSpan w:val="2"/>
                <w:tcBorders>
                  <w:top w:val="single" w:sz="2" w:space="0" w:color="auto"/>
                  <w:left w:val="nil"/>
                  <w:bottom w:val="single" w:sz="4" w:space="0" w:color="auto"/>
                  <w:right w:val="nil"/>
                </w:tcBorders>
                <w:shd w:val="clear" w:color="auto" w:fill="FFFFFF"/>
              </w:tcPr>
            </w:tcPrChange>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Change w:id="744" w:author="Merrick, Riki | APHL" w:date="2022-07-12T18:11:00Z">
              <w:tcPr>
                <w:tcW w:w="997" w:type="dxa"/>
                <w:gridSpan w:val="2"/>
                <w:tcBorders>
                  <w:top w:val="single" w:sz="2" w:space="0" w:color="auto"/>
                  <w:left w:val="nil"/>
                  <w:bottom w:val="single" w:sz="4" w:space="0" w:color="auto"/>
                  <w:right w:val="nil"/>
                </w:tcBorders>
                <w:shd w:val="clear" w:color="auto" w:fill="FFFFFF"/>
              </w:tcPr>
            </w:tcPrChange>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9B0F5F">
        <w:trPr>
          <w:gridAfter w:val="1"/>
          <w:wAfter w:w="321" w:type="dxa"/>
          <w:jc w:val="center"/>
          <w:trPrChange w:id="745" w:author="Merrick, Riki | APHL" w:date="2022-07-12T18:11:00Z">
            <w:trPr>
              <w:gridAfter w:val="1"/>
              <w:wAfter w:w="213" w:type="dxa"/>
              <w:jc w:val="center"/>
            </w:trPr>
          </w:trPrChange>
        </w:trPr>
        <w:tc>
          <w:tcPr>
            <w:tcW w:w="2818" w:type="dxa"/>
            <w:gridSpan w:val="2"/>
            <w:tcBorders>
              <w:top w:val="single" w:sz="4" w:space="0" w:color="auto"/>
              <w:left w:val="nil"/>
              <w:bottom w:val="dotted" w:sz="4" w:space="0" w:color="auto"/>
              <w:right w:val="nil"/>
            </w:tcBorders>
            <w:shd w:val="clear" w:color="auto" w:fill="FFFFFF"/>
            <w:tcPrChange w:id="746" w:author="Merrick, Riki | APHL" w:date="2022-07-12T18:11:00Z">
              <w:tcPr>
                <w:tcW w:w="2852" w:type="dxa"/>
                <w:gridSpan w:val="2"/>
                <w:tcBorders>
                  <w:top w:val="single" w:sz="4" w:space="0" w:color="auto"/>
                  <w:left w:val="nil"/>
                  <w:bottom w:val="dotted" w:sz="4" w:space="0" w:color="auto"/>
                  <w:right w:val="nil"/>
                </w:tcBorders>
                <w:shd w:val="clear" w:color="auto" w:fill="FFFFFF"/>
              </w:tcPr>
            </w:tcPrChange>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Change w:id="747" w:author="Merrick, Riki | APHL" w:date="2022-07-12T18:11:00Z">
              <w:tcPr>
                <w:tcW w:w="4262" w:type="dxa"/>
                <w:gridSpan w:val="2"/>
                <w:tcBorders>
                  <w:top w:val="single" w:sz="4" w:space="0" w:color="auto"/>
                  <w:left w:val="nil"/>
                  <w:bottom w:val="dotted" w:sz="4" w:space="0" w:color="auto"/>
                  <w:right w:val="nil"/>
                </w:tcBorders>
                <w:shd w:val="clear" w:color="auto" w:fill="FFFFFF"/>
              </w:tcPr>
            </w:tcPrChange>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Change w:id="748" w:author="Merrick, Riki | APHL" w:date="2022-07-12T18:11:00Z">
              <w:tcPr>
                <w:tcW w:w="855" w:type="dxa"/>
                <w:gridSpan w:val="2"/>
                <w:tcBorders>
                  <w:top w:val="single" w:sz="4" w:space="0" w:color="auto"/>
                  <w:left w:val="nil"/>
                  <w:bottom w:val="dotted" w:sz="4" w:space="0" w:color="auto"/>
                  <w:right w:val="nil"/>
                </w:tcBorders>
                <w:shd w:val="clear" w:color="auto" w:fill="FFFFFF"/>
              </w:tcPr>
            </w:tcPrChange>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Change w:id="749" w:author="Merrick, Riki | APHL" w:date="2022-07-12T18:11:00Z">
              <w:tcPr>
                <w:tcW w:w="997" w:type="dxa"/>
                <w:gridSpan w:val="2"/>
                <w:tcBorders>
                  <w:top w:val="single" w:sz="4" w:space="0" w:color="auto"/>
                  <w:left w:val="nil"/>
                  <w:bottom w:val="dotted" w:sz="4" w:space="0" w:color="auto"/>
                  <w:right w:val="nil"/>
                </w:tcBorders>
                <w:shd w:val="clear" w:color="auto" w:fill="FFFFFF"/>
              </w:tcPr>
            </w:tcPrChange>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9B0F5F">
        <w:trPr>
          <w:gridAfter w:val="1"/>
          <w:wAfter w:w="321" w:type="dxa"/>
          <w:jc w:val="center"/>
          <w:trPrChange w:id="75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4482F08" w14:textId="77777777" w:rsidR="003262BC" w:rsidRPr="000D351C" w:rsidRDefault="00E01FB0">
            <w:pPr>
              <w:pStyle w:val="MsgTableBody"/>
              <w:rPr>
                <w:noProof/>
              </w:rPr>
            </w:pPr>
            <w:r>
              <w:fldChar w:fldCharType="begin"/>
            </w:r>
            <w:r>
              <w:instrText xml:space="preserve"> HYPERLINK \l "SCH" </w:instrText>
            </w:r>
            <w:r>
              <w:fldChar w:fldCharType="separate"/>
            </w:r>
            <w:r w:rsidR="003262BC" w:rsidRPr="000D351C">
              <w:rPr>
                <w:rStyle w:val="Hyperlink"/>
                <w:noProof/>
              </w:rPr>
              <w:t>SCH</w:t>
            </w:r>
            <w:r>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5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Change w:id="75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9B0F5F">
        <w:trPr>
          <w:gridAfter w:val="1"/>
          <w:wAfter w:w="321" w:type="dxa"/>
          <w:jc w:val="center"/>
          <w:trPrChange w:id="75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Change w:id="75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Change w:id="75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9B0F5F">
        <w:trPr>
          <w:gridAfter w:val="1"/>
          <w:wAfter w:w="321" w:type="dxa"/>
          <w:jc w:val="center"/>
          <w:trPrChange w:id="76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6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Change w:id="76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9B0F5F">
        <w:trPr>
          <w:gridAfter w:val="1"/>
          <w:wAfter w:w="321" w:type="dxa"/>
          <w:jc w:val="center"/>
          <w:trPrChange w:id="76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6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Change w:id="76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B51D9B0" w14:textId="77777777" w:rsidR="003262BC" w:rsidRPr="000D351C" w:rsidRDefault="003262BC">
            <w:pPr>
              <w:pStyle w:val="MsgTableBody"/>
              <w:jc w:val="center"/>
              <w:rPr>
                <w:noProof/>
              </w:rPr>
            </w:pPr>
          </w:p>
        </w:tc>
      </w:tr>
      <w:tr w:rsidR="003262BC" w:rsidRPr="000D351C" w14:paraId="0540CF58" w14:textId="77777777" w:rsidTr="009B0F5F">
        <w:trPr>
          <w:gridAfter w:val="1"/>
          <w:wAfter w:w="321" w:type="dxa"/>
          <w:jc w:val="center"/>
          <w:trPrChange w:id="77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Change w:id="77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Change w:id="77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9B0F5F">
        <w:trPr>
          <w:gridAfter w:val="1"/>
          <w:wAfter w:w="321" w:type="dxa"/>
          <w:jc w:val="center"/>
          <w:trPrChange w:id="77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25F1459" w14:textId="77777777" w:rsidR="003262BC" w:rsidRPr="000D351C" w:rsidRDefault="003262BC">
            <w:pPr>
              <w:pStyle w:val="MsgTableBody"/>
              <w:rPr>
                <w:noProof/>
              </w:rPr>
            </w:pPr>
            <w:r w:rsidRPr="000D351C">
              <w:rPr>
                <w:noProof/>
              </w:rPr>
              <w:lastRenderedPageBreak/>
              <w:t xml:space="preserve">    [ PD1 ]</w:t>
            </w:r>
          </w:p>
        </w:tc>
        <w:tc>
          <w:tcPr>
            <w:tcW w:w="4207" w:type="dxa"/>
            <w:gridSpan w:val="2"/>
            <w:tcBorders>
              <w:top w:val="dotted" w:sz="4" w:space="0" w:color="auto"/>
              <w:left w:val="nil"/>
              <w:bottom w:val="dotted" w:sz="4" w:space="0" w:color="auto"/>
              <w:right w:val="nil"/>
            </w:tcBorders>
            <w:shd w:val="clear" w:color="auto" w:fill="FFFFFF"/>
            <w:tcPrChange w:id="77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Change w:id="77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ins w:id="780"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ins w:id="781" w:author="Merrick, Riki | APHL" w:date="2022-07-12T18:11:00Z"/>
                <w:noProof/>
              </w:rPr>
            </w:pPr>
            <w:ins w:id="782" w:author="Frank Oemig" w:date="2022-09-01T11:02:00Z">
              <w:r>
                <w:rPr>
                  <w:noProof/>
                </w:rPr>
                <w:t xml:space="preserve">   </w:t>
              </w:r>
            </w:ins>
            <w:ins w:id="783" w:author="Merrick, Riki | APHL" w:date="2022-07-12T18:11:00Z">
              <w:r w:rsidR="009B0F5F">
                <w:rPr>
                  <w:noProof/>
                </w:rPr>
                <w:t>[ { GSP } ]</w:t>
              </w:r>
            </w:ins>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ins w:id="784" w:author="Merrick, Riki | APHL" w:date="2022-07-12T18:11:00Z"/>
                <w:noProof/>
              </w:rPr>
            </w:pPr>
            <w:ins w:id="785" w:author="Merrick, Riki | APHL" w:date="2022-07-12T18:11:00Z">
              <w:r>
                <w:rPr>
                  <w:noProof/>
                </w:rPr>
                <w:t>Person Gender and Sex</w:t>
              </w:r>
            </w:ins>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ins w:id="786"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ins w:id="787" w:author="Merrick, Riki | APHL" w:date="2022-07-12T18:11:00Z"/>
                <w:noProof/>
              </w:rPr>
            </w:pPr>
            <w:ins w:id="788" w:author="Merrick, Riki | APHL" w:date="2022-07-12T18:11:00Z">
              <w:r>
                <w:rPr>
                  <w:noProof/>
                </w:rPr>
                <w:t>3</w:t>
              </w:r>
            </w:ins>
          </w:p>
        </w:tc>
      </w:tr>
      <w:tr w:rsidR="009B0F5F" w14:paraId="0AE680D1" w14:textId="77777777" w:rsidTr="009B0F5F">
        <w:trPr>
          <w:gridBefore w:val="1"/>
          <w:wBefore w:w="107" w:type="dxa"/>
          <w:jc w:val="center"/>
          <w:ins w:id="789"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ins w:id="790" w:author="Merrick, Riki | APHL" w:date="2022-07-12T18:11:00Z"/>
                <w:noProof/>
              </w:rPr>
            </w:pPr>
            <w:ins w:id="791" w:author="Frank Oemig" w:date="2022-09-01T11:02:00Z">
              <w:r>
                <w:rPr>
                  <w:noProof/>
                </w:rPr>
                <w:t xml:space="preserve">   </w:t>
              </w:r>
            </w:ins>
            <w:ins w:id="792" w:author="Merrick, Riki | APHL" w:date="2022-07-12T18:11:00Z">
              <w:r w:rsidR="009B0F5F">
                <w:rPr>
                  <w:noProof/>
                </w:rPr>
                <w:t>[ { GSR } ]</w:t>
              </w:r>
            </w:ins>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ins w:id="793" w:author="Merrick, Riki | APHL" w:date="2022-07-12T18:11:00Z"/>
                <w:noProof/>
              </w:rPr>
            </w:pPr>
            <w:ins w:id="794" w:author="Merrick, Riki | APHL" w:date="2022-07-12T18:11:00Z">
              <w:r>
                <w:rPr>
                  <w:noProof/>
                </w:rPr>
                <w:t>Recorded Gender and Sex</w:t>
              </w:r>
            </w:ins>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ins w:id="795"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ins w:id="796" w:author="Merrick, Riki | APHL" w:date="2022-07-12T18:11:00Z"/>
                <w:noProof/>
              </w:rPr>
            </w:pPr>
            <w:ins w:id="797" w:author="Merrick, Riki | APHL" w:date="2022-07-12T18:11:00Z">
              <w:r>
                <w:rPr>
                  <w:noProof/>
                </w:rPr>
                <w:t>3</w:t>
              </w:r>
            </w:ins>
          </w:p>
        </w:tc>
      </w:tr>
      <w:tr w:rsidR="009B0F5F" w14:paraId="7FD78ECB" w14:textId="77777777" w:rsidTr="009B0F5F">
        <w:trPr>
          <w:gridBefore w:val="1"/>
          <w:wBefore w:w="107" w:type="dxa"/>
          <w:jc w:val="center"/>
          <w:ins w:id="798"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ins w:id="799" w:author="Merrick, Riki | APHL" w:date="2022-07-12T18:11:00Z"/>
                <w:noProof/>
              </w:rPr>
            </w:pPr>
            <w:ins w:id="800" w:author="Frank Oemig" w:date="2022-09-01T11:02:00Z">
              <w:r>
                <w:rPr>
                  <w:noProof/>
                </w:rPr>
                <w:t xml:space="preserve">   </w:t>
              </w:r>
            </w:ins>
            <w:ins w:id="801" w:author="Merrick, Riki | APHL" w:date="2022-07-12T18:11:00Z">
              <w:r w:rsidR="009B0F5F">
                <w:rPr>
                  <w:noProof/>
                </w:rPr>
                <w:t>[ { GSC } ]</w:t>
              </w:r>
            </w:ins>
          </w:p>
        </w:tc>
        <w:tc>
          <w:tcPr>
            <w:tcW w:w="4315" w:type="dxa"/>
            <w:gridSpan w:val="2"/>
            <w:tcBorders>
              <w:top w:val="dotted" w:sz="4" w:space="0" w:color="auto"/>
              <w:left w:val="nil"/>
              <w:bottom w:val="dotted" w:sz="4" w:space="0" w:color="auto"/>
              <w:right w:val="nil"/>
            </w:tcBorders>
            <w:shd w:val="clear" w:color="auto" w:fill="FFFFFF"/>
          </w:tcPr>
          <w:p w14:paraId="74515027" w14:textId="0EA25751" w:rsidR="009B0F5F" w:rsidRDefault="009B0F5F" w:rsidP="00E427EE">
            <w:pPr>
              <w:pStyle w:val="MsgTableBody"/>
              <w:rPr>
                <w:ins w:id="802" w:author="Merrick, Riki | APHL" w:date="2022-07-12T18:11:00Z"/>
                <w:noProof/>
              </w:rPr>
            </w:pPr>
            <w:ins w:id="803" w:author="Merrick, Riki | APHL" w:date="2022-07-12T18:11:00Z">
              <w:del w:id="804" w:author="Craig Newman" w:date="2023-07-03T08:03:00Z">
                <w:r w:rsidDel="005436A4">
                  <w:rPr>
                    <w:noProof/>
                  </w:rPr>
                  <w:delText>Sex for Clinical Use</w:delText>
                </w:r>
              </w:del>
            </w:ins>
            <w:ins w:id="805" w:author="Craig Newman" w:date="2023-07-03T08:03:00Z">
              <w:r w:rsidR="005436A4">
                <w:rPr>
                  <w:noProof/>
                </w:rPr>
                <w:t>Sex Parameter for Clinical Use</w:t>
              </w:r>
            </w:ins>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ins w:id="806"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ins w:id="807" w:author="Merrick, Riki | APHL" w:date="2022-07-12T18:11:00Z"/>
                <w:noProof/>
              </w:rPr>
            </w:pPr>
            <w:ins w:id="808" w:author="Merrick, Riki | APHL" w:date="2022-07-12T18:11:00Z">
              <w:r>
                <w:rPr>
                  <w:noProof/>
                </w:rPr>
                <w:t>3</w:t>
              </w:r>
            </w:ins>
          </w:p>
        </w:tc>
      </w:tr>
      <w:tr w:rsidR="00CD68FF" w:rsidRPr="000D351C" w14:paraId="34D43D6F" w14:textId="77777777" w:rsidTr="009B0F5F">
        <w:trPr>
          <w:gridAfter w:val="1"/>
          <w:wAfter w:w="321" w:type="dxa"/>
          <w:jc w:val="center"/>
          <w:trPrChange w:id="80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C2C232A" w14:textId="56477A0C" w:rsidR="00CD68FF" w:rsidRPr="000D351C" w:rsidRDefault="00E60B25" w:rsidP="00CD68FF">
            <w:pPr>
              <w:pStyle w:val="MsgTableBody"/>
              <w:rPr>
                <w:noProof/>
              </w:rPr>
            </w:pPr>
            <w:ins w:id="811"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81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81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9B0F5F">
        <w:trPr>
          <w:gridAfter w:val="1"/>
          <w:wAfter w:w="321" w:type="dxa"/>
          <w:jc w:val="center"/>
          <w:trPrChange w:id="81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Change w:id="81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Change w:id="81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9B0F5F">
        <w:trPr>
          <w:gridAfter w:val="1"/>
          <w:wAfter w:w="321" w:type="dxa"/>
          <w:jc w:val="center"/>
          <w:trPrChange w:id="82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Change w:id="82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Change w:id="82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9B0F5F">
        <w:trPr>
          <w:gridAfter w:val="1"/>
          <w:wAfter w:w="321" w:type="dxa"/>
          <w:jc w:val="center"/>
          <w:trPrChange w:id="82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E327E0B" w14:textId="355F2012" w:rsidR="00CD68FF" w:rsidRPr="000D351C" w:rsidRDefault="00E60B25" w:rsidP="00CD68FF">
            <w:pPr>
              <w:pStyle w:val="MsgTableBody"/>
              <w:rPr>
                <w:noProof/>
              </w:rPr>
            </w:pPr>
            <w:ins w:id="827"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82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82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9B0F5F">
        <w:trPr>
          <w:gridAfter w:val="1"/>
          <w:wAfter w:w="321" w:type="dxa"/>
          <w:jc w:val="center"/>
          <w:trPrChange w:id="83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Change w:id="83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Change w:id="83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9B0F5F">
        <w:trPr>
          <w:gridAfter w:val="1"/>
          <w:wAfter w:w="321" w:type="dxa"/>
          <w:jc w:val="center"/>
          <w:trPrChange w:id="83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BD5A917" w14:textId="4B5E8F31" w:rsidR="00CD68FF" w:rsidRPr="000D351C" w:rsidRDefault="00E60B25" w:rsidP="00CD68FF">
            <w:pPr>
              <w:pStyle w:val="MsgTableBody"/>
              <w:rPr>
                <w:noProof/>
              </w:rPr>
            </w:pPr>
            <w:ins w:id="838"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83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84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4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9B0F5F">
        <w:trPr>
          <w:gridAfter w:val="1"/>
          <w:wAfter w:w="321" w:type="dxa"/>
          <w:jc w:val="center"/>
          <w:trPrChange w:id="84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4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Change w:id="84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Change w:id="84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4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9B0F5F">
        <w:trPr>
          <w:gridAfter w:val="1"/>
          <w:wAfter w:w="321" w:type="dxa"/>
          <w:jc w:val="center"/>
          <w:trPrChange w:id="84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4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84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Change w:id="85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5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6504247" w14:textId="77777777" w:rsidR="00CD68FF" w:rsidRPr="000D351C" w:rsidRDefault="00CD68FF" w:rsidP="00CD68FF">
            <w:pPr>
              <w:pStyle w:val="MsgTableBody"/>
              <w:jc w:val="center"/>
              <w:rPr>
                <w:noProof/>
              </w:rPr>
            </w:pPr>
          </w:p>
        </w:tc>
      </w:tr>
      <w:tr w:rsidR="00CD68FF" w:rsidRPr="000D351C" w14:paraId="366580EE" w14:textId="77777777" w:rsidTr="009B0F5F">
        <w:trPr>
          <w:gridAfter w:val="1"/>
          <w:wAfter w:w="321" w:type="dxa"/>
          <w:jc w:val="center"/>
          <w:trPrChange w:id="85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5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Change w:id="85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Change w:id="85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5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98BE1E2" w14:textId="77777777" w:rsidR="00CD68FF" w:rsidRPr="000D351C" w:rsidRDefault="00CD68FF" w:rsidP="00CD68FF">
            <w:pPr>
              <w:pStyle w:val="MsgTableBody"/>
              <w:jc w:val="center"/>
              <w:rPr>
                <w:noProof/>
              </w:rPr>
            </w:pPr>
          </w:p>
        </w:tc>
      </w:tr>
      <w:tr w:rsidR="00CD68FF" w:rsidRPr="000D351C" w14:paraId="16286F0B" w14:textId="77777777" w:rsidTr="009B0F5F">
        <w:trPr>
          <w:gridAfter w:val="1"/>
          <w:wAfter w:w="321" w:type="dxa"/>
          <w:jc w:val="center"/>
          <w:trPrChange w:id="85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5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FE87"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5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Change w:id="86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6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9B0F5F">
        <w:trPr>
          <w:gridAfter w:val="1"/>
          <w:wAfter w:w="321" w:type="dxa"/>
          <w:jc w:val="center"/>
          <w:trPrChange w:id="86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6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6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Change w:id="86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6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3A71292" w14:textId="77777777" w:rsidR="00CD68FF" w:rsidRPr="000D351C" w:rsidRDefault="00CD68FF" w:rsidP="00CD68FF">
            <w:pPr>
              <w:pStyle w:val="MsgTableBody"/>
              <w:jc w:val="center"/>
              <w:rPr>
                <w:noProof/>
              </w:rPr>
            </w:pPr>
          </w:p>
        </w:tc>
      </w:tr>
      <w:tr w:rsidR="00CD68FF" w:rsidRPr="000D351C" w14:paraId="1C051964" w14:textId="77777777" w:rsidTr="009B0F5F">
        <w:trPr>
          <w:gridAfter w:val="1"/>
          <w:wAfter w:w="321" w:type="dxa"/>
          <w:jc w:val="center"/>
          <w:trPrChange w:id="86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6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4ED45BF"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6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Change w:id="87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7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9B0F5F">
        <w:trPr>
          <w:gridAfter w:val="1"/>
          <w:wAfter w:w="321" w:type="dxa"/>
          <w:jc w:val="center"/>
          <w:trPrChange w:id="87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7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7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Change w:id="87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7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9B0F5F">
        <w:trPr>
          <w:gridAfter w:val="1"/>
          <w:wAfter w:w="321" w:type="dxa"/>
          <w:jc w:val="center"/>
          <w:trPrChange w:id="87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7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7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Change w:id="88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8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D382E22" w14:textId="77777777" w:rsidR="00CD68FF" w:rsidRPr="000D351C" w:rsidRDefault="00CD68FF" w:rsidP="00CD68FF">
            <w:pPr>
              <w:pStyle w:val="MsgTableBody"/>
              <w:jc w:val="center"/>
              <w:rPr>
                <w:noProof/>
              </w:rPr>
            </w:pPr>
          </w:p>
        </w:tc>
      </w:tr>
      <w:tr w:rsidR="00CD68FF" w:rsidRPr="000D351C" w14:paraId="60671EA3" w14:textId="77777777" w:rsidTr="009B0F5F">
        <w:trPr>
          <w:gridAfter w:val="1"/>
          <w:wAfter w:w="321" w:type="dxa"/>
          <w:jc w:val="center"/>
          <w:trPrChange w:id="88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8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8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Change w:id="88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8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8FA2B97" w14:textId="77777777" w:rsidR="00CD68FF" w:rsidRPr="000D351C" w:rsidRDefault="00CD68FF" w:rsidP="00CD68FF">
            <w:pPr>
              <w:pStyle w:val="MsgTableBody"/>
              <w:jc w:val="center"/>
              <w:rPr>
                <w:noProof/>
              </w:rPr>
            </w:pPr>
          </w:p>
        </w:tc>
      </w:tr>
      <w:tr w:rsidR="00CD68FF" w:rsidRPr="000D351C" w14:paraId="154D2083" w14:textId="77777777" w:rsidTr="009B0F5F">
        <w:trPr>
          <w:gridAfter w:val="1"/>
          <w:wAfter w:w="321" w:type="dxa"/>
          <w:jc w:val="center"/>
          <w:trPrChange w:id="88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8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4AC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8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Change w:id="89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9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9B0F5F">
        <w:trPr>
          <w:gridAfter w:val="1"/>
          <w:wAfter w:w="321" w:type="dxa"/>
          <w:jc w:val="center"/>
          <w:trPrChange w:id="89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9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9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Change w:id="89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9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9B0F5F">
        <w:trPr>
          <w:gridAfter w:val="1"/>
          <w:wAfter w:w="321" w:type="dxa"/>
          <w:jc w:val="center"/>
          <w:trPrChange w:id="89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9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9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Change w:id="90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0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E092ECC" w14:textId="77777777" w:rsidR="00CD68FF" w:rsidRPr="000D351C" w:rsidRDefault="00CD68FF" w:rsidP="00CD68FF">
            <w:pPr>
              <w:pStyle w:val="MsgTableBody"/>
              <w:jc w:val="center"/>
              <w:rPr>
                <w:noProof/>
              </w:rPr>
            </w:pPr>
          </w:p>
        </w:tc>
      </w:tr>
      <w:tr w:rsidR="00CD68FF" w:rsidRPr="000D351C" w14:paraId="422106BE" w14:textId="77777777" w:rsidTr="009B0F5F">
        <w:trPr>
          <w:gridAfter w:val="1"/>
          <w:wAfter w:w="321" w:type="dxa"/>
          <w:jc w:val="center"/>
          <w:trPrChange w:id="90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0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90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Change w:id="90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0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D42877" w14:textId="77777777" w:rsidR="00CD68FF" w:rsidRPr="000D351C" w:rsidRDefault="00CD68FF" w:rsidP="00CD68FF">
            <w:pPr>
              <w:pStyle w:val="MsgTableBody"/>
              <w:jc w:val="center"/>
              <w:rPr>
                <w:noProof/>
              </w:rPr>
            </w:pPr>
          </w:p>
        </w:tc>
      </w:tr>
      <w:tr w:rsidR="00CD68FF" w:rsidRPr="000D351C" w14:paraId="11229605" w14:textId="77777777" w:rsidTr="009B0F5F">
        <w:trPr>
          <w:gridAfter w:val="1"/>
          <w:wAfter w:w="321" w:type="dxa"/>
          <w:jc w:val="center"/>
          <w:trPrChange w:id="90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0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80C72A1"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90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Change w:id="91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1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9B0F5F">
        <w:trPr>
          <w:gridAfter w:val="1"/>
          <w:wAfter w:w="321" w:type="dxa"/>
          <w:jc w:val="center"/>
          <w:trPrChange w:id="91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1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1F3C3" w14:textId="77777777" w:rsidR="00CD68FF" w:rsidRPr="000D351C" w:rsidRDefault="00CD68FF" w:rsidP="00CD68FF">
            <w:pPr>
              <w:pStyle w:val="MsgTableBody"/>
              <w:rPr>
                <w:noProof/>
              </w:rPr>
            </w:pPr>
            <w:r w:rsidRPr="000D351C">
              <w:rPr>
                <w:noProof/>
              </w:rPr>
              <w:lastRenderedPageBreak/>
              <w:t xml:space="preserve">      [ { NTE } ]</w:t>
            </w:r>
          </w:p>
        </w:tc>
        <w:tc>
          <w:tcPr>
            <w:tcW w:w="4207" w:type="dxa"/>
            <w:gridSpan w:val="2"/>
            <w:tcBorders>
              <w:top w:val="dotted" w:sz="4" w:space="0" w:color="auto"/>
              <w:left w:val="nil"/>
              <w:bottom w:val="dotted" w:sz="4" w:space="0" w:color="auto"/>
              <w:right w:val="nil"/>
            </w:tcBorders>
            <w:shd w:val="clear" w:color="auto" w:fill="FFFFFF"/>
            <w:tcPrChange w:id="91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Change w:id="91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1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9B0F5F">
        <w:trPr>
          <w:gridAfter w:val="1"/>
          <w:wAfter w:w="321" w:type="dxa"/>
          <w:jc w:val="center"/>
          <w:trPrChange w:id="91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1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91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Change w:id="92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2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0287C46" w14:textId="77777777" w:rsidR="00CD68FF" w:rsidRPr="000D351C" w:rsidRDefault="00CD68FF" w:rsidP="00CD68FF">
            <w:pPr>
              <w:pStyle w:val="MsgTableBody"/>
              <w:jc w:val="center"/>
              <w:rPr>
                <w:noProof/>
              </w:rPr>
            </w:pPr>
          </w:p>
        </w:tc>
      </w:tr>
      <w:tr w:rsidR="00CD68FF" w:rsidRPr="000D351C" w14:paraId="0C9363B4" w14:textId="77777777" w:rsidTr="009B0F5F">
        <w:trPr>
          <w:gridAfter w:val="1"/>
          <w:wAfter w:w="321" w:type="dxa"/>
          <w:jc w:val="center"/>
          <w:trPrChange w:id="92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2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92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Change w:id="92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2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E195309" w14:textId="77777777" w:rsidR="00CD68FF" w:rsidRPr="000D351C" w:rsidRDefault="00CD68FF" w:rsidP="00CD68FF">
            <w:pPr>
              <w:pStyle w:val="MsgTableBody"/>
              <w:jc w:val="center"/>
              <w:rPr>
                <w:noProof/>
              </w:rPr>
            </w:pPr>
          </w:p>
        </w:tc>
      </w:tr>
      <w:tr w:rsidR="00CD68FF" w:rsidRPr="000D351C" w14:paraId="461C6507" w14:textId="77777777" w:rsidTr="009B0F5F">
        <w:trPr>
          <w:gridAfter w:val="1"/>
          <w:wAfter w:w="321" w:type="dxa"/>
          <w:jc w:val="center"/>
          <w:trPrChange w:id="92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2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D64A54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92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Change w:id="93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3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9B0F5F">
        <w:trPr>
          <w:gridAfter w:val="1"/>
          <w:wAfter w:w="321" w:type="dxa"/>
          <w:jc w:val="center"/>
          <w:trPrChange w:id="93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3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93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Change w:id="93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3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9B0F5F">
        <w:trPr>
          <w:gridAfter w:val="1"/>
          <w:wAfter w:w="321" w:type="dxa"/>
          <w:jc w:val="center"/>
          <w:trPrChange w:id="93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93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93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Change w:id="94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94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E76E6EF" w14:textId="77777777" w:rsidR="00CD68FF" w:rsidRPr="000D351C" w:rsidRDefault="00CD68FF" w:rsidP="00CD68FF">
            <w:pPr>
              <w:pStyle w:val="MsgTableBody"/>
              <w:jc w:val="center"/>
              <w:rPr>
                <w:noProof/>
              </w:rPr>
            </w:pPr>
          </w:p>
        </w:tc>
      </w:tr>
      <w:tr w:rsidR="00CD68FF" w:rsidRPr="000D351C" w14:paraId="6B91BE4C" w14:textId="77777777" w:rsidTr="009B0F5F">
        <w:trPr>
          <w:gridAfter w:val="1"/>
          <w:wAfter w:w="321" w:type="dxa"/>
          <w:jc w:val="center"/>
          <w:trPrChange w:id="942" w:author="Merrick, Riki | APHL" w:date="2022-07-12T18:11:00Z">
            <w:trPr>
              <w:gridAfter w:val="1"/>
              <w:wAfter w:w="213" w:type="dxa"/>
              <w:jc w:val="center"/>
            </w:trPr>
          </w:trPrChange>
        </w:trPr>
        <w:tc>
          <w:tcPr>
            <w:tcW w:w="2818" w:type="dxa"/>
            <w:gridSpan w:val="2"/>
            <w:tcBorders>
              <w:top w:val="dotted" w:sz="4" w:space="0" w:color="auto"/>
              <w:left w:val="nil"/>
              <w:bottom w:val="single" w:sz="2" w:space="0" w:color="auto"/>
              <w:right w:val="nil"/>
            </w:tcBorders>
            <w:shd w:val="clear" w:color="auto" w:fill="FFFFFF"/>
            <w:tcPrChange w:id="943" w:author="Merrick, Riki | APHL" w:date="2022-07-12T18:11:00Z">
              <w:tcPr>
                <w:tcW w:w="2852" w:type="dxa"/>
                <w:gridSpan w:val="2"/>
                <w:tcBorders>
                  <w:top w:val="dotted" w:sz="4" w:space="0" w:color="auto"/>
                  <w:left w:val="nil"/>
                  <w:bottom w:val="single" w:sz="2" w:space="0" w:color="auto"/>
                  <w:right w:val="nil"/>
                </w:tcBorders>
                <w:shd w:val="clear" w:color="auto" w:fill="FFFFFF"/>
              </w:tcPr>
            </w:tcPrChange>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Change w:id="944" w:author="Merrick, Riki | APHL" w:date="2022-07-12T18:11:00Z">
              <w:tcPr>
                <w:tcW w:w="4262" w:type="dxa"/>
                <w:gridSpan w:val="2"/>
                <w:tcBorders>
                  <w:top w:val="dotted" w:sz="4" w:space="0" w:color="auto"/>
                  <w:left w:val="nil"/>
                  <w:bottom w:val="single" w:sz="2" w:space="0" w:color="auto"/>
                  <w:right w:val="nil"/>
                </w:tcBorders>
                <w:shd w:val="clear" w:color="auto" w:fill="FFFFFF"/>
              </w:tcPr>
            </w:tcPrChange>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Change w:id="945" w:author="Merrick, Riki | APHL" w:date="2022-07-12T18:11:00Z">
              <w:tcPr>
                <w:tcW w:w="855" w:type="dxa"/>
                <w:gridSpan w:val="2"/>
                <w:tcBorders>
                  <w:top w:val="dotted" w:sz="4" w:space="0" w:color="auto"/>
                  <w:left w:val="nil"/>
                  <w:bottom w:val="single" w:sz="2" w:space="0" w:color="auto"/>
                  <w:right w:val="nil"/>
                </w:tcBorders>
                <w:shd w:val="clear" w:color="auto" w:fill="FFFFFF"/>
              </w:tcPr>
            </w:tcPrChange>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Change w:id="946" w:author="Merrick, Riki | APHL" w:date="2022-07-12T18:11:00Z">
              <w:tcPr>
                <w:tcW w:w="997" w:type="dxa"/>
                <w:gridSpan w:val="2"/>
                <w:tcBorders>
                  <w:top w:val="dotted" w:sz="4" w:space="0" w:color="auto"/>
                  <w:left w:val="nil"/>
                  <w:bottom w:val="single" w:sz="2" w:space="0" w:color="auto"/>
                  <w:right w:val="nil"/>
                </w:tcBorders>
                <w:shd w:val="clear" w:color="auto" w:fill="FFFFFF"/>
              </w:tcPr>
            </w:tcPrChange>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lastRenderedPageBreak/>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947" w:name="_Toc358637997"/>
      <w:bookmarkStart w:id="948" w:name="_Toc358711100"/>
      <w:bookmarkStart w:id="949" w:name="_Toc497011400"/>
      <w:bookmarkStart w:id="950"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947"/>
      <w:bookmarkEnd w:id="948"/>
      <w:bookmarkEnd w:id="949"/>
      <w:bookmarkEnd w:id="950"/>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951" w:name="_Toc358637998"/>
      <w:bookmarkStart w:id="952" w:name="_Toc358711101"/>
      <w:bookmarkStart w:id="953" w:name="_Ref373291480"/>
      <w:bookmarkStart w:id="954" w:name="_Toc497011401"/>
      <w:bookmarkStart w:id="955"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951"/>
      <w:bookmarkEnd w:id="952"/>
      <w:bookmarkEnd w:id="953"/>
      <w:bookmarkEnd w:id="954"/>
      <w:bookmarkEnd w:id="955"/>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956" w:name="_Toc358637999"/>
      <w:bookmarkStart w:id="957" w:name="_Toc358711102"/>
      <w:bookmarkStart w:id="958" w:name="_Toc497011402"/>
      <w:bookmarkStart w:id="959"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956"/>
      <w:bookmarkEnd w:id="957"/>
      <w:bookmarkEnd w:id="958"/>
      <w:bookmarkEnd w:id="959"/>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960" w:name="_Toc358638000"/>
      <w:bookmarkStart w:id="961" w:name="_Toc358711103"/>
      <w:bookmarkStart w:id="962" w:name="_Toc497011403"/>
      <w:bookmarkStart w:id="963"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960"/>
      <w:bookmarkEnd w:id="961"/>
      <w:bookmarkEnd w:id="962"/>
      <w:bookmarkEnd w:id="963"/>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964" w:name="_Toc358638001"/>
      <w:bookmarkStart w:id="965" w:name="_Toc358711104"/>
      <w:bookmarkStart w:id="966" w:name="_Toc497011404"/>
      <w:bookmarkStart w:id="967" w:name="_Toc28982211"/>
      <w:r w:rsidRPr="000D351C">
        <w:rPr>
          <w:noProof/>
        </w:rPr>
        <w:lastRenderedPageBreak/>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964"/>
      <w:bookmarkEnd w:id="965"/>
      <w:bookmarkEnd w:id="966"/>
      <w:bookmarkEnd w:id="967"/>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968" w:name="_Toc358638002"/>
      <w:bookmarkStart w:id="969" w:name="_Toc358711105"/>
      <w:bookmarkStart w:id="970" w:name="_Toc497011405"/>
      <w:bookmarkStart w:id="971"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968"/>
      <w:bookmarkEnd w:id="969"/>
      <w:bookmarkEnd w:id="970"/>
      <w:bookmarkEnd w:id="971"/>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972" w:name="_Toc358638003"/>
      <w:bookmarkStart w:id="973" w:name="_Toc358711106"/>
      <w:bookmarkStart w:id="974" w:name="_Toc497011406"/>
      <w:bookmarkStart w:id="975"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972"/>
      <w:bookmarkEnd w:id="973"/>
      <w:bookmarkEnd w:id="974"/>
      <w:bookmarkEnd w:id="975"/>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976" w:name="_Toc358638004"/>
      <w:bookmarkStart w:id="977" w:name="_Toc358711107"/>
      <w:bookmarkStart w:id="978" w:name="_Toc497011407"/>
      <w:bookmarkStart w:id="979"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976"/>
      <w:bookmarkEnd w:id="977"/>
      <w:bookmarkEnd w:id="978"/>
      <w:bookmarkEnd w:id="979"/>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980" w:name="_Toc358638005"/>
      <w:bookmarkStart w:id="981" w:name="_Toc358711108"/>
      <w:bookmarkStart w:id="982" w:name="_Toc497011408"/>
      <w:bookmarkStart w:id="983"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980"/>
      <w:bookmarkEnd w:id="981"/>
      <w:bookmarkEnd w:id="982"/>
      <w:bookmarkEnd w:id="983"/>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984" w:name="_Toc358638006"/>
      <w:bookmarkStart w:id="985" w:name="_Toc358711109"/>
      <w:bookmarkStart w:id="986" w:name="_Toc497011409"/>
      <w:bookmarkStart w:id="987" w:name="_Toc28982216"/>
      <w:r w:rsidRPr="000D351C">
        <w:rPr>
          <w:noProof/>
        </w:rPr>
        <w:lastRenderedPageBreak/>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984"/>
      <w:bookmarkEnd w:id="985"/>
      <w:bookmarkEnd w:id="986"/>
      <w:bookmarkEnd w:id="987"/>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988" w:name="_Toc358638007"/>
      <w:bookmarkStart w:id="989" w:name="_Toc358711110"/>
      <w:bookmarkStart w:id="990" w:name="_Toc497011410"/>
      <w:bookmarkStart w:id="991"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988"/>
      <w:bookmarkEnd w:id="989"/>
      <w:bookmarkEnd w:id="990"/>
      <w:bookmarkEnd w:id="991"/>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992" w:name="_Toc358638008"/>
      <w:bookmarkStart w:id="993" w:name="_Toc358711111"/>
      <w:bookmarkStart w:id="994" w:name="_Toc497011411"/>
      <w:bookmarkStart w:id="995"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992"/>
      <w:bookmarkEnd w:id="993"/>
      <w:bookmarkEnd w:id="994"/>
      <w:bookmarkEnd w:id="995"/>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996" w:name="_Toc358638009"/>
      <w:bookmarkStart w:id="997" w:name="_Toc358711112"/>
      <w:bookmarkStart w:id="998" w:name="_Toc497011412"/>
      <w:bookmarkStart w:id="999"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996"/>
      <w:bookmarkEnd w:id="997"/>
      <w:bookmarkEnd w:id="998"/>
      <w:bookmarkEnd w:id="999"/>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1000" w:name="_Toc358638010"/>
      <w:bookmarkStart w:id="1001" w:name="_Toc358711113"/>
      <w:bookmarkStart w:id="1002" w:name="_Toc497011413"/>
      <w:bookmarkStart w:id="1003" w:name="_Toc28982220"/>
      <w:bookmarkStart w:id="1004" w:name="_Toc348247538"/>
      <w:bookmarkStart w:id="1005" w:name="_Toc348260556"/>
      <w:bookmarkStart w:id="1006" w:name="_Toc348346554"/>
      <w:bookmarkStart w:id="1007" w:name="_Toc348847845"/>
      <w:bookmarkStart w:id="1008"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1000"/>
      <w:bookmarkEnd w:id="1001"/>
      <w:bookmarkEnd w:id="1002"/>
      <w:bookmarkEnd w:id="1003"/>
    </w:p>
    <w:p w14:paraId="61043DF3" w14:textId="77777777" w:rsidR="003262BC" w:rsidRPr="000D351C" w:rsidRDefault="003262BC" w:rsidP="009B0F5F">
      <w:pPr>
        <w:pStyle w:val="NormalIndented"/>
        <w:rPr>
          <w:noProof/>
        </w:rPr>
      </w:pPr>
      <w:r w:rsidRPr="000D351C">
        <w:rPr>
          <w:noProof/>
        </w:rPr>
        <w:t xml:space="preserve">A notification that a patient did not show up for an appointment.  For example, if a patient was scheduled for a clinic visit, and never arrived for that appointment, this trigger event can be used to set a status on the </w:t>
      </w:r>
      <w:r w:rsidRPr="000D351C">
        <w:rPr>
          <w:noProof/>
        </w:rPr>
        <w:lastRenderedPageBreak/>
        <w:t>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1009"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1009"/>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1010" w:name="_Ref358366889"/>
      <w:bookmarkStart w:id="1011" w:name="_Toc358638011"/>
      <w:bookmarkStart w:id="1012" w:name="_Toc358711114"/>
      <w:bookmarkStart w:id="1013" w:name="_Ref373290932"/>
      <w:bookmarkStart w:id="1014" w:name="_Toc497011414"/>
      <w:bookmarkStart w:id="1015" w:name="_Toc28982222"/>
      <w:r w:rsidRPr="000D351C">
        <w:rPr>
          <w:noProof/>
        </w:rPr>
        <w:t>Q</w:t>
      </w:r>
      <w:bookmarkEnd w:id="1004"/>
      <w:bookmarkEnd w:id="1005"/>
      <w:bookmarkEnd w:id="1006"/>
      <w:bookmarkEnd w:id="1007"/>
      <w:bookmarkEnd w:id="1008"/>
      <w:bookmarkEnd w:id="1010"/>
      <w:bookmarkEnd w:id="1011"/>
      <w:bookmarkEnd w:id="1012"/>
      <w:r w:rsidRPr="000D351C">
        <w:rPr>
          <w:noProof/>
        </w:rPr>
        <w:t>UERY TRANSACTIONS AND TRIGGER EVENTS</w:t>
      </w:r>
      <w:bookmarkEnd w:id="1013"/>
      <w:bookmarkEnd w:id="1014"/>
      <w:bookmarkEnd w:id="1015"/>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1016" w:name="_Toc358638012"/>
      <w:bookmarkStart w:id="1017" w:name="_Toc358711115"/>
      <w:bookmarkStart w:id="1018" w:name="_Toc497011415"/>
      <w:bookmarkStart w:id="1019" w:name="_Toc28982223"/>
      <w:r w:rsidRPr="000D351C">
        <w:rPr>
          <w:noProof/>
        </w:rPr>
        <w:t>Original Mode Queries - Display Oriented</w:t>
      </w:r>
      <w:bookmarkEnd w:id="1016"/>
      <w:bookmarkEnd w:id="1017"/>
      <w:bookmarkEnd w:id="1018"/>
      <w:bookmarkEnd w:id="1019"/>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1020" w:name="_Toc358638013"/>
      <w:bookmarkStart w:id="1021" w:name="_Toc358711116"/>
      <w:bookmarkStart w:id="1022" w:name="_Toc497011416"/>
      <w:bookmarkStart w:id="1023" w:name="_Toc28982224"/>
      <w:r w:rsidRPr="00E60B25">
        <w:rPr>
          <w:noProof/>
        </w:rPr>
        <w:t>Original Mode Queries - Record Oriented</w:t>
      </w:r>
      <w:bookmarkEnd w:id="1020"/>
      <w:bookmarkEnd w:id="1021"/>
      <w:bookmarkEnd w:id="1022"/>
      <w:bookmarkEnd w:id="1023"/>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1024" w:name="_Ref380222596"/>
      <w:bookmarkStart w:id="1025" w:name="_Toc497011417"/>
      <w:bookmarkStart w:id="1026"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1024"/>
      <w:bookmarkEnd w:id="1025"/>
      <w:bookmarkEnd w:id="1026"/>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1027" w:name="_Toc358638015"/>
      <w:bookmarkStart w:id="1028" w:name="_Toc358711118"/>
      <w:bookmarkStart w:id="1029" w:name="_Toc497011418"/>
      <w:bookmarkStart w:id="1030" w:name="_Toc28982226"/>
      <w:r w:rsidRPr="000D351C">
        <w:rPr>
          <w:noProof/>
        </w:rPr>
        <w:lastRenderedPageBreak/>
        <w:t>Enhanced Mode Queries</w:t>
      </w:r>
      <w:bookmarkEnd w:id="1027"/>
      <w:bookmarkEnd w:id="1028"/>
      <w:bookmarkEnd w:id="1029"/>
      <w:bookmarkEnd w:id="1030"/>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1031" w:name="_Toc348247539"/>
      <w:bookmarkStart w:id="1032" w:name="_Toc348260557"/>
      <w:bookmarkStart w:id="1033" w:name="_Toc348346555"/>
      <w:bookmarkStart w:id="1034" w:name="_Toc348847846"/>
      <w:bookmarkStart w:id="1035" w:name="_Toc348848800"/>
      <w:bookmarkStart w:id="1036" w:name="_Toc358638016"/>
      <w:bookmarkStart w:id="1037" w:name="_Toc358711119"/>
      <w:bookmarkStart w:id="1038" w:name="_Toc497011419"/>
      <w:bookmarkStart w:id="1039" w:name="_Toc28982227"/>
      <w:r w:rsidRPr="000D351C">
        <w:rPr>
          <w:noProof/>
        </w:rPr>
        <w:t>MESSAGE SEGMENTS</w:t>
      </w:r>
      <w:bookmarkEnd w:id="1031"/>
      <w:bookmarkEnd w:id="1032"/>
      <w:bookmarkEnd w:id="1033"/>
      <w:bookmarkEnd w:id="1034"/>
      <w:bookmarkEnd w:id="1035"/>
      <w:bookmarkEnd w:id="1036"/>
      <w:bookmarkEnd w:id="1037"/>
      <w:bookmarkEnd w:id="1038"/>
      <w:bookmarkEnd w:id="1039"/>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1040" w:name="_Toc348247540"/>
      <w:bookmarkStart w:id="1041" w:name="_Toc348260558"/>
      <w:bookmarkStart w:id="1042" w:name="_Toc348346556"/>
      <w:bookmarkStart w:id="1043" w:name="_Toc348847847"/>
      <w:bookmarkStart w:id="1044" w:name="_Toc348848801"/>
      <w:bookmarkStart w:id="1045" w:name="_Toc358638017"/>
      <w:bookmarkStart w:id="1046" w:name="_Toc358711120"/>
      <w:bookmarkStart w:id="1047" w:name="_Toc497011420"/>
      <w:bookmarkStart w:id="1048" w:name="_Ref34523907"/>
      <w:bookmarkStart w:id="1049" w:name="_Ref175566267"/>
      <w:bookmarkStart w:id="1050"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1040"/>
      <w:bookmarkEnd w:id="1041"/>
      <w:bookmarkEnd w:id="1042"/>
      <w:bookmarkEnd w:id="1043"/>
      <w:bookmarkEnd w:id="1044"/>
      <w:bookmarkEnd w:id="1045"/>
      <w:bookmarkEnd w:id="1046"/>
      <w:bookmarkEnd w:id="1047"/>
      <w:bookmarkEnd w:id="1048"/>
      <w:bookmarkEnd w:id="1049"/>
      <w:bookmarkEnd w:id="1050"/>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1051" w:name="ARQ"/>
      <w:bookmarkEnd w:id="1051"/>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1052" w:name="_Toc497011421"/>
      <w:r w:rsidRPr="000D351C">
        <w:rPr>
          <w:noProof/>
          <w:vanish/>
        </w:rPr>
        <w:t xml:space="preserve">ARQ </w:t>
      </w:r>
      <w:bookmarkEnd w:id="1052"/>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1053" w:name="_Toc175631859"/>
      <w:bookmarkEnd w:id="1053"/>
    </w:p>
    <w:p w14:paraId="025826EA" w14:textId="77777777" w:rsidR="003262BC" w:rsidRPr="000D351C" w:rsidRDefault="003262BC">
      <w:pPr>
        <w:pStyle w:val="Heading4"/>
        <w:tabs>
          <w:tab w:val="num" w:pos="2160"/>
        </w:tabs>
        <w:rPr>
          <w:noProof/>
        </w:rPr>
      </w:pPr>
      <w:bookmarkStart w:id="1054" w:name="_Ref373291841"/>
      <w:bookmarkStart w:id="1055"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054"/>
      <w:bookmarkEnd w:id="1055"/>
    </w:p>
    <w:p w14:paraId="0AD98AB2" w14:textId="77777777" w:rsidR="00A54B86" w:rsidRDefault="00A54B86" w:rsidP="00A54B86">
      <w:pPr>
        <w:pStyle w:val="Components"/>
      </w:pPr>
      <w:bookmarkStart w:id="1056" w:name="EIComponent"/>
      <w:r>
        <w:t>Components:  &lt;Entity Identifier (ST)&gt; ^ &lt;Namespace ID (IS)&gt; ^ &lt;Universal ID (ST)&gt; ^ &lt;Universal ID Type (ID)&gt;</w:t>
      </w:r>
      <w:bookmarkEnd w:id="1056"/>
    </w:p>
    <w:p w14:paraId="56AA7E2B" w14:textId="77777777" w:rsidR="003262BC" w:rsidRPr="000D351C" w:rsidRDefault="003262BC" w:rsidP="009B0F5F">
      <w:pPr>
        <w:pStyle w:val="NormalIndented"/>
        <w:rPr>
          <w:noProof/>
        </w:rPr>
      </w:pPr>
      <w:r w:rsidRPr="000D351C">
        <w:rPr>
          <w:noProof/>
        </w:rPr>
        <w:lastRenderedPageBreak/>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1057" w:name="_Ref373307766"/>
      <w:bookmarkStart w:id="1058"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57"/>
      <w:bookmarkEnd w:id="1058"/>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1059"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59"/>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1060"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1060"/>
    </w:p>
    <w:p w14:paraId="48D1507E" w14:textId="77777777" w:rsidR="00CF07E1" w:rsidRDefault="00CF07E1" w:rsidP="00CF07E1">
      <w:pPr>
        <w:pStyle w:val="Components"/>
      </w:pPr>
      <w:bookmarkStart w:id="1061" w:name="EIPComponent"/>
      <w:r>
        <w:t>Components:  &lt;Entity Identifier (ST)&gt; ^ &lt;Namespace ID (IS)&gt; ^ &lt;Universal ID (ST)&gt; ^ &lt;Universal ID Type (ID)&gt;</w:t>
      </w:r>
    </w:p>
    <w:bookmarkEnd w:id="1061"/>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1062" w:name="_Toc497011426"/>
      <w:r w:rsidRPr="000D351C">
        <w:rPr>
          <w:noProof/>
        </w:rPr>
        <w:lastRenderedPageBreak/>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62"/>
    </w:p>
    <w:p w14:paraId="7247FEF0" w14:textId="77777777" w:rsidR="00A54B86" w:rsidRDefault="00A54B86" w:rsidP="00A54B86">
      <w:pPr>
        <w:pStyle w:val="Components"/>
        <w:rPr>
          <w:noProof/>
        </w:rPr>
      </w:pPr>
      <w:bookmarkStart w:id="106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063"/>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3C15A03"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ins w:id="1064" w:author="Lynn Laakso" w:date="2022-09-09T14:48:00Z">
        <w:r w:rsidR="00AC5F7F" w:rsidRPr="00AC5F7F">
          <w:rPr>
            <w:rStyle w:val="HyperlinkText"/>
            <w:rPrChange w:id="1065" w:author="Lynn Laakso" w:date="2022-09-09T14:48:00Z">
              <w:rPr/>
            </w:rPrChange>
          </w:rPr>
          <w:t>10.6.1.1</w:t>
        </w:r>
      </w:ins>
      <w:del w:id="1066" w:author="Lynn Laakso" w:date="2022-09-09T14:48:00Z">
        <w:r w:rsidR="005330F4" w:rsidDel="00AC5F7F">
          <w:rPr>
            <w:rStyle w:val="HyperlinkText"/>
          </w:rPr>
          <w:delText>10.6.1.1</w:delText>
        </w:r>
      </w:del>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ins w:id="1067" w:author="Lynn Laakso" w:date="2022-09-09T14:48:00Z">
        <w:r w:rsidR="00AC5F7F" w:rsidRPr="00AC5F7F">
          <w:rPr>
            <w:rStyle w:val="HyperlinkText"/>
            <w:rPrChange w:id="1068" w:author="Lynn Laakso" w:date="2022-09-09T14:48:00Z">
              <w:rPr>
                <w:noProof/>
              </w:rPr>
            </w:rPrChange>
          </w:rPr>
          <w:t>ARQ-1   Placer Appointment ID</w:t>
        </w:r>
        <w:r w:rsidR="00AC5F7F" w:rsidRPr="00AC5F7F">
          <w:rPr>
            <w:rStyle w:val="HyperlinkText"/>
            <w:rPrChange w:id="1069" w:author="Lynn Laakso" w:date="2022-09-09T14:48:00Z">
              <w:rPr>
                <w:noProof/>
              </w:rPr>
            </w:rPrChange>
          </w:rPr>
          <w:fldChar w:fldCharType="begin"/>
        </w:r>
        <w:r w:rsidR="00AC5F7F" w:rsidRPr="00AC5F7F">
          <w:rPr>
            <w:rStyle w:val="HyperlinkText"/>
            <w:rPrChange w:id="1070" w:author="Lynn Laakso" w:date="2022-09-09T14:48:00Z">
              <w:rPr>
                <w:noProof/>
              </w:rPr>
            </w:rPrChange>
          </w:rPr>
          <w:instrText xml:space="preserve"> XE "Placer appointment ID" </w:instrText>
        </w:r>
        <w:r w:rsidR="00AC5F7F" w:rsidRPr="00AC5F7F">
          <w:rPr>
            <w:rStyle w:val="HyperlinkText"/>
            <w:rPrChange w:id="1071" w:author="Lynn Laakso" w:date="2022-09-09T14:48:00Z">
              <w:rPr>
                <w:noProof/>
              </w:rPr>
            </w:rPrChange>
          </w:rPr>
          <w:fldChar w:fldCharType="end"/>
        </w:r>
        <w:r w:rsidR="00AC5F7F" w:rsidRPr="00AC5F7F">
          <w:rPr>
            <w:rStyle w:val="HyperlinkText"/>
            <w:rPrChange w:id="1072" w:author="Lynn Laakso" w:date="2022-09-09T14:48:00Z">
              <w:rPr>
                <w:noProof/>
              </w:rPr>
            </w:rPrChange>
          </w:rPr>
          <w:t xml:space="preserve">   (EI)   00860</w:t>
        </w:r>
      </w:ins>
      <w:del w:id="1073" w:author="Lynn Laakso" w:date="2022-09-09T14:48:00Z">
        <w:r w:rsidR="005330F4" w:rsidRPr="005330F4" w:rsidDel="00AC5F7F">
          <w:rPr>
            <w:rStyle w:val="HyperlinkText"/>
          </w:rPr>
          <w:delText>ARQ-1   Placer Appointment ID</w:delText>
        </w:r>
        <w:r w:rsidR="003D291E" w:rsidRPr="005330F4" w:rsidDel="00AC5F7F">
          <w:rPr>
            <w:rStyle w:val="HyperlinkText"/>
          </w:rPr>
          <w:fldChar w:fldCharType="begin"/>
        </w:r>
        <w:r w:rsidR="005330F4" w:rsidRPr="005330F4" w:rsidDel="00AC5F7F">
          <w:rPr>
            <w:rStyle w:val="HyperlinkText"/>
          </w:rPr>
          <w:delInstrText xml:space="preserve"> XE "Placer appointment ID" </w:delInstrText>
        </w:r>
        <w:r w:rsidR="003D291E" w:rsidRPr="005330F4" w:rsidDel="00AC5F7F">
          <w:rPr>
            <w:rStyle w:val="HyperlinkText"/>
          </w:rPr>
          <w:fldChar w:fldCharType="end"/>
        </w:r>
        <w:r w:rsidR="005330F4" w:rsidRPr="005330F4" w:rsidDel="00AC5F7F">
          <w:rPr>
            <w:rStyle w:val="HyperlinkText"/>
          </w:rPr>
          <w:delText xml:space="preserve">   (EI)   00860</w:delText>
        </w:r>
      </w:del>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ins w:id="1074" w:author="Lynn Laakso" w:date="2022-09-09T14:48:00Z">
        <w:r w:rsidR="00AC5F7F" w:rsidRPr="00AC5F7F">
          <w:rPr>
            <w:rStyle w:val="HyperlinkText"/>
            <w:rPrChange w:id="1075" w:author="Lynn Laakso" w:date="2022-09-09T14:48:00Z">
              <w:rPr/>
            </w:rPrChange>
          </w:rPr>
          <w:t>10.6.1.2</w:t>
        </w:r>
      </w:ins>
      <w:del w:id="1076" w:author="Lynn Laakso" w:date="2022-09-09T14:48:00Z">
        <w:r w:rsidR="005330F4" w:rsidDel="00AC5F7F">
          <w:rPr>
            <w:rStyle w:val="HyperlinkText"/>
          </w:rPr>
          <w:delText>10.6.1.2</w:delText>
        </w:r>
      </w:del>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ins w:id="1077" w:author="Lynn Laakso" w:date="2022-09-09T14:48:00Z">
        <w:r w:rsidR="00AC5F7F" w:rsidRPr="00AC5F7F">
          <w:rPr>
            <w:rStyle w:val="HyperlinkText"/>
            <w:rPrChange w:id="1078" w:author="Lynn Laakso" w:date="2022-09-09T14:48:00Z">
              <w:rPr>
                <w:noProof/>
              </w:rPr>
            </w:rPrChange>
          </w:rPr>
          <w:t>ARQ-2   Filler Appointment ID</w:t>
        </w:r>
        <w:r w:rsidR="00AC5F7F" w:rsidRPr="00AC5F7F">
          <w:rPr>
            <w:rStyle w:val="HyperlinkText"/>
            <w:rPrChange w:id="1079" w:author="Lynn Laakso" w:date="2022-09-09T14:48:00Z">
              <w:rPr>
                <w:noProof/>
              </w:rPr>
            </w:rPrChange>
          </w:rPr>
          <w:fldChar w:fldCharType="begin"/>
        </w:r>
        <w:r w:rsidR="00AC5F7F" w:rsidRPr="00AC5F7F">
          <w:rPr>
            <w:rStyle w:val="HyperlinkText"/>
            <w:rPrChange w:id="1080" w:author="Lynn Laakso" w:date="2022-09-09T14:48:00Z">
              <w:rPr>
                <w:noProof/>
              </w:rPr>
            </w:rPrChange>
          </w:rPr>
          <w:instrText xml:space="preserve"> XE "Filler appointment ID" </w:instrText>
        </w:r>
        <w:r w:rsidR="00AC5F7F" w:rsidRPr="00AC5F7F">
          <w:rPr>
            <w:rStyle w:val="HyperlinkText"/>
            <w:rPrChange w:id="1081" w:author="Lynn Laakso" w:date="2022-09-09T14:48:00Z">
              <w:rPr>
                <w:noProof/>
              </w:rPr>
            </w:rPrChange>
          </w:rPr>
          <w:fldChar w:fldCharType="end"/>
        </w:r>
        <w:r w:rsidR="00AC5F7F" w:rsidRPr="00AC5F7F">
          <w:rPr>
            <w:rStyle w:val="HyperlinkText"/>
            <w:rPrChange w:id="1082" w:author="Lynn Laakso" w:date="2022-09-09T14:48:00Z">
              <w:rPr>
                <w:noProof/>
              </w:rPr>
            </w:rPrChange>
          </w:rPr>
          <w:t xml:space="preserve">   (EI)   00861</w:t>
        </w:r>
      </w:ins>
      <w:del w:id="1083" w:author="Lynn Laakso" w:date="2022-09-09T14:48:00Z">
        <w:r w:rsidR="005330F4" w:rsidRPr="005330F4" w:rsidDel="00AC5F7F">
          <w:rPr>
            <w:rStyle w:val="HyperlinkText"/>
          </w:rPr>
          <w:delText>ARQ-2   Filler Appointment ID</w:delText>
        </w:r>
        <w:r w:rsidR="003D291E" w:rsidRPr="005330F4" w:rsidDel="00AC5F7F">
          <w:rPr>
            <w:rStyle w:val="HyperlinkText"/>
          </w:rPr>
          <w:fldChar w:fldCharType="begin"/>
        </w:r>
        <w:r w:rsidR="005330F4" w:rsidRPr="005330F4" w:rsidDel="00AC5F7F">
          <w:rPr>
            <w:rStyle w:val="HyperlinkText"/>
          </w:rPr>
          <w:delInstrText xml:space="preserve"> XE "Filler appointment ID" </w:delInstrText>
        </w:r>
        <w:r w:rsidR="003D291E" w:rsidRPr="005330F4" w:rsidDel="00AC5F7F">
          <w:rPr>
            <w:rStyle w:val="HyperlinkText"/>
          </w:rPr>
          <w:fldChar w:fldCharType="end"/>
        </w:r>
        <w:r w:rsidR="005330F4" w:rsidRPr="005330F4" w:rsidDel="00AC5F7F">
          <w:rPr>
            <w:rStyle w:val="HyperlinkText"/>
          </w:rPr>
          <w:delText xml:space="preserve">   (EI)   00861</w:delText>
        </w:r>
      </w:del>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1084"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1084"/>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1085"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85"/>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w:t>
      </w:r>
      <w:r w:rsidRPr="000D351C">
        <w:rPr>
          <w:noProof/>
        </w:rPr>
        <w:lastRenderedPageBreak/>
        <w:t xml:space="preserve">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1086" w:name="HL70276"/>
      <w:bookmarkStart w:id="1087" w:name="_Toc497011429"/>
      <w:bookmarkEnd w:id="1086"/>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87"/>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1088" w:name="HL70277"/>
      <w:bookmarkStart w:id="1089" w:name="_Toc497011430"/>
      <w:bookmarkEnd w:id="1088"/>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1089"/>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1090"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90"/>
    </w:p>
    <w:p w14:paraId="0F566312" w14:textId="77777777" w:rsidR="00A54B86" w:rsidRDefault="00A54B86" w:rsidP="00A54B86">
      <w:pPr>
        <w:pStyle w:val="Components"/>
        <w:rPr>
          <w:noProof/>
        </w:rPr>
      </w:pPr>
      <w:bookmarkStart w:id="109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091"/>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1092"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1092"/>
    </w:p>
    <w:p w14:paraId="12187146" w14:textId="77777777" w:rsidR="00A54B86" w:rsidRDefault="00A54B86" w:rsidP="00A54B86">
      <w:pPr>
        <w:pStyle w:val="Components"/>
      </w:pPr>
      <w:bookmarkStart w:id="1093" w:name="DRComponent"/>
      <w:r>
        <w:t>Components:  &lt;Range Start Date/Time (DTM)&gt; ^ &lt;Range End Date/Time (DTM)&gt;</w:t>
      </w:r>
      <w:bookmarkEnd w:id="1093"/>
    </w:p>
    <w:p w14:paraId="4EBE476C" w14:textId="77777777" w:rsidR="003262BC" w:rsidRPr="000D351C" w:rsidRDefault="003262BC" w:rsidP="009B0F5F">
      <w:pPr>
        <w:pStyle w:val="NormalIndented"/>
        <w:rPr>
          <w:noProof/>
        </w:rPr>
      </w:pPr>
      <w:r w:rsidRPr="000D351C">
        <w:rPr>
          <w:noProof/>
        </w:rPr>
        <w:lastRenderedPageBreak/>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1094"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1094"/>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1095" w:name="_Toc497011434"/>
      <w:r w:rsidRPr="000D351C">
        <w:rPr>
          <w:noProof/>
        </w:rPr>
        <w:lastRenderedPageBreak/>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1095"/>
    </w:p>
    <w:p w14:paraId="100E153B" w14:textId="77777777" w:rsidR="00A54B86" w:rsidRDefault="00A54B86" w:rsidP="00A54B86">
      <w:pPr>
        <w:pStyle w:val="Components"/>
      </w:pPr>
      <w:bookmarkStart w:id="1096"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96"/>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1097"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1097"/>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1098"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1098"/>
    </w:p>
    <w:p w14:paraId="13D6B530" w14:textId="77777777" w:rsidR="00A54B86" w:rsidRDefault="00A54B86" w:rsidP="00A54B86">
      <w:pPr>
        <w:pStyle w:val="Components"/>
      </w:pPr>
      <w:bookmarkStart w:id="10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99"/>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1100"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100"/>
    </w:p>
    <w:p w14:paraId="426E0F21" w14:textId="77777777" w:rsidR="00A54B86" w:rsidRDefault="00A54B86" w:rsidP="00A54B86">
      <w:pPr>
        <w:pStyle w:val="Components"/>
      </w:pPr>
      <w:bookmarkStart w:id="110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1101"/>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1102"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102"/>
    </w:p>
    <w:p w14:paraId="68D75776" w14:textId="77777777" w:rsidR="00A54B86" w:rsidRDefault="00A54B86" w:rsidP="00A54B86">
      <w:pPr>
        <w:pStyle w:val="Components"/>
      </w:pPr>
      <w:bookmarkStart w:id="110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1103"/>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1104"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1104"/>
    </w:p>
    <w:p w14:paraId="5CC0A3F2" w14:textId="77777777" w:rsidR="00A54B86" w:rsidRDefault="00A54B86" w:rsidP="00A54B86">
      <w:pPr>
        <w:pStyle w:val="Components"/>
      </w:pPr>
      <w:bookmarkStart w:id="110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1105"/>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1106"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106"/>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1107"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107"/>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1108"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108"/>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1109"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109"/>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1110" w:name="_Toc497011444"/>
      <w:r w:rsidRPr="000D351C">
        <w:rPr>
          <w:noProof/>
        </w:rPr>
        <w:lastRenderedPageBreak/>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1110"/>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1111" w:name="_Toc497011445"/>
      <w:bookmarkStart w:id="1112"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111"/>
      <w:bookmarkEnd w:id="1112"/>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1113"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113"/>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1114" w:name="_Toc348247541"/>
      <w:bookmarkStart w:id="1115" w:name="_Toc348260559"/>
      <w:bookmarkStart w:id="1116" w:name="_Toc348346557"/>
      <w:bookmarkStart w:id="1117" w:name="_Toc348847848"/>
      <w:bookmarkStart w:id="1118" w:name="_Toc348848802"/>
      <w:bookmarkStart w:id="1119" w:name="_Toc358638018"/>
      <w:bookmarkStart w:id="1120" w:name="_Toc358711121"/>
      <w:bookmarkStart w:id="1121" w:name="_Toc497011447"/>
      <w:bookmarkStart w:id="1122"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1123"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1114"/>
      <w:bookmarkEnd w:id="1115"/>
      <w:bookmarkEnd w:id="1116"/>
      <w:bookmarkEnd w:id="1117"/>
      <w:bookmarkEnd w:id="1118"/>
      <w:bookmarkEnd w:id="1119"/>
      <w:bookmarkEnd w:id="1120"/>
      <w:bookmarkEnd w:id="1121"/>
      <w:bookmarkEnd w:id="1122"/>
      <w:bookmarkEnd w:id="1123"/>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1124" w:name="SCH"/>
      <w:bookmarkEnd w:id="1124"/>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1125" w:name="_Toc497011448"/>
      <w:r w:rsidRPr="000D351C">
        <w:rPr>
          <w:noProof/>
          <w:vanish/>
        </w:rPr>
        <w:t xml:space="preserve">SCH </w:t>
      </w:r>
      <w:bookmarkEnd w:id="1125"/>
      <w:r w:rsidRPr="000D351C">
        <w:rPr>
          <w:noProof/>
          <w:vanish/>
        </w:rPr>
        <w:t>Field Definitions</w:t>
      </w:r>
      <w:bookmarkStart w:id="1126" w:name="_Toc175631886"/>
      <w:bookmarkEnd w:id="1126"/>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1127"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127"/>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1128" w:name="_Toc497011450"/>
      <w:r w:rsidRPr="000D351C">
        <w:rPr>
          <w:noProof/>
        </w:rPr>
        <w:lastRenderedPageBreak/>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128"/>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1129"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129"/>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1130"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1130"/>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1131"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131"/>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1132" w:name="_Toc497011454"/>
      <w:r w:rsidRPr="000D351C">
        <w:rPr>
          <w:noProof/>
        </w:rPr>
        <w:lastRenderedPageBreak/>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1132"/>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1133"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133"/>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1134"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134"/>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1135"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1135"/>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1136" w:name="_Toc497011458"/>
      <w:r w:rsidRPr="000D351C">
        <w:rPr>
          <w:noProof/>
        </w:rPr>
        <w:lastRenderedPageBreak/>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136"/>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1137"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1137"/>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1138"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1138"/>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lastRenderedPageBreak/>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1139"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139"/>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1140"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140"/>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1141"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1141"/>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1142"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1142"/>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1143"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1143"/>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1144"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1144"/>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1145"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1145"/>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1146"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146"/>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1147" w:name="_Toc497011469"/>
      <w:r w:rsidRPr="000D351C">
        <w:rPr>
          <w:noProof/>
        </w:rPr>
        <w:lastRenderedPageBreak/>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147"/>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1148"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148"/>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1149" w:name="_Toc497011471"/>
      <w:r w:rsidRPr="000D351C">
        <w:rPr>
          <w:noProof/>
        </w:rPr>
        <w:lastRenderedPageBreak/>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149"/>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1150"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1150"/>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1151"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51"/>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1152" w:name="_Toc497011474"/>
      <w:bookmarkStart w:id="1153" w:name="_Ref46202367"/>
      <w:bookmarkStart w:id="1154" w:name="_Toc358638019"/>
      <w:bookmarkStart w:id="1155" w:name="_Toc358711122"/>
      <w:bookmarkStart w:id="1156" w:name="_Toc348247542"/>
      <w:bookmarkStart w:id="1157" w:name="_Toc348260560"/>
      <w:bookmarkStart w:id="1158" w:name="_Toc348346558"/>
      <w:bookmarkStart w:id="1159" w:name="_Toc348847849"/>
      <w:bookmarkStart w:id="1160"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152"/>
      <w:bookmarkEnd w:id="1153"/>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1161" w:name="_Toc497011475"/>
      <w:bookmarkStart w:id="1162"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161"/>
      <w:bookmarkEnd w:id="1162"/>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filler response.  </w:t>
      </w:r>
    </w:p>
    <w:p w14:paraId="495703A5" w14:textId="077A8FEE" w:rsidR="003262BC" w:rsidRPr="000D351C" w:rsidRDefault="003262BC" w:rsidP="009B0F5F">
      <w:pPr>
        <w:pStyle w:val="NormalIndented"/>
        <w:rPr>
          <w:noProof/>
        </w:rPr>
      </w:pPr>
      <w:r w:rsidRPr="000D351C">
        <w:rPr>
          <w:noProof/>
        </w:rPr>
        <w:lastRenderedPageBreak/>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ins w:id="1163" w:author="Lynn Laakso" w:date="2022-09-09T14:48:00Z">
        <w:r w:rsidR="00AC5F7F" w:rsidRPr="00AC5F7F">
          <w:rPr>
            <w:rStyle w:val="HyperlinkText"/>
            <w:rPrChange w:id="1164" w:author="Lynn Laakso" w:date="2022-09-09T14:48:00Z">
              <w:rPr/>
            </w:rPrChange>
          </w:rPr>
          <w:t>10.6.2.26</w:t>
        </w:r>
      </w:ins>
      <w:del w:id="1165" w:author="Lynn Laakso" w:date="2022-09-09T14:48:00Z">
        <w:r w:rsidR="005330F4" w:rsidDel="00AC5F7F">
          <w:rPr>
            <w:rStyle w:val="HyperlinkText"/>
          </w:rPr>
          <w:delText>10.6.2.26</w:delText>
        </w:r>
      </w:del>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1166"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1167"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1154"/>
      <w:bookmarkEnd w:id="1155"/>
      <w:bookmarkEnd w:id="1166"/>
      <w:bookmarkEnd w:id="1167"/>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1168" w:name="RGS"/>
      <w:bookmarkEnd w:id="1168"/>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1169" w:name="_Toc497011477"/>
      <w:r w:rsidRPr="000D351C">
        <w:rPr>
          <w:noProof/>
          <w:vanish/>
        </w:rPr>
        <w:t xml:space="preserve">RGS </w:t>
      </w:r>
      <w:bookmarkEnd w:id="1169"/>
      <w:r w:rsidRPr="000D351C">
        <w:rPr>
          <w:noProof/>
          <w:vanish/>
        </w:rPr>
        <w:t>Field Definitions</w:t>
      </w:r>
      <w:bookmarkStart w:id="1170" w:name="_Toc175631915"/>
      <w:bookmarkEnd w:id="1170"/>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1171"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1171"/>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1172" w:name="_Toc497011479"/>
      <w:r w:rsidRPr="00E60B25">
        <w:rPr>
          <w:noProof/>
        </w:rPr>
        <w:t>RGS-2   Segment Action Code   (ID)   00763</w:t>
      </w:r>
      <w:bookmarkEnd w:id="1172"/>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1173"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1173"/>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1174" w:name="_Toc358638020"/>
      <w:bookmarkStart w:id="1175" w:name="_Toc358711123"/>
      <w:bookmarkStart w:id="1176" w:name="_Toc497011481"/>
      <w:bookmarkStart w:id="1177"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1156"/>
      <w:bookmarkEnd w:id="1157"/>
      <w:bookmarkEnd w:id="1158"/>
      <w:bookmarkEnd w:id="1159"/>
      <w:bookmarkEnd w:id="1160"/>
      <w:bookmarkEnd w:id="1174"/>
      <w:bookmarkEnd w:id="1175"/>
      <w:bookmarkEnd w:id="1176"/>
      <w:bookmarkEnd w:id="1177"/>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1178" w:name="AIS"/>
      <w:bookmarkEnd w:id="1178"/>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1179" w:name="_Toc497011482"/>
      <w:r w:rsidRPr="000D351C">
        <w:rPr>
          <w:noProof/>
          <w:vanish/>
        </w:rPr>
        <w:t xml:space="preserve">AIS </w:t>
      </w:r>
      <w:bookmarkEnd w:id="1179"/>
      <w:r w:rsidRPr="000D351C">
        <w:rPr>
          <w:noProof/>
          <w:vanish/>
        </w:rPr>
        <w:t>Field Definitions</w:t>
      </w:r>
      <w:bookmarkStart w:id="1180" w:name="_Toc175631920"/>
      <w:bookmarkEnd w:id="1180"/>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1181"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1181"/>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1182" w:name="_Toc497011484"/>
      <w:r w:rsidRPr="00E60B25">
        <w:rPr>
          <w:noProof/>
        </w:rPr>
        <w:t>AIS-2   Segment Action Code   (ID)   00763</w:t>
      </w:r>
      <w:bookmarkEnd w:id="1182"/>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1183"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1183"/>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1184"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84"/>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1185"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85"/>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1186"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86"/>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1187"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87"/>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1188"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88"/>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1189"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89"/>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1190" w:name="HL70279"/>
      <w:bookmarkStart w:id="1191" w:name="_Toc497011492"/>
      <w:bookmarkEnd w:id="1190"/>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91"/>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1192" w:name="_Toc348247543"/>
      <w:bookmarkStart w:id="1193" w:name="_Toc348260561"/>
      <w:bookmarkStart w:id="1194" w:name="_Toc348346559"/>
      <w:bookmarkStart w:id="1195" w:name="_Toc348847850"/>
      <w:bookmarkStart w:id="1196"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1197"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1197"/>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1198"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1198"/>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1199" w:name="_Toc358638021"/>
      <w:bookmarkStart w:id="1200" w:name="_Toc358711124"/>
      <w:bookmarkStart w:id="1201" w:name="_Toc497011495"/>
      <w:bookmarkStart w:id="1202"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1192"/>
      <w:bookmarkEnd w:id="1193"/>
      <w:bookmarkEnd w:id="1194"/>
      <w:bookmarkEnd w:id="1195"/>
      <w:bookmarkEnd w:id="1196"/>
      <w:bookmarkEnd w:id="1199"/>
      <w:bookmarkEnd w:id="1200"/>
      <w:bookmarkEnd w:id="1201"/>
      <w:bookmarkEnd w:id="1202"/>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1203" w:name="AIG"/>
      <w:bookmarkEnd w:id="1203"/>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1204" w:name="_Toc497011496"/>
      <w:r w:rsidRPr="000D351C">
        <w:rPr>
          <w:noProof/>
          <w:vanish/>
        </w:rPr>
        <w:t xml:space="preserve">AIG </w:t>
      </w:r>
      <w:bookmarkEnd w:id="1204"/>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1205" w:name="_Toc175631934"/>
      <w:bookmarkEnd w:id="1205"/>
    </w:p>
    <w:p w14:paraId="700E3927" w14:textId="77777777" w:rsidR="003262BC" w:rsidRPr="000D351C" w:rsidRDefault="003262BC">
      <w:pPr>
        <w:pStyle w:val="Heading4"/>
        <w:tabs>
          <w:tab w:val="num" w:pos="2160"/>
        </w:tabs>
        <w:rPr>
          <w:noProof/>
        </w:rPr>
      </w:pPr>
      <w:bookmarkStart w:id="1206"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1206"/>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1207" w:name="_Toc497011498"/>
      <w:r w:rsidRPr="000D351C">
        <w:rPr>
          <w:noProof/>
        </w:rPr>
        <w:lastRenderedPageBreak/>
        <w:t>AIG-2   Segment Action Code   (ID)   00763</w:t>
      </w:r>
      <w:bookmarkEnd w:id="1207"/>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1208"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1208"/>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1209"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1209"/>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1210"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210"/>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1211"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1211"/>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1212"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1212"/>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1213"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213"/>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1214"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214"/>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1215"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215"/>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1216"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216"/>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1217"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217"/>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1218"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218"/>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1219"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219"/>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1220" w:name="_Toc348247544"/>
      <w:bookmarkStart w:id="1221" w:name="_Toc348260562"/>
      <w:bookmarkStart w:id="1222" w:name="_Toc348346560"/>
      <w:bookmarkStart w:id="1223" w:name="_Toc348847851"/>
      <w:bookmarkStart w:id="1224"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1225" w:name="_Toc358638022"/>
      <w:bookmarkStart w:id="1226" w:name="_Toc358711125"/>
      <w:bookmarkStart w:id="1227" w:name="_Toc497011511"/>
      <w:bookmarkStart w:id="1228"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1220"/>
      <w:bookmarkEnd w:id="1221"/>
      <w:bookmarkEnd w:id="1222"/>
      <w:bookmarkEnd w:id="1223"/>
      <w:bookmarkEnd w:id="1224"/>
      <w:bookmarkEnd w:id="1225"/>
      <w:bookmarkEnd w:id="1226"/>
      <w:bookmarkEnd w:id="1227"/>
      <w:bookmarkEnd w:id="1228"/>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1229" w:name="AIL"/>
      <w:bookmarkEnd w:id="1229"/>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1230" w:name="_Toc497011512"/>
      <w:r w:rsidRPr="000D351C">
        <w:rPr>
          <w:noProof/>
          <w:vanish/>
        </w:rPr>
        <w:t xml:space="preserve">AIL </w:t>
      </w:r>
      <w:bookmarkEnd w:id="1230"/>
      <w:r w:rsidRPr="000D351C">
        <w:rPr>
          <w:noProof/>
          <w:vanish/>
        </w:rPr>
        <w:t>Field Definitions</w:t>
      </w:r>
      <w:bookmarkStart w:id="1231" w:name="_Toc175631950"/>
      <w:bookmarkEnd w:id="1231"/>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1232"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1232"/>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1233" w:name="_Toc497011514"/>
      <w:r w:rsidRPr="00E60B25">
        <w:rPr>
          <w:noProof/>
        </w:rPr>
        <w:t>AIL-2   Segment Action Code   (ID)   00763</w:t>
      </w:r>
      <w:bookmarkEnd w:id="1233"/>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1234"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1234"/>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1235"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1235"/>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1236"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1236"/>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1237"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237"/>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1238"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238"/>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1239"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239"/>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1240"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240"/>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1241"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241"/>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1242"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1242"/>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1243"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243"/>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1244" w:name="_Toc348247545"/>
      <w:bookmarkStart w:id="1245" w:name="_Toc348260563"/>
      <w:bookmarkStart w:id="1246" w:name="_Toc348346561"/>
      <w:bookmarkStart w:id="1247" w:name="_Toc348847852"/>
      <w:bookmarkStart w:id="1248"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1249" w:name="_Toc358638023"/>
      <w:bookmarkStart w:id="1250" w:name="_Toc358711126"/>
      <w:bookmarkStart w:id="1251" w:name="_Toc497011525"/>
      <w:bookmarkStart w:id="1252"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1244"/>
      <w:bookmarkEnd w:id="1245"/>
      <w:bookmarkEnd w:id="1246"/>
      <w:bookmarkEnd w:id="1247"/>
      <w:bookmarkEnd w:id="1248"/>
      <w:bookmarkEnd w:id="1249"/>
      <w:bookmarkEnd w:id="1250"/>
      <w:bookmarkEnd w:id="1251"/>
      <w:bookmarkEnd w:id="1252"/>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1253" w:name="AIP"/>
      <w:bookmarkEnd w:id="1253"/>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1254" w:name="_Toc497011526"/>
      <w:r w:rsidRPr="000D351C">
        <w:rPr>
          <w:noProof/>
          <w:vanish/>
        </w:rPr>
        <w:t xml:space="preserve">AIP </w:t>
      </w:r>
      <w:bookmarkEnd w:id="1254"/>
      <w:r w:rsidRPr="000D351C">
        <w:rPr>
          <w:noProof/>
          <w:vanish/>
        </w:rPr>
        <w:t>Field Definitions</w:t>
      </w:r>
      <w:bookmarkStart w:id="1255" w:name="_Toc175631964"/>
      <w:bookmarkEnd w:id="1255"/>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1256"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1256"/>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1257" w:name="_Toc497011528"/>
      <w:r w:rsidRPr="00E60B25">
        <w:rPr>
          <w:noProof/>
        </w:rPr>
        <w:lastRenderedPageBreak/>
        <w:t>AIP-2   Segment Action Code   (ID)   00763</w:t>
      </w:r>
      <w:bookmarkEnd w:id="1257"/>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1258"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1258"/>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1259"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1259"/>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1260"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260"/>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1261"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261"/>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1262"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262"/>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1263"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263"/>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lastRenderedPageBreak/>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1264"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264"/>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1265"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265"/>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1266"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266"/>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lastRenderedPageBreak/>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1267"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267"/>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1268" w:name="_Toc348247546"/>
      <w:bookmarkStart w:id="1269" w:name="_Toc348260564"/>
      <w:bookmarkStart w:id="1270" w:name="_Toc348346562"/>
      <w:bookmarkStart w:id="1271" w:name="_Toc348847853"/>
      <w:bookmarkStart w:id="1272"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1273" w:name="_Toc358638024"/>
      <w:bookmarkStart w:id="1274" w:name="_Toc358711127"/>
      <w:bookmarkStart w:id="1275" w:name="_Toc497011539"/>
      <w:bookmarkStart w:id="1276"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1268"/>
      <w:bookmarkEnd w:id="1269"/>
      <w:bookmarkEnd w:id="1270"/>
      <w:bookmarkEnd w:id="1271"/>
      <w:bookmarkEnd w:id="1272"/>
      <w:bookmarkEnd w:id="1273"/>
      <w:bookmarkEnd w:id="1274"/>
      <w:bookmarkEnd w:id="1275"/>
      <w:bookmarkEnd w:id="1276"/>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1277" w:name="APR"/>
      <w:bookmarkEnd w:id="1277"/>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1278" w:name="_Toc497011540"/>
      <w:r w:rsidRPr="000D351C">
        <w:rPr>
          <w:noProof/>
          <w:vanish/>
        </w:rPr>
        <w:t xml:space="preserve">APR </w:t>
      </w:r>
      <w:bookmarkEnd w:id="1278"/>
      <w:r w:rsidRPr="000D351C">
        <w:rPr>
          <w:noProof/>
          <w:vanish/>
        </w:rPr>
        <w:t>Field Definitions</w:t>
      </w:r>
      <w:bookmarkStart w:id="1279" w:name="_Toc175631978"/>
      <w:bookmarkEnd w:id="1279"/>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1280" w:name="_Ref358368445"/>
      <w:bookmarkStart w:id="1281"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1280"/>
      <w:bookmarkEnd w:id="1281"/>
    </w:p>
    <w:p w14:paraId="6630E946" w14:textId="77777777" w:rsidR="00A54B86" w:rsidRDefault="00A54B86" w:rsidP="00A54B86">
      <w:pPr>
        <w:pStyle w:val="Components"/>
      </w:pPr>
      <w:bookmarkStart w:id="1282"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2"/>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1283" w:name="HL70294"/>
      <w:bookmarkEnd w:id="1283"/>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1284"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1284"/>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D3A30FA"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285" w:author="Lynn Laakso" w:date="2022-09-09T14:48:00Z">
        <w:r w:rsidR="00AC5F7F" w:rsidRPr="00AC5F7F">
          <w:rPr>
            <w:rStyle w:val="HyperlinkText"/>
            <w:rPrChange w:id="1286" w:author="Lynn Laakso" w:date="2022-09-09T14:48:00Z">
              <w:rPr/>
            </w:rPrChange>
          </w:rPr>
          <w:t>10.6.8.1</w:t>
        </w:r>
      </w:ins>
      <w:del w:id="1287"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88" w:author="Lynn Laakso" w:date="2022-09-09T14:48:00Z">
        <w:r w:rsidR="00AC5F7F" w:rsidRPr="00AC5F7F">
          <w:rPr>
            <w:rStyle w:val="HyperlinkText"/>
            <w:rPrChange w:id="1289" w:author="Lynn Laakso" w:date="2022-09-09T14:48:00Z">
              <w:rPr>
                <w:noProof/>
              </w:rPr>
            </w:rPrChange>
          </w:rPr>
          <w:t>APR-1   Time Selection Criteria</w:t>
        </w:r>
        <w:r w:rsidR="00AC5F7F" w:rsidRPr="00AC5F7F">
          <w:rPr>
            <w:rStyle w:val="HyperlinkText"/>
            <w:rPrChange w:id="1290" w:author="Lynn Laakso" w:date="2022-09-09T14:48:00Z">
              <w:rPr>
                <w:noProof/>
              </w:rPr>
            </w:rPrChange>
          </w:rPr>
          <w:fldChar w:fldCharType="begin"/>
        </w:r>
        <w:r w:rsidR="00AC5F7F" w:rsidRPr="00AC5F7F">
          <w:rPr>
            <w:rStyle w:val="HyperlinkText"/>
            <w:rPrChange w:id="1291" w:author="Lynn Laakso" w:date="2022-09-09T14:48:00Z">
              <w:rPr>
                <w:noProof/>
              </w:rPr>
            </w:rPrChange>
          </w:rPr>
          <w:instrText xml:space="preserve"> XE "Time selection criteria" </w:instrText>
        </w:r>
        <w:r w:rsidR="00AC5F7F" w:rsidRPr="00AC5F7F">
          <w:rPr>
            <w:rStyle w:val="HyperlinkText"/>
            <w:rPrChange w:id="1292" w:author="Lynn Laakso" w:date="2022-09-09T14:48:00Z">
              <w:rPr>
                <w:noProof/>
              </w:rPr>
            </w:rPrChange>
          </w:rPr>
          <w:fldChar w:fldCharType="end"/>
        </w:r>
        <w:r w:rsidR="00AC5F7F" w:rsidRPr="00AC5F7F">
          <w:rPr>
            <w:rStyle w:val="HyperlinkText"/>
            <w:rPrChange w:id="1293" w:author="Lynn Laakso" w:date="2022-09-09T14:48:00Z">
              <w:rPr>
                <w:noProof/>
              </w:rPr>
            </w:rPrChange>
          </w:rPr>
          <w:t xml:space="preserve">   (SCV)   00908</w:t>
        </w:r>
      </w:ins>
      <w:del w:id="1294"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295"/>
      <w:commentRangeStart w:id="1296"/>
      <w:commentRangeStart w:id="1297"/>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295"/>
      <w:r w:rsidR="009B0F5F">
        <w:rPr>
          <w:rStyle w:val="CommentReference"/>
          <w:kern w:val="0"/>
        </w:rPr>
        <w:commentReference w:id="1295"/>
      </w:r>
      <w:commentRangeEnd w:id="1296"/>
      <w:r w:rsidR="00DD33BF">
        <w:rPr>
          <w:rStyle w:val="CommentReference"/>
          <w:kern w:val="0"/>
        </w:rPr>
        <w:commentReference w:id="1296"/>
      </w:r>
      <w:commentRangeEnd w:id="1297"/>
      <w:r w:rsidR="003F6020">
        <w:rPr>
          <w:rStyle w:val="CommentReference"/>
          <w:kern w:val="0"/>
        </w:rPr>
        <w:commentReference w:id="1297"/>
      </w:r>
    </w:p>
    <w:p w14:paraId="67C16525" w14:textId="77777777" w:rsidR="003262BC" w:rsidRPr="000D351C" w:rsidRDefault="003262BC">
      <w:pPr>
        <w:pStyle w:val="Heading4"/>
        <w:tabs>
          <w:tab w:val="num" w:pos="2160"/>
        </w:tabs>
        <w:rPr>
          <w:noProof/>
        </w:rPr>
      </w:pPr>
      <w:bookmarkStart w:id="1298"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1298"/>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358C956D"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299" w:author="Lynn Laakso" w:date="2022-09-09T14:48:00Z">
        <w:r w:rsidR="00AC5F7F" w:rsidRPr="00AC5F7F">
          <w:rPr>
            <w:rStyle w:val="HyperlinkText"/>
            <w:rPrChange w:id="1300" w:author="Lynn Laakso" w:date="2022-09-09T14:48:00Z">
              <w:rPr/>
            </w:rPrChange>
          </w:rPr>
          <w:t>10.6.8.1</w:t>
        </w:r>
      </w:ins>
      <w:del w:id="1301"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302" w:author="Lynn Laakso" w:date="2022-09-09T14:48:00Z">
        <w:r w:rsidR="00AC5F7F" w:rsidRPr="00AC5F7F">
          <w:rPr>
            <w:rStyle w:val="HyperlinkText"/>
            <w:rPrChange w:id="1303" w:author="Lynn Laakso" w:date="2022-09-09T14:48:00Z">
              <w:rPr>
                <w:noProof/>
              </w:rPr>
            </w:rPrChange>
          </w:rPr>
          <w:t>APR-1   Time Selection Criteria</w:t>
        </w:r>
        <w:r w:rsidR="00AC5F7F" w:rsidRPr="00AC5F7F">
          <w:rPr>
            <w:rStyle w:val="HyperlinkText"/>
            <w:rPrChange w:id="1304" w:author="Lynn Laakso" w:date="2022-09-09T14:48:00Z">
              <w:rPr>
                <w:noProof/>
              </w:rPr>
            </w:rPrChange>
          </w:rPr>
          <w:fldChar w:fldCharType="begin"/>
        </w:r>
        <w:r w:rsidR="00AC5F7F" w:rsidRPr="00AC5F7F">
          <w:rPr>
            <w:rStyle w:val="HyperlinkText"/>
            <w:rPrChange w:id="1305" w:author="Lynn Laakso" w:date="2022-09-09T14:48:00Z">
              <w:rPr>
                <w:noProof/>
              </w:rPr>
            </w:rPrChange>
          </w:rPr>
          <w:instrText xml:space="preserve"> XE "Time selection criteria" </w:instrText>
        </w:r>
        <w:r w:rsidR="00AC5F7F" w:rsidRPr="00AC5F7F">
          <w:rPr>
            <w:rStyle w:val="HyperlinkText"/>
            <w:rPrChange w:id="1306" w:author="Lynn Laakso" w:date="2022-09-09T14:48:00Z">
              <w:rPr>
                <w:noProof/>
              </w:rPr>
            </w:rPrChange>
          </w:rPr>
          <w:fldChar w:fldCharType="end"/>
        </w:r>
        <w:r w:rsidR="00AC5F7F" w:rsidRPr="00AC5F7F">
          <w:rPr>
            <w:rStyle w:val="HyperlinkText"/>
            <w:rPrChange w:id="1307" w:author="Lynn Laakso" w:date="2022-09-09T14:48:00Z">
              <w:rPr>
                <w:noProof/>
              </w:rPr>
            </w:rPrChange>
          </w:rPr>
          <w:t xml:space="preserve">   (SCV)   00908</w:t>
        </w:r>
      </w:ins>
      <w:del w:id="1308"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309"/>
      <w:commentRangeStart w:id="1310"/>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309"/>
      <w:r w:rsidR="009B0F5F">
        <w:rPr>
          <w:rStyle w:val="CommentReference"/>
          <w:kern w:val="0"/>
        </w:rPr>
        <w:commentReference w:id="1309"/>
      </w:r>
      <w:commentRangeEnd w:id="1310"/>
      <w:r w:rsidR="003F6020">
        <w:rPr>
          <w:rStyle w:val="CommentReference"/>
          <w:kern w:val="0"/>
        </w:rPr>
        <w:commentReference w:id="1310"/>
      </w:r>
    </w:p>
    <w:p w14:paraId="4114A096" w14:textId="77777777" w:rsidR="003262BC" w:rsidRPr="000D351C" w:rsidRDefault="003262BC">
      <w:pPr>
        <w:pStyle w:val="Heading4"/>
        <w:tabs>
          <w:tab w:val="num" w:pos="2160"/>
        </w:tabs>
        <w:rPr>
          <w:noProof/>
        </w:rPr>
      </w:pPr>
      <w:bookmarkStart w:id="1311"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1311"/>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1312"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1312"/>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20A210C7"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ins w:id="1313" w:author="Lynn Laakso" w:date="2022-09-09T14:48:00Z">
        <w:r w:rsidR="00AC5F7F" w:rsidRPr="00AC5F7F">
          <w:rPr>
            <w:rStyle w:val="HyperlinkText"/>
            <w:rPrChange w:id="1314" w:author="Lynn Laakso" w:date="2022-09-09T14:48:00Z">
              <w:rPr/>
            </w:rPrChange>
          </w:rPr>
          <w:t>10.6.8.1</w:t>
        </w:r>
      </w:ins>
      <w:del w:id="1315"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316" w:author="Lynn Laakso" w:date="2022-09-09T14:48:00Z">
        <w:r w:rsidR="00AC5F7F" w:rsidRPr="00AC5F7F">
          <w:rPr>
            <w:rStyle w:val="HyperlinkText"/>
            <w:rPrChange w:id="1317" w:author="Lynn Laakso" w:date="2022-09-09T14:48:00Z">
              <w:rPr>
                <w:noProof/>
              </w:rPr>
            </w:rPrChange>
          </w:rPr>
          <w:t>APR-1   Time Selection Criteria</w:t>
        </w:r>
        <w:r w:rsidR="00AC5F7F" w:rsidRPr="00AC5F7F">
          <w:rPr>
            <w:rStyle w:val="HyperlinkText"/>
            <w:rPrChange w:id="1318" w:author="Lynn Laakso" w:date="2022-09-09T14:48:00Z">
              <w:rPr>
                <w:noProof/>
              </w:rPr>
            </w:rPrChange>
          </w:rPr>
          <w:fldChar w:fldCharType="begin"/>
        </w:r>
        <w:r w:rsidR="00AC5F7F" w:rsidRPr="00AC5F7F">
          <w:rPr>
            <w:rStyle w:val="HyperlinkText"/>
            <w:rPrChange w:id="1319" w:author="Lynn Laakso" w:date="2022-09-09T14:48:00Z">
              <w:rPr>
                <w:noProof/>
              </w:rPr>
            </w:rPrChange>
          </w:rPr>
          <w:instrText xml:space="preserve"> XE "Time selection criteria" </w:instrText>
        </w:r>
        <w:r w:rsidR="00AC5F7F" w:rsidRPr="00AC5F7F">
          <w:rPr>
            <w:rStyle w:val="HyperlinkText"/>
            <w:rPrChange w:id="1320" w:author="Lynn Laakso" w:date="2022-09-09T14:48:00Z">
              <w:rPr>
                <w:noProof/>
              </w:rPr>
            </w:rPrChange>
          </w:rPr>
          <w:fldChar w:fldCharType="end"/>
        </w:r>
        <w:r w:rsidR="00AC5F7F" w:rsidRPr="00AC5F7F">
          <w:rPr>
            <w:rStyle w:val="HyperlinkText"/>
            <w:rPrChange w:id="1321" w:author="Lynn Laakso" w:date="2022-09-09T14:48:00Z">
              <w:rPr>
                <w:noProof/>
              </w:rPr>
            </w:rPrChange>
          </w:rPr>
          <w:t xml:space="preserve">   (SCV)   00908</w:t>
        </w:r>
      </w:ins>
      <w:del w:id="1322"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1323" w:name="_Toc348247547"/>
      <w:bookmarkStart w:id="1324" w:name="_Toc348260565"/>
      <w:bookmarkStart w:id="1325" w:name="_Toc348346563"/>
      <w:bookmarkStart w:id="1326" w:name="_Toc348847854"/>
      <w:bookmarkStart w:id="1327" w:name="_Toc348848808"/>
      <w:bookmarkStart w:id="1328" w:name="_Toc358638025"/>
      <w:bookmarkStart w:id="1329" w:name="_Toc358711128"/>
      <w:bookmarkStart w:id="1330" w:name="_Toc497011546"/>
      <w:bookmarkStart w:id="1331" w:name="_Toc28982236"/>
      <w:r w:rsidRPr="000D351C">
        <w:rPr>
          <w:noProof/>
        </w:rPr>
        <w:t>EXAMPLE TRANSACTIONS</w:t>
      </w:r>
      <w:bookmarkEnd w:id="1323"/>
      <w:bookmarkEnd w:id="1324"/>
      <w:bookmarkEnd w:id="1325"/>
      <w:bookmarkEnd w:id="1326"/>
      <w:bookmarkEnd w:id="1327"/>
      <w:bookmarkEnd w:id="1328"/>
      <w:bookmarkEnd w:id="1329"/>
      <w:bookmarkEnd w:id="1330"/>
      <w:bookmarkEnd w:id="1331"/>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1332" w:name="_Toc348247548"/>
      <w:bookmarkStart w:id="1333" w:name="_Toc348260566"/>
      <w:bookmarkStart w:id="1334" w:name="_Toc348346564"/>
      <w:bookmarkStart w:id="1335" w:name="_Toc348847855"/>
      <w:bookmarkStart w:id="1336" w:name="_Toc348848809"/>
      <w:bookmarkStart w:id="1337" w:name="_Toc358638026"/>
      <w:bookmarkStart w:id="1338" w:name="_Toc358711129"/>
      <w:bookmarkStart w:id="1339" w:name="_Toc497011547"/>
      <w:bookmarkStart w:id="1340" w:name="_Toc28982237"/>
      <w:r w:rsidRPr="000D351C">
        <w:rPr>
          <w:noProof/>
        </w:rPr>
        <w:t>Request and Receive New Appointment - Event S01</w:t>
      </w:r>
      <w:bookmarkEnd w:id="1332"/>
      <w:bookmarkEnd w:id="1333"/>
      <w:bookmarkEnd w:id="1334"/>
      <w:bookmarkEnd w:id="1335"/>
      <w:bookmarkEnd w:id="1336"/>
      <w:bookmarkEnd w:id="1337"/>
      <w:bookmarkEnd w:id="1338"/>
      <w:bookmarkEnd w:id="1339"/>
      <w:bookmarkEnd w:id="1340"/>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1341"/>
      <w:r w:rsidRPr="000D351C">
        <w:rPr>
          <w:noProof/>
        </w:rPr>
        <w:t>that the appointment be scheduled for a time between January 2nd and January 10th, 2007, and between 8:00 AM and 5:00 PM</w:t>
      </w:r>
      <w:commentRangeEnd w:id="1341"/>
      <w:r w:rsidR="009B0F5F">
        <w:rPr>
          <w:rStyle w:val="CommentReference"/>
          <w:kern w:val="0"/>
        </w:rPr>
        <w:commentReference w:id="1341"/>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1342" w:name="_Toc348247549"/>
      <w:bookmarkStart w:id="1343" w:name="_Toc348260567"/>
      <w:bookmarkStart w:id="1344" w:name="_Toc348346565"/>
      <w:bookmarkStart w:id="1345" w:name="_Toc348847856"/>
      <w:bookmarkStart w:id="1346" w:name="_Toc348848810"/>
      <w:bookmarkStart w:id="1347" w:name="_Toc358638027"/>
      <w:bookmarkStart w:id="1348" w:name="_Toc358711130"/>
      <w:bookmarkStart w:id="1349" w:name="_Toc497011548"/>
      <w:bookmarkStart w:id="1350" w:name="_Toc28982238"/>
      <w:r w:rsidRPr="000D351C">
        <w:rPr>
          <w:noProof/>
        </w:rPr>
        <w:t>Unsolicited Notification of Rescheduled Appointment - Event S13</w:t>
      </w:r>
      <w:bookmarkEnd w:id="1342"/>
      <w:bookmarkEnd w:id="1343"/>
      <w:bookmarkEnd w:id="1344"/>
      <w:bookmarkEnd w:id="1345"/>
      <w:bookmarkEnd w:id="1346"/>
      <w:bookmarkEnd w:id="1347"/>
      <w:bookmarkEnd w:id="1348"/>
      <w:bookmarkEnd w:id="1349"/>
      <w:bookmarkEnd w:id="1350"/>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1351" w:name="_Toc348247550"/>
      <w:bookmarkStart w:id="1352" w:name="_Toc348260568"/>
      <w:bookmarkStart w:id="1353" w:name="_Toc348346566"/>
      <w:bookmarkStart w:id="1354" w:name="_Toc348847857"/>
      <w:bookmarkStart w:id="1355" w:name="_Toc348848811"/>
      <w:bookmarkStart w:id="1356" w:name="_Toc358638028"/>
      <w:bookmarkStart w:id="1357" w:name="_Toc358711131"/>
      <w:bookmarkStart w:id="1358" w:name="_Toc497011549"/>
      <w:bookmarkStart w:id="1359" w:name="_Toc28982239"/>
      <w:r w:rsidRPr="000D351C">
        <w:rPr>
          <w:noProof/>
        </w:rPr>
        <w:t>Request and Receive New Appointment with Repeating Interval - Event S01</w:t>
      </w:r>
      <w:bookmarkEnd w:id="1351"/>
      <w:bookmarkEnd w:id="1352"/>
      <w:bookmarkEnd w:id="1353"/>
      <w:bookmarkEnd w:id="1354"/>
      <w:bookmarkEnd w:id="1355"/>
      <w:bookmarkEnd w:id="1356"/>
      <w:bookmarkEnd w:id="1357"/>
      <w:bookmarkEnd w:id="1358"/>
      <w:bookmarkEnd w:id="1359"/>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1360" w:name="_Toc348247551"/>
      <w:bookmarkStart w:id="1361" w:name="_Toc348260569"/>
      <w:bookmarkStart w:id="1362" w:name="_Toc348346567"/>
      <w:bookmarkStart w:id="1363" w:name="_Toc348847858"/>
      <w:bookmarkStart w:id="1364" w:name="_Toc348848812"/>
      <w:bookmarkStart w:id="1365" w:name="_Toc358638029"/>
      <w:bookmarkStart w:id="1366" w:name="_Toc358711132"/>
      <w:bookmarkStart w:id="1367" w:name="_Toc497011550"/>
      <w:bookmarkStart w:id="1368" w:name="_Toc28982240"/>
      <w:r w:rsidRPr="000D351C">
        <w:rPr>
          <w:noProof/>
        </w:rPr>
        <w:t>IMPLEMENTATION CONSIDERATIONS</w:t>
      </w:r>
      <w:bookmarkEnd w:id="1360"/>
      <w:bookmarkEnd w:id="1361"/>
      <w:bookmarkEnd w:id="1362"/>
      <w:bookmarkEnd w:id="1363"/>
      <w:bookmarkEnd w:id="1364"/>
      <w:bookmarkEnd w:id="1365"/>
      <w:bookmarkEnd w:id="1366"/>
      <w:bookmarkEnd w:id="1367"/>
      <w:bookmarkEnd w:id="1368"/>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1369" w:name="_Toc348247552"/>
      <w:bookmarkStart w:id="1370" w:name="_Toc348260570"/>
      <w:bookmarkStart w:id="1371" w:name="_Toc348346568"/>
      <w:bookmarkStart w:id="1372" w:name="_Toc348847859"/>
      <w:bookmarkStart w:id="1373" w:name="_Toc348848813"/>
      <w:bookmarkStart w:id="1374" w:name="_Ref358368653"/>
      <w:bookmarkStart w:id="1375" w:name="_Toc358638030"/>
      <w:bookmarkStart w:id="1376" w:name="_Toc358711133"/>
      <w:bookmarkStart w:id="1377" w:name="_Toc497011551"/>
      <w:bookmarkStart w:id="1378" w:name="_Toc28982241"/>
      <w:r w:rsidRPr="000D351C">
        <w:rPr>
          <w:noProof/>
        </w:rPr>
        <w:t>Logical Relationship of Resource and Service Segments</w:t>
      </w:r>
      <w:bookmarkEnd w:id="1369"/>
      <w:bookmarkEnd w:id="1370"/>
      <w:bookmarkEnd w:id="1371"/>
      <w:bookmarkEnd w:id="1372"/>
      <w:bookmarkEnd w:id="1373"/>
      <w:bookmarkEnd w:id="1374"/>
      <w:bookmarkEnd w:id="1375"/>
      <w:bookmarkEnd w:id="1376"/>
      <w:bookmarkEnd w:id="1377"/>
      <w:bookmarkEnd w:id="1378"/>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1379" w:name="_Toc348247553"/>
      <w:bookmarkStart w:id="1380" w:name="_Toc348260571"/>
      <w:bookmarkStart w:id="1381" w:name="_Toc348346569"/>
      <w:bookmarkStart w:id="1382" w:name="_Toc348847860"/>
      <w:bookmarkStart w:id="1383" w:name="_Toc348848814"/>
      <w:bookmarkStart w:id="1384" w:name="_Toc358638031"/>
      <w:bookmarkStart w:id="1385" w:name="_Toc358711134"/>
      <w:bookmarkStart w:id="1386" w:name="_Toc497011552"/>
      <w:bookmarkStart w:id="1387" w:name="_Toc28982242"/>
      <w:r w:rsidRPr="000D351C">
        <w:rPr>
          <w:noProof/>
        </w:rPr>
        <w:t>Multiple Placer Applications</w:t>
      </w:r>
      <w:bookmarkEnd w:id="1379"/>
      <w:bookmarkEnd w:id="1380"/>
      <w:bookmarkEnd w:id="1381"/>
      <w:bookmarkEnd w:id="1382"/>
      <w:bookmarkEnd w:id="1383"/>
      <w:bookmarkEnd w:id="1384"/>
      <w:bookmarkEnd w:id="1385"/>
      <w:bookmarkEnd w:id="1386"/>
      <w:bookmarkEnd w:id="1387"/>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1388" w:name="_Toc348247554"/>
      <w:bookmarkStart w:id="1389" w:name="_Toc348260572"/>
      <w:bookmarkStart w:id="1390" w:name="_Toc348346570"/>
      <w:bookmarkStart w:id="1391" w:name="_Toc348847861"/>
      <w:bookmarkStart w:id="1392" w:name="_Toc348848815"/>
      <w:bookmarkStart w:id="1393" w:name="_Toc358638032"/>
      <w:bookmarkStart w:id="1394" w:name="_Toc358711135"/>
      <w:bookmarkStart w:id="1395" w:name="_Toc497011553"/>
      <w:bookmarkStart w:id="1396" w:name="_Toc28982243"/>
      <w:r w:rsidRPr="000D351C">
        <w:rPr>
          <w:noProof/>
        </w:rPr>
        <w:t>I</w:t>
      </w:r>
      <w:bookmarkEnd w:id="1388"/>
      <w:bookmarkEnd w:id="1389"/>
      <w:bookmarkEnd w:id="1390"/>
      <w:bookmarkEnd w:id="1391"/>
      <w:bookmarkEnd w:id="1392"/>
      <w:bookmarkEnd w:id="1393"/>
      <w:bookmarkEnd w:id="1394"/>
      <w:r w:rsidRPr="000D351C">
        <w:rPr>
          <w:noProof/>
        </w:rPr>
        <w:t>SSUES</w:t>
      </w:r>
      <w:bookmarkEnd w:id="1395"/>
      <w:bookmarkEnd w:id="1396"/>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1397" w:name="_Toc79194750"/>
      <w:bookmarkStart w:id="1398" w:name="_Toc88464059"/>
      <w:bookmarkStart w:id="1399" w:name="_Toc88579124"/>
      <w:bookmarkStart w:id="1400" w:name="_Toc138579833"/>
      <w:bookmarkStart w:id="1401" w:name="_Toc175562400"/>
      <w:bookmarkStart w:id="1402" w:name="_Toc79194765"/>
      <w:bookmarkStart w:id="1403" w:name="_Toc88464074"/>
      <w:bookmarkStart w:id="1404" w:name="_Toc88579139"/>
      <w:bookmarkStart w:id="1405" w:name="_Toc138579848"/>
      <w:bookmarkStart w:id="1406" w:name="_Toc175562415"/>
      <w:bookmarkEnd w:id="1397"/>
      <w:bookmarkEnd w:id="1398"/>
      <w:bookmarkEnd w:id="1399"/>
      <w:bookmarkEnd w:id="1400"/>
      <w:bookmarkEnd w:id="1401"/>
      <w:bookmarkEnd w:id="1402"/>
      <w:bookmarkEnd w:id="1403"/>
      <w:bookmarkEnd w:id="1404"/>
      <w:bookmarkEnd w:id="1405"/>
      <w:bookmarkEnd w:id="1406"/>
    </w:p>
    <w:p w14:paraId="3A192823" w14:textId="77777777" w:rsidR="009A0F48" w:rsidRDefault="009A0F48"/>
    <w:sectPr w:rsidR="009A0F48" w:rsidSect="00216E5B">
      <w:headerReference w:type="even" r:id="rId64"/>
      <w:headerReference w:type="default" r:id="rId65"/>
      <w:footerReference w:type="even" r:id="rId66"/>
      <w:footerReference w:type="default" r:id="rId67"/>
      <w:footerReference w:type="first" r:id="rId6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4"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465"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476"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1295"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1296"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1297"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1309"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1310"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1341"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1"/>
  <w15:commentEx w15:paraId="758D5FFA" w15:paraIdParent="02FFD206" w15:done="1"/>
  <w15:commentEx w15:paraId="6CE2172F" w15:done="1"/>
  <w15:commentEx w15:paraId="1F006802" w15:done="1"/>
  <w15:commentEx w15:paraId="6C89D3FA" w15:paraIdParent="1F006802" w15:done="1"/>
  <w15:commentEx w15:paraId="662F5B8D" w15:paraIdParent="1F006802" w15:done="1"/>
  <w15:commentEx w15:paraId="293BA002" w15:done="1"/>
  <w15:commentEx w15:paraId="2575610E" w15:paraIdParent="293BA002" w15:done="1"/>
  <w15:commentEx w15:paraId="7ED0D2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7C8B" w14:textId="77777777" w:rsidR="00A94710" w:rsidRDefault="00A94710">
      <w:r>
        <w:separator/>
      </w:r>
    </w:p>
  </w:endnote>
  <w:endnote w:type="continuationSeparator" w:id="0">
    <w:p w14:paraId="5F43724F" w14:textId="77777777" w:rsidR="00A94710" w:rsidRDefault="00A9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1A418167"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r>
    <w:del w:id="1407" w:author="Lynn Laakso" w:date="2022-09-09T14:46:00Z">
      <w:r w:rsidRPr="00C92926" w:rsidDel="00CD2674">
        <w:rPr>
          <w:kern w:val="20"/>
        </w:rPr>
        <w:delText xml:space="preserve">Health Level </w:delText>
      </w:r>
      <w:r w:rsidRPr="00216E5B" w:rsidDel="00CD2674">
        <w:delText>Seven</w:delText>
      </w:r>
      <w:r w:rsidRPr="00C92926" w:rsidDel="00CD2674">
        <w:rPr>
          <w:kern w:val="20"/>
        </w:rPr>
        <w:delText xml:space="preserve">, </w:delText>
      </w:r>
    </w:del>
    <w:r w:rsidRPr="00C92926">
      <w:rPr>
        <w:kern w:val="20"/>
      </w:rPr>
      <w:t xml:space="preserve">Version </w:t>
    </w:r>
    <w:fldSimple w:instr=" DOCPROPERTY release_version \* MERGEFORMAT ">
      <w:ins w:id="1408" w:author="Lynn Laakso [2]" w:date="2023-07-31T13:57:00Z">
        <w:r w:rsidR="000236B0" w:rsidRPr="000236B0">
          <w:rPr>
            <w:bCs/>
            <w:kern w:val="20"/>
            <w:rPrChange w:id="1409" w:author="Lynn Laakso [2]" w:date="2023-07-31T13:57:00Z">
              <w:rPr/>
            </w:rPrChange>
          </w:rPr>
          <w:t>2.9.1</w:t>
        </w:r>
      </w:ins>
      <w:ins w:id="1410" w:author="Lynn Laakso" w:date="2022-09-09T14:48:00Z">
        <w:del w:id="1411" w:author="Lynn Laakso [2]" w:date="2023-07-31T13:57:00Z">
          <w:r w:rsidR="00AC5F7F" w:rsidRPr="00AC5F7F" w:rsidDel="000236B0">
            <w:rPr>
              <w:bCs/>
              <w:kern w:val="20"/>
              <w:rPrChange w:id="1412" w:author="Lynn Laakso" w:date="2022-09-09T14:48:00Z">
                <w:rPr/>
              </w:rPrChange>
            </w:rPr>
            <w:delText>2.9.1</w:delText>
          </w:r>
        </w:del>
      </w:ins>
      <w:del w:id="1413" w:author="Lynn Laakso [2]" w:date="2023-07-31T13:57:00Z">
        <w:r w:rsidR="00E60B25" w:rsidRPr="00E60B25" w:rsidDel="000236B0">
          <w:rPr>
            <w:bCs/>
            <w:kern w:val="20"/>
          </w:rPr>
          <w:delText>2.9.1</w:delText>
        </w:r>
      </w:del>
    </w:fldSimple>
    <w:del w:id="1414" w:author="Lynn Laakso" w:date="2022-09-09T14:46:00Z">
      <w:r w:rsidRPr="00C92926" w:rsidDel="00CD2674">
        <w:rPr>
          <w:kern w:val="20"/>
        </w:rPr>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Pr="00C92926" w:rsidDel="00CD2674">
        <w:rPr>
          <w:kern w:val="20"/>
        </w:rPr>
        <w:delText>.  All rights reserved</w:delText>
      </w:r>
    </w:del>
    <w:r w:rsidRPr="00C92926">
      <w:rPr>
        <w:kern w:val="20"/>
      </w:rPr>
      <w:t>.</w:t>
    </w:r>
  </w:p>
  <w:p w14:paraId="743C5D11" w14:textId="506E8B19" w:rsidR="00CF07E1" w:rsidRDefault="00CD2674" w:rsidP="00CD2674">
    <w:pPr>
      <w:pStyle w:val="Footer"/>
    </w:pPr>
    <w:ins w:id="1415" w:author="Lynn Laakso" w:date="2022-09-09T14:46:00Z">
      <w:r w:rsidRPr="00C92926">
        <w:t xml:space="preserve">© </w:t>
      </w:r>
      <w:r>
        <w:fldChar w:fldCharType="begin"/>
      </w:r>
      <w:r>
        <w:instrText xml:space="preserve"> DOCPROPERTY release_year \* MERGEFORMAT </w:instrText>
      </w:r>
      <w:r>
        <w:fldChar w:fldCharType="separate"/>
      </w:r>
    </w:ins>
    <w:ins w:id="1416" w:author="Lynn Laakso [2]" w:date="2023-07-31T13:57:00Z">
      <w:r w:rsidR="000236B0" w:rsidRPr="000236B0">
        <w:rPr>
          <w:bCs/>
        </w:rPr>
        <w:t>2023</w:t>
      </w:r>
    </w:ins>
    <w:ins w:id="1417" w:author="Lynn Laakso" w:date="2022-09-09T14:48:00Z">
      <w:del w:id="1418" w:author="Lynn Laakso [2]" w:date="2023-07-31T13:57:00Z">
        <w:r w:rsidR="00AC5F7F" w:rsidRPr="00AC5F7F" w:rsidDel="000236B0">
          <w:rPr>
            <w:bCs/>
          </w:rPr>
          <w:delText>2022</w:delText>
        </w:r>
      </w:del>
    </w:ins>
    <w:ins w:id="1419" w:author="Lynn Laakso" w:date="2022-09-09T14:46: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420" w:author="Lynn Laakso [2]" w:date="2023-07-31T13:57:00Z">
      <w:r w:rsidR="000236B0" w:rsidRPr="000236B0">
        <w:rPr>
          <w:bCs/>
          <w:kern w:val="20"/>
          <w:rPrChange w:id="1421" w:author="Lynn Laakso [2]" w:date="2023-07-31T13:57:00Z">
            <w:rPr/>
          </w:rPrChange>
        </w:rPr>
        <w:t>September</w:t>
      </w:r>
    </w:ins>
    <w:ins w:id="1422" w:author="Lynn Laakso" w:date="2022-09-09T14:46: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423" w:author="Lynn Laakso [2]" w:date="2023-07-31T13:57:00Z">
      <w:r w:rsidR="000236B0" w:rsidRPr="000236B0">
        <w:rPr>
          <w:bCs/>
          <w:kern w:val="20"/>
          <w:rPrChange w:id="1424" w:author="Lynn Laakso [2]" w:date="2023-07-31T13:57:00Z">
            <w:rPr/>
          </w:rPrChange>
        </w:rPr>
        <w:t>2023</w:t>
      </w:r>
    </w:ins>
    <w:ins w:id="1425" w:author="Lynn Laakso" w:date="2022-09-09T14:46: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426" w:author="Lynn Laakso [2]" w:date="2023-07-31T13:57:00Z">
      <w:r w:rsidR="000236B0" w:rsidRPr="000236B0">
        <w:rPr>
          <w:bCs/>
          <w:kern w:val="20"/>
          <w:rPrChange w:id="1427" w:author="Lynn Laakso [2]" w:date="2023-07-31T13:57:00Z">
            <w:rPr/>
          </w:rPrChange>
        </w:rPr>
        <w:t>Normative Ballot</w:t>
      </w:r>
      <w:r w:rsidR="000236B0">
        <w:t xml:space="preserve"> #2</w:t>
      </w:r>
    </w:ins>
    <w:ins w:id="1428" w:author="Lynn Laakso" w:date="2022-09-09T14:48:00Z">
      <w:del w:id="1429" w:author="Lynn Laakso [2]" w:date="2023-07-31T13:57:00Z">
        <w:r w:rsidR="00AC5F7F" w:rsidRPr="00AC5F7F" w:rsidDel="000236B0">
          <w:rPr>
            <w:bCs/>
            <w:kern w:val="20"/>
            <w:rPrChange w:id="1430" w:author="Lynn Laakso" w:date="2022-09-09T14:48:00Z">
              <w:rPr/>
            </w:rPrChange>
          </w:rPr>
          <w:delText>Normative Ballot</w:delText>
        </w:r>
        <w:r w:rsidR="00AC5F7F" w:rsidDel="000236B0">
          <w:delText xml:space="preserve"> #1</w:delText>
        </w:r>
      </w:del>
    </w:ins>
    <w:ins w:id="1431" w:author="Lynn Laakso" w:date="2022-09-09T14:46:00Z">
      <w:r>
        <w:fldChar w:fldCharType="end"/>
      </w:r>
    </w:ins>
    <w:del w:id="1432" w:author="Lynn Laakso" w:date="2022-09-09T14:46:00Z">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Del="00CD2674">
        <w:delText>2022</w:delText>
      </w:r>
      <w:r w:rsidDel="00CD2674">
        <w:fldChar w:fldCharType="end"/>
      </w:r>
      <w:r w:rsidR="00CF07E1" w:rsidDel="00CD2674">
        <w:tab/>
      </w:r>
      <w:r w:rsidR="00EF3139" w:rsidRPr="00216E5B" w:rsidDel="00CD2674">
        <w:fldChar w:fldCharType="begin"/>
      </w:r>
      <w:r w:rsidR="00EF3139" w:rsidDel="00CD2674">
        <w:delInstrText xml:space="preserve"> DOCPROPERTY release_status \* MERGEFORMAT </w:delInstrText>
      </w:r>
      <w:r w:rsidR="00EF3139" w:rsidRPr="00216E5B" w:rsidDel="00CD2674">
        <w:fldChar w:fldCharType="separate"/>
      </w:r>
      <w:r w:rsidR="00E60B25" w:rsidDel="00CD2674">
        <w:delText>Normative Ballot #1</w:delText>
      </w:r>
      <w:r w:rsidR="00EF3139" w:rsidRPr="00216E5B" w:rsidDel="00CD2674">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27E56913" w:rsidR="00CD2674" w:rsidRDefault="00CD2674" w:rsidP="00CD2674">
    <w:pPr>
      <w:pStyle w:val="Footer"/>
    </w:pPr>
    <w:r w:rsidRPr="00C92926">
      <w:t xml:space="preserve">Version </w:t>
    </w:r>
    <w:fldSimple w:instr=" DOCPROPERTY release_version \* MERGEFORMAT ">
      <w:ins w:id="1433" w:author="Lynn Laakso [2]" w:date="2023-07-31T13:58:00Z">
        <w:r w:rsidR="000236B0" w:rsidRPr="000236B0">
          <w:rPr>
            <w:bCs/>
          </w:rPr>
          <w:t>2.9.1</w:t>
        </w:r>
      </w:ins>
      <w:del w:id="1434" w:author="Lynn Laakso [2]" w:date="2023-07-31T13:58:00Z">
        <w:r w:rsidR="00AC5F7F" w:rsidRPr="00AC5F7F" w:rsidDel="000236B0">
          <w:rPr>
            <w:bCs/>
          </w:rPr>
          <w:delText>2.9.1</w:delText>
        </w:r>
      </w:del>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78AA5107" w:rsidR="00CF07E1" w:rsidRDefault="00CD2674" w:rsidP="00216E5B">
    <w:pPr>
      <w:pStyle w:val="Footer"/>
    </w:pPr>
    <w:r w:rsidRPr="00C92926">
      <w:t xml:space="preserve">© </w:t>
    </w:r>
    <w:fldSimple w:instr=" DOCPROPERTY release_year \* MERGEFORMAT ">
      <w:ins w:id="1435" w:author="Lynn Laakso [2]" w:date="2023-07-31T13:58:00Z">
        <w:r w:rsidR="000236B0" w:rsidRPr="000236B0">
          <w:rPr>
            <w:bCs/>
          </w:rPr>
          <w:t>2023</w:t>
        </w:r>
      </w:ins>
      <w:del w:id="1436" w:author="Lynn Laakso [2]" w:date="2023-07-31T13:58:00Z">
        <w:r w:rsidR="00AC5F7F" w:rsidRPr="00AC5F7F" w:rsidDel="000236B0">
          <w:rPr>
            <w:bCs/>
          </w:rPr>
          <w:delText>2022</w:delText>
        </w:r>
      </w:del>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ins w:id="1437" w:author="Lynn Laakso [2]" w:date="2023-07-31T13:58:00Z">
        <w:r w:rsidR="000236B0" w:rsidRPr="000236B0">
          <w:rPr>
            <w:bCs/>
            <w:kern w:val="20"/>
            <w:rPrChange w:id="1438" w:author="Lynn Laakso [2]" w:date="2023-07-31T13:58:00Z">
              <w:rPr/>
            </w:rPrChange>
          </w:rPr>
          <w:t>September</w:t>
        </w:r>
      </w:ins>
      <w:del w:id="1439" w:author="Lynn Laakso [2]" w:date="2023-07-31T13:58:00Z">
        <w:r w:rsidR="00AC5F7F" w:rsidRPr="000236B0" w:rsidDel="000236B0">
          <w:rPr>
            <w:bCs/>
            <w:kern w:val="20"/>
          </w:rPr>
          <w:delText>September</w:delText>
        </w:r>
      </w:del>
    </w:fldSimple>
    <w:r w:rsidRPr="00C92926">
      <w:rPr>
        <w:kern w:val="20"/>
      </w:rPr>
      <w:t xml:space="preserve"> </w:t>
    </w:r>
    <w:fldSimple w:instr=" DOCPROPERTY release_year \* MERGEFORMAT ">
      <w:ins w:id="1440" w:author="Lynn Laakso [2]" w:date="2023-07-31T13:58:00Z">
        <w:r w:rsidR="000236B0" w:rsidRPr="000236B0">
          <w:rPr>
            <w:bCs/>
            <w:kern w:val="20"/>
            <w:rPrChange w:id="1441" w:author="Lynn Laakso [2]" w:date="2023-07-31T13:58:00Z">
              <w:rPr/>
            </w:rPrChange>
          </w:rPr>
          <w:t>2023</w:t>
        </w:r>
      </w:ins>
      <w:del w:id="1442" w:author="Lynn Laakso [2]" w:date="2023-07-31T13:58:00Z">
        <w:r w:rsidR="00AC5F7F" w:rsidRPr="000236B0" w:rsidDel="000236B0">
          <w:rPr>
            <w:bCs/>
            <w:kern w:val="20"/>
          </w:rPr>
          <w:delText>2022</w:delText>
        </w:r>
      </w:del>
    </w:fldSimple>
    <w:r w:rsidRPr="00C92926">
      <w:rPr>
        <w:kern w:val="20"/>
      </w:rPr>
      <w:t>.</w:t>
    </w:r>
    <w:r w:rsidRPr="00CD2674">
      <w:t xml:space="preserve"> </w:t>
    </w:r>
    <w:fldSimple w:instr=" DOCPROPERTY  release_status  \* MERGEFORMAT ">
      <w:ins w:id="1443" w:author="Lynn Laakso [2]" w:date="2023-07-31T13:58:00Z">
        <w:r w:rsidR="000236B0" w:rsidRPr="000236B0">
          <w:rPr>
            <w:bCs/>
            <w:kern w:val="20"/>
            <w:rPrChange w:id="1444" w:author="Lynn Laakso [2]" w:date="2023-07-31T13:58:00Z">
              <w:rPr/>
            </w:rPrChange>
          </w:rPr>
          <w:t>Normative Ballot</w:t>
        </w:r>
        <w:r w:rsidR="000236B0">
          <w:t xml:space="preserve"> #2</w:t>
        </w:r>
      </w:ins>
      <w:del w:id="1445" w:author="Lynn Laakso [2]" w:date="2023-07-31T13:58:00Z">
        <w:r w:rsidR="00AC5F7F" w:rsidRPr="000236B0" w:rsidDel="000236B0">
          <w:rPr>
            <w:bCs/>
            <w:kern w:val="20"/>
          </w:rPr>
          <w:delText>Normative Ballot</w:delText>
        </w:r>
        <w:r w:rsidR="00AC5F7F" w:rsidDel="000236B0">
          <w:delText xml:space="preserve">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53F40853" w:rsidR="00CF07E1" w:rsidRDefault="00CF07E1" w:rsidP="00216E5B">
    <w:pPr>
      <w:pStyle w:val="Footer"/>
    </w:pPr>
    <w:r w:rsidRPr="00C92926">
      <w:t xml:space="preserve">Version </w:t>
    </w:r>
    <w:fldSimple w:instr=" DOCPROPERTY release_version \* MERGEFORMAT ">
      <w:ins w:id="1446" w:author="Lynn Laakso [2]" w:date="2023-07-31T13:57:00Z">
        <w:r w:rsidR="000236B0" w:rsidRPr="000236B0">
          <w:rPr>
            <w:bCs/>
          </w:rPr>
          <w:t>2.9.1</w:t>
        </w:r>
      </w:ins>
      <w:del w:id="1447" w:author="Lynn Laakso [2]" w:date="2023-07-31T13:57:00Z">
        <w:r w:rsidR="00AC5F7F" w:rsidRPr="00AC5F7F" w:rsidDel="000236B0">
          <w:rPr>
            <w:bCs/>
          </w:rPr>
          <w:delText>2.9.1</w:delText>
        </w:r>
      </w:del>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7DE4BD76" w:rsidR="00CF07E1" w:rsidRDefault="00CD2674" w:rsidP="00216E5B">
    <w:pPr>
      <w:pStyle w:val="Footer"/>
    </w:pPr>
    <w:r w:rsidRPr="00C92926">
      <w:t xml:space="preserve">© </w:t>
    </w:r>
    <w:fldSimple w:instr=" DOCPROPERTY release_year \* MERGEFORMAT ">
      <w:ins w:id="1448" w:author="Lynn Laakso [2]" w:date="2023-07-31T13:57:00Z">
        <w:r w:rsidR="000236B0" w:rsidRPr="000236B0">
          <w:rPr>
            <w:bCs/>
          </w:rPr>
          <w:t>2023</w:t>
        </w:r>
      </w:ins>
      <w:del w:id="1449" w:author="Lynn Laakso [2]" w:date="2023-07-31T13:57:00Z">
        <w:r w:rsidR="00AC5F7F" w:rsidRPr="00AC5F7F" w:rsidDel="000236B0">
          <w:rPr>
            <w:bCs/>
          </w:rPr>
          <w:delText>2022</w:delText>
        </w:r>
      </w:del>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ins w:id="1450" w:author="Lynn Laakso [2]" w:date="2023-07-31T13:57:00Z">
        <w:r w:rsidR="000236B0" w:rsidRPr="000236B0">
          <w:rPr>
            <w:bCs/>
            <w:kern w:val="20"/>
            <w:rPrChange w:id="1451" w:author="Lynn Laakso [2]" w:date="2023-07-31T13:57:00Z">
              <w:rPr/>
            </w:rPrChange>
          </w:rPr>
          <w:t>September</w:t>
        </w:r>
      </w:ins>
      <w:del w:id="1452" w:author="Lynn Laakso [2]" w:date="2023-07-31T13:57:00Z">
        <w:r w:rsidR="00AC5F7F" w:rsidRPr="000236B0" w:rsidDel="000236B0">
          <w:rPr>
            <w:bCs/>
            <w:kern w:val="20"/>
          </w:rPr>
          <w:delText>September</w:delText>
        </w:r>
      </w:del>
    </w:fldSimple>
    <w:r w:rsidR="00CF07E1" w:rsidRPr="00C92926">
      <w:rPr>
        <w:kern w:val="20"/>
      </w:rPr>
      <w:t xml:space="preserve"> </w:t>
    </w:r>
    <w:fldSimple w:instr=" DOCPROPERTY release_year \* MERGEFORMAT ">
      <w:ins w:id="1453" w:author="Lynn Laakso [2]" w:date="2023-07-31T13:57:00Z">
        <w:r w:rsidR="000236B0" w:rsidRPr="000236B0">
          <w:rPr>
            <w:bCs/>
            <w:kern w:val="20"/>
            <w:rPrChange w:id="1454" w:author="Lynn Laakso [2]" w:date="2023-07-31T13:57:00Z">
              <w:rPr/>
            </w:rPrChange>
          </w:rPr>
          <w:t>2023</w:t>
        </w:r>
      </w:ins>
      <w:del w:id="1455" w:author="Lynn Laakso [2]" w:date="2023-07-31T13:57:00Z">
        <w:r w:rsidR="00AC5F7F" w:rsidRPr="000236B0" w:rsidDel="000236B0">
          <w:rPr>
            <w:bCs/>
            <w:kern w:val="20"/>
          </w:rPr>
          <w:delText>2022</w:delText>
        </w:r>
      </w:del>
    </w:fldSimple>
    <w:r w:rsidR="00CF07E1" w:rsidRPr="00C92926">
      <w:rPr>
        <w:kern w:val="20"/>
      </w:rPr>
      <w:t>.</w:t>
    </w:r>
    <w:r w:rsidRPr="00CD2674">
      <w:t xml:space="preserve"> </w:t>
    </w:r>
    <w:fldSimple w:instr=" DOCPROPERTY  release_status  \* MERGEFORMAT ">
      <w:ins w:id="1456" w:author="Lynn Laakso [2]" w:date="2023-07-31T13:57:00Z">
        <w:r w:rsidR="000236B0" w:rsidRPr="000236B0">
          <w:rPr>
            <w:bCs/>
            <w:kern w:val="20"/>
            <w:rPrChange w:id="1457" w:author="Lynn Laakso [2]" w:date="2023-07-31T13:57:00Z">
              <w:rPr/>
            </w:rPrChange>
          </w:rPr>
          <w:t>Normative Ballot</w:t>
        </w:r>
        <w:r w:rsidR="000236B0">
          <w:t xml:space="preserve"> #2</w:t>
        </w:r>
      </w:ins>
      <w:del w:id="1458" w:author="Lynn Laakso [2]" w:date="2023-07-31T13:57:00Z">
        <w:r w:rsidR="00AC5F7F" w:rsidRPr="000236B0" w:rsidDel="000236B0">
          <w:rPr>
            <w:bCs/>
            <w:kern w:val="20"/>
          </w:rPr>
          <w:delText>Normative Ballot</w:delText>
        </w:r>
        <w:r w:rsidR="00AC5F7F" w:rsidDel="000236B0">
          <w:delText xml:space="preserve">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994B" w14:textId="77777777" w:rsidR="00A94710" w:rsidRDefault="00A94710">
      <w:r>
        <w:separator/>
      </w:r>
    </w:p>
  </w:footnote>
  <w:footnote w:type="continuationSeparator" w:id="0">
    <w:p w14:paraId="27DB6A26" w14:textId="77777777" w:rsidR="00A94710" w:rsidRDefault="00A94710">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Lynn Laakso">
    <w15:presenceInfo w15:providerId="None" w15:userId="Lynn Laakso"/>
  </w15:person>
  <w15:person w15:author="Lynn Laakso [2]">
    <w15:presenceInfo w15:providerId="AD" w15:userId="S::lynn@hl7.org::a13df8dc-0c01-4708-a219-de0e936ac8fc"/>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C42CC"/>
    <w:rsid w:val="000E60CA"/>
    <w:rsid w:val="0012335A"/>
    <w:rsid w:val="001334FC"/>
    <w:rsid w:val="00135C65"/>
    <w:rsid w:val="00140913"/>
    <w:rsid w:val="00144B8D"/>
    <w:rsid w:val="00161C7E"/>
    <w:rsid w:val="00167333"/>
    <w:rsid w:val="00167C2B"/>
    <w:rsid w:val="001A14B0"/>
    <w:rsid w:val="002119E6"/>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56A5C"/>
    <w:rsid w:val="00871DE9"/>
    <w:rsid w:val="008925DC"/>
    <w:rsid w:val="008E6623"/>
    <w:rsid w:val="008E66B0"/>
    <w:rsid w:val="008F5706"/>
    <w:rsid w:val="00922F79"/>
    <w:rsid w:val="0092504B"/>
    <w:rsid w:val="009558B2"/>
    <w:rsid w:val="00967A3B"/>
    <w:rsid w:val="009858B1"/>
    <w:rsid w:val="009A0F48"/>
    <w:rsid w:val="009B0F5F"/>
    <w:rsid w:val="009E5E0F"/>
    <w:rsid w:val="00A25B5E"/>
    <w:rsid w:val="00A312DC"/>
    <w:rsid w:val="00A36A1B"/>
    <w:rsid w:val="00A54B86"/>
    <w:rsid w:val="00A94710"/>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Change w:id="0" w:author="Merrick, Riki | APHL" w:date="2022-07-12T18:15:00Z">
        <w:pPr>
          <w:spacing w:before="120" w:after="120"/>
          <w:ind w:left="720"/>
        </w:pPr>
      </w:pPrChange>
    </w:pPr>
    <w:rPr>
      <w:kern w:val="20"/>
      <w:szCs w:val="20"/>
      <w:rPrChange w:id="0" w:author="Merrick, Riki | APHL" w:date="2022-07-12T18:15:00Z">
        <w:rPr>
          <w:kern w:val="20"/>
          <w:lang w:val="en-US" w:eastAsia="en-US" w:bidi="ar-SA"/>
        </w:rPr>
      </w:rPrChange>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Change w:id="1" w:author="Lynn Laakso" w:date="2022-09-09T14:47:00Z">
        <w:pPr>
          <w:tabs>
            <w:tab w:val="left" w:pos="567"/>
            <w:tab w:val="right" w:leader="dot" w:pos="9386"/>
          </w:tabs>
          <w:spacing w:before="120" w:after="120"/>
          <w:ind w:left="1060" w:hanging="1060"/>
        </w:pPr>
      </w:pPrChange>
    </w:pPr>
    <w:rPr>
      <w:rFonts w:ascii="Times New Roman" w:hAnsi="Times New Roman"/>
      <w:caps w:val="0"/>
      <w:smallCaps/>
      <w:rPrChange w:id="1" w:author="Lynn Laakso" w:date="2022-09-09T14:47:00Z">
        <w:rPr>
          <w:b/>
          <w:smallCaps/>
          <w:noProof/>
          <w:kern w:val="20"/>
          <w:lang w:val="en-US" w:eastAsia="en-US" w:bidi="ar-SA"/>
        </w:rPr>
      </w:rPrChange>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6/09/relationships/commentsIds" Target="commentsIds.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1/relationships/commentsExtended" Target="commentsExtended.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76</Pages>
  <Words>43081</Words>
  <Characters>232638</Characters>
  <Application>Microsoft Office Word</Application>
  <DocSecurity>0</DocSecurity>
  <Lines>5674</Lines>
  <Paragraphs>2813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272906</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cp:lastModifiedBy>
  <cp:revision>10</cp:revision>
  <cp:lastPrinted>2022-09-09T18:48:00Z</cp:lastPrinted>
  <dcterms:created xsi:type="dcterms:W3CDTF">2022-09-09T18:47:00Z</dcterms:created>
  <dcterms:modified xsi:type="dcterms:W3CDTF">2023-07-31T18:05:00Z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