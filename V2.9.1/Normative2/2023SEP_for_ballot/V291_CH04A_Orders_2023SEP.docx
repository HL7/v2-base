
<file path=[Content_Types].xml><?xml version="1.0" encoding="utf-8"?>
<Types xmlns="http://schemas.openxmlformats.org/package/2006/content-types">
  <Default Extension="doc" ContentType="application/msword"/>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9F8" w14:textId="0428B157" w:rsidR="009E3C5A" w:rsidRPr="0065798E" w:rsidRDefault="00385519" w:rsidP="009E3C5A">
      <w:pPr>
        <w:pStyle w:val="ANSIdesignation"/>
        <w:rPr>
          <w:rFonts w:ascii="Arial Narrow" w:hAnsi="Arial Narrow"/>
          <w:b/>
        </w:rPr>
      </w:pPr>
      <w:bookmarkStart w:id="1" w:name="_Toc25579082"/>
      <w:bookmarkStart w:id="2" w:name="_Toc25585447"/>
      <w:ins w:id="3" w:author="Lynn Laakso [2]" w:date="2022-09-09T08:56:00Z">
        <w:r w:rsidRPr="00E71E3B">
          <w:t>V291_R1_N1_202</w:t>
        </w:r>
      </w:ins>
      <w:ins w:id="4" w:author="Lynn Laakso" w:date="2023-07-30T13:18:00Z">
        <w:r w:rsidR="006137E0">
          <w:t>3</w:t>
        </w:r>
      </w:ins>
      <w:ins w:id="5" w:author="Lynn Laakso [2]" w:date="2022-09-09T08:56:00Z">
        <w:del w:id="6" w:author="Lynn Laakso" w:date="2023-07-30T13:18:00Z">
          <w:r w:rsidRPr="00E71E3B" w:rsidDel="006137E0">
            <w:delText>2</w:delText>
          </w:r>
        </w:del>
        <w:r w:rsidRPr="00E71E3B">
          <w:t>SEP</w:t>
        </w:r>
        <w:r>
          <w:rPr>
            <w:noProof/>
          </w:rPr>
          <w:t xml:space="preserve"> </w:t>
        </w:r>
      </w:ins>
      <w:r w:rsidR="00B33088">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del w:id="7" w:author="Lynn Laakso [2]" w:date="2022-09-09T08:56:00Z">
        <w:r w:rsidR="009E3C5A" w:rsidDel="00385519">
          <w:rPr>
            <w:rFonts w:ascii="Arial Narrow" w:hAnsi="Arial Narrow"/>
            <w:b/>
            <w:noProof/>
          </w:rPr>
          <w:drawing>
            <wp:inline distT="0" distB="0" distL="0" distR="0" wp14:anchorId="04358D65" wp14:editId="236FDD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35E0C0B" w14:textId="1697A457" w:rsidR="009E3C5A" w:rsidDel="00385519" w:rsidRDefault="009E3C5A" w:rsidP="009E3C5A">
      <w:pPr>
        <w:jc w:val="right"/>
        <w:rPr>
          <w:del w:id="8" w:author="Lynn Laakso [2]" w:date="2022-09-09T08:56:00Z"/>
          <w:rFonts w:ascii="Garamond" w:hAnsi="Garamond"/>
          <w:b/>
          <w:sz w:val="32"/>
        </w:rPr>
      </w:pPr>
      <w:del w:id="9" w:author="Lynn Laakso [2]" w:date="2022-09-09T08:56:00Z">
        <w:r w:rsidRPr="00980037" w:rsidDel="00385519">
          <w:rPr>
            <w:rFonts w:ascii="Garamond" w:hAnsi="Garamond"/>
            <w:b/>
            <w:sz w:val="32"/>
          </w:rPr>
          <w:delText>ANSI/HL7 V2.9</w:delText>
        </w:r>
      </w:del>
      <w:ins w:id="10" w:author="Buitendijk, Hans" w:date="2022-08-22T18:20:00Z">
        <w:del w:id="11" w:author="Lynn Laakso [2]" w:date="2022-09-09T08:56:00Z">
          <w:r w:rsidR="002E3F0C" w:rsidDel="00385519">
            <w:rPr>
              <w:rFonts w:ascii="Garamond" w:hAnsi="Garamond"/>
              <w:b/>
              <w:sz w:val="32"/>
            </w:rPr>
            <w:delText>.1</w:delText>
          </w:r>
        </w:del>
      </w:ins>
      <w:del w:id="12" w:author="Lynn Laakso [2]" w:date="2022-09-09T08:56:00Z">
        <w:r w:rsidRPr="00980037" w:rsidDel="00385519">
          <w:rPr>
            <w:rFonts w:ascii="Garamond" w:hAnsi="Garamond"/>
            <w:b/>
            <w:sz w:val="32"/>
          </w:rPr>
          <w:delText>-</w:delText>
        </w:r>
      </w:del>
      <w:ins w:id="13" w:author="Buitendijk, Hans" w:date="2022-08-22T18:20:00Z">
        <w:del w:id="14" w:author="Lynn Laakso [2]" w:date="2022-09-09T08:56:00Z">
          <w:r w:rsidR="002E3F0C" w:rsidDel="00385519">
            <w:rPr>
              <w:rFonts w:ascii="Garamond" w:hAnsi="Garamond"/>
              <w:b/>
              <w:sz w:val="32"/>
            </w:rPr>
            <w:delText>TBD</w:delText>
          </w:r>
        </w:del>
      </w:ins>
      <w:del w:id="15" w:author="Lynn Laakso [2]" w:date="2022-09-09T08:56:00Z">
        <w:r w:rsidRPr="00980037" w:rsidDel="00385519">
          <w:rPr>
            <w:rFonts w:ascii="Garamond" w:hAnsi="Garamond"/>
            <w:b/>
            <w:sz w:val="32"/>
          </w:rPr>
          <w:delText>2019</w:delText>
        </w:r>
      </w:del>
    </w:p>
    <w:p w14:paraId="5A00F0BD" w14:textId="20B62399" w:rsidR="009E3C5A" w:rsidRPr="00B83364" w:rsidDel="00385519" w:rsidRDefault="009E3C5A" w:rsidP="009E3C5A">
      <w:pPr>
        <w:jc w:val="right"/>
        <w:rPr>
          <w:del w:id="16" w:author="Lynn Laakso [2]" w:date="2022-09-09T08:56:00Z"/>
        </w:rPr>
      </w:pPr>
      <w:del w:id="17" w:author="Lynn Laakso [2]" w:date="2022-09-09T08:56:00Z">
        <w:r w:rsidDel="00385519">
          <w:rPr>
            <w:rFonts w:ascii="Garamond" w:hAnsi="Garamond"/>
            <w:b/>
            <w:sz w:val="32"/>
          </w:rPr>
          <w:delText>12/9/2019</w:delText>
        </w:r>
      </w:del>
      <w:ins w:id="18" w:author="Buitendijk, Hans" w:date="2022-08-22T18:20:00Z">
        <w:del w:id="19" w:author="Lynn Laakso [2]" w:date="2022-09-09T08:56:00Z">
          <w:r w:rsidR="002E3F0C" w:rsidDel="00385519">
            <w:rPr>
              <w:rFonts w:ascii="Garamond" w:hAnsi="Garamond"/>
              <w:b/>
              <w:sz w:val="32"/>
            </w:rPr>
            <w:delText>TBD</w:delText>
          </w:r>
        </w:del>
      </w:ins>
    </w:p>
    <w:p w14:paraId="6AA714E4" w14:textId="77777777" w:rsidR="00005FAA" w:rsidRPr="00152D83" w:rsidRDefault="00005FAA" w:rsidP="00005FAA">
      <w:pPr>
        <w:pStyle w:val="Heading1"/>
        <w:rPr>
          <w:noProof/>
        </w:rPr>
      </w:pPr>
      <w:r w:rsidRPr="00152D83">
        <w:rPr>
          <w:noProof/>
        </w:rPr>
        <w:t>A.</w:t>
      </w:r>
      <w:r w:rsidRPr="00152D83">
        <w:rPr>
          <w:noProof/>
        </w:rPr>
        <w:br/>
        <w:t>Order Entry: Pharmacy/Treatment, Vaccination</w:t>
      </w:r>
      <w:r>
        <w:rPr>
          <w:noProof/>
        </w:rPr>
        <w:fldChar w:fldCharType="begin"/>
      </w:r>
      <w:r w:rsidRPr="00152D83">
        <w:rPr>
          <w:noProof/>
        </w:rPr>
        <w:instrText>xe "Order Entry: Pharmacy/Treatment, Vaccination"</w:instrText>
      </w:r>
      <w:r>
        <w:rPr>
          <w:noProof/>
        </w:rPr>
        <w:fldChar w:fldCharType="end"/>
      </w:r>
    </w:p>
    <w:p w14:paraId="5B2D35F8" w14:textId="53D2729A" w:rsidR="00425944" w:rsidRDefault="00C96883" w:rsidP="00425944">
      <w:pPr>
        <w:rPr>
          <w:noProof/>
        </w:rPr>
      </w:pPr>
      <w:r>
        <w:rPr>
          <w:vanish/>
        </w:rPr>
        <w:fldChar w:fldCharType="begin"/>
      </w:r>
      <w:r>
        <w:rPr>
          <w:vanish/>
        </w:rPr>
        <w:instrText xml:space="preserve"> SEQ Kapitel \r "4A" \* MERGEFORMAT </w:instrText>
      </w:r>
      <w:r>
        <w:rPr>
          <w:vanish/>
        </w:rPr>
        <w:fldChar w:fldCharType="separate"/>
      </w:r>
      <w:r w:rsidR="00B2109C">
        <w:rPr>
          <w:noProof/>
          <w:vanish/>
        </w:rPr>
        <w:t>4</w:t>
      </w:r>
      <w:r>
        <w:rPr>
          <w:vanish/>
        </w:rPr>
        <w:fldChar w:fldCharType="end"/>
      </w:r>
    </w:p>
    <w:tbl>
      <w:tblPr>
        <w:tblW w:w="9576" w:type="dxa"/>
        <w:tblLayout w:type="fixed"/>
        <w:tblLook w:val="0000" w:firstRow="0" w:lastRow="0" w:firstColumn="0" w:lastColumn="0" w:noHBand="0" w:noVBand="0"/>
      </w:tblPr>
      <w:tblGrid>
        <w:gridCol w:w="2718"/>
        <w:gridCol w:w="6858"/>
      </w:tblGrid>
      <w:tr w:rsidR="00BE33E0" w:rsidRPr="00152D83" w14:paraId="0B0B179C" w14:textId="77777777" w:rsidTr="00425944">
        <w:trPr>
          <w:trHeight w:val="360"/>
        </w:trPr>
        <w:tc>
          <w:tcPr>
            <w:tcW w:w="2718" w:type="dxa"/>
          </w:tcPr>
          <w:p w14:paraId="74FF4727" w14:textId="628F4427" w:rsidR="00BE33E0" w:rsidRPr="00152D83" w:rsidRDefault="00BE33E0" w:rsidP="00BE33E0">
            <w:pPr>
              <w:rPr>
                <w:noProof/>
              </w:rPr>
            </w:pPr>
            <w:ins w:id="20" w:author="Craig Newman" w:date="2023-07-03T12:45:00Z">
              <w:r>
                <w:rPr>
                  <w:noProof/>
                </w:rPr>
                <w:t>Chapter -</w:t>
              </w:r>
              <w:r w:rsidRPr="00643D28">
                <w:rPr>
                  <w:noProof/>
                </w:rPr>
                <w:t>Chair:</w:t>
              </w:r>
            </w:ins>
            <w:del w:id="21" w:author="Craig Newman" w:date="2023-07-03T12:45:00Z">
              <w:r w:rsidDel="00C63029">
                <w:rPr>
                  <w:noProof/>
                </w:rPr>
                <w:delText>Co-</w:delText>
              </w:r>
              <w:r w:rsidRPr="00152D83" w:rsidDel="00C63029">
                <w:rPr>
                  <w:noProof/>
                </w:rPr>
                <w:delText>Chair:</w:delText>
              </w:r>
            </w:del>
          </w:p>
        </w:tc>
        <w:tc>
          <w:tcPr>
            <w:tcW w:w="6858" w:type="dxa"/>
          </w:tcPr>
          <w:p w14:paraId="0059AB3E" w14:textId="2806C977" w:rsidR="00BE33E0" w:rsidRPr="00152D83" w:rsidRDefault="00BE33E0" w:rsidP="00BE33E0">
            <w:pPr>
              <w:rPr>
                <w:noProof/>
              </w:rPr>
            </w:pPr>
            <w:ins w:id="22" w:author="Craig Newman" w:date="2023-07-03T12:45:00Z">
              <w:r w:rsidRPr="00643D28">
                <w:rPr>
                  <w:noProof/>
                </w:rPr>
                <w:t>Hans Buitendijk</w:t>
              </w:r>
              <w:r w:rsidRPr="00643D28">
                <w:rPr>
                  <w:noProof/>
                </w:rPr>
                <w:br/>
              </w:r>
              <w:r>
                <w:rPr>
                  <w:noProof/>
                </w:rPr>
                <w:t>Oracle</w:t>
              </w:r>
            </w:ins>
            <w:del w:id="23" w:author="Craig Newman" w:date="2023-07-03T12:45:00Z">
              <w:r w:rsidRPr="00152D83" w:rsidDel="00C63029">
                <w:rPr>
                  <w:noProof/>
                </w:rPr>
                <w:delText>Hans Buitendijk</w:delText>
              </w:r>
              <w:r w:rsidRPr="00152D83" w:rsidDel="00C63029">
                <w:rPr>
                  <w:noProof/>
                </w:rPr>
                <w:br/>
              </w:r>
              <w:r w:rsidDel="00C63029">
                <w:rPr>
                  <w:noProof/>
                </w:rPr>
                <w:delText>Cerner Corporation</w:delText>
              </w:r>
            </w:del>
          </w:p>
        </w:tc>
      </w:tr>
      <w:tr w:rsidR="00BE33E0" w:rsidRPr="00152D83" w14:paraId="2E9E7AE9" w14:textId="77777777" w:rsidTr="00703282">
        <w:trPr>
          <w:trHeight w:val="360"/>
        </w:trPr>
        <w:tc>
          <w:tcPr>
            <w:tcW w:w="2718" w:type="dxa"/>
          </w:tcPr>
          <w:p w14:paraId="443DC177" w14:textId="6A1BA5E1" w:rsidR="00BE33E0" w:rsidRPr="00152D83" w:rsidRDefault="00BE33E0" w:rsidP="00BE33E0">
            <w:pPr>
              <w:rPr>
                <w:noProof/>
              </w:rPr>
            </w:pPr>
            <w:ins w:id="24" w:author="Craig Newman" w:date="2023-07-03T12:45:00Z">
              <w:r>
                <w:rPr>
                  <w:noProof/>
                </w:rPr>
                <w:t xml:space="preserve">Chapter </w:t>
              </w:r>
              <w:r w:rsidRPr="00643D28">
                <w:rPr>
                  <w:noProof/>
                </w:rPr>
                <w:t>Chair:</w:t>
              </w:r>
            </w:ins>
            <w:del w:id="25" w:author="Craig Newman" w:date="2023-07-03T12:45:00Z">
              <w:r w:rsidDel="00C63029">
                <w:rPr>
                  <w:noProof/>
                </w:rPr>
                <w:delText>Co-Chair:</w:delText>
              </w:r>
            </w:del>
          </w:p>
        </w:tc>
        <w:tc>
          <w:tcPr>
            <w:tcW w:w="6858" w:type="dxa"/>
          </w:tcPr>
          <w:p w14:paraId="1033CF25" w14:textId="3E29739A" w:rsidR="00BE33E0" w:rsidRDefault="00BE33E0" w:rsidP="00BE33E0">
            <w:ins w:id="26" w:author="Craig Newman" w:date="2023-07-03T12:45:00Z">
              <w:r>
                <w:rPr>
                  <w:noProof/>
                </w:rPr>
                <w:t>Jose Costa Teixeria</w:t>
              </w:r>
              <w:r>
                <w:rPr>
                  <w:noProof/>
                </w:rPr>
                <w:br/>
                <w:t>HL7 Belgium</w:t>
              </w:r>
            </w:ins>
            <w:del w:id="27" w:author="Craig Newman" w:date="2023-07-03T12:45:00Z">
              <w:r w:rsidDel="00C63029">
                <w:delText>David Burgess</w:delText>
              </w:r>
              <w:r w:rsidDel="00C63029">
                <w:br/>
                <w:delText>LabCorp</w:delText>
              </w:r>
            </w:del>
          </w:p>
        </w:tc>
      </w:tr>
      <w:tr w:rsidR="00BE33E0" w:rsidRPr="00152D83" w14:paraId="3917D171" w14:textId="77777777" w:rsidTr="00703282">
        <w:trPr>
          <w:trHeight w:val="360"/>
        </w:trPr>
        <w:tc>
          <w:tcPr>
            <w:tcW w:w="2718" w:type="dxa"/>
          </w:tcPr>
          <w:p w14:paraId="119DDB8C" w14:textId="0471A981" w:rsidR="00BE33E0" w:rsidRPr="00152D83" w:rsidRDefault="00BE33E0" w:rsidP="00BE33E0">
            <w:pPr>
              <w:rPr>
                <w:noProof/>
              </w:rPr>
            </w:pPr>
            <w:ins w:id="28" w:author="Craig Newman" w:date="2023-07-03T12:45:00Z">
              <w:r>
                <w:rPr>
                  <w:noProof/>
                </w:rPr>
                <w:t xml:space="preserve">Chapter </w:t>
              </w:r>
              <w:r w:rsidRPr="00643D28">
                <w:rPr>
                  <w:noProof/>
                </w:rPr>
                <w:t>Chair:</w:t>
              </w:r>
            </w:ins>
            <w:del w:id="29" w:author="Craig Newman" w:date="2023-07-03T12:45:00Z">
              <w:r w:rsidRPr="00152D83" w:rsidDel="00C63029">
                <w:rPr>
                  <w:noProof/>
                </w:rPr>
                <w:delText>C</w:delText>
              </w:r>
              <w:r w:rsidDel="00C63029">
                <w:rPr>
                  <w:noProof/>
                </w:rPr>
                <w:delText>o-</w:delText>
              </w:r>
              <w:r w:rsidRPr="00152D83" w:rsidDel="00C63029">
                <w:rPr>
                  <w:noProof/>
                </w:rPr>
                <w:delText>Chair:</w:delText>
              </w:r>
            </w:del>
          </w:p>
        </w:tc>
        <w:tc>
          <w:tcPr>
            <w:tcW w:w="6858" w:type="dxa"/>
          </w:tcPr>
          <w:p w14:paraId="6FFC3205" w14:textId="35CCCA52" w:rsidR="00BE33E0" w:rsidRPr="00152D83" w:rsidRDefault="00BE33E0" w:rsidP="00BE33E0">
            <w:ins w:id="30" w:author="Craig Newman" w:date="2023-07-03T12:45:00Z">
              <w:r w:rsidRPr="00643D28">
                <w:rPr>
                  <w:noProof/>
                </w:rPr>
                <w:t>Lorraine Constable</w:t>
              </w:r>
              <w:r w:rsidRPr="00643D28">
                <w:rPr>
                  <w:noProof/>
                </w:rPr>
                <w:br/>
                <w:t>HL7 Canada</w:t>
              </w:r>
            </w:ins>
            <w:del w:id="31" w:author="Craig Newman" w:date="2023-07-03T12:45:00Z">
              <w:r w:rsidDel="00C63029">
                <w:delText>Lorraine Constable</w:delText>
              </w:r>
              <w:r w:rsidDel="00C63029">
                <w:br/>
                <w:delText>Constable Consulting</w:delText>
              </w:r>
            </w:del>
          </w:p>
        </w:tc>
      </w:tr>
      <w:tr w:rsidR="00BE33E0" w:rsidRPr="00152D83" w14:paraId="37BDC929" w14:textId="77777777" w:rsidTr="00425944">
        <w:trPr>
          <w:trHeight w:val="360"/>
        </w:trPr>
        <w:tc>
          <w:tcPr>
            <w:tcW w:w="2718" w:type="dxa"/>
          </w:tcPr>
          <w:p w14:paraId="439563FC" w14:textId="1E713259" w:rsidR="00BE33E0" w:rsidRPr="00152D83" w:rsidRDefault="00BE33E0" w:rsidP="00BE33E0">
            <w:pPr>
              <w:rPr>
                <w:noProof/>
              </w:rPr>
            </w:pPr>
            <w:ins w:id="32" w:author="Craig Newman" w:date="2023-07-03T12:45:00Z">
              <w:r>
                <w:rPr>
                  <w:noProof/>
                </w:rPr>
                <w:t xml:space="preserve">Chapter </w:t>
              </w:r>
              <w:r w:rsidRPr="00643D28">
                <w:rPr>
                  <w:noProof/>
                </w:rPr>
                <w:t>Chair:</w:t>
              </w:r>
            </w:ins>
            <w:del w:id="33" w:author="Craig Newman" w:date="2023-07-03T12:45:00Z">
              <w:r w:rsidRPr="00152D83" w:rsidDel="00C63029">
                <w:rPr>
                  <w:noProof/>
                </w:rPr>
                <w:delText>C</w:delText>
              </w:r>
              <w:r w:rsidDel="00C63029">
                <w:rPr>
                  <w:noProof/>
                </w:rPr>
                <w:delText>o-</w:delText>
              </w:r>
              <w:r w:rsidRPr="00152D83" w:rsidDel="00C63029">
                <w:rPr>
                  <w:noProof/>
                </w:rPr>
                <w:delText>Chair:</w:delText>
              </w:r>
            </w:del>
          </w:p>
        </w:tc>
        <w:tc>
          <w:tcPr>
            <w:tcW w:w="6858" w:type="dxa"/>
          </w:tcPr>
          <w:p w14:paraId="5529981F" w14:textId="482AF0B5" w:rsidR="00BE33E0" w:rsidRPr="00152D83" w:rsidRDefault="00BE33E0" w:rsidP="00BE33E0">
            <w:pPr>
              <w:rPr>
                <w:noProof/>
              </w:rPr>
            </w:pPr>
            <w:ins w:id="34" w:author="Craig Newman" w:date="2023-07-03T12:45:00Z">
              <w:r w:rsidRPr="00643D28">
                <w:rPr>
                  <w:noProof/>
                </w:rPr>
                <w:t>Robert Hausam MD</w:t>
              </w:r>
              <w:r w:rsidRPr="00643D28">
                <w:rPr>
                  <w:noProof/>
                </w:rPr>
                <w:br/>
                <w:t>Hausam  Consulting</w:t>
              </w:r>
            </w:ins>
            <w:del w:id="35" w:author="Craig Newman" w:date="2023-07-03T12:45:00Z">
              <w:r w:rsidDel="00C63029">
                <w:rPr>
                  <w:noProof/>
                </w:rPr>
                <w:delText>Robert Hausam</w:delText>
              </w:r>
              <w:r w:rsidRPr="00152D83" w:rsidDel="00C63029">
                <w:rPr>
                  <w:noProof/>
                </w:rPr>
                <w:br/>
              </w:r>
              <w:r w:rsidDel="00C63029">
                <w:rPr>
                  <w:noProof/>
                </w:rPr>
                <w:delText>Hausam Consulting</w:delText>
              </w:r>
            </w:del>
          </w:p>
        </w:tc>
      </w:tr>
      <w:tr w:rsidR="00BE33E0" w:rsidRPr="00152D83" w14:paraId="61339FF9" w14:textId="77777777" w:rsidTr="00425944">
        <w:trPr>
          <w:trHeight w:val="360"/>
        </w:trPr>
        <w:tc>
          <w:tcPr>
            <w:tcW w:w="2718" w:type="dxa"/>
          </w:tcPr>
          <w:p w14:paraId="06DAF2F4" w14:textId="709E5F93" w:rsidR="00BE33E0" w:rsidRPr="00152D83" w:rsidRDefault="00BE33E0" w:rsidP="00BE33E0">
            <w:pPr>
              <w:rPr>
                <w:noProof/>
              </w:rPr>
            </w:pPr>
            <w:ins w:id="36" w:author="Craig Newman" w:date="2023-07-03T12:45:00Z">
              <w:r>
                <w:rPr>
                  <w:noProof/>
                </w:rPr>
                <w:t>Chapter Chair:</w:t>
              </w:r>
            </w:ins>
            <w:del w:id="37" w:author="Craig Newman" w:date="2023-07-03T12:45:00Z">
              <w:r w:rsidRPr="00152D83" w:rsidDel="00C63029">
                <w:rPr>
                  <w:noProof/>
                </w:rPr>
                <w:delText>C</w:delText>
              </w:r>
              <w:r w:rsidDel="00C63029">
                <w:rPr>
                  <w:noProof/>
                </w:rPr>
                <w:delText>o-</w:delText>
              </w:r>
              <w:r w:rsidRPr="00152D83" w:rsidDel="00C63029">
                <w:rPr>
                  <w:noProof/>
                </w:rPr>
                <w:delText>Chair:</w:delText>
              </w:r>
            </w:del>
          </w:p>
        </w:tc>
        <w:tc>
          <w:tcPr>
            <w:tcW w:w="6858" w:type="dxa"/>
          </w:tcPr>
          <w:p w14:paraId="18A731F1" w14:textId="59607156" w:rsidR="00BE33E0" w:rsidRPr="00152D83" w:rsidRDefault="00BE33E0" w:rsidP="00BE33E0">
            <w:ins w:id="38" w:author="Craig Newman" w:date="2023-07-03T12:45:00Z">
              <w:r>
                <w:rPr>
                  <w:bCs/>
                </w:rPr>
                <w:t>Ralf Herzog</w:t>
              </w:r>
              <w:r w:rsidRPr="00643D28">
                <w:br/>
              </w:r>
              <w:r>
                <w:t>Roche Diagnostics International Ltd</w:t>
              </w:r>
            </w:ins>
            <w:del w:id="39" w:author="Craig Newman" w:date="2023-07-03T12:45:00Z">
              <w:r w:rsidDel="00C63029">
                <w:delText>Ken McCaslin</w:delText>
              </w:r>
              <w:r w:rsidDel="00C63029">
                <w:br/>
                <w:delText>Accenture</w:delText>
              </w:r>
            </w:del>
          </w:p>
        </w:tc>
      </w:tr>
      <w:tr w:rsidR="00BE33E0" w:rsidRPr="00152D83" w14:paraId="03FE67C1" w14:textId="77777777" w:rsidTr="00425944">
        <w:trPr>
          <w:trHeight w:val="360"/>
        </w:trPr>
        <w:tc>
          <w:tcPr>
            <w:tcW w:w="2718" w:type="dxa"/>
          </w:tcPr>
          <w:p w14:paraId="42A42946" w14:textId="3981367E" w:rsidR="00BE33E0" w:rsidRPr="00152D83" w:rsidRDefault="00BE33E0" w:rsidP="00BE33E0">
            <w:pPr>
              <w:rPr>
                <w:noProof/>
              </w:rPr>
            </w:pPr>
            <w:ins w:id="40" w:author="Craig Newman" w:date="2023-07-03T12:45:00Z">
              <w:r>
                <w:rPr>
                  <w:noProof/>
                </w:rPr>
                <w:t>Chapter Chair:</w:t>
              </w:r>
            </w:ins>
            <w:del w:id="41" w:author="Craig Newman" w:date="2023-07-03T12:45:00Z">
              <w:r w:rsidRPr="00152D83" w:rsidDel="00C63029">
                <w:rPr>
                  <w:noProof/>
                </w:rPr>
                <w:delText>C</w:delText>
              </w:r>
              <w:r w:rsidDel="00C63029">
                <w:rPr>
                  <w:noProof/>
                </w:rPr>
                <w:delText>o-</w:delText>
              </w:r>
              <w:r w:rsidRPr="00152D83" w:rsidDel="00C63029">
                <w:rPr>
                  <w:noProof/>
                </w:rPr>
                <w:delText>Chair:</w:delText>
              </w:r>
            </w:del>
          </w:p>
        </w:tc>
        <w:tc>
          <w:tcPr>
            <w:tcW w:w="6858" w:type="dxa"/>
          </w:tcPr>
          <w:p w14:paraId="7E9F6625" w14:textId="77777777" w:rsidR="00BE33E0" w:rsidRDefault="00BE33E0" w:rsidP="00BE33E0">
            <w:pPr>
              <w:rPr>
                <w:ins w:id="42" w:author="Craig Newman" w:date="2023-07-03T12:45:00Z"/>
                <w:noProof/>
              </w:rPr>
            </w:pPr>
            <w:ins w:id="43" w:author="Craig Newman" w:date="2023-07-03T12:45:00Z">
              <w:r>
                <w:rPr>
                  <w:noProof/>
                </w:rPr>
                <w:t>Marti Velezis</w:t>
              </w:r>
            </w:ins>
          </w:p>
          <w:p w14:paraId="2ED03141" w14:textId="441EA4CF" w:rsidR="00BE33E0" w:rsidRPr="00E569E5" w:rsidRDefault="00BE33E0" w:rsidP="00BE33E0">
            <w:ins w:id="44" w:author="Craig Newman" w:date="2023-07-03T12:45:00Z">
              <w:r>
                <w:rPr>
                  <w:noProof/>
                </w:rPr>
                <w:t>Food and Drug Administration</w:t>
              </w:r>
            </w:ins>
            <w:del w:id="45" w:author="Craig Newman" w:date="2023-07-03T12:45:00Z">
              <w:r w:rsidRPr="00E569E5" w:rsidDel="00C63029">
                <w:delText>Patrick Loyd</w:delText>
              </w:r>
              <w:r w:rsidRPr="00E569E5" w:rsidDel="00C63029">
                <w:br/>
                <w:delText>ICode Solutions</w:delText>
              </w:r>
            </w:del>
          </w:p>
        </w:tc>
      </w:tr>
      <w:tr w:rsidR="00BE33E0" w:rsidRPr="00152D83" w14:paraId="3D0346FE" w14:textId="77777777" w:rsidTr="00425944">
        <w:trPr>
          <w:trHeight w:val="360"/>
        </w:trPr>
        <w:tc>
          <w:tcPr>
            <w:tcW w:w="2718" w:type="dxa"/>
          </w:tcPr>
          <w:p w14:paraId="260A3157" w14:textId="7360A221" w:rsidR="00BE33E0" w:rsidRPr="00152D83" w:rsidRDefault="00BE33E0" w:rsidP="00BE33E0">
            <w:pPr>
              <w:rPr>
                <w:noProof/>
              </w:rPr>
            </w:pPr>
            <w:ins w:id="46" w:author="Craig Newman" w:date="2023-07-03T12:45:00Z">
              <w:r w:rsidRPr="00643D28">
                <w:rPr>
                  <w:noProof/>
                </w:rPr>
                <w:t>Chapter Chair</w:t>
              </w:r>
              <w:r>
                <w:rPr>
                  <w:noProof/>
                </w:rPr>
                <w:t>:</w:t>
              </w:r>
            </w:ins>
            <w:del w:id="47" w:author="Craig Newman" w:date="2023-07-03T12:45:00Z">
              <w:r w:rsidDel="00C63029">
                <w:rPr>
                  <w:noProof/>
                </w:rPr>
                <w:delText>Co-Chair:</w:delText>
              </w:r>
            </w:del>
          </w:p>
        </w:tc>
        <w:tc>
          <w:tcPr>
            <w:tcW w:w="6858" w:type="dxa"/>
          </w:tcPr>
          <w:p w14:paraId="7013A73A" w14:textId="0FB95A44" w:rsidR="00BE33E0" w:rsidRPr="00F25462" w:rsidRDefault="00BE33E0" w:rsidP="00BE33E0">
            <w:pPr>
              <w:rPr>
                <w:lang w:val="de-DE"/>
              </w:rPr>
            </w:pPr>
            <w:ins w:id="48" w:author="Craig Newman" w:date="2023-07-03T12:45:00Z">
              <w:r>
                <w:rPr>
                  <w:noProof/>
                </w:rPr>
                <w:t>Riki Merrick</w:t>
              </w:r>
              <w:r>
                <w:rPr>
                  <w:noProof/>
                </w:rPr>
                <w:br/>
                <w:t>Vernetzt, L</w:t>
              </w:r>
              <w:r w:rsidRPr="00643D28">
                <w:rPr>
                  <w:noProof/>
                </w:rPr>
                <w:t>L</w:t>
              </w:r>
              <w:r>
                <w:rPr>
                  <w:noProof/>
                </w:rPr>
                <w:t>C</w:t>
              </w:r>
            </w:ins>
            <w:del w:id="49" w:author="Craig Newman" w:date="2023-07-03T12:45:00Z">
              <w:r w:rsidRPr="00E569E5" w:rsidDel="00C63029">
                <w:delText>Riki Merrick</w:delText>
              </w:r>
              <w:r w:rsidDel="00C63029">
                <w:br/>
              </w:r>
              <w:r w:rsidRPr="00E569E5" w:rsidDel="00C63029">
                <w:delText>Vernetzt, LLC</w:delText>
              </w:r>
            </w:del>
          </w:p>
        </w:tc>
      </w:tr>
      <w:tr w:rsidR="00BE33E0" w:rsidRPr="00152D83" w14:paraId="11222E90" w14:textId="77777777" w:rsidTr="00425944">
        <w:trPr>
          <w:trHeight w:val="360"/>
        </w:trPr>
        <w:tc>
          <w:tcPr>
            <w:tcW w:w="2718" w:type="dxa"/>
          </w:tcPr>
          <w:p w14:paraId="1F473BD0" w14:textId="1E733866" w:rsidR="00BE33E0" w:rsidDel="00C63029" w:rsidRDefault="00BE33E0" w:rsidP="00BE33E0">
            <w:pPr>
              <w:rPr>
                <w:del w:id="50" w:author="Craig Newman" w:date="2023-07-03T12:45:00Z"/>
                <w:noProof/>
              </w:rPr>
            </w:pPr>
            <w:ins w:id="51" w:author="Craig Newman" w:date="2023-07-03T12:45:00Z">
              <w:r>
                <w:rPr>
                  <w:noProof/>
                </w:rPr>
                <w:t>Chapter Chair:</w:t>
              </w:r>
            </w:ins>
            <w:del w:id="52" w:author="Craig Newman" w:date="2023-07-03T12:45:00Z">
              <w:r w:rsidDel="00C63029">
                <w:rPr>
                  <w:noProof/>
                </w:rPr>
                <w:delText>Co-Chair:Chapter Chair:</w:delText>
              </w:r>
            </w:del>
          </w:p>
          <w:p w14:paraId="0ACE5F6D" w14:textId="77777777" w:rsidR="00BE33E0" w:rsidRPr="00152D83" w:rsidRDefault="00BE33E0" w:rsidP="00BE33E0">
            <w:pPr>
              <w:rPr>
                <w:noProof/>
              </w:rPr>
            </w:pPr>
          </w:p>
        </w:tc>
        <w:tc>
          <w:tcPr>
            <w:tcW w:w="6858" w:type="dxa"/>
          </w:tcPr>
          <w:p w14:paraId="6EF1591B" w14:textId="4887BF6B" w:rsidR="00BE33E0" w:rsidDel="00C63029" w:rsidRDefault="00BE33E0" w:rsidP="00BE33E0">
            <w:pPr>
              <w:rPr>
                <w:del w:id="53" w:author="Craig Newman" w:date="2023-07-03T12:45:00Z"/>
              </w:rPr>
            </w:pPr>
            <w:ins w:id="54" w:author="Craig Newman" w:date="2023-07-03T12:45:00Z">
              <w:r>
                <w:rPr>
                  <w:noProof/>
                </w:rPr>
                <w:t>J.D. Nolen</w:t>
              </w:r>
              <w:r>
                <w:rPr>
                  <w:noProof/>
                </w:rPr>
                <w:br/>
                <w:t>Children’s Mercy Hospital</w:t>
              </w:r>
            </w:ins>
            <w:del w:id="55" w:author="Craig Newman" w:date="2023-07-03T12:45:00Z">
              <w:r w:rsidDel="00C63029">
                <w:delText>JD Nolen</w:delText>
              </w:r>
            </w:del>
          </w:p>
          <w:p w14:paraId="2C2B3878" w14:textId="15DC8930" w:rsidR="00BE33E0" w:rsidRPr="00152D83" w:rsidRDefault="00BE33E0" w:rsidP="00BE33E0">
            <w:pPr>
              <w:rPr>
                <w:noProof/>
              </w:rPr>
            </w:pPr>
            <w:del w:id="56" w:author="Craig Newman" w:date="2023-07-03T12:45:00Z">
              <w:r w:rsidDel="00C63029">
                <w:delText>Children’s Mercy Hospital</w:delText>
              </w:r>
            </w:del>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commentRangeStart w:id="57"/>
            <w:r>
              <w:rPr>
                <w:noProof/>
              </w:rPr>
              <w:t>Scott Robertson</w:t>
            </w:r>
            <w:r w:rsidR="00005FAA" w:rsidRPr="00A63732">
              <w:rPr>
                <w:noProof/>
              </w:rPr>
              <w:br/>
            </w:r>
            <w:r>
              <w:rPr>
                <w:noProof/>
              </w:rPr>
              <w:t>Kaiser Permanente</w:t>
            </w:r>
            <w:commentRangeEnd w:id="57"/>
            <w:r w:rsidR="00BE33E0">
              <w:rPr>
                <w:rStyle w:val="CommentReference"/>
                <w:rFonts w:eastAsia="MS Mincho"/>
                <w:szCs w:val="20"/>
              </w:rPr>
              <w:commentReference w:id="57"/>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000000" w:rsidP="00181A96">
            <w:pPr>
              <w:rPr>
                <w:noProof/>
              </w:rPr>
            </w:pPr>
            <w:hyperlink r:id="rId14" w:history="1">
              <w:r w:rsidR="00181A96" w:rsidRPr="00462378">
                <w:rPr>
                  <w:rStyle w:val="Hyperlink"/>
                  <w:noProof/>
                  <w:kern w:val="0"/>
                  <w:sz w:val="24"/>
                  <w:szCs w:val="24"/>
                </w:rPr>
                <w:t>ord@lists.hl7.org</w:t>
              </w:r>
            </w:hyperlink>
            <w:r w:rsidR="00181A96">
              <w:rPr>
                <w:noProof/>
              </w:rPr>
              <w:t xml:space="preserve"> </w:t>
            </w:r>
          </w:p>
        </w:tc>
      </w:tr>
    </w:tbl>
    <w:p w14:paraId="27CD8E53" w14:textId="77777777" w:rsidR="00F55C8D" w:rsidRDefault="00F55C8D" w:rsidP="00F55C8D">
      <w:pPr>
        <w:pStyle w:val="Heading2"/>
        <w:numPr>
          <w:ilvl w:val="0"/>
          <w:numId w:val="0"/>
        </w:numPr>
        <w:rPr>
          <w:ins w:id="58" w:author="Buitendijk, Hans" w:date="2022-08-19T16:31:00Z"/>
          <w:noProof/>
        </w:rPr>
      </w:pPr>
      <w:bookmarkStart w:id="59" w:name="_Toc28956782"/>
      <w:ins w:id="60" w:author="Buitendijk, Hans" w:date="2022-08-19T16:31:00Z">
        <w:r>
          <w:rPr>
            <w:noProof/>
          </w:rPr>
          <w:t>Note to Balloters</w:t>
        </w:r>
      </w:ins>
    </w:p>
    <w:p w14:paraId="13D9D9DA" w14:textId="77777777" w:rsidR="00F55C8D" w:rsidRDefault="00F55C8D" w:rsidP="00F55C8D">
      <w:pPr>
        <w:rPr>
          <w:ins w:id="61" w:author="Buitendijk, Hans" w:date="2022-08-19T16:31:00Z"/>
          <w:lang w:eastAsia="de-DE"/>
        </w:rPr>
      </w:pPr>
      <w:ins w:id="62" w:author="Buitendijk, Hans" w:date="2022-08-19T16:31:00Z">
        <w:r>
          <w:rPr>
            <w:lang w:eastAsia="de-DE"/>
          </w:rPr>
          <w:t>We are seeking your input on these topics:</w:t>
        </w:r>
      </w:ins>
    </w:p>
    <w:p w14:paraId="77C949E0" w14:textId="77777777" w:rsidR="00F55C8D" w:rsidRDefault="00F55C8D" w:rsidP="00F55C8D">
      <w:pPr>
        <w:rPr>
          <w:ins w:id="63" w:author="Buitendijk, Hans" w:date="2022-08-19T16:31:00Z"/>
          <w:lang w:eastAsia="de-DE"/>
        </w:rPr>
      </w:pPr>
    </w:p>
    <w:p w14:paraId="27872F8D" w14:textId="75D87688" w:rsidR="00F55C8D" w:rsidRDefault="00F55C8D" w:rsidP="00F55C8D">
      <w:pPr>
        <w:rPr>
          <w:ins w:id="64" w:author="Buitendijk, Hans" w:date="2022-08-19T16:31:00Z"/>
          <w:lang w:eastAsia="de-DE"/>
        </w:rPr>
      </w:pPr>
      <w:ins w:id="65" w:author="Buitendijk, Hans" w:date="2022-08-19T16:31:00Z">
        <w:r>
          <w:rPr>
            <w:lang w:eastAsia="de-DE"/>
          </w:rPr>
          <w:t xml:space="preserve">#1 In all product families there is debate around </w:t>
        </w:r>
        <w:proofErr w:type="gramStart"/>
        <w:r>
          <w:rPr>
            <w:lang w:eastAsia="de-DE"/>
          </w:rPr>
          <w:t>use</w:t>
        </w:r>
        <w:proofErr w:type="gramEnd"/>
        <w:r>
          <w:rPr>
            <w:lang w:eastAsia="de-DE"/>
          </w:rPr>
          <w:t xml:space="preserve"> of observations to represent the Gender Harmony concepts. </w:t>
        </w:r>
        <w:proofErr w:type="gramStart"/>
        <w:r>
          <w:rPr>
            <w:lang w:eastAsia="de-DE"/>
          </w:rPr>
          <w:t>In order to</w:t>
        </w:r>
        <w:proofErr w:type="gramEnd"/>
        <w:r>
          <w:rPr>
            <w:lang w:eastAsia="de-DE"/>
          </w:rPr>
          <w:t xml:space="preserve">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385519">
          <w:rPr>
            <w:sz w:val="36"/>
            <w:szCs w:val="36"/>
            <w:rPrChange w:id="66" w:author="Lynn Laakso [2]" w:date="2022-09-09T08:57:00Z">
              <w:rPr/>
            </w:rPrChange>
          </w:rPr>
          <w:t xml:space="preserve"> </w:t>
        </w:r>
        <w:r w:rsidRPr="00385519">
          <w:rPr>
            <w:sz w:val="28"/>
            <w:szCs w:val="36"/>
            <w:rPrChange w:id="67" w:author="Lynn Laakso [2]" w:date="2022-09-09T08:57:00Z">
              <w:rPr>
                <w:sz w:val="20"/>
              </w:rPr>
            </w:rPrChange>
          </w:rPr>
          <w:fldChar w:fldCharType="begin"/>
        </w:r>
        <w:r w:rsidRPr="00385519">
          <w:rPr>
            <w:sz w:val="36"/>
            <w:szCs w:val="36"/>
            <w:rPrChange w:id="68" w:author="Lynn Laakso [2]" w:date="2022-09-09T08:57:00Z">
              <w:rPr/>
            </w:rPrChange>
          </w:rPr>
          <w:instrText xml:space="preserve"> HYPERLINK "http://www.hl7.org/permalink/?SOGIGuidance" \t "_blank" </w:instrText>
        </w:r>
        <w:r w:rsidRPr="002E0FF8">
          <w:rPr>
            <w:sz w:val="28"/>
            <w:szCs w:val="36"/>
          </w:rPr>
        </w:r>
        <w:r w:rsidRPr="00385519">
          <w:rPr>
            <w:sz w:val="28"/>
            <w:szCs w:val="36"/>
            <w:rPrChange w:id="69" w:author="Lynn Laakso [2]" w:date="2022-09-09T08:57:00Z">
              <w:rPr>
                <w:rStyle w:val="Hyperlink"/>
                <w:color w:val="1155CC"/>
                <w:shd w:val="clear" w:color="auto" w:fill="FFFFFF"/>
              </w:rPr>
            </w:rPrChange>
          </w:rPr>
          <w:fldChar w:fldCharType="separate"/>
        </w:r>
        <w:r w:rsidRPr="00385519">
          <w:rPr>
            <w:rStyle w:val="Hyperlink"/>
            <w:color w:val="1155CC"/>
            <w:sz w:val="22"/>
            <w:szCs w:val="22"/>
            <w:shd w:val="clear" w:color="auto" w:fill="FFFFFF"/>
            <w:rPrChange w:id="70" w:author="Lynn Laakso [2]" w:date="2022-09-09T08:57:00Z">
              <w:rPr>
                <w:rStyle w:val="Hyperlink"/>
                <w:color w:val="1155CC"/>
                <w:shd w:val="clear" w:color="auto" w:fill="FFFFFF"/>
              </w:rPr>
            </w:rPrChange>
          </w:rPr>
          <w:t>www.hl7.org/permalink/?SOGIGuidance</w:t>
        </w:r>
        <w:r w:rsidRPr="00385519">
          <w:rPr>
            <w:rStyle w:val="Hyperlink"/>
            <w:color w:val="1155CC"/>
            <w:sz w:val="22"/>
            <w:szCs w:val="22"/>
            <w:shd w:val="clear" w:color="auto" w:fill="FFFFFF"/>
            <w:rPrChange w:id="71" w:author="Lynn Laakso [2]" w:date="2022-09-09T08:57:00Z">
              <w:rPr>
                <w:rStyle w:val="Hyperlink"/>
                <w:color w:val="1155CC"/>
                <w:shd w:val="clear" w:color="auto" w:fill="FFFFFF"/>
              </w:rPr>
            </w:rPrChange>
          </w:rPr>
          <w:fldChar w:fldCharType="end"/>
        </w:r>
        <w:r>
          <w:rPr>
            <w:rFonts w:ascii="Arial" w:hAnsi="Arial" w:cs="Arial"/>
            <w:color w:val="222222"/>
            <w:shd w:val="clear" w:color="auto" w:fill="FFFFFF"/>
          </w:rPr>
          <w:t>.</w:t>
        </w:r>
        <w:r>
          <w:rPr>
            <w:lang w:eastAsia="de-DE"/>
          </w:rPr>
          <w:t xml:space="preserve"> This profile </w:t>
        </w:r>
        <w:proofErr w:type="gramStart"/>
        <w:r>
          <w:rPr>
            <w:lang w:eastAsia="de-DE"/>
          </w:rPr>
          <w:t>is using</w:t>
        </w:r>
        <w:proofErr w:type="gramEnd"/>
        <w:r>
          <w:rPr>
            <w:lang w:eastAsia="de-DE"/>
          </w:rPr>
          <w:t xml:space="preserve">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5" w:history="1">
        <w:r w:rsidR="00604B4B" w:rsidRPr="00604B4B">
          <w:rPr>
            <w:rStyle w:val="Hyperlink"/>
            <w:sz w:val="24"/>
            <w:szCs w:val="24"/>
          </w:rPr>
          <w:t>http://www.hl7.org/permalink/?GenderHarmonyIGBallot</w:t>
        </w:r>
      </w:hyperlink>
      <w:ins w:id="72" w:author="Lynn Laakso [2]" w:date="2022-09-09T08:59:00Z">
        <w:r w:rsidR="00385519" w:rsidRPr="00604B4B">
          <w:rPr>
            <w:sz w:val="48"/>
            <w:szCs w:val="48"/>
            <w:lang w:eastAsia="de-DE"/>
            <w:rPrChange w:id="73" w:author="Lynn Laakso [2]" w:date="2022-09-09T08:59:00Z">
              <w:rPr>
                <w:lang w:eastAsia="de-DE"/>
              </w:rPr>
            </w:rPrChange>
          </w:rPr>
          <w:t xml:space="preserve"> </w:t>
        </w:r>
      </w:ins>
      <w:ins w:id="74" w:author="Buitendijk, Hans" w:date="2022-08-19T16:31:00Z">
        <w:del w:id="75" w:author="Lynn Laakso [2]" w:date="2022-09-09T08:59:00Z">
          <w:r w:rsidDel="00385519">
            <w:rPr>
              <w:lang w:eastAsia="de-DE"/>
            </w:rPr>
            <w:delText>&lt;ADD LINK TO THE Cross Paradigm IG here!&gt;</w:delText>
          </w:r>
        </w:del>
      </w:ins>
    </w:p>
    <w:p w14:paraId="58FD4AFC" w14:textId="77777777" w:rsidR="00F55C8D" w:rsidRDefault="00F55C8D" w:rsidP="00F55C8D">
      <w:pPr>
        <w:rPr>
          <w:ins w:id="76" w:author="Buitendijk, Hans" w:date="2022-08-19T16:31:00Z"/>
          <w:lang w:eastAsia="de-DE"/>
        </w:rPr>
      </w:pPr>
    </w:p>
    <w:p w14:paraId="08380646" w14:textId="55D9CD58" w:rsidR="00F55C8D" w:rsidRDefault="00F55C8D" w:rsidP="00F55C8D">
      <w:pPr>
        <w:rPr>
          <w:ins w:id="77" w:author="Buitendijk, Hans" w:date="2022-08-19T16:31:00Z"/>
          <w:lang w:eastAsia="de-DE"/>
        </w:rPr>
      </w:pPr>
      <w:ins w:id="78" w:author="Buitendijk, Hans" w:date="2022-08-19T16:31:00Z">
        <w:r>
          <w:rPr>
            <w:lang w:eastAsia="de-DE"/>
          </w:rPr>
          <w:t xml:space="preserve">#2 In order to ensure we stay in sync with vocabulary used to represent the Gender Harmony attributes of a person, please provide </w:t>
        </w:r>
      </w:ins>
      <w:ins w:id="79" w:author="Lynn Laakso [2]" w:date="2022-09-09T08:59:00Z">
        <w:r w:rsidR="00385519">
          <w:rPr>
            <w:lang w:eastAsia="de-DE"/>
          </w:rPr>
          <w:t xml:space="preserve">Jira </w:t>
        </w:r>
      </w:ins>
      <w:ins w:id="80" w:author="Buitendijk, Hans" w:date="2022-08-19T16:31:00Z">
        <w:r>
          <w:rPr>
            <w:lang w:eastAsia="de-DE"/>
          </w:rPr>
          <w:t xml:space="preserve">feedback on the definitions and associated terminology in the </w:t>
        </w:r>
      </w:ins>
      <w:hyperlink r:id="rId16" w:history="1">
        <w:r w:rsidR="00604B4B" w:rsidRPr="00604B4B">
          <w:rPr>
            <w:rStyle w:val="Hyperlink"/>
            <w:sz w:val="24"/>
            <w:szCs w:val="24"/>
          </w:rPr>
          <w:t>http://www.hl7.org/permalink/?GenderHarmonyIGBallot</w:t>
        </w:r>
      </w:hyperlink>
      <w:ins w:id="81" w:author="Lynn Laakso [2]" w:date="2022-09-09T08:59:00Z">
        <w:r w:rsidR="00385519" w:rsidRPr="006A3A3F">
          <w:rPr>
            <w:sz w:val="32"/>
            <w:szCs w:val="32"/>
            <w:lang w:eastAsia="de-DE"/>
          </w:rPr>
          <w:t xml:space="preserve"> </w:t>
        </w:r>
      </w:ins>
      <w:ins w:id="82" w:author="Buitendijk, Hans" w:date="2022-08-19T16:31:00Z">
        <w:del w:id="83" w:author="Lynn Laakso [2]" w:date="2022-09-09T08:59:00Z">
          <w:r w:rsidDel="00385519">
            <w:rPr>
              <w:lang w:eastAsia="de-DE"/>
            </w:rPr>
            <w:delText xml:space="preserve">&lt;ADD LINK TO THE Cross Paradigm IG here!&gt; </w:delText>
          </w:r>
        </w:del>
        <w:r>
          <w:rPr>
            <w:lang w:eastAsia="de-DE"/>
          </w:rPr>
          <w:t>ballot.</w:t>
        </w:r>
      </w:ins>
    </w:p>
    <w:p w14:paraId="477FC487" w14:textId="77777777" w:rsidR="00F55C8D" w:rsidRDefault="00F55C8D" w:rsidP="00F55C8D">
      <w:pPr>
        <w:rPr>
          <w:ins w:id="84" w:author="Buitendijk, Hans" w:date="2022-08-19T16:31:00Z"/>
          <w:lang w:eastAsia="de-DE"/>
        </w:rPr>
      </w:pPr>
    </w:p>
    <w:p w14:paraId="68555AEF" w14:textId="4048E4D6" w:rsidR="00F55C8D" w:rsidRDefault="00F55C8D" w:rsidP="00F55C8D">
      <w:pPr>
        <w:rPr>
          <w:ins w:id="85" w:author="Buitendijk, Hans" w:date="2022-08-19T16:31:00Z"/>
          <w:lang w:eastAsia="de-DE"/>
        </w:rPr>
      </w:pPr>
      <w:ins w:id="86" w:author="Buitendijk, Hans" w:date="2022-08-19T16:31: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556D2680" w14:textId="77777777" w:rsidR="00E9258C" w:rsidRDefault="00E9258C" w:rsidP="00F55C8D">
      <w:pPr>
        <w:rPr>
          <w:ins w:id="87" w:author="Buitendijk, Hans" w:date="2022-08-19T16:31:00Z"/>
          <w:lang w:eastAsia="de-DE"/>
        </w:rPr>
      </w:pPr>
    </w:p>
    <w:p w14:paraId="3CFED766" w14:textId="72613640" w:rsidR="00F55C8D" w:rsidRDefault="00F55C8D">
      <w:pPr>
        <w:rPr>
          <w:ins w:id="88" w:author="Buitendijk, Hans" w:date="2022-09-02T08:58:00Z"/>
          <w:lang w:eastAsia="de-DE"/>
        </w:rPr>
      </w:pPr>
      <w:ins w:id="89" w:author="Buitendijk, Hans" w:date="2022-08-19T16:31:00Z">
        <w:r>
          <w:rPr>
            <w:lang w:eastAsia="de-DE"/>
          </w:rPr>
          <w:t>#</w:t>
        </w:r>
        <w:r w:rsidR="00235AD4">
          <w:rPr>
            <w:lang w:eastAsia="de-DE"/>
          </w:rPr>
          <w:t>4</w:t>
        </w:r>
        <w:r>
          <w:rPr>
            <w:lang w:eastAsia="de-DE"/>
          </w:rPr>
          <w:t xml:space="preserve"> </w:t>
        </w:r>
      </w:ins>
      <w:ins w:id="90" w:author="Buitendijk, Hans" w:date="2022-08-19T16:32:00Z">
        <w:r w:rsidR="00AC7F36">
          <w:rPr>
            <w:lang w:eastAsia="de-DE"/>
          </w:rPr>
          <w:t>All three segments may need to be relevant for all messages</w:t>
        </w:r>
      </w:ins>
      <w:ins w:id="91" w:author="Buitendijk, Hans" w:date="2022-08-19T17:39:00Z">
        <w:r w:rsidR="000829F5">
          <w:rPr>
            <w:lang w:eastAsia="de-DE"/>
          </w:rPr>
          <w:t xml:space="preserve"> (Pharmacy </w:t>
        </w:r>
        <w:r w:rsidR="00D969D6">
          <w:rPr>
            <w:lang w:eastAsia="de-DE"/>
          </w:rPr>
          <w:t>4A.3, Immunizations 4A.7)</w:t>
        </w:r>
      </w:ins>
      <w:ins w:id="92" w:author="Buitendijk, Hans" w:date="2022-08-19T16:32:00Z">
        <w:r w:rsidR="00AC7F36">
          <w:rPr>
            <w:lang w:eastAsia="de-DE"/>
          </w:rPr>
          <w:t>, particularly the</w:t>
        </w:r>
      </w:ins>
      <w:ins w:id="93" w:author="Buitendijk, Hans" w:date="2022-08-19T16:31:00Z">
        <w:r>
          <w:rPr>
            <w:lang w:eastAsia="de-DE"/>
          </w:rPr>
          <w:t xml:space="preserve"> GSC</w:t>
        </w:r>
      </w:ins>
      <w:ins w:id="94" w:author="Buitendijk, Hans" w:date="2022-08-19T16:32:00Z">
        <w:r w:rsidR="00AC7F36">
          <w:rPr>
            <w:lang w:eastAsia="de-DE"/>
          </w:rPr>
          <w:t xml:space="preserve"> segment.  We seek feedback where any or all </w:t>
        </w:r>
      </w:ins>
      <w:ins w:id="95" w:author="Buitendijk, Hans" w:date="2022-08-19T16:33:00Z">
        <w:r w:rsidR="00AC7F36">
          <w:rPr>
            <w:lang w:eastAsia="de-DE"/>
          </w:rPr>
          <w:t xml:space="preserve">segments are not needed as prior messages in the workflow would have already conveyed that, or this context is not relevant for the </w:t>
        </w:r>
        <w:r w:rsidR="00D65211">
          <w:rPr>
            <w:lang w:eastAsia="de-DE"/>
          </w:rPr>
          <w:t>exchange at hand.</w:t>
        </w:r>
      </w:ins>
    </w:p>
    <w:p w14:paraId="166B38D4" w14:textId="0DDBC90E" w:rsidR="00FD3949" w:rsidRDefault="00FD3949">
      <w:pPr>
        <w:rPr>
          <w:ins w:id="96" w:author="Buitendijk, Hans" w:date="2022-09-02T08:58:00Z"/>
          <w:lang w:eastAsia="de-DE"/>
        </w:rPr>
      </w:pPr>
    </w:p>
    <w:p w14:paraId="7E632F42" w14:textId="77777777" w:rsidR="00FD3949" w:rsidRDefault="00FD3949" w:rsidP="00FD3949">
      <w:pPr>
        <w:rPr>
          <w:ins w:id="97"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150"/>
        <w:gridCol w:w="2266"/>
        <w:gridCol w:w="2062"/>
        <w:gridCol w:w="1097"/>
        <w:gridCol w:w="1363"/>
        <w:gridCol w:w="692"/>
      </w:tblGrid>
      <w:tr w:rsidR="00FD3949" w14:paraId="5695A95E" w14:textId="77777777" w:rsidTr="00956B53">
        <w:trPr>
          <w:trHeight w:val="530"/>
          <w:ins w:id="98" w:author="Buitendijk, Hans" w:date="2022-09-02T08:58:00Z"/>
        </w:trPr>
        <w:tc>
          <w:tcPr>
            <w:tcW w:w="977" w:type="dxa"/>
            <w:shd w:val="clear" w:color="auto" w:fill="D9D9D9"/>
          </w:tcPr>
          <w:p w14:paraId="3E18EE6A" w14:textId="77777777" w:rsidR="00FD3949" w:rsidRDefault="00FD3949" w:rsidP="00DE0C4A">
            <w:pPr>
              <w:widowControl w:val="0"/>
              <w:autoSpaceDE w:val="0"/>
              <w:autoSpaceDN w:val="0"/>
              <w:adjustRightInd w:val="0"/>
              <w:spacing w:before="110"/>
              <w:rPr>
                <w:ins w:id="99" w:author="Buitendijk, Hans" w:date="2022-09-02T08:58:00Z"/>
                <w:rFonts w:ascii="Arial" w:hAnsi="Arial"/>
              </w:rPr>
            </w:pPr>
            <w:ins w:id="100" w:author="Buitendijk, Hans" w:date="2022-09-02T08:58:00Z">
              <w:r>
                <w:rPr>
                  <w:b/>
                  <w:bCs/>
                  <w:i/>
                  <w:iCs/>
                  <w:color w:val="000080"/>
                </w:rPr>
                <w:t>Section</w:t>
              </w:r>
            </w:ins>
          </w:p>
        </w:tc>
        <w:tc>
          <w:tcPr>
            <w:tcW w:w="2273" w:type="dxa"/>
            <w:shd w:val="clear" w:color="auto" w:fill="D9D9D9"/>
          </w:tcPr>
          <w:p w14:paraId="5D7F20AA" w14:textId="77777777" w:rsidR="00FD3949" w:rsidRDefault="00FD3949" w:rsidP="00DE0C4A">
            <w:pPr>
              <w:widowControl w:val="0"/>
              <w:autoSpaceDE w:val="0"/>
              <w:autoSpaceDN w:val="0"/>
              <w:adjustRightInd w:val="0"/>
              <w:spacing w:before="110"/>
              <w:rPr>
                <w:ins w:id="101" w:author="Buitendijk, Hans" w:date="2022-09-02T08:58:00Z"/>
                <w:rFonts w:ascii="Arial" w:hAnsi="Arial"/>
              </w:rPr>
            </w:pPr>
            <w:ins w:id="102" w:author="Buitendijk, Hans" w:date="2022-09-02T08:58:00Z">
              <w:r>
                <w:rPr>
                  <w:b/>
                  <w:bCs/>
                  <w:i/>
                  <w:iCs/>
                  <w:color w:val="000080"/>
                </w:rPr>
                <w:t>Section Name</w:t>
              </w:r>
            </w:ins>
          </w:p>
        </w:tc>
        <w:tc>
          <w:tcPr>
            <w:tcW w:w="2224" w:type="dxa"/>
            <w:shd w:val="clear" w:color="auto" w:fill="D9D9D9"/>
          </w:tcPr>
          <w:p w14:paraId="7114F086" w14:textId="77777777" w:rsidR="00FD3949" w:rsidRDefault="00FD3949" w:rsidP="00DE0C4A">
            <w:pPr>
              <w:widowControl w:val="0"/>
              <w:autoSpaceDE w:val="0"/>
              <w:autoSpaceDN w:val="0"/>
              <w:adjustRightInd w:val="0"/>
              <w:spacing w:before="110"/>
              <w:rPr>
                <w:ins w:id="103" w:author="Buitendijk, Hans" w:date="2022-09-02T08:58:00Z"/>
                <w:rFonts w:ascii="Arial" w:hAnsi="Arial"/>
              </w:rPr>
            </w:pPr>
            <w:proofErr w:type="gramStart"/>
            <w:ins w:id="104" w:author="Buitendijk, Hans" w:date="2022-09-02T08:58:00Z">
              <w:r>
                <w:rPr>
                  <w:b/>
                  <w:bCs/>
                  <w:i/>
                  <w:iCs/>
                  <w:color w:val="000080"/>
                </w:rPr>
                <w:t>Change  Type</w:t>
              </w:r>
              <w:proofErr w:type="gramEnd"/>
            </w:ins>
          </w:p>
        </w:tc>
        <w:tc>
          <w:tcPr>
            <w:tcW w:w="1097" w:type="dxa"/>
            <w:shd w:val="clear" w:color="auto" w:fill="D9D9D9"/>
          </w:tcPr>
          <w:p w14:paraId="4B5C2B8E" w14:textId="77777777" w:rsidR="00FD3949" w:rsidRPr="005E5A1E" w:rsidRDefault="00FD3949" w:rsidP="00DE0C4A">
            <w:pPr>
              <w:widowControl w:val="0"/>
              <w:autoSpaceDE w:val="0"/>
              <w:autoSpaceDN w:val="0"/>
              <w:adjustRightInd w:val="0"/>
              <w:spacing w:before="110"/>
              <w:rPr>
                <w:ins w:id="105" w:author="Buitendijk, Hans" w:date="2022-09-02T08:58:00Z"/>
                <w:b/>
                <w:bCs/>
                <w:i/>
                <w:iCs/>
                <w:color w:val="000080"/>
              </w:rPr>
            </w:pPr>
            <w:ins w:id="106" w:author="Buitendijk, Hans" w:date="2022-09-02T08:58:00Z">
              <w:r w:rsidRPr="005E5A1E">
                <w:rPr>
                  <w:b/>
                  <w:bCs/>
                  <w:i/>
                  <w:iCs/>
                  <w:color w:val="000080"/>
                </w:rPr>
                <w:t>Proposal #</w:t>
              </w:r>
            </w:ins>
          </w:p>
        </w:tc>
        <w:tc>
          <w:tcPr>
            <w:tcW w:w="1363" w:type="dxa"/>
            <w:shd w:val="clear" w:color="auto" w:fill="D9D9D9"/>
          </w:tcPr>
          <w:p w14:paraId="29FFCF90" w14:textId="77777777" w:rsidR="00FD3949" w:rsidRDefault="00FD3949" w:rsidP="00DE0C4A">
            <w:pPr>
              <w:widowControl w:val="0"/>
              <w:autoSpaceDE w:val="0"/>
              <w:autoSpaceDN w:val="0"/>
              <w:adjustRightInd w:val="0"/>
              <w:spacing w:before="110"/>
              <w:jc w:val="center"/>
              <w:rPr>
                <w:ins w:id="107" w:author="Buitendijk, Hans" w:date="2022-09-02T08:58:00Z"/>
                <w:b/>
                <w:bCs/>
                <w:i/>
                <w:iCs/>
                <w:color w:val="000080"/>
                <w:sz w:val="28"/>
                <w:szCs w:val="28"/>
              </w:rPr>
            </w:pPr>
            <w:ins w:id="108" w:author="Buitendijk, Hans" w:date="2022-09-02T08:58:00Z">
              <w:r>
                <w:rPr>
                  <w:b/>
                  <w:bCs/>
                  <w:i/>
                  <w:iCs/>
                  <w:color w:val="000080"/>
                </w:rPr>
                <w:t>Substantive</w:t>
              </w:r>
              <w:r>
                <w:rPr>
                  <w:b/>
                  <w:bCs/>
                  <w:i/>
                  <w:iCs/>
                  <w:color w:val="000080"/>
                </w:rPr>
                <w:br/>
                <w:t>Y/N</w:t>
              </w:r>
            </w:ins>
          </w:p>
        </w:tc>
        <w:tc>
          <w:tcPr>
            <w:tcW w:w="696" w:type="dxa"/>
            <w:shd w:val="clear" w:color="auto" w:fill="D9D9D9"/>
          </w:tcPr>
          <w:p w14:paraId="55CA8D25" w14:textId="77777777" w:rsidR="00FD3949" w:rsidRDefault="00FD3949" w:rsidP="00DE0C4A">
            <w:pPr>
              <w:widowControl w:val="0"/>
              <w:autoSpaceDE w:val="0"/>
              <w:autoSpaceDN w:val="0"/>
              <w:adjustRightInd w:val="0"/>
              <w:spacing w:before="110"/>
              <w:jc w:val="center"/>
              <w:rPr>
                <w:ins w:id="109" w:author="Buitendijk, Hans" w:date="2022-09-02T08:58:00Z"/>
                <w:b/>
                <w:bCs/>
                <w:i/>
                <w:iCs/>
                <w:color w:val="000080"/>
                <w:sz w:val="28"/>
                <w:szCs w:val="28"/>
              </w:rPr>
            </w:pPr>
            <w:ins w:id="110" w:author="Buitendijk, Hans" w:date="2022-09-02T08:58:00Z">
              <w:r>
                <w:rPr>
                  <w:b/>
                  <w:bCs/>
                  <w:i/>
                  <w:iCs/>
                  <w:color w:val="000080"/>
                </w:rPr>
                <w:t>Line</w:t>
              </w:r>
              <w:r>
                <w:rPr>
                  <w:b/>
                  <w:bCs/>
                  <w:i/>
                  <w:iCs/>
                  <w:color w:val="000080"/>
                </w:rPr>
                <w:br/>
                <w:t>Item</w:t>
              </w:r>
            </w:ins>
          </w:p>
        </w:tc>
      </w:tr>
      <w:tr w:rsidR="00FD3949" w14:paraId="746CE9C8" w14:textId="77777777" w:rsidTr="00956B53">
        <w:trPr>
          <w:trHeight w:val="530"/>
          <w:ins w:id="111" w:author="Buitendijk, Hans" w:date="2022-09-02T08:58:00Z"/>
        </w:trPr>
        <w:tc>
          <w:tcPr>
            <w:tcW w:w="977" w:type="dxa"/>
            <w:shd w:val="clear" w:color="auto" w:fill="D9D9D9"/>
          </w:tcPr>
          <w:p w14:paraId="468F6EB0" w14:textId="5C516CA7" w:rsidR="00FD3949" w:rsidRDefault="000C4791" w:rsidP="00DE0C4A">
            <w:pPr>
              <w:widowControl w:val="0"/>
              <w:autoSpaceDE w:val="0"/>
              <w:autoSpaceDN w:val="0"/>
              <w:adjustRightInd w:val="0"/>
              <w:spacing w:before="110"/>
              <w:rPr>
                <w:ins w:id="112" w:author="Buitendijk, Hans" w:date="2022-09-02T08:58:00Z"/>
                <w:b/>
                <w:bCs/>
                <w:i/>
                <w:iCs/>
                <w:color w:val="000080"/>
              </w:rPr>
            </w:pPr>
            <w:ins w:id="113" w:author="Buitendijk, Hans" w:date="2022-09-02T10:23:00Z">
              <w:r>
                <w:rPr>
                  <w:b/>
                  <w:bCs/>
                  <w:i/>
                  <w:iCs/>
                  <w:color w:val="000080"/>
                </w:rPr>
                <w:t>4A.3.3</w:t>
              </w:r>
            </w:ins>
          </w:p>
        </w:tc>
        <w:tc>
          <w:tcPr>
            <w:tcW w:w="2273" w:type="dxa"/>
            <w:shd w:val="clear" w:color="auto" w:fill="D9D9D9"/>
          </w:tcPr>
          <w:p w14:paraId="0796333A" w14:textId="2952D994" w:rsidR="00FD3949" w:rsidRPr="00810A3C" w:rsidRDefault="000C4791" w:rsidP="00DE0C4A">
            <w:pPr>
              <w:widowControl w:val="0"/>
              <w:autoSpaceDE w:val="0"/>
              <w:autoSpaceDN w:val="0"/>
              <w:adjustRightInd w:val="0"/>
              <w:spacing w:before="110"/>
              <w:rPr>
                <w:ins w:id="114" w:author="Buitendijk, Hans" w:date="2022-09-02T08:58:00Z"/>
                <w:bCs/>
                <w:i/>
                <w:iCs/>
                <w:noProof/>
              </w:rPr>
            </w:pPr>
            <w:ins w:id="115" w:author="Buitendijk, Hans" w:date="2022-09-02T10:23:00Z">
              <w:r w:rsidRPr="00152D83">
                <w:t>OMP - Pharmacy/Treatment Order Message (Event O09)</w:t>
              </w:r>
            </w:ins>
          </w:p>
        </w:tc>
        <w:tc>
          <w:tcPr>
            <w:tcW w:w="2224" w:type="dxa"/>
            <w:shd w:val="clear" w:color="auto" w:fill="D9D9D9"/>
          </w:tcPr>
          <w:p w14:paraId="05260218" w14:textId="36E1E43E" w:rsidR="00FD3949" w:rsidRPr="00810A3C" w:rsidRDefault="00FD3949" w:rsidP="00DE0C4A">
            <w:pPr>
              <w:widowControl w:val="0"/>
              <w:autoSpaceDE w:val="0"/>
              <w:autoSpaceDN w:val="0"/>
              <w:adjustRightInd w:val="0"/>
              <w:spacing w:before="110"/>
              <w:rPr>
                <w:ins w:id="116" w:author="Buitendijk, Hans" w:date="2022-09-02T08:58:00Z"/>
                <w:color w:val="000080"/>
              </w:rPr>
            </w:pPr>
            <w:ins w:id="117" w:author="Buitendijk, Hans" w:date="2022-09-02T08:58:00Z">
              <w:r>
                <w:rPr>
                  <w:color w:val="000080"/>
                </w:rPr>
                <w:t>Added segments GSP</w:t>
              </w:r>
            </w:ins>
            <w:ins w:id="118" w:author="Buitendijk, Hans" w:date="2022-09-02T10:13:00Z">
              <w:r w:rsidR="00C1342F">
                <w:rPr>
                  <w:color w:val="000080"/>
                </w:rPr>
                <w:t xml:space="preserve">, </w:t>
              </w:r>
            </w:ins>
            <w:ins w:id="119" w:author="Buitendijk, Hans" w:date="2022-09-02T08:58:00Z">
              <w:r>
                <w:rPr>
                  <w:color w:val="000080"/>
                </w:rPr>
                <w:t>GSR</w:t>
              </w:r>
            </w:ins>
            <w:ins w:id="120" w:author="Buitendijk, Hans" w:date="2022-09-02T10:13:00Z">
              <w:r w:rsidR="00C1342F">
                <w:rPr>
                  <w:color w:val="000080"/>
                </w:rPr>
                <w:t>, and GSC</w:t>
              </w:r>
            </w:ins>
            <w:ins w:id="121" w:author="Buitendijk, Hans" w:date="2022-09-02T08:58:00Z">
              <w:r>
                <w:rPr>
                  <w:color w:val="000080"/>
                </w:rPr>
                <w:t xml:space="preserve"> to message structure</w:t>
              </w:r>
            </w:ins>
          </w:p>
        </w:tc>
        <w:tc>
          <w:tcPr>
            <w:tcW w:w="1097" w:type="dxa"/>
            <w:shd w:val="clear" w:color="auto" w:fill="D9D9D9"/>
          </w:tcPr>
          <w:p w14:paraId="1E2B0BD1" w14:textId="77777777" w:rsidR="00FD3949" w:rsidRPr="00810A3C" w:rsidRDefault="00FD3949" w:rsidP="00DE0C4A">
            <w:pPr>
              <w:widowControl w:val="0"/>
              <w:autoSpaceDE w:val="0"/>
              <w:autoSpaceDN w:val="0"/>
              <w:adjustRightInd w:val="0"/>
              <w:spacing w:before="110"/>
              <w:rPr>
                <w:ins w:id="122" w:author="Buitendijk, Hans" w:date="2022-09-02T08:58:00Z"/>
              </w:rPr>
            </w:pPr>
            <w:ins w:id="123" w:author="Buitendijk, Hans" w:date="2022-09-02T08:58:00Z">
              <w:r>
                <w:t>SOGI</w:t>
              </w:r>
            </w:ins>
          </w:p>
        </w:tc>
        <w:tc>
          <w:tcPr>
            <w:tcW w:w="1363" w:type="dxa"/>
            <w:shd w:val="clear" w:color="auto" w:fill="D9D9D9"/>
          </w:tcPr>
          <w:p w14:paraId="74711422" w14:textId="77777777" w:rsidR="00FD3949" w:rsidRPr="0069575B" w:rsidRDefault="00FD3949" w:rsidP="00DE0C4A">
            <w:pPr>
              <w:widowControl w:val="0"/>
              <w:autoSpaceDE w:val="0"/>
              <w:autoSpaceDN w:val="0"/>
              <w:adjustRightInd w:val="0"/>
              <w:spacing w:before="110"/>
              <w:rPr>
                <w:ins w:id="124" w:author="Buitendijk, Hans" w:date="2022-09-02T08:58:00Z"/>
                <w:b/>
                <w:bCs/>
                <w:i/>
                <w:iCs/>
                <w:color w:val="000080"/>
              </w:rPr>
            </w:pPr>
            <w:ins w:id="125" w:author="Buitendijk, Hans" w:date="2022-09-02T08:58:00Z">
              <w:r>
                <w:rPr>
                  <w:b/>
                  <w:bCs/>
                  <w:i/>
                  <w:iCs/>
                  <w:color w:val="000080"/>
                </w:rPr>
                <w:t>Yes</w:t>
              </w:r>
            </w:ins>
          </w:p>
        </w:tc>
        <w:tc>
          <w:tcPr>
            <w:tcW w:w="696" w:type="dxa"/>
            <w:shd w:val="clear" w:color="auto" w:fill="D9D9D9"/>
          </w:tcPr>
          <w:p w14:paraId="311E59EF" w14:textId="77777777" w:rsidR="00FD3949" w:rsidRPr="0069575B" w:rsidRDefault="00FD3949" w:rsidP="00DE0C4A">
            <w:pPr>
              <w:widowControl w:val="0"/>
              <w:autoSpaceDE w:val="0"/>
              <w:autoSpaceDN w:val="0"/>
              <w:adjustRightInd w:val="0"/>
              <w:spacing w:before="110"/>
              <w:rPr>
                <w:ins w:id="126" w:author="Buitendijk, Hans" w:date="2022-09-02T08:58:00Z"/>
                <w:b/>
                <w:bCs/>
                <w:i/>
                <w:iCs/>
                <w:color w:val="000080"/>
              </w:rPr>
            </w:pPr>
          </w:p>
        </w:tc>
      </w:tr>
      <w:tr w:rsidR="00956B53" w14:paraId="4A22E10D" w14:textId="77777777" w:rsidTr="00956B53">
        <w:trPr>
          <w:trHeight w:val="530"/>
          <w:ins w:id="127" w:author="Buitendijk, Hans" w:date="2022-09-02T08:58:00Z"/>
        </w:trPr>
        <w:tc>
          <w:tcPr>
            <w:tcW w:w="977" w:type="dxa"/>
            <w:shd w:val="clear" w:color="auto" w:fill="D9D9D9"/>
          </w:tcPr>
          <w:p w14:paraId="11519432" w14:textId="5CF32FFF" w:rsidR="00956B53" w:rsidRDefault="00956B53" w:rsidP="00956B53">
            <w:pPr>
              <w:widowControl w:val="0"/>
              <w:autoSpaceDE w:val="0"/>
              <w:autoSpaceDN w:val="0"/>
              <w:adjustRightInd w:val="0"/>
              <w:spacing w:before="110"/>
              <w:rPr>
                <w:ins w:id="128" w:author="Buitendijk, Hans" w:date="2022-09-02T08:58:00Z"/>
                <w:b/>
                <w:bCs/>
                <w:i/>
                <w:iCs/>
                <w:color w:val="000080"/>
              </w:rPr>
            </w:pPr>
            <w:ins w:id="129" w:author="Buitendijk, Hans" w:date="2022-09-02T10:23:00Z">
              <w:r>
                <w:rPr>
                  <w:b/>
                  <w:bCs/>
                  <w:i/>
                  <w:iCs/>
                  <w:color w:val="000080"/>
                </w:rPr>
                <w:t>4A.3.6</w:t>
              </w:r>
            </w:ins>
          </w:p>
        </w:tc>
        <w:tc>
          <w:tcPr>
            <w:tcW w:w="2273" w:type="dxa"/>
            <w:shd w:val="clear" w:color="auto" w:fill="D9D9D9"/>
          </w:tcPr>
          <w:p w14:paraId="01AF036E" w14:textId="7FC2DFC7" w:rsidR="00956B53" w:rsidRPr="00823AC3" w:rsidRDefault="00956B53" w:rsidP="00956B53">
            <w:pPr>
              <w:widowControl w:val="0"/>
              <w:autoSpaceDE w:val="0"/>
              <w:autoSpaceDN w:val="0"/>
              <w:adjustRightInd w:val="0"/>
              <w:spacing w:before="110"/>
              <w:rPr>
                <w:ins w:id="130" w:author="Buitendijk, Hans" w:date="2022-09-02T08:58:00Z"/>
                <w:bCs/>
                <w:i/>
                <w:iCs/>
                <w:noProof/>
              </w:rPr>
            </w:pPr>
            <w:ins w:id="131" w:author="Buitendijk, Hans" w:date="2022-09-02T10:23:00Z">
              <w:r w:rsidRPr="00152D83">
                <w:t>RDE - Pharmacy/Treatment Encoded Order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O11)</w:t>
              </w:r>
            </w:ins>
          </w:p>
        </w:tc>
        <w:tc>
          <w:tcPr>
            <w:tcW w:w="2224" w:type="dxa"/>
            <w:shd w:val="clear" w:color="auto" w:fill="D9D9D9"/>
          </w:tcPr>
          <w:p w14:paraId="32234E75" w14:textId="5D4CA6BF" w:rsidR="00956B53" w:rsidRDefault="00956B53" w:rsidP="00956B53">
            <w:pPr>
              <w:widowControl w:val="0"/>
              <w:autoSpaceDE w:val="0"/>
              <w:autoSpaceDN w:val="0"/>
              <w:adjustRightInd w:val="0"/>
              <w:spacing w:before="110"/>
              <w:rPr>
                <w:ins w:id="132" w:author="Buitendijk, Hans" w:date="2022-09-02T08:58:00Z"/>
                <w:color w:val="000080"/>
              </w:rPr>
            </w:pPr>
            <w:ins w:id="133" w:author="Buitendijk, Hans" w:date="2022-09-02T10:28:00Z">
              <w:r>
                <w:rPr>
                  <w:color w:val="000080"/>
                </w:rPr>
                <w:t>Added segments GSP, GSR, and GSC to message structure</w:t>
              </w:r>
            </w:ins>
          </w:p>
        </w:tc>
        <w:tc>
          <w:tcPr>
            <w:tcW w:w="1097" w:type="dxa"/>
            <w:shd w:val="clear" w:color="auto" w:fill="D9D9D9"/>
          </w:tcPr>
          <w:p w14:paraId="0F859A87" w14:textId="60A5D250" w:rsidR="00956B53" w:rsidRDefault="00956B53" w:rsidP="00956B53">
            <w:pPr>
              <w:widowControl w:val="0"/>
              <w:autoSpaceDE w:val="0"/>
              <w:autoSpaceDN w:val="0"/>
              <w:adjustRightInd w:val="0"/>
              <w:spacing w:before="110"/>
              <w:rPr>
                <w:ins w:id="134" w:author="Buitendijk, Hans" w:date="2022-09-02T08:58:00Z"/>
              </w:rPr>
            </w:pPr>
            <w:ins w:id="135" w:author="Buitendijk, Hans" w:date="2022-09-02T10:28:00Z">
              <w:r>
                <w:t>SOGI</w:t>
              </w:r>
            </w:ins>
          </w:p>
        </w:tc>
        <w:tc>
          <w:tcPr>
            <w:tcW w:w="1363" w:type="dxa"/>
            <w:shd w:val="clear" w:color="auto" w:fill="D9D9D9"/>
          </w:tcPr>
          <w:p w14:paraId="1385E41E" w14:textId="54823A9A" w:rsidR="00956B53" w:rsidRDefault="00956B53" w:rsidP="00956B53">
            <w:pPr>
              <w:widowControl w:val="0"/>
              <w:autoSpaceDE w:val="0"/>
              <w:autoSpaceDN w:val="0"/>
              <w:adjustRightInd w:val="0"/>
              <w:spacing w:before="110"/>
              <w:rPr>
                <w:ins w:id="136" w:author="Buitendijk, Hans" w:date="2022-09-02T08:58:00Z"/>
                <w:b/>
                <w:bCs/>
                <w:i/>
                <w:iCs/>
                <w:color w:val="000080"/>
              </w:rPr>
            </w:pPr>
            <w:ins w:id="137" w:author="Buitendijk, Hans" w:date="2022-09-02T10:28:00Z">
              <w:r>
                <w:rPr>
                  <w:b/>
                  <w:bCs/>
                  <w:i/>
                  <w:iCs/>
                  <w:color w:val="000080"/>
                </w:rPr>
                <w:t>Yes</w:t>
              </w:r>
            </w:ins>
          </w:p>
        </w:tc>
        <w:tc>
          <w:tcPr>
            <w:tcW w:w="696" w:type="dxa"/>
            <w:shd w:val="clear" w:color="auto" w:fill="D9D9D9"/>
          </w:tcPr>
          <w:p w14:paraId="128D19C9" w14:textId="77777777" w:rsidR="00956B53" w:rsidRPr="0069575B" w:rsidRDefault="00956B53" w:rsidP="00956B53">
            <w:pPr>
              <w:widowControl w:val="0"/>
              <w:autoSpaceDE w:val="0"/>
              <w:autoSpaceDN w:val="0"/>
              <w:adjustRightInd w:val="0"/>
              <w:spacing w:before="110"/>
              <w:rPr>
                <w:ins w:id="138" w:author="Buitendijk, Hans" w:date="2022-09-02T08:58:00Z"/>
                <w:b/>
                <w:bCs/>
                <w:i/>
                <w:iCs/>
                <w:color w:val="000080"/>
              </w:rPr>
            </w:pPr>
          </w:p>
        </w:tc>
      </w:tr>
      <w:tr w:rsidR="00956B53" w14:paraId="1A11E4D8" w14:textId="77777777" w:rsidTr="00956B53">
        <w:trPr>
          <w:trHeight w:val="530"/>
          <w:ins w:id="139" w:author="Buitendijk, Hans" w:date="2022-09-02T08:58:00Z"/>
        </w:trPr>
        <w:tc>
          <w:tcPr>
            <w:tcW w:w="977" w:type="dxa"/>
            <w:shd w:val="clear" w:color="auto" w:fill="D9D9D9"/>
          </w:tcPr>
          <w:p w14:paraId="37208FEE" w14:textId="79E3FD2E" w:rsidR="00956B53" w:rsidRDefault="00956B53" w:rsidP="00956B53">
            <w:pPr>
              <w:widowControl w:val="0"/>
              <w:autoSpaceDE w:val="0"/>
              <w:autoSpaceDN w:val="0"/>
              <w:adjustRightInd w:val="0"/>
              <w:spacing w:before="110"/>
              <w:rPr>
                <w:ins w:id="140" w:author="Buitendijk, Hans" w:date="2022-09-02T08:58:00Z"/>
                <w:b/>
                <w:bCs/>
                <w:i/>
                <w:iCs/>
                <w:color w:val="000080"/>
              </w:rPr>
            </w:pPr>
            <w:ins w:id="141" w:author="Buitendijk, Hans" w:date="2022-09-02T10:24:00Z">
              <w:r>
                <w:rPr>
                  <w:b/>
                  <w:bCs/>
                  <w:i/>
                  <w:iCs/>
                  <w:color w:val="000080"/>
                </w:rPr>
                <w:t>4A.3.8</w:t>
              </w:r>
            </w:ins>
          </w:p>
        </w:tc>
        <w:tc>
          <w:tcPr>
            <w:tcW w:w="2273" w:type="dxa"/>
            <w:shd w:val="clear" w:color="auto" w:fill="D9D9D9"/>
          </w:tcPr>
          <w:p w14:paraId="773E7FFD" w14:textId="4DA19889" w:rsidR="00956B53" w:rsidRPr="007B2FBB" w:rsidRDefault="00956B53" w:rsidP="00956B53">
            <w:pPr>
              <w:widowControl w:val="0"/>
              <w:autoSpaceDE w:val="0"/>
              <w:autoSpaceDN w:val="0"/>
              <w:adjustRightInd w:val="0"/>
              <w:spacing w:before="110"/>
              <w:rPr>
                <w:ins w:id="142" w:author="Buitendijk, Hans" w:date="2022-09-02T08:58:00Z"/>
                <w:bCs/>
                <w:i/>
                <w:iCs/>
                <w:noProof/>
              </w:rPr>
            </w:pPr>
            <w:ins w:id="143" w:author="Buitendijk, Hans" w:date="2022-09-02T10:24:00Z">
              <w:r w:rsidRPr="00152D83">
                <w:t>RDS - Pharmacy/Treatment Dispense Message (Event O13)</w:t>
              </w:r>
            </w:ins>
          </w:p>
        </w:tc>
        <w:tc>
          <w:tcPr>
            <w:tcW w:w="2224" w:type="dxa"/>
            <w:shd w:val="clear" w:color="auto" w:fill="D9D9D9"/>
          </w:tcPr>
          <w:p w14:paraId="33C107A5" w14:textId="0B530CB3" w:rsidR="00956B53" w:rsidRDefault="00956B53" w:rsidP="00956B53">
            <w:pPr>
              <w:widowControl w:val="0"/>
              <w:autoSpaceDE w:val="0"/>
              <w:autoSpaceDN w:val="0"/>
              <w:adjustRightInd w:val="0"/>
              <w:spacing w:before="110"/>
              <w:rPr>
                <w:ins w:id="144" w:author="Buitendijk, Hans" w:date="2022-09-02T08:58:00Z"/>
                <w:color w:val="000080"/>
              </w:rPr>
            </w:pPr>
            <w:ins w:id="145" w:author="Buitendijk, Hans" w:date="2022-09-02T10:28:00Z">
              <w:r>
                <w:rPr>
                  <w:color w:val="000080"/>
                </w:rPr>
                <w:t>Added segments GSP, GSR, and GSC to message structure</w:t>
              </w:r>
            </w:ins>
          </w:p>
        </w:tc>
        <w:tc>
          <w:tcPr>
            <w:tcW w:w="1097" w:type="dxa"/>
            <w:shd w:val="clear" w:color="auto" w:fill="D9D9D9"/>
          </w:tcPr>
          <w:p w14:paraId="0F4F0CCD" w14:textId="0C1AF4DD" w:rsidR="00956B53" w:rsidRDefault="00956B53" w:rsidP="00956B53">
            <w:pPr>
              <w:widowControl w:val="0"/>
              <w:autoSpaceDE w:val="0"/>
              <w:autoSpaceDN w:val="0"/>
              <w:adjustRightInd w:val="0"/>
              <w:spacing w:before="110"/>
              <w:rPr>
                <w:ins w:id="146" w:author="Buitendijk, Hans" w:date="2022-09-02T08:58:00Z"/>
              </w:rPr>
            </w:pPr>
            <w:ins w:id="147" w:author="Buitendijk, Hans" w:date="2022-09-02T10:28:00Z">
              <w:r>
                <w:t>SOGI</w:t>
              </w:r>
            </w:ins>
          </w:p>
        </w:tc>
        <w:tc>
          <w:tcPr>
            <w:tcW w:w="1363" w:type="dxa"/>
            <w:shd w:val="clear" w:color="auto" w:fill="D9D9D9"/>
          </w:tcPr>
          <w:p w14:paraId="66AACF5D" w14:textId="013080DB" w:rsidR="00956B53" w:rsidRDefault="00956B53" w:rsidP="00956B53">
            <w:pPr>
              <w:widowControl w:val="0"/>
              <w:autoSpaceDE w:val="0"/>
              <w:autoSpaceDN w:val="0"/>
              <w:adjustRightInd w:val="0"/>
              <w:spacing w:before="110"/>
              <w:rPr>
                <w:ins w:id="148" w:author="Buitendijk, Hans" w:date="2022-09-02T08:58:00Z"/>
                <w:b/>
                <w:bCs/>
                <w:i/>
                <w:iCs/>
                <w:color w:val="000080"/>
              </w:rPr>
            </w:pPr>
            <w:ins w:id="149" w:author="Buitendijk, Hans" w:date="2022-09-02T10:28:00Z">
              <w:r>
                <w:rPr>
                  <w:b/>
                  <w:bCs/>
                  <w:i/>
                  <w:iCs/>
                  <w:color w:val="000080"/>
                </w:rPr>
                <w:t>Yes</w:t>
              </w:r>
            </w:ins>
          </w:p>
        </w:tc>
        <w:tc>
          <w:tcPr>
            <w:tcW w:w="696" w:type="dxa"/>
            <w:shd w:val="clear" w:color="auto" w:fill="D9D9D9"/>
          </w:tcPr>
          <w:p w14:paraId="41E21A25" w14:textId="77777777" w:rsidR="00956B53" w:rsidRPr="0069575B" w:rsidRDefault="00956B53" w:rsidP="00956B53">
            <w:pPr>
              <w:widowControl w:val="0"/>
              <w:autoSpaceDE w:val="0"/>
              <w:autoSpaceDN w:val="0"/>
              <w:adjustRightInd w:val="0"/>
              <w:spacing w:before="110"/>
              <w:rPr>
                <w:ins w:id="150" w:author="Buitendijk, Hans" w:date="2022-09-02T08:58:00Z"/>
                <w:b/>
                <w:bCs/>
                <w:i/>
                <w:iCs/>
                <w:color w:val="000080"/>
              </w:rPr>
            </w:pPr>
          </w:p>
        </w:tc>
      </w:tr>
      <w:tr w:rsidR="00956B53" w14:paraId="1A8A469F" w14:textId="77777777" w:rsidTr="00956B53">
        <w:trPr>
          <w:trHeight w:val="530"/>
          <w:ins w:id="151" w:author="Buitendijk, Hans" w:date="2022-09-02T10:24:00Z"/>
        </w:trPr>
        <w:tc>
          <w:tcPr>
            <w:tcW w:w="977" w:type="dxa"/>
            <w:shd w:val="clear" w:color="auto" w:fill="D9D9D9"/>
          </w:tcPr>
          <w:p w14:paraId="54BB3F86" w14:textId="072AABD8" w:rsidR="00956B53" w:rsidRDefault="00956B53" w:rsidP="00956B53">
            <w:pPr>
              <w:widowControl w:val="0"/>
              <w:autoSpaceDE w:val="0"/>
              <w:autoSpaceDN w:val="0"/>
              <w:adjustRightInd w:val="0"/>
              <w:spacing w:before="110"/>
              <w:rPr>
                <w:ins w:id="152" w:author="Buitendijk, Hans" w:date="2022-09-02T10:24:00Z"/>
                <w:b/>
                <w:bCs/>
                <w:i/>
                <w:iCs/>
                <w:color w:val="000080"/>
              </w:rPr>
            </w:pPr>
            <w:ins w:id="153" w:author="Buitendijk, Hans" w:date="2022-09-02T10:25:00Z">
              <w:r>
                <w:rPr>
                  <w:b/>
                  <w:bCs/>
                  <w:i/>
                  <w:iCs/>
                  <w:color w:val="000080"/>
                </w:rPr>
                <w:t>4A.3.11</w:t>
              </w:r>
            </w:ins>
          </w:p>
        </w:tc>
        <w:tc>
          <w:tcPr>
            <w:tcW w:w="2273" w:type="dxa"/>
            <w:shd w:val="clear" w:color="auto" w:fill="D9D9D9"/>
          </w:tcPr>
          <w:p w14:paraId="2E80E826" w14:textId="035CD5AE" w:rsidR="00956B53" w:rsidRPr="00152D83" w:rsidRDefault="00956B53" w:rsidP="00956B53">
            <w:pPr>
              <w:widowControl w:val="0"/>
              <w:autoSpaceDE w:val="0"/>
              <w:autoSpaceDN w:val="0"/>
              <w:adjustRightInd w:val="0"/>
              <w:spacing w:before="110"/>
              <w:rPr>
                <w:ins w:id="154" w:author="Buitendijk, Hans" w:date="2022-09-02T10:24:00Z"/>
              </w:rPr>
            </w:pPr>
            <w:ins w:id="155" w:author="Buitendijk, Hans" w:date="2022-09-02T10:24:00Z">
              <w:r w:rsidRPr="00152D83">
                <w:t>RGV - Pharmacy/Treatment Give Message</w:t>
              </w:r>
              <w:r>
                <w:fldChar w:fldCharType="begin"/>
              </w:r>
              <w:r w:rsidRPr="00152D83">
                <w:instrText>xe "RGV"</w:instrText>
              </w:r>
              <w:r>
                <w:fldChar w:fldCharType="end"/>
              </w:r>
              <w:r>
                <w:fldChar w:fldCharType="begin"/>
              </w:r>
              <w:r w:rsidRPr="00152D83">
                <w:instrText>xe "Message: RGV"</w:instrText>
              </w:r>
              <w:r>
                <w:fldChar w:fldCharType="end"/>
              </w:r>
              <w:r>
                <w:fldChar w:fldCharType="begin"/>
              </w:r>
              <w:r w:rsidRPr="00152D83">
                <w:instrText>xe "pharmacy/treatment:give message"</w:instrText>
              </w:r>
              <w:r>
                <w:fldChar w:fldCharType="end"/>
              </w:r>
              <w:r w:rsidRPr="00152D83">
                <w:t xml:space="preserve"> (Event O15)</w:t>
              </w:r>
            </w:ins>
          </w:p>
        </w:tc>
        <w:tc>
          <w:tcPr>
            <w:tcW w:w="2224" w:type="dxa"/>
            <w:shd w:val="clear" w:color="auto" w:fill="D9D9D9"/>
          </w:tcPr>
          <w:p w14:paraId="2256C5EF" w14:textId="2947EA26" w:rsidR="00956B53" w:rsidRDefault="00956B53" w:rsidP="00956B53">
            <w:pPr>
              <w:widowControl w:val="0"/>
              <w:autoSpaceDE w:val="0"/>
              <w:autoSpaceDN w:val="0"/>
              <w:adjustRightInd w:val="0"/>
              <w:spacing w:before="110"/>
              <w:rPr>
                <w:ins w:id="156" w:author="Buitendijk, Hans" w:date="2022-09-02T10:24:00Z"/>
                <w:color w:val="000080"/>
              </w:rPr>
            </w:pPr>
            <w:ins w:id="157" w:author="Buitendijk, Hans" w:date="2022-09-02T10:28:00Z">
              <w:r>
                <w:rPr>
                  <w:color w:val="000080"/>
                </w:rPr>
                <w:t>Added segments GSP, GSR, and GSC to message structure</w:t>
              </w:r>
            </w:ins>
          </w:p>
        </w:tc>
        <w:tc>
          <w:tcPr>
            <w:tcW w:w="1097" w:type="dxa"/>
            <w:shd w:val="clear" w:color="auto" w:fill="D9D9D9"/>
          </w:tcPr>
          <w:p w14:paraId="75F42A47" w14:textId="46EE6C00" w:rsidR="00956B53" w:rsidRDefault="00956B53" w:rsidP="00956B53">
            <w:pPr>
              <w:widowControl w:val="0"/>
              <w:autoSpaceDE w:val="0"/>
              <w:autoSpaceDN w:val="0"/>
              <w:adjustRightInd w:val="0"/>
              <w:spacing w:before="110"/>
              <w:rPr>
                <w:ins w:id="158" w:author="Buitendijk, Hans" w:date="2022-09-02T10:24:00Z"/>
              </w:rPr>
            </w:pPr>
            <w:ins w:id="159" w:author="Buitendijk, Hans" w:date="2022-09-02T10:28:00Z">
              <w:r>
                <w:t>SOGI</w:t>
              </w:r>
            </w:ins>
          </w:p>
        </w:tc>
        <w:tc>
          <w:tcPr>
            <w:tcW w:w="1363" w:type="dxa"/>
            <w:shd w:val="clear" w:color="auto" w:fill="D9D9D9"/>
          </w:tcPr>
          <w:p w14:paraId="3306D86F" w14:textId="43B21EAE" w:rsidR="00956B53" w:rsidRDefault="00956B53" w:rsidP="00956B53">
            <w:pPr>
              <w:widowControl w:val="0"/>
              <w:autoSpaceDE w:val="0"/>
              <w:autoSpaceDN w:val="0"/>
              <w:adjustRightInd w:val="0"/>
              <w:spacing w:before="110"/>
              <w:rPr>
                <w:ins w:id="160" w:author="Buitendijk, Hans" w:date="2022-09-02T10:24:00Z"/>
                <w:b/>
                <w:bCs/>
                <w:i/>
                <w:iCs/>
                <w:color w:val="000080"/>
              </w:rPr>
            </w:pPr>
            <w:ins w:id="161" w:author="Buitendijk, Hans" w:date="2022-09-02T10:28:00Z">
              <w:r>
                <w:rPr>
                  <w:b/>
                  <w:bCs/>
                  <w:i/>
                  <w:iCs/>
                  <w:color w:val="000080"/>
                </w:rPr>
                <w:t>Yes</w:t>
              </w:r>
            </w:ins>
          </w:p>
        </w:tc>
        <w:tc>
          <w:tcPr>
            <w:tcW w:w="696" w:type="dxa"/>
            <w:shd w:val="clear" w:color="auto" w:fill="D9D9D9"/>
          </w:tcPr>
          <w:p w14:paraId="28A9F0DE" w14:textId="77777777" w:rsidR="00956B53" w:rsidRPr="0069575B" w:rsidRDefault="00956B53" w:rsidP="00956B53">
            <w:pPr>
              <w:widowControl w:val="0"/>
              <w:autoSpaceDE w:val="0"/>
              <w:autoSpaceDN w:val="0"/>
              <w:adjustRightInd w:val="0"/>
              <w:spacing w:before="110"/>
              <w:rPr>
                <w:ins w:id="162" w:author="Buitendijk, Hans" w:date="2022-09-02T10:24:00Z"/>
                <w:b/>
                <w:bCs/>
                <w:i/>
                <w:iCs/>
                <w:color w:val="000080"/>
              </w:rPr>
            </w:pPr>
          </w:p>
        </w:tc>
      </w:tr>
      <w:tr w:rsidR="00956B53" w14:paraId="3DC53004" w14:textId="77777777" w:rsidTr="00956B53">
        <w:trPr>
          <w:trHeight w:val="530"/>
          <w:ins w:id="163" w:author="Buitendijk, Hans" w:date="2022-09-02T10:25:00Z"/>
        </w:trPr>
        <w:tc>
          <w:tcPr>
            <w:tcW w:w="977" w:type="dxa"/>
            <w:shd w:val="clear" w:color="auto" w:fill="D9D9D9"/>
          </w:tcPr>
          <w:p w14:paraId="73EE8F9C" w14:textId="3F86782D" w:rsidR="00956B53" w:rsidRDefault="00956B53" w:rsidP="00956B53">
            <w:pPr>
              <w:widowControl w:val="0"/>
              <w:autoSpaceDE w:val="0"/>
              <w:autoSpaceDN w:val="0"/>
              <w:adjustRightInd w:val="0"/>
              <w:spacing w:before="110"/>
              <w:rPr>
                <w:ins w:id="164" w:author="Buitendijk, Hans" w:date="2022-09-02T10:25:00Z"/>
                <w:b/>
                <w:bCs/>
                <w:i/>
                <w:iCs/>
                <w:color w:val="000080"/>
              </w:rPr>
            </w:pPr>
            <w:ins w:id="165" w:author="Buitendijk, Hans" w:date="2022-09-02T10:25:00Z">
              <w:r>
                <w:rPr>
                  <w:b/>
                  <w:bCs/>
                  <w:i/>
                  <w:iCs/>
                  <w:color w:val="000080"/>
                </w:rPr>
                <w:lastRenderedPageBreak/>
                <w:t>4</w:t>
              </w:r>
            </w:ins>
            <w:ins w:id="166" w:author="Buitendijk, Hans" w:date="2022-09-02T10:26:00Z">
              <w:r>
                <w:rPr>
                  <w:b/>
                  <w:bCs/>
                  <w:i/>
                  <w:iCs/>
                  <w:color w:val="000080"/>
                </w:rPr>
                <w:t>A</w:t>
              </w:r>
            </w:ins>
            <w:ins w:id="167" w:author="Buitendijk, Hans" w:date="2022-09-02T10:25:00Z">
              <w:r>
                <w:rPr>
                  <w:b/>
                  <w:bCs/>
                  <w:i/>
                  <w:iCs/>
                  <w:color w:val="000080"/>
                </w:rPr>
                <w:t>.3.14</w:t>
              </w:r>
            </w:ins>
          </w:p>
        </w:tc>
        <w:tc>
          <w:tcPr>
            <w:tcW w:w="2273" w:type="dxa"/>
            <w:shd w:val="clear" w:color="auto" w:fill="D9D9D9"/>
          </w:tcPr>
          <w:p w14:paraId="22084C29" w14:textId="66B459B8" w:rsidR="00956B53" w:rsidRPr="00152D83" w:rsidRDefault="00956B53" w:rsidP="00956B53">
            <w:pPr>
              <w:widowControl w:val="0"/>
              <w:autoSpaceDE w:val="0"/>
              <w:autoSpaceDN w:val="0"/>
              <w:adjustRightInd w:val="0"/>
              <w:spacing w:before="110"/>
              <w:rPr>
                <w:ins w:id="168" w:author="Buitendijk, Hans" w:date="2022-09-02T10:25:00Z"/>
              </w:rPr>
            </w:pPr>
            <w:ins w:id="169" w:author="Buitendijk, Hans" w:date="2022-09-02T10:25:00Z">
              <w:r w:rsidRPr="00152D83">
                <w:t>RAS - Pharmacy/Treatment Administration Message (Event O17)</w:t>
              </w:r>
            </w:ins>
          </w:p>
        </w:tc>
        <w:tc>
          <w:tcPr>
            <w:tcW w:w="2224" w:type="dxa"/>
            <w:shd w:val="clear" w:color="auto" w:fill="D9D9D9"/>
          </w:tcPr>
          <w:p w14:paraId="335E775E" w14:textId="58E2D86C" w:rsidR="00956B53" w:rsidRDefault="00956B53" w:rsidP="00956B53">
            <w:pPr>
              <w:widowControl w:val="0"/>
              <w:autoSpaceDE w:val="0"/>
              <w:autoSpaceDN w:val="0"/>
              <w:adjustRightInd w:val="0"/>
              <w:spacing w:before="110"/>
              <w:rPr>
                <w:ins w:id="170" w:author="Buitendijk, Hans" w:date="2022-09-02T10:25:00Z"/>
                <w:color w:val="000080"/>
              </w:rPr>
            </w:pPr>
            <w:ins w:id="171" w:author="Buitendijk, Hans" w:date="2022-09-02T10:28:00Z">
              <w:r>
                <w:rPr>
                  <w:color w:val="000080"/>
                </w:rPr>
                <w:t>Added segments GSP, GSR, and GSC to message structure</w:t>
              </w:r>
            </w:ins>
          </w:p>
        </w:tc>
        <w:tc>
          <w:tcPr>
            <w:tcW w:w="1097" w:type="dxa"/>
            <w:shd w:val="clear" w:color="auto" w:fill="D9D9D9"/>
          </w:tcPr>
          <w:p w14:paraId="4A162D03" w14:textId="11959F59" w:rsidR="00956B53" w:rsidRDefault="00956B53" w:rsidP="00956B53">
            <w:pPr>
              <w:widowControl w:val="0"/>
              <w:autoSpaceDE w:val="0"/>
              <w:autoSpaceDN w:val="0"/>
              <w:adjustRightInd w:val="0"/>
              <w:spacing w:before="110"/>
              <w:rPr>
                <w:ins w:id="172" w:author="Buitendijk, Hans" w:date="2022-09-02T10:25:00Z"/>
              </w:rPr>
            </w:pPr>
            <w:ins w:id="173" w:author="Buitendijk, Hans" w:date="2022-09-02T10:28:00Z">
              <w:r>
                <w:t>SOGI</w:t>
              </w:r>
            </w:ins>
          </w:p>
        </w:tc>
        <w:tc>
          <w:tcPr>
            <w:tcW w:w="1363" w:type="dxa"/>
            <w:shd w:val="clear" w:color="auto" w:fill="D9D9D9"/>
          </w:tcPr>
          <w:p w14:paraId="4FC99A17" w14:textId="340ED354" w:rsidR="00956B53" w:rsidRDefault="00956B53" w:rsidP="00956B53">
            <w:pPr>
              <w:widowControl w:val="0"/>
              <w:autoSpaceDE w:val="0"/>
              <w:autoSpaceDN w:val="0"/>
              <w:adjustRightInd w:val="0"/>
              <w:spacing w:before="110"/>
              <w:rPr>
                <w:ins w:id="174" w:author="Buitendijk, Hans" w:date="2022-09-02T10:25:00Z"/>
                <w:b/>
                <w:bCs/>
                <w:i/>
                <w:iCs/>
                <w:color w:val="000080"/>
              </w:rPr>
            </w:pPr>
            <w:ins w:id="175" w:author="Buitendijk, Hans" w:date="2022-09-02T10:28:00Z">
              <w:r>
                <w:rPr>
                  <w:b/>
                  <w:bCs/>
                  <w:i/>
                  <w:iCs/>
                  <w:color w:val="000080"/>
                </w:rPr>
                <w:t>Yes</w:t>
              </w:r>
            </w:ins>
          </w:p>
        </w:tc>
        <w:tc>
          <w:tcPr>
            <w:tcW w:w="696" w:type="dxa"/>
            <w:shd w:val="clear" w:color="auto" w:fill="D9D9D9"/>
          </w:tcPr>
          <w:p w14:paraId="04294192" w14:textId="77777777" w:rsidR="00956B53" w:rsidRPr="0069575B" w:rsidRDefault="00956B53" w:rsidP="00956B53">
            <w:pPr>
              <w:widowControl w:val="0"/>
              <w:autoSpaceDE w:val="0"/>
              <w:autoSpaceDN w:val="0"/>
              <w:adjustRightInd w:val="0"/>
              <w:spacing w:before="110"/>
              <w:rPr>
                <w:ins w:id="176" w:author="Buitendijk, Hans" w:date="2022-09-02T10:25:00Z"/>
                <w:b/>
                <w:bCs/>
                <w:i/>
                <w:iCs/>
                <w:color w:val="000080"/>
              </w:rPr>
            </w:pPr>
          </w:p>
        </w:tc>
      </w:tr>
      <w:tr w:rsidR="00956B53" w14:paraId="556C5465" w14:textId="77777777" w:rsidTr="00956B53">
        <w:trPr>
          <w:trHeight w:val="530"/>
          <w:ins w:id="177" w:author="Buitendijk, Hans" w:date="2022-09-02T10:25:00Z"/>
        </w:trPr>
        <w:tc>
          <w:tcPr>
            <w:tcW w:w="977" w:type="dxa"/>
            <w:shd w:val="clear" w:color="auto" w:fill="D9D9D9"/>
          </w:tcPr>
          <w:p w14:paraId="69000647" w14:textId="7FF923B5" w:rsidR="00956B53" w:rsidRDefault="00956B53" w:rsidP="00956B53">
            <w:pPr>
              <w:widowControl w:val="0"/>
              <w:autoSpaceDE w:val="0"/>
              <w:autoSpaceDN w:val="0"/>
              <w:adjustRightInd w:val="0"/>
              <w:spacing w:before="110"/>
              <w:rPr>
                <w:ins w:id="178" w:author="Buitendijk, Hans" w:date="2022-09-02T10:25:00Z"/>
                <w:b/>
                <w:bCs/>
                <w:i/>
                <w:iCs/>
                <w:color w:val="000080"/>
              </w:rPr>
            </w:pPr>
            <w:ins w:id="179" w:author="Buitendijk, Hans" w:date="2022-09-02T10:25:00Z">
              <w:r>
                <w:rPr>
                  <w:b/>
                  <w:bCs/>
                  <w:i/>
                  <w:iCs/>
                  <w:color w:val="000080"/>
                </w:rPr>
                <w:t>4</w:t>
              </w:r>
            </w:ins>
            <w:ins w:id="180" w:author="Buitendijk, Hans" w:date="2022-09-02T10:26:00Z">
              <w:r>
                <w:rPr>
                  <w:b/>
                  <w:bCs/>
                  <w:i/>
                  <w:iCs/>
                  <w:color w:val="000080"/>
                </w:rPr>
                <w:t>A</w:t>
              </w:r>
            </w:ins>
            <w:ins w:id="181" w:author="Buitendijk, Hans" w:date="2022-09-02T10:25:00Z">
              <w:r>
                <w:rPr>
                  <w:b/>
                  <w:bCs/>
                  <w:i/>
                  <w:iCs/>
                  <w:color w:val="000080"/>
                </w:rPr>
                <w:t>.3.16</w:t>
              </w:r>
            </w:ins>
          </w:p>
        </w:tc>
        <w:tc>
          <w:tcPr>
            <w:tcW w:w="2273" w:type="dxa"/>
            <w:shd w:val="clear" w:color="auto" w:fill="D9D9D9"/>
          </w:tcPr>
          <w:p w14:paraId="40FDBDD7" w14:textId="275930F0" w:rsidR="00956B53" w:rsidRPr="00152D83" w:rsidRDefault="00956B53" w:rsidP="00956B53">
            <w:pPr>
              <w:widowControl w:val="0"/>
              <w:autoSpaceDE w:val="0"/>
              <w:autoSpaceDN w:val="0"/>
              <w:adjustRightInd w:val="0"/>
              <w:spacing w:before="110"/>
              <w:rPr>
                <w:ins w:id="182" w:author="Buitendijk, Hans" w:date="2022-09-02T10:25:00Z"/>
              </w:rPr>
            </w:pPr>
            <w:ins w:id="183" w:author="Buitendijk, Hans" w:date="2022-09-02T10:25:00Z">
              <w:r w:rsidRPr="00152D83">
                <w:t>RDE - Pharmacy/Treatment Refill Authorization Request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O25</w:t>
              </w:r>
              <w:r>
                <w:fldChar w:fldCharType="begin"/>
              </w:r>
              <w:r w:rsidRPr="00152D83">
                <w:instrText>xe "O25"</w:instrText>
              </w:r>
              <w:r>
                <w:fldChar w:fldCharType="end"/>
              </w:r>
              <w:r w:rsidRPr="00152D83">
                <w:t>)</w:t>
              </w:r>
            </w:ins>
          </w:p>
        </w:tc>
        <w:tc>
          <w:tcPr>
            <w:tcW w:w="2224" w:type="dxa"/>
            <w:shd w:val="clear" w:color="auto" w:fill="D9D9D9"/>
          </w:tcPr>
          <w:p w14:paraId="6168B818" w14:textId="69EFEFC3" w:rsidR="00956B53" w:rsidRDefault="00956B53" w:rsidP="00956B53">
            <w:pPr>
              <w:widowControl w:val="0"/>
              <w:autoSpaceDE w:val="0"/>
              <w:autoSpaceDN w:val="0"/>
              <w:adjustRightInd w:val="0"/>
              <w:spacing w:before="110"/>
              <w:rPr>
                <w:ins w:id="184" w:author="Buitendijk, Hans" w:date="2022-09-02T10:25:00Z"/>
                <w:color w:val="000080"/>
              </w:rPr>
            </w:pPr>
            <w:ins w:id="185" w:author="Buitendijk, Hans" w:date="2022-09-02T10:28:00Z">
              <w:r>
                <w:rPr>
                  <w:color w:val="000080"/>
                </w:rPr>
                <w:t>Added segments GSP, GSR, and GSC to message structure</w:t>
              </w:r>
            </w:ins>
          </w:p>
        </w:tc>
        <w:tc>
          <w:tcPr>
            <w:tcW w:w="1097" w:type="dxa"/>
            <w:shd w:val="clear" w:color="auto" w:fill="D9D9D9"/>
          </w:tcPr>
          <w:p w14:paraId="096B6C81" w14:textId="34CDE89A" w:rsidR="00956B53" w:rsidRDefault="00956B53" w:rsidP="00956B53">
            <w:pPr>
              <w:widowControl w:val="0"/>
              <w:autoSpaceDE w:val="0"/>
              <w:autoSpaceDN w:val="0"/>
              <w:adjustRightInd w:val="0"/>
              <w:spacing w:before="110"/>
              <w:rPr>
                <w:ins w:id="186" w:author="Buitendijk, Hans" w:date="2022-09-02T10:25:00Z"/>
              </w:rPr>
            </w:pPr>
            <w:ins w:id="187" w:author="Buitendijk, Hans" w:date="2022-09-02T10:28:00Z">
              <w:r>
                <w:t>SOGI</w:t>
              </w:r>
            </w:ins>
          </w:p>
        </w:tc>
        <w:tc>
          <w:tcPr>
            <w:tcW w:w="1363" w:type="dxa"/>
            <w:shd w:val="clear" w:color="auto" w:fill="D9D9D9"/>
          </w:tcPr>
          <w:p w14:paraId="792E4709" w14:textId="5A6130D6" w:rsidR="00956B53" w:rsidRDefault="00956B53" w:rsidP="00956B53">
            <w:pPr>
              <w:widowControl w:val="0"/>
              <w:autoSpaceDE w:val="0"/>
              <w:autoSpaceDN w:val="0"/>
              <w:adjustRightInd w:val="0"/>
              <w:spacing w:before="110"/>
              <w:rPr>
                <w:ins w:id="188" w:author="Buitendijk, Hans" w:date="2022-09-02T10:25:00Z"/>
                <w:b/>
                <w:bCs/>
                <w:i/>
                <w:iCs/>
                <w:color w:val="000080"/>
              </w:rPr>
            </w:pPr>
            <w:ins w:id="189" w:author="Buitendijk, Hans" w:date="2022-09-02T10:28:00Z">
              <w:r>
                <w:rPr>
                  <w:b/>
                  <w:bCs/>
                  <w:i/>
                  <w:iCs/>
                  <w:color w:val="000080"/>
                </w:rPr>
                <w:t>Yes</w:t>
              </w:r>
            </w:ins>
          </w:p>
        </w:tc>
        <w:tc>
          <w:tcPr>
            <w:tcW w:w="696" w:type="dxa"/>
            <w:shd w:val="clear" w:color="auto" w:fill="D9D9D9"/>
          </w:tcPr>
          <w:p w14:paraId="7F680A9E" w14:textId="77777777" w:rsidR="00956B53" w:rsidRPr="0069575B" w:rsidRDefault="00956B53" w:rsidP="00956B53">
            <w:pPr>
              <w:widowControl w:val="0"/>
              <w:autoSpaceDE w:val="0"/>
              <w:autoSpaceDN w:val="0"/>
              <w:adjustRightInd w:val="0"/>
              <w:spacing w:before="110"/>
              <w:rPr>
                <w:ins w:id="190" w:author="Buitendijk, Hans" w:date="2022-09-02T10:25:00Z"/>
                <w:b/>
                <w:bCs/>
                <w:i/>
                <w:iCs/>
                <w:color w:val="000080"/>
              </w:rPr>
            </w:pPr>
          </w:p>
        </w:tc>
      </w:tr>
      <w:tr w:rsidR="00956B53" w14:paraId="7D824F91" w14:textId="77777777" w:rsidTr="00956B53">
        <w:trPr>
          <w:trHeight w:val="530"/>
          <w:ins w:id="191" w:author="Buitendijk, Hans" w:date="2022-09-02T10:26:00Z"/>
        </w:trPr>
        <w:tc>
          <w:tcPr>
            <w:tcW w:w="977" w:type="dxa"/>
            <w:shd w:val="clear" w:color="auto" w:fill="D9D9D9"/>
          </w:tcPr>
          <w:p w14:paraId="49BD3C02" w14:textId="34292310" w:rsidR="00956B53" w:rsidRDefault="00956B53" w:rsidP="00956B53">
            <w:pPr>
              <w:widowControl w:val="0"/>
              <w:autoSpaceDE w:val="0"/>
              <w:autoSpaceDN w:val="0"/>
              <w:adjustRightInd w:val="0"/>
              <w:spacing w:before="110"/>
              <w:rPr>
                <w:ins w:id="192" w:author="Buitendijk, Hans" w:date="2022-09-02T10:26:00Z"/>
                <w:b/>
                <w:bCs/>
                <w:i/>
                <w:iCs/>
                <w:color w:val="000080"/>
              </w:rPr>
            </w:pPr>
            <w:ins w:id="193" w:author="Buitendijk, Hans" w:date="2022-09-02T10:26:00Z">
              <w:r>
                <w:rPr>
                  <w:b/>
                  <w:bCs/>
                  <w:i/>
                  <w:iCs/>
                  <w:color w:val="000080"/>
                </w:rPr>
                <w:t>4A.3.23</w:t>
              </w:r>
            </w:ins>
          </w:p>
        </w:tc>
        <w:tc>
          <w:tcPr>
            <w:tcW w:w="2273" w:type="dxa"/>
            <w:shd w:val="clear" w:color="auto" w:fill="D9D9D9"/>
          </w:tcPr>
          <w:p w14:paraId="7BB4043F" w14:textId="2626688A" w:rsidR="00956B53" w:rsidRPr="00152D83" w:rsidRDefault="00956B53" w:rsidP="00956B53">
            <w:pPr>
              <w:widowControl w:val="0"/>
              <w:autoSpaceDE w:val="0"/>
              <w:autoSpaceDN w:val="0"/>
              <w:adjustRightInd w:val="0"/>
              <w:spacing w:before="110"/>
              <w:rPr>
                <w:ins w:id="194" w:author="Buitendijk, Hans" w:date="2022-09-02T10:26:00Z"/>
              </w:rPr>
            </w:pPr>
            <w:ins w:id="195" w:author="Buitendijk, Hans" w:date="2022-09-02T10:26:00Z">
              <w:r w:rsidRPr="00152D83">
                <w:t>Pharmacy Query/Response Message Pair</w:t>
              </w:r>
            </w:ins>
          </w:p>
        </w:tc>
        <w:tc>
          <w:tcPr>
            <w:tcW w:w="2224" w:type="dxa"/>
            <w:shd w:val="clear" w:color="auto" w:fill="D9D9D9"/>
          </w:tcPr>
          <w:p w14:paraId="4413D7D4" w14:textId="5DBB8B72" w:rsidR="00956B53" w:rsidRDefault="00956B53" w:rsidP="00956B53">
            <w:pPr>
              <w:widowControl w:val="0"/>
              <w:autoSpaceDE w:val="0"/>
              <w:autoSpaceDN w:val="0"/>
              <w:adjustRightInd w:val="0"/>
              <w:spacing w:before="110"/>
              <w:rPr>
                <w:ins w:id="196" w:author="Buitendijk, Hans" w:date="2022-09-02T10:26:00Z"/>
                <w:color w:val="000080"/>
              </w:rPr>
            </w:pPr>
            <w:ins w:id="197" w:author="Buitendijk, Hans" w:date="2022-09-02T10:28:00Z">
              <w:r>
                <w:rPr>
                  <w:color w:val="000080"/>
                </w:rPr>
                <w:t>Added segments GSP, GSR, and GSC to message structure</w:t>
              </w:r>
            </w:ins>
          </w:p>
        </w:tc>
        <w:tc>
          <w:tcPr>
            <w:tcW w:w="1097" w:type="dxa"/>
            <w:shd w:val="clear" w:color="auto" w:fill="D9D9D9"/>
          </w:tcPr>
          <w:p w14:paraId="484BAC11" w14:textId="7EE18434" w:rsidR="00956B53" w:rsidRDefault="00956B53" w:rsidP="00956B53">
            <w:pPr>
              <w:widowControl w:val="0"/>
              <w:autoSpaceDE w:val="0"/>
              <w:autoSpaceDN w:val="0"/>
              <w:adjustRightInd w:val="0"/>
              <w:spacing w:before="110"/>
              <w:rPr>
                <w:ins w:id="198" w:author="Buitendijk, Hans" w:date="2022-09-02T10:26:00Z"/>
              </w:rPr>
            </w:pPr>
            <w:ins w:id="199" w:author="Buitendijk, Hans" w:date="2022-09-02T10:28:00Z">
              <w:r>
                <w:t>SOGI</w:t>
              </w:r>
            </w:ins>
          </w:p>
        </w:tc>
        <w:tc>
          <w:tcPr>
            <w:tcW w:w="1363" w:type="dxa"/>
            <w:shd w:val="clear" w:color="auto" w:fill="D9D9D9"/>
          </w:tcPr>
          <w:p w14:paraId="1A14F007" w14:textId="2C99BF65" w:rsidR="00956B53" w:rsidRDefault="00956B53" w:rsidP="00956B53">
            <w:pPr>
              <w:widowControl w:val="0"/>
              <w:autoSpaceDE w:val="0"/>
              <w:autoSpaceDN w:val="0"/>
              <w:adjustRightInd w:val="0"/>
              <w:spacing w:before="110"/>
              <w:rPr>
                <w:ins w:id="200" w:author="Buitendijk, Hans" w:date="2022-09-02T10:26:00Z"/>
                <w:b/>
                <w:bCs/>
                <w:i/>
                <w:iCs/>
                <w:color w:val="000080"/>
              </w:rPr>
            </w:pPr>
            <w:ins w:id="201" w:author="Buitendijk, Hans" w:date="2022-09-02T10:28:00Z">
              <w:r>
                <w:rPr>
                  <w:b/>
                  <w:bCs/>
                  <w:i/>
                  <w:iCs/>
                  <w:color w:val="000080"/>
                </w:rPr>
                <w:t>Yes</w:t>
              </w:r>
            </w:ins>
          </w:p>
        </w:tc>
        <w:tc>
          <w:tcPr>
            <w:tcW w:w="696" w:type="dxa"/>
            <w:shd w:val="clear" w:color="auto" w:fill="D9D9D9"/>
          </w:tcPr>
          <w:p w14:paraId="30490CF1" w14:textId="77777777" w:rsidR="00956B53" w:rsidRPr="0069575B" w:rsidRDefault="00956B53" w:rsidP="00956B53">
            <w:pPr>
              <w:widowControl w:val="0"/>
              <w:autoSpaceDE w:val="0"/>
              <w:autoSpaceDN w:val="0"/>
              <w:adjustRightInd w:val="0"/>
              <w:spacing w:before="110"/>
              <w:rPr>
                <w:ins w:id="202" w:author="Buitendijk, Hans" w:date="2022-09-02T10:26:00Z"/>
                <w:b/>
                <w:bCs/>
                <w:i/>
                <w:iCs/>
                <w:color w:val="000080"/>
              </w:rPr>
            </w:pPr>
          </w:p>
        </w:tc>
      </w:tr>
      <w:tr w:rsidR="00956B53" w14:paraId="69457870" w14:textId="77777777" w:rsidTr="00956B53">
        <w:trPr>
          <w:trHeight w:val="530"/>
          <w:ins w:id="203" w:author="Buitendijk, Hans" w:date="2022-09-02T10:26:00Z"/>
        </w:trPr>
        <w:tc>
          <w:tcPr>
            <w:tcW w:w="977" w:type="dxa"/>
            <w:shd w:val="clear" w:color="auto" w:fill="D9D9D9"/>
          </w:tcPr>
          <w:p w14:paraId="10410740" w14:textId="5DE6BA06" w:rsidR="00956B53" w:rsidRDefault="00956B53" w:rsidP="00956B53">
            <w:pPr>
              <w:widowControl w:val="0"/>
              <w:autoSpaceDE w:val="0"/>
              <w:autoSpaceDN w:val="0"/>
              <w:adjustRightInd w:val="0"/>
              <w:spacing w:before="110"/>
              <w:rPr>
                <w:ins w:id="204" w:author="Buitendijk, Hans" w:date="2022-09-02T10:26:00Z"/>
                <w:b/>
                <w:bCs/>
                <w:i/>
                <w:iCs/>
                <w:color w:val="000080"/>
              </w:rPr>
            </w:pPr>
            <w:ins w:id="205" w:author="Buitendijk, Hans" w:date="2022-09-02T10:27:00Z">
              <w:r>
                <w:rPr>
                  <w:b/>
                  <w:bCs/>
                  <w:i/>
                  <w:iCs/>
                  <w:color w:val="000080"/>
                </w:rPr>
                <w:t>4A.</w:t>
              </w:r>
            </w:ins>
            <w:ins w:id="206" w:author="Buitendijk, Hans" w:date="2022-09-02T10:28:00Z">
              <w:r>
                <w:rPr>
                  <w:b/>
                  <w:bCs/>
                  <w:i/>
                  <w:iCs/>
                  <w:color w:val="000080"/>
                </w:rPr>
                <w:t>7.6</w:t>
              </w:r>
            </w:ins>
          </w:p>
        </w:tc>
        <w:tc>
          <w:tcPr>
            <w:tcW w:w="2273" w:type="dxa"/>
            <w:shd w:val="clear" w:color="auto" w:fill="D9D9D9"/>
          </w:tcPr>
          <w:p w14:paraId="29BFDE58" w14:textId="639BD9AE" w:rsidR="00956B53" w:rsidRPr="00152D83" w:rsidRDefault="00956B53" w:rsidP="00956B53">
            <w:pPr>
              <w:widowControl w:val="0"/>
              <w:autoSpaceDE w:val="0"/>
              <w:autoSpaceDN w:val="0"/>
              <w:adjustRightInd w:val="0"/>
              <w:spacing w:before="110"/>
              <w:rPr>
                <w:ins w:id="207" w:author="Buitendijk, Hans" w:date="2022-09-02T10:26:00Z"/>
              </w:rPr>
            </w:pPr>
            <w:ins w:id="208" w:author="Buitendijk, Hans" w:date="2022-09-02T10:27:00Z">
              <w:r w:rsidRPr="00152D83">
                <w:t>VXU - Unsolicited Vaccination Record Update (Event V04)</w:t>
              </w:r>
            </w:ins>
          </w:p>
        </w:tc>
        <w:tc>
          <w:tcPr>
            <w:tcW w:w="2224" w:type="dxa"/>
            <w:shd w:val="clear" w:color="auto" w:fill="D9D9D9"/>
          </w:tcPr>
          <w:p w14:paraId="40C1A35F" w14:textId="049F2860" w:rsidR="00956B53" w:rsidRDefault="00956B53" w:rsidP="00956B53">
            <w:pPr>
              <w:widowControl w:val="0"/>
              <w:autoSpaceDE w:val="0"/>
              <w:autoSpaceDN w:val="0"/>
              <w:adjustRightInd w:val="0"/>
              <w:spacing w:before="110"/>
              <w:rPr>
                <w:ins w:id="209" w:author="Buitendijk, Hans" w:date="2022-09-02T10:26:00Z"/>
                <w:color w:val="000080"/>
              </w:rPr>
            </w:pPr>
            <w:ins w:id="210" w:author="Buitendijk, Hans" w:date="2022-09-02T10:28:00Z">
              <w:r>
                <w:rPr>
                  <w:color w:val="000080"/>
                </w:rPr>
                <w:t>Added segments GSP, GSR, and GSC to message structure</w:t>
              </w:r>
            </w:ins>
          </w:p>
        </w:tc>
        <w:tc>
          <w:tcPr>
            <w:tcW w:w="1097" w:type="dxa"/>
            <w:shd w:val="clear" w:color="auto" w:fill="D9D9D9"/>
          </w:tcPr>
          <w:p w14:paraId="5FA53F56" w14:textId="68DC8DDD" w:rsidR="00956B53" w:rsidRDefault="00956B53" w:rsidP="00956B53">
            <w:pPr>
              <w:widowControl w:val="0"/>
              <w:autoSpaceDE w:val="0"/>
              <w:autoSpaceDN w:val="0"/>
              <w:adjustRightInd w:val="0"/>
              <w:spacing w:before="110"/>
              <w:rPr>
                <w:ins w:id="211" w:author="Buitendijk, Hans" w:date="2022-09-02T10:26:00Z"/>
              </w:rPr>
            </w:pPr>
            <w:ins w:id="212" w:author="Buitendijk, Hans" w:date="2022-09-02T10:28:00Z">
              <w:r>
                <w:t>SOGI</w:t>
              </w:r>
            </w:ins>
          </w:p>
        </w:tc>
        <w:tc>
          <w:tcPr>
            <w:tcW w:w="1363" w:type="dxa"/>
            <w:shd w:val="clear" w:color="auto" w:fill="D9D9D9"/>
          </w:tcPr>
          <w:p w14:paraId="617BBF8D" w14:textId="703B50D1" w:rsidR="00956B53" w:rsidRDefault="00956B53" w:rsidP="00956B53">
            <w:pPr>
              <w:widowControl w:val="0"/>
              <w:autoSpaceDE w:val="0"/>
              <w:autoSpaceDN w:val="0"/>
              <w:adjustRightInd w:val="0"/>
              <w:spacing w:before="110"/>
              <w:rPr>
                <w:ins w:id="213" w:author="Buitendijk, Hans" w:date="2022-09-02T10:26:00Z"/>
                <w:b/>
                <w:bCs/>
                <w:i/>
                <w:iCs/>
                <w:color w:val="000080"/>
              </w:rPr>
            </w:pPr>
            <w:ins w:id="214" w:author="Buitendijk, Hans" w:date="2022-09-02T10:28:00Z">
              <w:r>
                <w:rPr>
                  <w:b/>
                  <w:bCs/>
                  <w:i/>
                  <w:iCs/>
                  <w:color w:val="000080"/>
                </w:rPr>
                <w:t>Yes</w:t>
              </w:r>
            </w:ins>
          </w:p>
        </w:tc>
        <w:tc>
          <w:tcPr>
            <w:tcW w:w="696" w:type="dxa"/>
            <w:shd w:val="clear" w:color="auto" w:fill="D9D9D9"/>
          </w:tcPr>
          <w:p w14:paraId="637060FB" w14:textId="77777777" w:rsidR="00956B53" w:rsidRPr="0069575B" w:rsidRDefault="00956B53" w:rsidP="00956B53">
            <w:pPr>
              <w:widowControl w:val="0"/>
              <w:autoSpaceDE w:val="0"/>
              <w:autoSpaceDN w:val="0"/>
              <w:adjustRightInd w:val="0"/>
              <w:spacing w:before="110"/>
              <w:rPr>
                <w:ins w:id="215" w:author="Buitendijk, Hans" w:date="2022-09-02T10:26:00Z"/>
                <w:b/>
                <w:bCs/>
                <w:i/>
                <w:iCs/>
                <w:color w:val="000080"/>
              </w:rPr>
            </w:pPr>
          </w:p>
        </w:tc>
      </w:tr>
      <w:tr w:rsidR="006D4604" w14:paraId="3024396D" w14:textId="77777777" w:rsidTr="00956B53">
        <w:trPr>
          <w:trHeight w:val="530"/>
          <w:ins w:id="216" w:author="Frank Oemig" w:date="2022-09-07T17:36:00Z"/>
        </w:trPr>
        <w:tc>
          <w:tcPr>
            <w:tcW w:w="977" w:type="dxa"/>
            <w:shd w:val="clear" w:color="auto" w:fill="D9D9D9"/>
          </w:tcPr>
          <w:p w14:paraId="4FA102E3" w14:textId="77777777" w:rsidR="006D4604" w:rsidRDefault="006D4604" w:rsidP="00956B53">
            <w:pPr>
              <w:widowControl w:val="0"/>
              <w:autoSpaceDE w:val="0"/>
              <w:autoSpaceDN w:val="0"/>
              <w:adjustRightInd w:val="0"/>
              <w:spacing w:before="110"/>
              <w:rPr>
                <w:ins w:id="217" w:author="Frank Oemig" w:date="2022-09-07T17:36:00Z"/>
                <w:b/>
                <w:bCs/>
                <w:i/>
                <w:iCs/>
                <w:color w:val="000080"/>
              </w:rPr>
            </w:pPr>
          </w:p>
        </w:tc>
        <w:tc>
          <w:tcPr>
            <w:tcW w:w="2273" w:type="dxa"/>
            <w:shd w:val="clear" w:color="auto" w:fill="D9D9D9"/>
          </w:tcPr>
          <w:p w14:paraId="6EF88DE3" w14:textId="68D75D90" w:rsidR="006D4604" w:rsidRPr="00152D83" w:rsidRDefault="006D4604" w:rsidP="00956B53">
            <w:pPr>
              <w:widowControl w:val="0"/>
              <w:autoSpaceDE w:val="0"/>
              <w:autoSpaceDN w:val="0"/>
              <w:adjustRightInd w:val="0"/>
              <w:spacing w:before="110"/>
              <w:rPr>
                <w:ins w:id="218" w:author="Frank Oemig" w:date="2022-09-07T17:36:00Z"/>
              </w:rPr>
            </w:pPr>
            <w:ins w:id="219" w:author="Frank Oemig" w:date="2022-09-07T17:37:00Z">
              <w:r>
                <w:t>RXV, CDO</w:t>
              </w:r>
            </w:ins>
          </w:p>
        </w:tc>
        <w:tc>
          <w:tcPr>
            <w:tcW w:w="2224" w:type="dxa"/>
            <w:shd w:val="clear" w:color="auto" w:fill="D9D9D9"/>
          </w:tcPr>
          <w:p w14:paraId="50682BFC" w14:textId="7C56DCA3" w:rsidR="006D4604" w:rsidRDefault="006D4604" w:rsidP="00956B53">
            <w:pPr>
              <w:widowControl w:val="0"/>
              <w:autoSpaceDE w:val="0"/>
              <w:autoSpaceDN w:val="0"/>
              <w:adjustRightInd w:val="0"/>
              <w:spacing w:before="110"/>
              <w:rPr>
                <w:ins w:id="220" w:author="Frank Oemig" w:date="2022-09-07T17:36:00Z"/>
                <w:color w:val="000080"/>
              </w:rPr>
            </w:pPr>
            <w:ins w:id="221" w:author="Frank Oemig" w:date="2022-09-07T17:37:00Z">
              <w:r>
                <w:rPr>
                  <w:color w:val="000080"/>
                </w:rPr>
                <w:t xml:space="preserve">Adjust length for data element 00816 to </w:t>
              </w:r>
              <w:proofErr w:type="gramStart"/>
              <w:r>
                <w:rPr>
                  <w:color w:val="000080"/>
                </w:rPr>
                <w:t>1..</w:t>
              </w:r>
              <w:proofErr w:type="gramEnd"/>
              <w:r>
                <w:rPr>
                  <w:color w:val="000080"/>
                </w:rPr>
                <w:t>1</w:t>
              </w:r>
            </w:ins>
          </w:p>
        </w:tc>
        <w:tc>
          <w:tcPr>
            <w:tcW w:w="1097" w:type="dxa"/>
            <w:shd w:val="clear" w:color="auto" w:fill="D9D9D9"/>
          </w:tcPr>
          <w:p w14:paraId="476C3963" w14:textId="77777777" w:rsidR="006D4604" w:rsidRDefault="006D4604" w:rsidP="00956B53">
            <w:pPr>
              <w:widowControl w:val="0"/>
              <w:autoSpaceDE w:val="0"/>
              <w:autoSpaceDN w:val="0"/>
              <w:adjustRightInd w:val="0"/>
              <w:spacing w:before="110"/>
              <w:rPr>
                <w:ins w:id="222" w:author="Frank Oemig" w:date="2022-09-07T17:36:00Z"/>
              </w:rPr>
            </w:pPr>
          </w:p>
        </w:tc>
        <w:tc>
          <w:tcPr>
            <w:tcW w:w="1363" w:type="dxa"/>
            <w:shd w:val="clear" w:color="auto" w:fill="D9D9D9"/>
          </w:tcPr>
          <w:p w14:paraId="1DE278D0" w14:textId="35BD5ED6" w:rsidR="006D4604" w:rsidRDefault="006D4604" w:rsidP="00956B53">
            <w:pPr>
              <w:widowControl w:val="0"/>
              <w:autoSpaceDE w:val="0"/>
              <w:autoSpaceDN w:val="0"/>
              <w:adjustRightInd w:val="0"/>
              <w:spacing w:before="110"/>
              <w:rPr>
                <w:ins w:id="223" w:author="Frank Oemig" w:date="2022-09-07T17:36:00Z"/>
                <w:b/>
                <w:bCs/>
                <w:i/>
                <w:iCs/>
                <w:color w:val="000080"/>
              </w:rPr>
            </w:pPr>
            <w:ins w:id="224" w:author="Frank Oemig" w:date="2022-09-07T17:36:00Z">
              <w:r>
                <w:rPr>
                  <w:b/>
                  <w:bCs/>
                  <w:i/>
                  <w:iCs/>
                  <w:color w:val="000080"/>
                </w:rPr>
                <w:t>No</w:t>
              </w:r>
            </w:ins>
          </w:p>
        </w:tc>
        <w:tc>
          <w:tcPr>
            <w:tcW w:w="696" w:type="dxa"/>
            <w:shd w:val="clear" w:color="auto" w:fill="D9D9D9"/>
          </w:tcPr>
          <w:p w14:paraId="144181FB" w14:textId="77777777" w:rsidR="006D4604" w:rsidRPr="0069575B" w:rsidRDefault="006D4604" w:rsidP="00956B53">
            <w:pPr>
              <w:widowControl w:val="0"/>
              <w:autoSpaceDE w:val="0"/>
              <w:autoSpaceDN w:val="0"/>
              <w:adjustRightInd w:val="0"/>
              <w:spacing w:before="110"/>
              <w:rPr>
                <w:ins w:id="225" w:author="Frank Oemig" w:date="2022-09-07T17:36:00Z"/>
                <w:b/>
                <w:bCs/>
                <w:i/>
                <w:iCs/>
                <w:color w:val="000080"/>
              </w:rPr>
            </w:pPr>
          </w:p>
        </w:tc>
      </w:tr>
      <w:tr w:rsidR="00092B05" w14:paraId="5529322E" w14:textId="77777777" w:rsidTr="00092B05">
        <w:trPr>
          <w:trHeight w:val="530"/>
          <w:ins w:id="226" w:author="Craig Newman" w:date="2023-07-03T07:40:00Z"/>
        </w:trPr>
        <w:tc>
          <w:tcPr>
            <w:tcW w:w="977" w:type="dxa"/>
            <w:shd w:val="clear" w:color="auto" w:fill="D9D9D9"/>
          </w:tcPr>
          <w:p w14:paraId="6EDE57F6" w14:textId="14FCACA3" w:rsidR="00092B05" w:rsidRDefault="00092B05" w:rsidP="00092B05">
            <w:pPr>
              <w:widowControl w:val="0"/>
              <w:autoSpaceDE w:val="0"/>
              <w:autoSpaceDN w:val="0"/>
              <w:adjustRightInd w:val="0"/>
              <w:spacing w:before="110"/>
              <w:rPr>
                <w:ins w:id="227" w:author="Craig Newman" w:date="2023-07-03T07:40:00Z"/>
                <w:b/>
                <w:bCs/>
                <w:i/>
                <w:iCs/>
                <w:color w:val="000080"/>
              </w:rPr>
            </w:pPr>
            <w:ins w:id="228" w:author="Craig Newman" w:date="2023-07-03T07:42:00Z">
              <w:r>
                <w:rPr>
                  <w:noProof/>
                </w:rPr>
                <w:t>Various Messages</w:t>
              </w:r>
            </w:ins>
          </w:p>
        </w:tc>
        <w:tc>
          <w:tcPr>
            <w:tcW w:w="2273" w:type="dxa"/>
            <w:shd w:val="clear" w:color="auto" w:fill="D9D9D9"/>
          </w:tcPr>
          <w:p w14:paraId="62E16995" w14:textId="3C77A9CE" w:rsidR="00092B05" w:rsidRDefault="00092B05" w:rsidP="00092B05">
            <w:pPr>
              <w:widowControl w:val="0"/>
              <w:autoSpaceDE w:val="0"/>
              <w:autoSpaceDN w:val="0"/>
              <w:adjustRightInd w:val="0"/>
              <w:spacing w:before="110"/>
              <w:rPr>
                <w:ins w:id="229" w:author="Craig Newman" w:date="2023-07-03T07:40:00Z"/>
              </w:rPr>
            </w:pPr>
            <w:ins w:id="230" w:author="Craig Newman" w:date="2023-07-03T07:42:00Z">
              <w:r>
                <w:rPr>
                  <w:noProof/>
                </w:rPr>
                <w:t>GSC Segment</w:t>
              </w:r>
            </w:ins>
          </w:p>
        </w:tc>
        <w:tc>
          <w:tcPr>
            <w:tcW w:w="2224" w:type="dxa"/>
            <w:shd w:val="clear" w:color="auto" w:fill="D9D9D9"/>
          </w:tcPr>
          <w:p w14:paraId="7C9C64A6" w14:textId="55BA0D57" w:rsidR="00092B05" w:rsidRDefault="00092B05" w:rsidP="00092B05">
            <w:pPr>
              <w:widowControl w:val="0"/>
              <w:autoSpaceDE w:val="0"/>
              <w:autoSpaceDN w:val="0"/>
              <w:adjustRightInd w:val="0"/>
              <w:spacing w:before="110"/>
              <w:rPr>
                <w:ins w:id="231" w:author="Craig Newman" w:date="2023-07-03T07:40:00Z"/>
                <w:color w:val="000080"/>
              </w:rPr>
            </w:pPr>
            <w:ins w:id="232" w:author="Craig Newman" w:date="2023-07-03T07:42:00Z">
              <w:r>
                <w:rPr>
                  <w:noProof/>
                </w:rPr>
                <w:t>Update GSC segment name to Sex Parameter for Clinical Use</w:t>
              </w:r>
            </w:ins>
          </w:p>
        </w:tc>
        <w:tc>
          <w:tcPr>
            <w:tcW w:w="1097" w:type="dxa"/>
            <w:shd w:val="clear" w:color="auto" w:fill="D9D9D9"/>
          </w:tcPr>
          <w:p w14:paraId="16CE273F" w14:textId="5D9EA3B6" w:rsidR="00092B05" w:rsidRDefault="00092B05" w:rsidP="00092B05">
            <w:pPr>
              <w:widowControl w:val="0"/>
              <w:autoSpaceDE w:val="0"/>
              <w:autoSpaceDN w:val="0"/>
              <w:adjustRightInd w:val="0"/>
              <w:spacing w:before="110"/>
              <w:rPr>
                <w:ins w:id="233" w:author="Craig Newman" w:date="2023-07-03T07:40:00Z"/>
              </w:rPr>
            </w:pPr>
            <w:ins w:id="234" w:author="Craig Newman" w:date="2023-07-03T07:42:00Z">
              <w:r>
                <w:rPr>
                  <w:noProof/>
                </w:rPr>
                <w:t>V2-25427</w:t>
              </w:r>
            </w:ins>
          </w:p>
        </w:tc>
        <w:tc>
          <w:tcPr>
            <w:tcW w:w="1363" w:type="dxa"/>
            <w:shd w:val="clear" w:color="auto" w:fill="D9D9D9"/>
          </w:tcPr>
          <w:p w14:paraId="7DC467EF" w14:textId="29FB668B" w:rsidR="00092B05" w:rsidRDefault="00092B05" w:rsidP="00092B05">
            <w:pPr>
              <w:widowControl w:val="0"/>
              <w:autoSpaceDE w:val="0"/>
              <w:autoSpaceDN w:val="0"/>
              <w:adjustRightInd w:val="0"/>
              <w:spacing w:before="110"/>
              <w:rPr>
                <w:ins w:id="235" w:author="Craig Newman" w:date="2023-07-03T07:40:00Z"/>
                <w:b/>
                <w:bCs/>
                <w:i/>
                <w:iCs/>
                <w:color w:val="000080"/>
              </w:rPr>
            </w:pPr>
            <w:ins w:id="236" w:author="Craig Newman" w:date="2023-07-03T07:42:00Z">
              <w:r>
                <w:rPr>
                  <w:noProof/>
                </w:rPr>
                <w:t>No</w:t>
              </w:r>
            </w:ins>
          </w:p>
        </w:tc>
        <w:tc>
          <w:tcPr>
            <w:tcW w:w="696" w:type="dxa"/>
            <w:shd w:val="clear" w:color="auto" w:fill="D9D9D9"/>
          </w:tcPr>
          <w:p w14:paraId="72D44A09" w14:textId="77777777" w:rsidR="00092B05" w:rsidRPr="0069575B" w:rsidRDefault="00092B05" w:rsidP="00092B05">
            <w:pPr>
              <w:widowControl w:val="0"/>
              <w:autoSpaceDE w:val="0"/>
              <w:autoSpaceDN w:val="0"/>
              <w:adjustRightInd w:val="0"/>
              <w:spacing w:before="110"/>
              <w:rPr>
                <w:ins w:id="237" w:author="Craig Newman" w:date="2023-07-03T07:40:00Z"/>
                <w:b/>
                <w:bCs/>
                <w:i/>
                <w:iCs/>
                <w:color w:val="000080"/>
              </w:rPr>
            </w:pPr>
          </w:p>
        </w:tc>
      </w:tr>
    </w:tbl>
    <w:p w14:paraId="3B84FF6C" w14:textId="77777777" w:rsidR="00FD3949" w:rsidRDefault="00FD3949" w:rsidP="00FD3949">
      <w:pPr>
        <w:rPr>
          <w:ins w:id="238" w:author="Buitendijk, Hans" w:date="2022-09-02T08:58:00Z"/>
        </w:rPr>
      </w:pPr>
    </w:p>
    <w:p w14:paraId="43BCD71B" w14:textId="77777777" w:rsidR="00FD3949" w:rsidRDefault="00FD3949">
      <w:pPr>
        <w:rPr>
          <w:ins w:id="239" w:author="Buitendijk, Hans" w:date="2022-08-19T16:31:00Z"/>
        </w:rPr>
        <w:pPrChange w:id="240" w:author="Buitendijk, Hans" w:date="2022-08-19T16:33:00Z">
          <w:pPr>
            <w:pStyle w:val="Heading2"/>
            <w:tabs>
              <w:tab w:val="clear" w:pos="360"/>
              <w:tab w:val="num" w:pos="1080"/>
            </w:tabs>
          </w:pPr>
        </w:pPrChange>
      </w:pPr>
    </w:p>
    <w:p w14:paraId="4E78A5D7" w14:textId="7D6F96F3" w:rsidR="00005FAA" w:rsidRPr="00152D83" w:rsidRDefault="00005FAA" w:rsidP="00005FAA">
      <w:pPr>
        <w:pStyle w:val="Heading2"/>
        <w:tabs>
          <w:tab w:val="clear" w:pos="360"/>
          <w:tab w:val="num" w:pos="1080"/>
        </w:tabs>
        <w:rPr>
          <w:noProof/>
        </w:rPr>
      </w:pPr>
      <w:r w:rsidRPr="00152D83">
        <w:rPr>
          <w:noProof/>
        </w:rPr>
        <w:t>Chapter 4A contents</w:t>
      </w:r>
      <w:bookmarkEnd w:id="59"/>
    </w:p>
    <w:bookmarkStart w:id="241" w:name="_Toc494102953"/>
    <w:bookmarkStart w:id="242" w:name="_Toc496068612"/>
    <w:bookmarkStart w:id="243" w:name="_Toc498131024"/>
    <w:bookmarkStart w:id="244" w:name="_Toc538343"/>
    <w:p w14:paraId="35288604" w14:textId="07C13163" w:rsidR="006D6C6E" w:rsidRDefault="006D6C6E" w:rsidP="00EA2B84">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56782" w:history="1">
        <w:r w:rsidRPr="00D3548A">
          <w:rPr>
            <w:rStyle w:val="Hyperlink"/>
          </w:rPr>
          <w:t>4A.1</w:t>
        </w:r>
        <w:r>
          <w:rPr>
            <w:rFonts w:asciiTheme="minorHAnsi" w:eastAsiaTheme="minorEastAsia" w:hAnsiTheme="minorHAnsi" w:cstheme="minorBidi"/>
            <w:kern w:val="0"/>
            <w:sz w:val="22"/>
            <w:szCs w:val="22"/>
          </w:rPr>
          <w:tab/>
        </w:r>
        <w:r w:rsidRPr="00D3548A">
          <w:rPr>
            <w:rStyle w:val="Hyperlink"/>
          </w:rPr>
          <w:t>Chapter 4A contents</w:t>
        </w:r>
        <w:r>
          <w:rPr>
            <w:webHidden/>
          </w:rPr>
          <w:tab/>
        </w:r>
        <w:r>
          <w:rPr>
            <w:webHidden/>
          </w:rPr>
          <w:fldChar w:fldCharType="begin"/>
        </w:r>
        <w:r>
          <w:rPr>
            <w:webHidden/>
          </w:rPr>
          <w:instrText xml:space="preserve"> PAGEREF _Toc28956782 \h </w:instrText>
        </w:r>
        <w:r>
          <w:rPr>
            <w:webHidden/>
          </w:rPr>
        </w:r>
        <w:r>
          <w:rPr>
            <w:webHidden/>
          </w:rPr>
          <w:fldChar w:fldCharType="separate"/>
        </w:r>
        <w:r w:rsidR="006137E0">
          <w:rPr>
            <w:webHidden/>
          </w:rPr>
          <w:t>1</w:t>
        </w:r>
        <w:r>
          <w:rPr>
            <w:webHidden/>
          </w:rPr>
          <w:fldChar w:fldCharType="end"/>
        </w:r>
      </w:hyperlink>
    </w:p>
    <w:p w14:paraId="6EAA1AFF" w14:textId="07C6D28F" w:rsidR="006D6C6E" w:rsidRDefault="00EA2B84" w:rsidP="00EA2B84">
      <w:pPr>
        <w:pStyle w:val="TOC2"/>
        <w:rPr>
          <w:rFonts w:asciiTheme="minorHAnsi" w:eastAsiaTheme="minorEastAsia" w:hAnsiTheme="minorHAnsi" w:cstheme="minorBidi"/>
          <w:kern w:val="0"/>
          <w:sz w:val="22"/>
          <w:szCs w:val="22"/>
        </w:rPr>
      </w:pPr>
      <w:hyperlink w:anchor="_Toc28956783" w:history="1">
        <w:r w:rsidR="006D6C6E" w:rsidRPr="00D3548A">
          <w:rPr>
            <w:rStyle w:val="Hyperlink"/>
          </w:rPr>
          <w:t>4A.2</w:t>
        </w:r>
        <w:r w:rsidR="006D6C6E">
          <w:rPr>
            <w:rFonts w:asciiTheme="minorHAnsi" w:eastAsiaTheme="minorEastAsia" w:hAnsiTheme="minorHAnsi" w:cstheme="minorBidi"/>
            <w:kern w:val="0"/>
            <w:sz w:val="22"/>
            <w:szCs w:val="22"/>
          </w:rPr>
          <w:tab/>
        </w:r>
        <w:r w:rsidR="006D6C6E" w:rsidRPr="00D3548A">
          <w:rPr>
            <w:rStyle w:val="Hyperlink"/>
          </w:rPr>
          <w:t>Purpose</w:t>
        </w:r>
        <w:r w:rsidR="006D6C6E">
          <w:rPr>
            <w:webHidden/>
          </w:rPr>
          <w:tab/>
        </w:r>
        <w:r w:rsidR="006D6C6E">
          <w:rPr>
            <w:webHidden/>
          </w:rPr>
          <w:fldChar w:fldCharType="begin"/>
        </w:r>
        <w:r w:rsidR="006D6C6E">
          <w:rPr>
            <w:webHidden/>
          </w:rPr>
          <w:instrText xml:space="preserve"> PAGEREF _Toc28956783 \h </w:instrText>
        </w:r>
        <w:r w:rsidR="006D6C6E">
          <w:rPr>
            <w:webHidden/>
          </w:rPr>
        </w:r>
        <w:r w:rsidR="006D6C6E">
          <w:rPr>
            <w:webHidden/>
          </w:rPr>
          <w:fldChar w:fldCharType="separate"/>
        </w:r>
        <w:r w:rsidR="006137E0">
          <w:rPr>
            <w:webHidden/>
          </w:rPr>
          <w:t>5</w:t>
        </w:r>
        <w:r w:rsidR="006D6C6E">
          <w:rPr>
            <w:webHidden/>
          </w:rPr>
          <w:fldChar w:fldCharType="end"/>
        </w:r>
      </w:hyperlink>
    </w:p>
    <w:p w14:paraId="0EDA96C9" w14:textId="38EF1C07"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4" w:history="1">
        <w:r w:rsidR="006D6C6E" w:rsidRPr="00D3548A">
          <w:rPr>
            <w:rStyle w:val="Hyperlink"/>
            <w:rFonts w:eastAsia="MS Mincho"/>
            <w:noProof/>
          </w:rPr>
          <w:t>4A.2.1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Preface (organization of this chapter)</w:t>
        </w:r>
        <w:r w:rsidR="006D6C6E">
          <w:rPr>
            <w:noProof/>
            <w:webHidden/>
          </w:rPr>
          <w:tab/>
        </w:r>
        <w:r w:rsidR="006D6C6E">
          <w:rPr>
            <w:noProof/>
            <w:webHidden/>
          </w:rPr>
          <w:fldChar w:fldCharType="begin"/>
        </w:r>
        <w:r w:rsidR="006D6C6E">
          <w:rPr>
            <w:noProof/>
            <w:webHidden/>
          </w:rPr>
          <w:instrText xml:space="preserve"> PAGEREF _Toc28956784 \h </w:instrText>
        </w:r>
        <w:r w:rsidR="006D6C6E">
          <w:rPr>
            <w:noProof/>
            <w:webHidden/>
          </w:rPr>
        </w:r>
        <w:r w:rsidR="006D6C6E">
          <w:rPr>
            <w:noProof/>
            <w:webHidden/>
          </w:rPr>
          <w:fldChar w:fldCharType="separate"/>
        </w:r>
        <w:r w:rsidR="006137E0">
          <w:rPr>
            <w:noProof/>
            <w:webHidden/>
          </w:rPr>
          <w:t>5</w:t>
        </w:r>
        <w:r w:rsidR="006D6C6E">
          <w:rPr>
            <w:noProof/>
            <w:webHidden/>
          </w:rPr>
          <w:fldChar w:fldCharType="end"/>
        </w:r>
      </w:hyperlink>
    </w:p>
    <w:p w14:paraId="72D75118" w14:textId="15C81277" w:rsidR="006D6C6E" w:rsidRDefault="00EA2B84" w:rsidP="00EA2B84">
      <w:pPr>
        <w:pStyle w:val="TOC2"/>
        <w:rPr>
          <w:rFonts w:asciiTheme="minorHAnsi" w:eastAsiaTheme="minorEastAsia" w:hAnsiTheme="minorHAnsi" w:cstheme="minorBidi"/>
          <w:kern w:val="0"/>
          <w:sz w:val="22"/>
          <w:szCs w:val="22"/>
        </w:rPr>
      </w:pPr>
      <w:hyperlink w:anchor="_Toc28956785" w:history="1">
        <w:r w:rsidR="006D6C6E" w:rsidRPr="00D3548A">
          <w:rPr>
            <w:rStyle w:val="Hyperlink"/>
          </w:rPr>
          <w:t>4A.3</w:t>
        </w:r>
        <w:r w:rsidR="006D6C6E">
          <w:rPr>
            <w:rFonts w:asciiTheme="minorHAnsi" w:eastAsiaTheme="minorEastAsia" w:hAnsiTheme="minorHAnsi" w:cstheme="minorBidi"/>
            <w:kern w:val="0"/>
            <w:sz w:val="22"/>
            <w:szCs w:val="22"/>
          </w:rPr>
          <w:tab/>
        </w:r>
        <w:r w:rsidR="006D6C6E" w:rsidRPr="00D3548A">
          <w:rPr>
            <w:rStyle w:val="Hyperlink"/>
          </w:rPr>
          <w:t>Pharmacy/Treatment Trigger Events &amp; Messages</w:t>
        </w:r>
        <w:r w:rsidR="006D6C6E">
          <w:rPr>
            <w:webHidden/>
          </w:rPr>
          <w:tab/>
        </w:r>
        <w:r w:rsidR="006D6C6E">
          <w:rPr>
            <w:webHidden/>
          </w:rPr>
          <w:fldChar w:fldCharType="begin"/>
        </w:r>
        <w:r w:rsidR="006D6C6E">
          <w:rPr>
            <w:webHidden/>
          </w:rPr>
          <w:instrText xml:space="preserve"> PAGEREF _Toc28956785 \h </w:instrText>
        </w:r>
        <w:r w:rsidR="006D6C6E">
          <w:rPr>
            <w:webHidden/>
          </w:rPr>
        </w:r>
        <w:r w:rsidR="006D6C6E">
          <w:rPr>
            <w:webHidden/>
          </w:rPr>
          <w:fldChar w:fldCharType="separate"/>
        </w:r>
        <w:r w:rsidR="006137E0">
          <w:rPr>
            <w:webHidden/>
          </w:rPr>
          <w:t>5</w:t>
        </w:r>
        <w:r w:rsidR="006D6C6E">
          <w:rPr>
            <w:webHidden/>
          </w:rPr>
          <w:fldChar w:fldCharType="end"/>
        </w:r>
      </w:hyperlink>
    </w:p>
    <w:p w14:paraId="494EE8C6" w14:textId="5E7B674A"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6" w:history="1">
        <w:r w:rsidR="006D6C6E" w:rsidRPr="00D3548A">
          <w:rPr>
            <w:rStyle w:val="Hyperlink"/>
            <w:rFonts w:eastAsia="MS Mincho"/>
            <w:noProof/>
          </w:rPr>
          <w:t>4A.3.1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Usage notes for pharmacy/treatment messages</w:t>
        </w:r>
        <w:r w:rsidR="006D6C6E">
          <w:rPr>
            <w:noProof/>
            <w:webHidden/>
          </w:rPr>
          <w:tab/>
        </w:r>
        <w:r w:rsidR="006D6C6E">
          <w:rPr>
            <w:noProof/>
            <w:webHidden/>
          </w:rPr>
          <w:fldChar w:fldCharType="begin"/>
        </w:r>
        <w:r w:rsidR="006D6C6E">
          <w:rPr>
            <w:noProof/>
            <w:webHidden/>
          </w:rPr>
          <w:instrText xml:space="preserve"> PAGEREF _Toc28956786 \h </w:instrText>
        </w:r>
        <w:r w:rsidR="006D6C6E">
          <w:rPr>
            <w:noProof/>
            <w:webHidden/>
          </w:rPr>
        </w:r>
        <w:r w:rsidR="006D6C6E">
          <w:rPr>
            <w:noProof/>
            <w:webHidden/>
          </w:rPr>
          <w:fldChar w:fldCharType="separate"/>
        </w:r>
        <w:r w:rsidR="006137E0">
          <w:rPr>
            <w:noProof/>
            <w:webHidden/>
          </w:rPr>
          <w:t>5</w:t>
        </w:r>
        <w:r w:rsidR="006D6C6E">
          <w:rPr>
            <w:noProof/>
            <w:webHidden/>
          </w:rPr>
          <w:fldChar w:fldCharType="end"/>
        </w:r>
      </w:hyperlink>
    </w:p>
    <w:p w14:paraId="7344D2DC" w14:textId="0E5448A7"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7" w:history="1">
        <w:r w:rsidR="006D6C6E" w:rsidRPr="00D3548A">
          <w:rPr>
            <w:rStyle w:val="Hyperlink"/>
            <w:rFonts w:eastAsia="MS Mincho"/>
            <w:noProof/>
          </w:rPr>
          <w:t>4A.3.2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IV solution groups</w:t>
        </w:r>
        <w:r w:rsidR="006D6C6E">
          <w:rPr>
            <w:noProof/>
            <w:webHidden/>
          </w:rPr>
          <w:tab/>
        </w:r>
        <w:r w:rsidR="006D6C6E">
          <w:rPr>
            <w:noProof/>
            <w:webHidden/>
          </w:rPr>
          <w:fldChar w:fldCharType="begin"/>
        </w:r>
        <w:r w:rsidR="006D6C6E">
          <w:rPr>
            <w:noProof/>
            <w:webHidden/>
          </w:rPr>
          <w:instrText xml:space="preserve"> PAGEREF _Toc28956787 \h </w:instrText>
        </w:r>
        <w:r w:rsidR="006D6C6E">
          <w:rPr>
            <w:noProof/>
            <w:webHidden/>
          </w:rPr>
        </w:r>
        <w:r w:rsidR="006D6C6E">
          <w:rPr>
            <w:noProof/>
            <w:webHidden/>
          </w:rPr>
          <w:fldChar w:fldCharType="separate"/>
        </w:r>
        <w:r w:rsidR="006137E0">
          <w:rPr>
            <w:noProof/>
            <w:webHidden/>
          </w:rPr>
          <w:t>6</w:t>
        </w:r>
        <w:r w:rsidR="006D6C6E">
          <w:rPr>
            <w:noProof/>
            <w:webHidden/>
          </w:rPr>
          <w:fldChar w:fldCharType="end"/>
        </w:r>
      </w:hyperlink>
    </w:p>
    <w:p w14:paraId="325A4772" w14:textId="12830E4A"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8" w:history="1">
        <w:r w:rsidR="006D6C6E" w:rsidRPr="00D3548A">
          <w:rPr>
            <w:rStyle w:val="Hyperlink"/>
            <w:rFonts w:eastAsia="MS Mincho"/>
            <w:noProof/>
          </w:rPr>
          <w:t>4A.3.3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 - Pharmacy/Treatment Order Message (Event O09)</w:t>
        </w:r>
        <w:r w:rsidR="006D6C6E">
          <w:rPr>
            <w:noProof/>
            <w:webHidden/>
          </w:rPr>
          <w:tab/>
        </w:r>
        <w:r w:rsidR="006D6C6E">
          <w:rPr>
            <w:noProof/>
            <w:webHidden/>
          </w:rPr>
          <w:fldChar w:fldCharType="begin"/>
        </w:r>
        <w:r w:rsidR="006D6C6E">
          <w:rPr>
            <w:noProof/>
            <w:webHidden/>
          </w:rPr>
          <w:instrText xml:space="preserve"> PAGEREF _Toc28956788 \h </w:instrText>
        </w:r>
        <w:r w:rsidR="006D6C6E">
          <w:rPr>
            <w:noProof/>
            <w:webHidden/>
          </w:rPr>
        </w:r>
        <w:r w:rsidR="006D6C6E">
          <w:rPr>
            <w:noProof/>
            <w:webHidden/>
          </w:rPr>
          <w:fldChar w:fldCharType="separate"/>
        </w:r>
        <w:r w:rsidR="006137E0">
          <w:rPr>
            <w:noProof/>
            <w:webHidden/>
          </w:rPr>
          <w:t>6</w:t>
        </w:r>
        <w:r w:rsidR="006D6C6E">
          <w:rPr>
            <w:noProof/>
            <w:webHidden/>
          </w:rPr>
          <w:fldChar w:fldCharType="end"/>
        </w:r>
      </w:hyperlink>
    </w:p>
    <w:p w14:paraId="4C73AE44" w14:textId="0C0E6B98"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9" w:history="1">
        <w:r w:rsidR="006D6C6E" w:rsidRPr="00D3548A">
          <w:rPr>
            <w:rStyle w:val="Hyperlink"/>
            <w:rFonts w:eastAsia="MS Mincho"/>
            <w:noProof/>
          </w:rPr>
          <w:t>4A.3.4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ORP - Pharmacy/Treatment Order Acknowledgment (Event O10)</w:t>
        </w:r>
        <w:r w:rsidR="006D6C6E">
          <w:rPr>
            <w:noProof/>
            <w:webHidden/>
          </w:rPr>
          <w:tab/>
        </w:r>
        <w:r w:rsidR="006D6C6E">
          <w:rPr>
            <w:noProof/>
            <w:webHidden/>
          </w:rPr>
          <w:fldChar w:fldCharType="begin"/>
        </w:r>
        <w:r w:rsidR="006D6C6E">
          <w:rPr>
            <w:noProof/>
            <w:webHidden/>
          </w:rPr>
          <w:instrText xml:space="preserve"> PAGEREF _Toc28956789 \h </w:instrText>
        </w:r>
        <w:r w:rsidR="006D6C6E">
          <w:rPr>
            <w:noProof/>
            <w:webHidden/>
          </w:rPr>
        </w:r>
        <w:r w:rsidR="006D6C6E">
          <w:rPr>
            <w:noProof/>
            <w:webHidden/>
          </w:rPr>
          <w:fldChar w:fldCharType="separate"/>
        </w:r>
        <w:r w:rsidR="006137E0">
          <w:rPr>
            <w:noProof/>
            <w:webHidden/>
          </w:rPr>
          <w:t>8</w:t>
        </w:r>
        <w:r w:rsidR="006D6C6E">
          <w:rPr>
            <w:noProof/>
            <w:webHidden/>
          </w:rPr>
          <w:fldChar w:fldCharType="end"/>
        </w:r>
      </w:hyperlink>
    </w:p>
    <w:p w14:paraId="0CF135FB" w14:textId="70DB4191"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0" w:history="1">
        <w:r w:rsidR="006D6C6E" w:rsidRPr="00D3548A">
          <w:rPr>
            <w:rStyle w:val="Hyperlink"/>
            <w:rFonts w:eastAsia="MS Mincho"/>
            <w:noProof/>
          </w:rPr>
          <w:t>4A.3.5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RDE/RRE - pharmacy/treatment encoded order message (O01/O02)</w:t>
        </w:r>
        <w:r w:rsidR="006D6C6E">
          <w:rPr>
            <w:noProof/>
            <w:webHidden/>
          </w:rPr>
          <w:tab/>
        </w:r>
        <w:r w:rsidR="006D6C6E">
          <w:rPr>
            <w:noProof/>
            <w:webHidden/>
          </w:rPr>
          <w:fldChar w:fldCharType="begin"/>
        </w:r>
        <w:r w:rsidR="006D6C6E">
          <w:rPr>
            <w:noProof/>
            <w:webHidden/>
          </w:rPr>
          <w:instrText xml:space="preserve"> PAGEREF _Toc28956790 \h </w:instrText>
        </w:r>
        <w:r w:rsidR="006D6C6E">
          <w:rPr>
            <w:noProof/>
            <w:webHidden/>
          </w:rPr>
        </w:r>
        <w:r w:rsidR="006D6C6E">
          <w:rPr>
            <w:noProof/>
            <w:webHidden/>
          </w:rPr>
          <w:fldChar w:fldCharType="separate"/>
        </w:r>
        <w:r w:rsidR="006137E0">
          <w:rPr>
            <w:noProof/>
            <w:webHidden/>
          </w:rPr>
          <w:t>9</w:t>
        </w:r>
        <w:r w:rsidR="006D6C6E">
          <w:rPr>
            <w:noProof/>
            <w:webHidden/>
          </w:rPr>
          <w:fldChar w:fldCharType="end"/>
        </w:r>
      </w:hyperlink>
    </w:p>
    <w:p w14:paraId="1CB09868" w14:textId="56D37ABF"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1" w:history="1">
        <w:r w:rsidR="006D6C6E" w:rsidRPr="00D3548A">
          <w:rPr>
            <w:rStyle w:val="Hyperlink"/>
            <w:rFonts w:eastAsia="MS Mincho"/>
            <w:noProof/>
          </w:rPr>
          <w:t>4A.3.6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Encoded Order Message (Event O11)</w:t>
        </w:r>
        <w:r w:rsidR="006D6C6E">
          <w:rPr>
            <w:noProof/>
            <w:webHidden/>
          </w:rPr>
          <w:tab/>
        </w:r>
        <w:r w:rsidR="006D6C6E">
          <w:rPr>
            <w:noProof/>
            <w:webHidden/>
          </w:rPr>
          <w:fldChar w:fldCharType="begin"/>
        </w:r>
        <w:r w:rsidR="006D6C6E">
          <w:rPr>
            <w:noProof/>
            <w:webHidden/>
          </w:rPr>
          <w:instrText xml:space="preserve"> PAGEREF _Toc28956791 \h </w:instrText>
        </w:r>
        <w:r w:rsidR="006D6C6E">
          <w:rPr>
            <w:noProof/>
            <w:webHidden/>
          </w:rPr>
        </w:r>
        <w:r w:rsidR="006D6C6E">
          <w:rPr>
            <w:noProof/>
            <w:webHidden/>
          </w:rPr>
          <w:fldChar w:fldCharType="separate"/>
        </w:r>
        <w:r w:rsidR="006137E0">
          <w:rPr>
            <w:noProof/>
            <w:webHidden/>
          </w:rPr>
          <w:t>9</w:t>
        </w:r>
        <w:r w:rsidR="006D6C6E">
          <w:rPr>
            <w:noProof/>
            <w:webHidden/>
          </w:rPr>
          <w:fldChar w:fldCharType="end"/>
        </w:r>
      </w:hyperlink>
    </w:p>
    <w:p w14:paraId="3DD3866D" w14:textId="28B5CBDD"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2" w:history="1">
        <w:r w:rsidR="006D6C6E" w:rsidRPr="00D3548A">
          <w:rPr>
            <w:rStyle w:val="Hyperlink"/>
            <w:rFonts w:eastAsia="MS Mincho"/>
            <w:noProof/>
          </w:rPr>
          <w:t>4A.3.7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O12)</w:t>
        </w:r>
        <w:r w:rsidR="006D6C6E">
          <w:rPr>
            <w:noProof/>
            <w:webHidden/>
          </w:rPr>
          <w:tab/>
        </w:r>
        <w:r w:rsidR="006D6C6E">
          <w:rPr>
            <w:noProof/>
            <w:webHidden/>
          </w:rPr>
          <w:fldChar w:fldCharType="begin"/>
        </w:r>
        <w:r w:rsidR="006D6C6E">
          <w:rPr>
            <w:noProof/>
            <w:webHidden/>
          </w:rPr>
          <w:instrText xml:space="preserve"> PAGEREF _Toc28956792 \h </w:instrText>
        </w:r>
        <w:r w:rsidR="006D6C6E">
          <w:rPr>
            <w:noProof/>
            <w:webHidden/>
          </w:rPr>
        </w:r>
        <w:r w:rsidR="006D6C6E">
          <w:rPr>
            <w:noProof/>
            <w:webHidden/>
          </w:rPr>
          <w:fldChar w:fldCharType="separate"/>
        </w:r>
        <w:r w:rsidR="006137E0">
          <w:rPr>
            <w:noProof/>
            <w:webHidden/>
          </w:rPr>
          <w:t>12</w:t>
        </w:r>
        <w:r w:rsidR="006D6C6E">
          <w:rPr>
            <w:noProof/>
            <w:webHidden/>
          </w:rPr>
          <w:fldChar w:fldCharType="end"/>
        </w:r>
      </w:hyperlink>
    </w:p>
    <w:p w14:paraId="76D8E9B9" w14:textId="1FF92104"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3" w:history="1">
        <w:r w:rsidR="006D6C6E" w:rsidRPr="00D3548A">
          <w:rPr>
            <w:rStyle w:val="Hyperlink"/>
            <w:rFonts w:eastAsia="MS Mincho"/>
            <w:noProof/>
          </w:rPr>
          <w:t>4A.3.8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 Pharmacy/Treatment Dispense Message (Event O13)</w:t>
        </w:r>
        <w:r w:rsidR="006D6C6E">
          <w:rPr>
            <w:noProof/>
            <w:webHidden/>
          </w:rPr>
          <w:tab/>
        </w:r>
        <w:r w:rsidR="006D6C6E">
          <w:rPr>
            <w:noProof/>
            <w:webHidden/>
          </w:rPr>
          <w:fldChar w:fldCharType="begin"/>
        </w:r>
        <w:r w:rsidR="006D6C6E">
          <w:rPr>
            <w:noProof/>
            <w:webHidden/>
          </w:rPr>
          <w:instrText xml:space="preserve"> PAGEREF _Toc28956793 \h </w:instrText>
        </w:r>
        <w:r w:rsidR="006D6C6E">
          <w:rPr>
            <w:noProof/>
            <w:webHidden/>
          </w:rPr>
        </w:r>
        <w:r w:rsidR="006D6C6E">
          <w:rPr>
            <w:noProof/>
            <w:webHidden/>
          </w:rPr>
          <w:fldChar w:fldCharType="separate"/>
        </w:r>
        <w:r w:rsidR="006137E0">
          <w:rPr>
            <w:noProof/>
            <w:webHidden/>
          </w:rPr>
          <w:t>13</w:t>
        </w:r>
        <w:r w:rsidR="006D6C6E">
          <w:rPr>
            <w:noProof/>
            <w:webHidden/>
          </w:rPr>
          <w:fldChar w:fldCharType="end"/>
        </w:r>
      </w:hyperlink>
    </w:p>
    <w:p w14:paraId="7A8B4E26" w14:textId="54C46D7D"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4" w:history="1">
        <w:r w:rsidR="006D6C6E" w:rsidRPr="00D3548A">
          <w:rPr>
            <w:rStyle w:val="Hyperlink"/>
            <w:rFonts w:eastAsia="MS Mincho"/>
            <w:noProof/>
          </w:rPr>
          <w:t>4A.3.9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RRD - Pharmacy/Treatment Dispense Acknowledgement Message (Event O14)</w:t>
        </w:r>
        <w:r w:rsidR="006D6C6E">
          <w:rPr>
            <w:noProof/>
            <w:webHidden/>
          </w:rPr>
          <w:tab/>
        </w:r>
        <w:r w:rsidR="006D6C6E">
          <w:rPr>
            <w:noProof/>
            <w:webHidden/>
          </w:rPr>
          <w:fldChar w:fldCharType="begin"/>
        </w:r>
        <w:r w:rsidR="006D6C6E">
          <w:rPr>
            <w:noProof/>
            <w:webHidden/>
          </w:rPr>
          <w:instrText xml:space="preserve"> PAGEREF _Toc28956794 \h </w:instrText>
        </w:r>
        <w:r w:rsidR="006D6C6E">
          <w:rPr>
            <w:noProof/>
            <w:webHidden/>
          </w:rPr>
        </w:r>
        <w:r w:rsidR="006D6C6E">
          <w:rPr>
            <w:noProof/>
            <w:webHidden/>
          </w:rPr>
          <w:fldChar w:fldCharType="separate"/>
        </w:r>
        <w:r w:rsidR="006137E0">
          <w:rPr>
            <w:noProof/>
            <w:webHidden/>
          </w:rPr>
          <w:t>16</w:t>
        </w:r>
        <w:r w:rsidR="006D6C6E">
          <w:rPr>
            <w:noProof/>
            <w:webHidden/>
          </w:rPr>
          <w:fldChar w:fldCharType="end"/>
        </w:r>
      </w:hyperlink>
    </w:p>
    <w:p w14:paraId="4D41F008" w14:textId="290716B4"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5" w:history="1">
        <w:r w:rsidR="006D6C6E" w:rsidRPr="00D3548A">
          <w:rPr>
            <w:rStyle w:val="Hyperlink"/>
            <w:rFonts w:eastAsia="MS Mincho"/>
            <w:noProof/>
          </w:rPr>
          <w:t>4A.3.10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RGV/RRG - pharmacy/treatment give message (O01/O02)</w:t>
        </w:r>
        <w:r w:rsidR="006D6C6E">
          <w:rPr>
            <w:noProof/>
            <w:webHidden/>
          </w:rPr>
          <w:tab/>
        </w:r>
        <w:r w:rsidR="006D6C6E">
          <w:rPr>
            <w:noProof/>
            <w:webHidden/>
          </w:rPr>
          <w:fldChar w:fldCharType="begin"/>
        </w:r>
        <w:r w:rsidR="006D6C6E">
          <w:rPr>
            <w:noProof/>
            <w:webHidden/>
          </w:rPr>
          <w:instrText xml:space="preserve"> PAGEREF _Toc28956795 \h </w:instrText>
        </w:r>
        <w:r w:rsidR="006D6C6E">
          <w:rPr>
            <w:noProof/>
            <w:webHidden/>
          </w:rPr>
        </w:r>
        <w:r w:rsidR="006D6C6E">
          <w:rPr>
            <w:noProof/>
            <w:webHidden/>
          </w:rPr>
          <w:fldChar w:fldCharType="separate"/>
        </w:r>
        <w:r w:rsidR="006137E0">
          <w:rPr>
            <w:noProof/>
            <w:webHidden/>
          </w:rPr>
          <w:t>17</w:t>
        </w:r>
        <w:r w:rsidR="006D6C6E">
          <w:rPr>
            <w:noProof/>
            <w:webHidden/>
          </w:rPr>
          <w:fldChar w:fldCharType="end"/>
        </w:r>
      </w:hyperlink>
    </w:p>
    <w:p w14:paraId="75A22FDB" w14:textId="39B6CF6E"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"_Toc28956796"</w:instrText>
      </w:r>
      <w:r>
        <w:rPr>
          <w:noProof/>
        </w:rPr>
      </w:r>
      <w:r>
        <w:rPr>
          <w:noProof/>
        </w:rPr>
        <w:fldChar w:fldCharType="separate"/>
      </w:r>
      <w:r w:rsidR="006D6C6E" w:rsidRPr="00D3548A">
        <w:rPr>
          <w:rStyle w:val="Hyperlink"/>
          <w:rFonts w:eastAsia="MS Mincho"/>
          <w:noProof/>
        </w:rPr>
        <w:t>4A.3.11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 - Pharmacy/Treatment Give Message (Event O15)</w:t>
      </w:r>
      <w:r w:rsidR="006D6C6E">
        <w:rPr>
          <w:noProof/>
          <w:webHidden/>
        </w:rPr>
        <w:tab/>
      </w:r>
      <w:r w:rsidR="006D6C6E">
        <w:rPr>
          <w:noProof/>
          <w:webHidden/>
        </w:rPr>
        <w:fldChar w:fldCharType="begin"/>
      </w:r>
      <w:r w:rsidR="006D6C6E">
        <w:rPr>
          <w:noProof/>
          <w:webHidden/>
        </w:rPr>
        <w:instrText xml:space="preserve"> PAGEREF _Toc28956796 \h </w:instrText>
      </w:r>
      <w:r w:rsidR="006D6C6E">
        <w:rPr>
          <w:noProof/>
          <w:webHidden/>
        </w:rPr>
      </w:r>
      <w:r w:rsidR="006D6C6E">
        <w:rPr>
          <w:noProof/>
          <w:webHidden/>
        </w:rPr>
        <w:fldChar w:fldCharType="separate"/>
      </w:r>
      <w:ins w:id="245" w:author="Lynn Laakso" w:date="2023-07-30T13:20:00Z">
        <w:r w:rsidR="006137E0">
          <w:rPr>
            <w:noProof/>
            <w:webHidden/>
          </w:rPr>
          <w:t>18</w:t>
        </w:r>
      </w:ins>
      <w:del w:id="246" w:author="Lynn Laakso" w:date="2023-07-30T13:20:00Z">
        <w:r w:rsidR="00B2109C" w:rsidDel="006137E0">
          <w:rPr>
            <w:noProof/>
            <w:webHidden/>
          </w:rPr>
          <w:delText>17</w:delText>
        </w:r>
      </w:del>
      <w:r w:rsidR="006D6C6E">
        <w:rPr>
          <w:noProof/>
          <w:webHidden/>
        </w:rPr>
        <w:fldChar w:fldCharType="end"/>
      </w:r>
      <w:r>
        <w:rPr>
          <w:noProof/>
        </w:rPr>
        <w:fldChar w:fldCharType="end"/>
      </w:r>
    </w:p>
    <w:p w14:paraId="6A12D34D" w14:textId="15BD9E35"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7" w:history="1">
        <w:r w:rsidR="006D6C6E" w:rsidRPr="00D3548A">
          <w:rPr>
            <w:rStyle w:val="Hyperlink"/>
            <w:rFonts w:eastAsia="MS Mincho"/>
            <w:noProof/>
          </w:rPr>
          <w:t>4A.3.12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RRG - Pharmacy/Treatment Give Acknowledgment Message (Event O16)</w:t>
        </w:r>
        <w:r w:rsidR="006D6C6E">
          <w:rPr>
            <w:noProof/>
            <w:webHidden/>
          </w:rPr>
          <w:tab/>
        </w:r>
        <w:r w:rsidR="006D6C6E">
          <w:rPr>
            <w:noProof/>
            <w:webHidden/>
          </w:rPr>
          <w:fldChar w:fldCharType="begin"/>
        </w:r>
        <w:r w:rsidR="006D6C6E">
          <w:rPr>
            <w:noProof/>
            <w:webHidden/>
          </w:rPr>
          <w:instrText xml:space="preserve"> PAGEREF _Toc28956797 \h </w:instrText>
        </w:r>
        <w:r w:rsidR="006D6C6E">
          <w:rPr>
            <w:noProof/>
            <w:webHidden/>
          </w:rPr>
        </w:r>
        <w:r w:rsidR="006D6C6E">
          <w:rPr>
            <w:noProof/>
            <w:webHidden/>
          </w:rPr>
          <w:fldChar w:fldCharType="separate"/>
        </w:r>
        <w:r w:rsidR="006137E0">
          <w:rPr>
            <w:noProof/>
            <w:webHidden/>
          </w:rPr>
          <w:t>20</w:t>
        </w:r>
        <w:r w:rsidR="006D6C6E">
          <w:rPr>
            <w:noProof/>
            <w:webHidden/>
          </w:rPr>
          <w:fldChar w:fldCharType="end"/>
        </w:r>
      </w:hyperlink>
    </w:p>
    <w:p w14:paraId="6F411CCB" w14:textId="7A5B4BC2"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8" w:history="1">
        <w:r w:rsidR="006D6C6E" w:rsidRPr="00D3548A">
          <w:rPr>
            <w:rStyle w:val="Hyperlink"/>
            <w:rFonts w:eastAsia="MS Mincho"/>
            <w:noProof/>
          </w:rPr>
          <w:t>4A.3.13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RAS/RRA - pharmacy/treatment administration message (O01/O02)</w:t>
        </w:r>
        <w:r w:rsidR="006D6C6E">
          <w:rPr>
            <w:noProof/>
            <w:webHidden/>
          </w:rPr>
          <w:tab/>
        </w:r>
        <w:r w:rsidR="006D6C6E">
          <w:rPr>
            <w:noProof/>
            <w:webHidden/>
          </w:rPr>
          <w:fldChar w:fldCharType="begin"/>
        </w:r>
        <w:r w:rsidR="006D6C6E">
          <w:rPr>
            <w:noProof/>
            <w:webHidden/>
          </w:rPr>
          <w:instrText xml:space="preserve"> PAGEREF _Toc28956798 \h </w:instrText>
        </w:r>
        <w:r w:rsidR="006D6C6E">
          <w:rPr>
            <w:noProof/>
            <w:webHidden/>
          </w:rPr>
        </w:r>
        <w:r w:rsidR="006D6C6E">
          <w:rPr>
            <w:noProof/>
            <w:webHidden/>
          </w:rPr>
          <w:fldChar w:fldCharType="separate"/>
        </w:r>
        <w:r w:rsidR="006137E0">
          <w:rPr>
            <w:noProof/>
            <w:webHidden/>
          </w:rPr>
          <w:t>21</w:t>
        </w:r>
        <w:r w:rsidR="006D6C6E">
          <w:rPr>
            <w:noProof/>
            <w:webHidden/>
          </w:rPr>
          <w:fldChar w:fldCharType="end"/>
        </w:r>
      </w:hyperlink>
    </w:p>
    <w:p w14:paraId="2FFA8033" w14:textId="446B5690"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"_Toc28956799"</w:instrText>
      </w:r>
      <w:r>
        <w:rPr>
          <w:noProof/>
        </w:rPr>
      </w:r>
      <w:r>
        <w:rPr>
          <w:noProof/>
        </w:rPr>
        <w:fldChar w:fldCharType="separate"/>
      </w:r>
      <w:r w:rsidR="006D6C6E" w:rsidRPr="00D3548A">
        <w:rPr>
          <w:rStyle w:val="Hyperlink"/>
          <w:rFonts w:eastAsia="MS Mincho"/>
          <w:noProof/>
        </w:rPr>
        <w:t>4A.3.14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 - Pharmacy/Treatment Administration Message (Event O17)</w:t>
      </w:r>
      <w:r w:rsidR="006D6C6E">
        <w:rPr>
          <w:noProof/>
          <w:webHidden/>
        </w:rPr>
        <w:tab/>
      </w:r>
      <w:r w:rsidR="006D6C6E">
        <w:rPr>
          <w:noProof/>
          <w:webHidden/>
        </w:rPr>
        <w:fldChar w:fldCharType="begin"/>
      </w:r>
      <w:r w:rsidR="006D6C6E">
        <w:rPr>
          <w:noProof/>
          <w:webHidden/>
        </w:rPr>
        <w:instrText xml:space="preserve"> PAGEREF _Toc28956799 \h </w:instrText>
      </w:r>
      <w:r w:rsidR="006D6C6E">
        <w:rPr>
          <w:noProof/>
          <w:webHidden/>
        </w:rPr>
      </w:r>
      <w:r w:rsidR="006D6C6E">
        <w:rPr>
          <w:noProof/>
          <w:webHidden/>
        </w:rPr>
        <w:fldChar w:fldCharType="separate"/>
      </w:r>
      <w:ins w:id="247" w:author="Lynn Laakso" w:date="2023-07-30T13:20:00Z">
        <w:r w:rsidR="006137E0">
          <w:rPr>
            <w:noProof/>
            <w:webHidden/>
          </w:rPr>
          <w:t>22</w:t>
        </w:r>
      </w:ins>
      <w:del w:id="248" w:author="Lynn Laakso" w:date="2023-07-30T13:20:00Z">
        <w:r w:rsidR="00B2109C" w:rsidDel="006137E0">
          <w:rPr>
            <w:noProof/>
            <w:webHidden/>
          </w:rPr>
          <w:delText>21</w:delText>
        </w:r>
      </w:del>
      <w:r w:rsidR="006D6C6E">
        <w:rPr>
          <w:noProof/>
          <w:webHidden/>
        </w:rPr>
        <w:fldChar w:fldCharType="end"/>
      </w:r>
      <w:r>
        <w:rPr>
          <w:noProof/>
        </w:rPr>
        <w:fldChar w:fldCharType="end"/>
      </w:r>
    </w:p>
    <w:p w14:paraId="3814E019" w14:textId="673A0B88"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0" w:history="1">
        <w:r w:rsidR="006D6C6E" w:rsidRPr="00D3548A">
          <w:rPr>
            <w:rStyle w:val="Hyperlink"/>
            <w:rFonts w:eastAsia="MS Mincho"/>
            <w:noProof/>
          </w:rPr>
          <w:t>4A.3.15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RRA - Pharmacy/Treatment Administration Acknowledgment Message (Event O18)</w:t>
        </w:r>
        <w:r w:rsidR="006D6C6E">
          <w:rPr>
            <w:noProof/>
            <w:webHidden/>
          </w:rPr>
          <w:tab/>
        </w:r>
        <w:r w:rsidR="006D6C6E">
          <w:rPr>
            <w:noProof/>
            <w:webHidden/>
          </w:rPr>
          <w:fldChar w:fldCharType="begin"/>
        </w:r>
        <w:r w:rsidR="006D6C6E">
          <w:rPr>
            <w:noProof/>
            <w:webHidden/>
          </w:rPr>
          <w:instrText xml:space="preserve"> PAGEREF _Toc28956800 \h </w:instrText>
        </w:r>
        <w:r w:rsidR="006D6C6E">
          <w:rPr>
            <w:noProof/>
            <w:webHidden/>
          </w:rPr>
        </w:r>
        <w:r w:rsidR="006D6C6E">
          <w:rPr>
            <w:noProof/>
            <w:webHidden/>
          </w:rPr>
          <w:fldChar w:fldCharType="separate"/>
        </w:r>
        <w:r w:rsidR="006137E0">
          <w:rPr>
            <w:noProof/>
            <w:webHidden/>
          </w:rPr>
          <w:t>24</w:t>
        </w:r>
        <w:r w:rsidR="006D6C6E">
          <w:rPr>
            <w:noProof/>
            <w:webHidden/>
          </w:rPr>
          <w:fldChar w:fldCharType="end"/>
        </w:r>
      </w:hyperlink>
    </w:p>
    <w:p w14:paraId="13E5E212" w14:textId="4E86D94D"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1" w:history="1">
        <w:r w:rsidR="006D6C6E" w:rsidRPr="00D3548A">
          <w:rPr>
            <w:rStyle w:val="Hyperlink"/>
            <w:rFonts w:eastAsia="MS Mincho"/>
            <w:noProof/>
          </w:rPr>
          <w:t>4A.3.16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Refill Authorization Request Message (Event O25)</w:t>
        </w:r>
        <w:r w:rsidR="006D6C6E">
          <w:rPr>
            <w:noProof/>
            <w:webHidden/>
          </w:rPr>
          <w:tab/>
        </w:r>
        <w:r w:rsidR="006D6C6E">
          <w:rPr>
            <w:noProof/>
            <w:webHidden/>
          </w:rPr>
          <w:fldChar w:fldCharType="begin"/>
        </w:r>
        <w:r w:rsidR="006D6C6E">
          <w:rPr>
            <w:noProof/>
            <w:webHidden/>
          </w:rPr>
          <w:instrText xml:space="preserve"> PAGEREF _Toc28956801 \h </w:instrText>
        </w:r>
        <w:r w:rsidR="006D6C6E">
          <w:rPr>
            <w:noProof/>
            <w:webHidden/>
          </w:rPr>
        </w:r>
        <w:r w:rsidR="006D6C6E">
          <w:rPr>
            <w:noProof/>
            <w:webHidden/>
          </w:rPr>
          <w:fldChar w:fldCharType="separate"/>
        </w:r>
        <w:r w:rsidR="006137E0">
          <w:rPr>
            <w:noProof/>
            <w:webHidden/>
          </w:rPr>
          <w:t>25</w:t>
        </w:r>
        <w:r w:rsidR="006D6C6E">
          <w:rPr>
            <w:noProof/>
            <w:webHidden/>
          </w:rPr>
          <w:fldChar w:fldCharType="end"/>
        </w:r>
      </w:hyperlink>
    </w:p>
    <w:p w14:paraId="751E8ED9" w14:textId="102868C1"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2" w:history="1">
        <w:r w:rsidR="006D6C6E" w:rsidRPr="00D3548A">
          <w:rPr>
            <w:rStyle w:val="Hyperlink"/>
            <w:rFonts w:eastAsia="MS Mincho"/>
            <w:noProof/>
          </w:rPr>
          <w:t>4A.3.17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Refill Authorization Request Acknowledgment (Event O26)</w:t>
        </w:r>
        <w:r w:rsidR="006D6C6E">
          <w:rPr>
            <w:noProof/>
            <w:webHidden/>
          </w:rPr>
          <w:tab/>
        </w:r>
        <w:r w:rsidR="006D6C6E">
          <w:rPr>
            <w:noProof/>
            <w:webHidden/>
          </w:rPr>
          <w:fldChar w:fldCharType="begin"/>
        </w:r>
        <w:r w:rsidR="006D6C6E">
          <w:rPr>
            <w:noProof/>
            <w:webHidden/>
          </w:rPr>
          <w:instrText xml:space="preserve"> PAGEREF _Toc28956802 \h </w:instrText>
        </w:r>
        <w:r w:rsidR="006D6C6E">
          <w:rPr>
            <w:noProof/>
            <w:webHidden/>
          </w:rPr>
        </w:r>
        <w:r w:rsidR="006D6C6E">
          <w:rPr>
            <w:noProof/>
            <w:webHidden/>
          </w:rPr>
          <w:fldChar w:fldCharType="separate"/>
        </w:r>
        <w:r w:rsidR="006137E0">
          <w:rPr>
            <w:noProof/>
            <w:webHidden/>
          </w:rPr>
          <w:t>27</w:t>
        </w:r>
        <w:r w:rsidR="006D6C6E">
          <w:rPr>
            <w:noProof/>
            <w:webHidden/>
          </w:rPr>
          <w:fldChar w:fldCharType="end"/>
        </w:r>
      </w:hyperlink>
    </w:p>
    <w:p w14:paraId="305B1185" w14:textId="0B4EBAA9"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3" w:history="1">
        <w:r w:rsidR="006D6C6E" w:rsidRPr="00D3548A">
          <w:rPr>
            <w:rStyle w:val="Hyperlink"/>
            <w:rFonts w:eastAsia="MS Mincho"/>
            <w:noProof/>
          </w:rPr>
          <w:t>4A.3.18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ROR - Pharmacy/Treatment Order Response</w:t>
        </w:r>
        <w:r w:rsidR="006D6C6E">
          <w:rPr>
            <w:noProof/>
            <w:webHidden/>
          </w:rPr>
          <w:tab/>
        </w:r>
        <w:r w:rsidR="006D6C6E">
          <w:rPr>
            <w:noProof/>
            <w:webHidden/>
          </w:rPr>
          <w:fldChar w:fldCharType="begin"/>
        </w:r>
        <w:r w:rsidR="006D6C6E">
          <w:rPr>
            <w:noProof/>
            <w:webHidden/>
          </w:rPr>
          <w:instrText xml:space="preserve"> PAGEREF _Toc28956803 \h </w:instrText>
        </w:r>
        <w:r w:rsidR="006D6C6E">
          <w:rPr>
            <w:noProof/>
            <w:webHidden/>
          </w:rPr>
        </w:r>
        <w:r w:rsidR="006D6C6E">
          <w:rPr>
            <w:noProof/>
            <w:webHidden/>
          </w:rPr>
          <w:fldChar w:fldCharType="separate"/>
        </w:r>
        <w:r w:rsidR="006137E0">
          <w:rPr>
            <w:noProof/>
            <w:webHidden/>
          </w:rPr>
          <w:t>28</w:t>
        </w:r>
        <w:r w:rsidR="006D6C6E">
          <w:rPr>
            <w:noProof/>
            <w:webHidden/>
          </w:rPr>
          <w:fldChar w:fldCharType="end"/>
        </w:r>
      </w:hyperlink>
    </w:p>
    <w:p w14:paraId="30BBEA5E" w14:textId="04DDF32B"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4" w:history="1">
        <w:r w:rsidR="006D6C6E" w:rsidRPr="00D3548A">
          <w:rPr>
            <w:rStyle w:val="Hyperlink"/>
            <w:rFonts w:eastAsia="MS Mincho"/>
            <w:noProof/>
          </w:rPr>
          <w:t>4A.3.19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RAR - Pharmacy/Treatment Administration Information</w:t>
        </w:r>
        <w:r w:rsidR="006D6C6E">
          <w:rPr>
            <w:noProof/>
            <w:webHidden/>
          </w:rPr>
          <w:tab/>
        </w:r>
        <w:r w:rsidR="006D6C6E">
          <w:rPr>
            <w:noProof/>
            <w:webHidden/>
          </w:rPr>
          <w:fldChar w:fldCharType="begin"/>
        </w:r>
        <w:r w:rsidR="006D6C6E">
          <w:rPr>
            <w:noProof/>
            <w:webHidden/>
          </w:rPr>
          <w:instrText xml:space="preserve"> PAGEREF _Toc28956804 \h </w:instrText>
        </w:r>
        <w:r w:rsidR="006D6C6E">
          <w:rPr>
            <w:noProof/>
            <w:webHidden/>
          </w:rPr>
        </w:r>
        <w:r w:rsidR="006D6C6E">
          <w:rPr>
            <w:noProof/>
            <w:webHidden/>
          </w:rPr>
          <w:fldChar w:fldCharType="separate"/>
        </w:r>
        <w:r w:rsidR="006137E0">
          <w:rPr>
            <w:noProof/>
            <w:webHidden/>
          </w:rPr>
          <w:t>28</w:t>
        </w:r>
        <w:r w:rsidR="006D6C6E">
          <w:rPr>
            <w:noProof/>
            <w:webHidden/>
          </w:rPr>
          <w:fldChar w:fldCharType="end"/>
        </w:r>
      </w:hyperlink>
    </w:p>
    <w:p w14:paraId="341AE3D4" w14:textId="076E9D9F"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5" w:history="1">
        <w:r w:rsidR="006D6C6E" w:rsidRPr="00D3548A">
          <w:rPr>
            <w:rStyle w:val="Hyperlink"/>
            <w:rFonts w:eastAsia="MS Mincho"/>
            <w:noProof/>
          </w:rPr>
          <w:t>4A.3.20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RDR - Pharmacy/Treatment Dispense Information</w:t>
        </w:r>
        <w:r w:rsidR="006D6C6E">
          <w:rPr>
            <w:noProof/>
            <w:webHidden/>
          </w:rPr>
          <w:tab/>
        </w:r>
        <w:r w:rsidR="006D6C6E">
          <w:rPr>
            <w:noProof/>
            <w:webHidden/>
          </w:rPr>
          <w:fldChar w:fldCharType="begin"/>
        </w:r>
        <w:r w:rsidR="006D6C6E">
          <w:rPr>
            <w:noProof/>
            <w:webHidden/>
          </w:rPr>
          <w:instrText xml:space="preserve"> PAGEREF _Toc28956805 \h </w:instrText>
        </w:r>
        <w:r w:rsidR="006D6C6E">
          <w:rPr>
            <w:noProof/>
            <w:webHidden/>
          </w:rPr>
        </w:r>
        <w:r w:rsidR="006D6C6E">
          <w:rPr>
            <w:noProof/>
            <w:webHidden/>
          </w:rPr>
          <w:fldChar w:fldCharType="separate"/>
        </w:r>
        <w:r w:rsidR="006137E0">
          <w:rPr>
            <w:noProof/>
            <w:webHidden/>
          </w:rPr>
          <w:t>29</w:t>
        </w:r>
        <w:r w:rsidR="006D6C6E">
          <w:rPr>
            <w:noProof/>
            <w:webHidden/>
          </w:rPr>
          <w:fldChar w:fldCharType="end"/>
        </w:r>
      </w:hyperlink>
    </w:p>
    <w:p w14:paraId="06A30107" w14:textId="06428DF0"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6" w:history="1">
        <w:r w:rsidR="006D6C6E" w:rsidRPr="00D3548A">
          <w:rPr>
            <w:rStyle w:val="Hyperlink"/>
            <w:rFonts w:eastAsia="MS Mincho"/>
            <w:noProof/>
          </w:rPr>
          <w:t>4A.3.21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RER - Pharmacy/Treatment Encoded Order</w:t>
        </w:r>
        <w:r w:rsidR="006D6C6E">
          <w:rPr>
            <w:noProof/>
            <w:webHidden/>
          </w:rPr>
          <w:tab/>
        </w:r>
        <w:r w:rsidR="006D6C6E">
          <w:rPr>
            <w:noProof/>
            <w:webHidden/>
          </w:rPr>
          <w:fldChar w:fldCharType="begin"/>
        </w:r>
        <w:r w:rsidR="006D6C6E">
          <w:rPr>
            <w:noProof/>
            <w:webHidden/>
          </w:rPr>
          <w:instrText xml:space="preserve"> PAGEREF _Toc28956806 \h </w:instrText>
        </w:r>
        <w:r w:rsidR="006D6C6E">
          <w:rPr>
            <w:noProof/>
            <w:webHidden/>
          </w:rPr>
        </w:r>
        <w:r w:rsidR="006D6C6E">
          <w:rPr>
            <w:noProof/>
            <w:webHidden/>
          </w:rPr>
          <w:fldChar w:fldCharType="separate"/>
        </w:r>
        <w:r w:rsidR="006137E0">
          <w:rPr>
            <w:noProof/>
            <w:webHidden/>
          </w:rPr>
          <w:t>29</w:t>
        </w:r>
        <w:r w:rsidR="006D6C6E">
          <w:rPr>
            <w:noProof/>
            <w:webHidden/>
          </w:rPr>
          <w:fldChar w:fldCharType="end"/>
        </w:r>
      </w:hyperlink>
    </w:p>
    <w:p w14:paraId="366B282F" w14:textId="2ECB97F3"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7" w:history="1">
        <w:r w:rsidR="006D6C6E" w:rsidRPr="00D3548A">
          <w:rPr>
            <w:rStyle w:val="Hyperlink"/>
            <w:rFonts w:eastAsia="MS Mincho"/>
            <w:noProof/>
          </w:rPr>
          <w:t>4A.3.22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RGR - Pharmacy/Treatment Dose Information</w:t>
        </w:r>
        <w:r w:rsidR="006D6C6E">
          <w:rPr>
            <w:noProof/>
            <w:webHidden/>
          </w:rPr>
          <w:tab/>
        </w:r>
        <w:r w:rsidR="006D6C6E">
          <w:rPr>
            <w:noProof/>
            <w:webHidden/>
          </w:rPr>
          <w:fldChar w:fldCharType="begin"/>
        </w:r>
        <w:r w:rsidR="006D6C6E">
          <w:rPr>
            <w:noProof/>
            <w:webHidden/>
          </w:rPr>
          <w:instrText xml:space="preserve"> PAGEREF _Toc28956807 \h </w:instrText>
        </w:r>
        <w:r w:rsidR="006D6C6E">
          <w:rPr>
            <w:noProof/>
            <w:webHidden/>
          </w:rPr>
        </w:r>
        <w:r w:rsidR="006D6C6E">
          <w:rPr>
            <w:noProof/>
            <w:webHidden/>
          </w:rPr>
          <w:fldChar w:fldCharType="separate"/>
        </w:r>
        <w:r w:rsidR="006137E0">
          <w:rPr>
            <w:noProof/>
            <w:webHidden/>
          </w:rPr>
          <w:t>29</w:t>
        </w:r>
        <w:r w:rsidR="006D6C6E">
          <w:rPr>
            <w:noProof/>
            <w:webHidden/>
          </w:rPr>
          <w:fldChar w:fldCharType="end"/>
        </w:r>
      </w:hyperlink>
    </w:p>
    <w:p w14:paraId="47F16738" w14:textId="52E29DE1"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8" w:history="1">
        <w:r w:rsidR="006D6C6E" w:rsidRPr="00D3548A">
          <w:rPr>
            <w:rStyle w:val="Hyperlink"/>
            <w:rFonts w:eastAsia="MS Mincho"/>
            <w:noProof/>
          </w:rPr>
          <w:t>4A.3.23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Pharmacy Query/Response Message Pair</w:t>
        </w:r>
        <w:r w:rsidR="006D6C6E">
          <w:rPr>
            <w:noProof/>
            <w:webHidden/>
          </w:rPr>
          <w:tab/>
        </w:r>
        <w:r w:rsidR="006D6C6E">
          <w:rPr>
            <w:noProof/>
            <w:webHidden/>
          </w:rPr>
          <w:fldChar w:fldCharType="begin"/>
        </w:r>
        <w:r w:rsidR="006D6C6E">
          <w:rPr>
            <w:noProof/>
            <w:webHidden/>
          </w:rPr>
          <w:instrText xml:space="preserve"> PAGEREF _Toc28956808 \h </w:instrText>
        </w:r>
        <w:r w:rsidR="006D6C6E">
          <w:rPr>
            <w:noProof/>
            <w:webHidden/>
          </w:rPr>
        </w:r>
        <w:r w:rsidR="006D6C6E">
          <w:rPr>
            <w:noProof/>
            <w:webHidden/>
          </w:rPr>
          <w:fldChar w:fldCharType="separate"/>
        </w:r>
        <w:r w:rsidR="006137E0">
          <w:rPr>
            <w:noProof/>
            <w:webHidden/>
          </w:rPr>
          <w:t>29</w:t>
        </w:r>
        <w:r w:rsidR="006D6C6E">
          <w:rPr>
            <w:noProof/>
            <w:webHidden/>
          </w:rPr>
          <w:fldChar w:fldCharType="end"/>
        </w:r>
      </w:hyperlink>
    </w:p>
    <w:p w14:paraId="1311A883" w14:textId="7BFB7593"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9" w:history="1">
        <w:r w:rsidR="006D6C6E" w:rsidRPr="00D3548A">
          <w:rPr>
            <w:rStyle w:val="Hyperlink"/>
            <w:rFonts w:eastAsia="MS Mincho"/>
            <w:noProof/>
          </w:rPr>
          <w:t>4A.3.24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Dispense Request Message (Event O49)</w:t>
        </w:r>
        <w:r w:rsidR="006D6C6E">
          <w:rPr>
            <w:noProof/>
            <w:webHidden/>
          </w:rPr>
          <w:tab/>
        </w:r>
        <w:r w:rsidR="006D6C6E">
          <w:rPr>
            <w:noProof/>
            <w:webHidden/>
          </w:rPr>
          <w:fldChar w:fldCharType="begin"/>
        </w:r>
        <w:r w:rsidR="006D6C6E">
          <w:rPr>
            <w:noProof/>
            <w:webHidden/>
          </w:rPr>
          <w:instrText xml:space="preserve"> PAGEREF _Toc28956809 \h </w:instrText>
        </w:r>
        <w:r w:rsidR="006D6C6E">
          <w:rPr>
            <w:noProof/>
            <w:webHidden/>
          </w:rPr>
        </w:r>
        <w:r w:rsidR="006D6C6E">
          <w:rPr>
            <w:noProof/>
            <w:webHidden/>
          </w:rPr>
          <w:fldChar w:fldCharType="separate"/>
        </w:r>
        <w:r w:rsidR="006137E0">
          <w:rPr>
            <w:noProof/>
            <w:webHidden/>
          </w:rPr>
          <w:t>34</w:t>
        </w:r>
        <w:r w:rsidR="006D6C6E">
          <w:rPr>
            <w:noProof/>
            <w:webHidden/>
          </w:rPr>
          <w:fldChar w:fldCharType="end"/>
        </w:r>
      </w:hyperlink>
    </w:p>
    <w:p w14:paraId="277A62E9" w14:textId="48531163"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0" w:history="1">
        <w:r w:rsidR="006D6C6E" w:rsidRPr="00D3548A">
          <w:rPr>
            <w:rStyle w:val="Hyperlink"/>
            <w:rFonts w:eastAsia="MS Mincho"/>
            <w:noProof/>
          </w:rPr>
          <w:t>4A.3.25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O50)</w:t>
        </w:r>
        <w:r w:rsidR="006D6C6E">
          <w:rPr>
            <w:noProof/>
            <w:webHidden/>
          </w:rPr>
          <w:tab/>
        </w:r>
        <w:r w:rsidR="006D6C6E">
          <w:rPr>
            <w:noProof/>
            <w:webHidden/>
          </w:rPr>
          <w:fldChar w:fldCharType="begin"/>
        </w:r>
        <w:r w:rsidR="006D6C6E">
          <w:rPr>
            <w:noProof/>
            <w:webHidden/>
          </w:rPr>
          <w:instrText xml:space="preserve"> PAGEREF _Toc28956810 \h </w:instrText>
        </w:r>
        <w:r w:rsidR="006D6C6E">
          <w:rPr>
            <w:noProof/>
            <w:webHidden/>
          </w:rPr>
        </w:r>
        <w:r w:rsidR="006D6C6E">
          <w:rPr>
            <w:noProof/>
            <w:webHidden/>
          </w:rPr>
          <w:fldChar w:fldCharType="separate"/>
        </w:r>
        <w:r w:rsidR="006137E0">
          <w:rPr>
            <w:noProof/>
            <w:webHidden/>
          </w:rPr>
          <w:t>36</w:t>
        </w:r>
        <w:r w:rsidR="006D6C6E">
          <w:rPr>
            <w:noProof/>
            <w:webHidden/>
          </w:rPr>
          <w:fldChar w:fldCharType="end"/>
        </w:r>
      </w:hyperlink>
    </w:p>
    <w:p w14:paraId="1D315CC3" w14:textId="089F1A60" w:rsidR="006D6C6E" w:rsidRDefault="00EA2B8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1" w:history="1">
        <w:r w:rsidR="006D6C6E" w:rsidRPr="00D3548A">
          <w:rPr>
            <w:rStyle w:val="Hyperlink"/>
            <w:rFonts w:eastAsia="MS Mincho"/>
            <w:noProof/>
          </w:rPr>
          <w:t>4A.3.26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RCV - Pharmacy/Treatment Dispense Message (Event O59)</w:t>
        </w:r>
        <w:r w:rsidR="006D6C6E">
          <w:rPr>
            <w:noProof/>
            <w:webHidden/>
          </w:rPr>
          <w:tab/>
        </w:r>
        <w:r w:rsidR="006D6C6E">
          <w:rPr>
            <w:noProof/>
            <w:webHidden/>
          </w:rPr>
          <w:fldChar w:fldCharType="begin"/>
        </w:r>
        <w:r w:rsidR="006D6C6E">
          <w:rPr>
            <w:noProof/>
            <w:webHidden/>
          </w:rPr>
          <w:instrText xml:space="preserve"> PAGEREF _Toc28956811 \h </w:instrText>
        </w:r>
        <w:r w:rsidR="006D6C6E">
          <w:rPr>
            <w:noProof/>
            <w:webHidden/>
          </w:rPr>
        </w:r>
        <w:r w:rsidR="006D6C6E">
          <w:rPr>
            <w:noProof/>
            <w:webHidden/>
          </w:rPr>
          <w:fldChar w:fldCharType="separate"/>
        </w:r>
        <w:r w:rsidR="006137E0">
          <w:rPr>
            <w:noProof/>
            <w:webHidden/>
          </w:rPr>
          <w:t>37</w:t>
        </w:r>
        <w:r w:rsidR="006D6C6E">
          <w:rPr>
            <w:noProof/>
            <w:webHidden/>
          </w:rPr>
          <w:fldChar w:fldCharType="end"/>
        </w:r>
      </w:hyperlink>
    </w:p>
    <w:p w14:paraId="09C06FB2" w14:textId="690114EA" w:rsidR="006D6C6E" w:rsidRDefault="00EA2B84" w:rsidP="00EA2B84">
      <w:pPr>
        <w:pStyle w:val="TOC2"/>
        <w:rPr>
          <w:rFonts w:asciiTheme="minorHAnsi" w:eastAsiaTheme="minorEastAsia" w:hAnsiTheme="minorHAnsi" w:cstheme="minorBidi"/>
          <w:kern w:val="0"/>
          <w:sz w:val="22"/>
          <w:szCs w:val="22"/>
        </w:rPr>
      </w:pPr>
      <w:hyperlink w:anchor="_Toc28956812" w:history="1">
        <w:r w:rsidR="006D6C6E" w:rsidRPr="00D3548A">
          <w:rPr>
            <w:rStyle w:val="Hyperlink"/>
          </w:rPr>
          <w:t>4A.4</w:t>
        </w:r>
        <w:r w:rsidR="006D6C6E">
          <w:rPr>
            <w:rFonts w:asciiTheme="minorHAnsi" w:eastAsiaTheme="minorEastAsia" w:hAnsiTheme="minorHAnsi" w:cstheme="minorBidi"/>
            <w:kern w:val="0"/>
            <w:sz w:val="22"/>
            <w:szCs w:val="22"/>
          </w:rPr>
          <w:tab/>
        </w:r>
        <w:r w:rsidR="006D6C6E" w:rsidRPr="00D3548A">
          <w:rPr>
            <w:rStyle w:val="Hyperlink"/>
          </w:rPr>
          <w:t>Pharmacy/Treatment Segments</w:t>
        </w:r>
        <w:r w:rsidR="006D6C6E">
          <w:rPr>
            <w:webHidden/>
          </w:rPr>
          <w:tab/>
        </w:r>
        <w:r w:rsidR="006D6C6E">
          <w:rPr>
            <w:webHidden/>
          </w:rPr>
          <w:fldChar w:fldCharType="begin"/>
        </w:r>
        <w:r w:rsidR="006D6C6E">
          <w:rPr>
            <w:webHidden/>
          </w:rPr>
          <w:instrText xml:space="preserve"> PAGEREF _Toc28956812 \h </w:instrText>
        </w:r>
        <w:r w:rsidR="006D6C6E">
          <w:rPr>
            <w:webHidden/>
          </w:rPr>
        </w:r>
        <w:r w:rsidR="006D6C6E">
          <w:rPr>
            <w:webHidden/>
          </w:rPr>
          <w:fldChar w:fldCharType="separate"/>
        </w:r>
        <w:r w:rsidR="006137E0">
          <w:rPr>
            <w:webHidden/>
          </w:rPr>
          <w:t>40</w:t>
        </w:r>
        <w:r w:rsidR="006D6C6E">
          <w:rPr>
            <w:webHidden/>
          </w:rPr>
          <w:fldChar w:fldCharType="end"/>
        </w:r>
      </w:hyperlink>
    </w:p>
    <w:p w14:paraId="3689C4C0" w14:textId="50420F17"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3" w:history="1">
        <w:r w:rsidR="006D6C6E" w:rsidRPr="00D3548A">
          <w:rPr>
            <w:rStyle w:val="Hyperlink"/>
            <w:rFonts w:eastAsia="MS Mincho"/>
            <w:noProof/>
          </w:rPr>
          <w:t>4A.4.1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 Pharmacy/Treatment Order Segment</w:t>
        </w:r>
        <w:r w:rsidR="006D6C6E">
          <w:rPr>
            <w:noProof/>
            <w:webHidden/>
          </w:rPr>
          <w:tab/>
        </w:r>
        <w:r w:rsidR="006D6C6E">
          <w:rPr>
            <w:noProof/>
            <w:webHidden/>
          </w:rPr>
          <w:fldChar w:fldCharType="begin"/>
        </w:r>
        <w:r w:rsidR="006D6C6E">
          <w:rPr>
            <w:noProof/>
            <w:webHidden/>
          </w:rPr>
          <w:instrText xml:space="preserve"> PAGEREF _Toc28956813 \h </w:instrText>
        </w:r>
        <w:r w:rsidR="006D6C6E">
          <w:rPr>
            <w:noProof/>
            <w:webHidden/>
          </w:rPr>
        </w:r>
        <w:r w:rsidR="006D6C6E">
          <w:rPr>
            <w:noProof/>
            <w:webHidden/>
          </w:rPr>
          <w:fldChar w:fldCharType="separate"/>
        </w:r>
        <w:r w:rsidR="006137E0">
          <w:rPr>
            <w:noProof/>
            <w:webHidden/>
          </w:rPr>
          <w:t>40</w:t>
        </w:r>
        <w:r w:rsidR="006D6C6E">
          <w:rPr>
            <w:noProof/>
            <w:webHidden/>
          </w:rPr>
          <w:fldChar w:fldCharType="end"/>
        </w:r>
      </w:hyperlink>
    </w:p>
    <w:p w14:paraId="5E4DBF5B" w14:textId="086FC399"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4" w:history="1">
        <w:r w:rsidR="006D6C6E" w:rsidRPr="00D3548A">
          <w:rPr>
            <w:rStyle w:val="Hyperlink"/>
            <w:rFonts w:eastAsia="MS Mincho"/>
            <w:noProof/>
          </w:rPr>
          <w:t>4A.4.2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RXR - Pharmacy/Treatment Route Segment</w:t>
        </w:r>
        <w:r w:rsidR="006D6C6E">
          <w:rPr>
            <w:noProof/>
            <w:webHidden/>
          </w:rPr>
          <w:tab/>
        </w:r>
        <w:r w:rsidR="006D6C6E">
          <w:rPr>
            <w:noProof/>
            <w:webHidden/>
          </w:rPr>
          <w:fldChar w:fldCharType="begin"/>
        </w:r>
        <w:r w:rsidR="006D6C6E">
          <w:rPr>
            <w:noProof/>
            <w:webHidden/>
          </w:rPr>
          <w:instrText xml:space="preserve"> PAGEREF _Toc28956814 \h </w:instrText>
        </w:r>
        <w:r w:rsidR="006D6C6E">
          <w:rPr>
            <w:noProof/>
            <w:webHidden/>
          </w:rPr>
        </w:r>
        <w:r w:rsidR="006D6C6E">
          <w:rPr>
            <w:noProof/>
            <w:webHidden/>
          </w:rPr>
          <w:fldChar w:fldCharType="separate"/>
        </w:r>
        <w:r w:rsidR="006137E0">
          <w:rPr>
            <w:noProof/>
            <w:webHidden/>
          </w:rPr>
          <w:t>53</w:t>
        </w:r>
        <w:r w:rsidR="006D6C6E">
          <w:rPr>
            <w:noProof/>
            <w:webHidden/>
          </w:rPr>
          <w:fldChar w:fldCharType="end"/>
        </w:r>
      </w:hyperlink>
    </w:p>
    <w:p w14:paraId="67B2FC71" w14:textId="6C1D3BBE"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5" w:history="1">
        <w:r w:rsidR="006D6C6E" w:rsidRPr="00D3548A">
          <w:rPr>
            <w:rStyle w:val="Hyperlink"/>
            <w:rFonts w:eastAsia="MS Mincho"/>
            <w:noProof/>
          </w:rPr>
          <w:t>4A.4.3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RXC - Pharmacy/Treatment Component Order Segment</w:t>
        </w:r>
        <w:r w:rsidR="006D6C6E">
          <w:rPr>
            <w:noProof/>
            <w:webHidden/>
          </w:rPr>
          <w:tab/>
        </w:r>
        <w:r w:rsidR="006D6C6E">
          <w:rPr>
            <w:noProof/>
            <w:webHidden/>
          </w:rPr>
          <w:fldChar w:fldCharType="begin"/>
        </w:r>
        <w:r w:rsidR="006D6C6E">
          <w:rPr>
            <w:noProof/>
            <w:webHidden/>
          </w:rPr>
          <w:instrText xml:space="preserve"> PAGEREF _Toc28956815 \h </w:instrText>
        </w:r>
        <w:r w:rsidR="006D6C6E">
          <w:rPr>
            <w:noProof/>
            <w:webHidden/>
          </w:rPr>
        </w:r>
        <w:r w:rsidR="006D6C6E">
          <w:rPr>
            <w:noProof/>
            <w:webHidden/>
          </w:rPr>
          <w:fldChar w:fldCharType="separate"/>
        </w:r>
        <w:r w:rsidR="006137E0">
          <w:rPr>
            <w:noProof/>
            <w:webHidden/>
          </w:rPr>
          <w:t>56</w:t>
        </w:r>
        <w:r w:rsidR="006D6C6E">
          <w:rPr>
            <w:noProof/>
            <w:webHidden/>
          </w:rPr>
          <w:fldChar w:fldCharType="end"/>
        </w:r>
      </w:hyperlink>
    </w:p>
    <w:p w14:paraId="588B7AF4" w14:textId="079B7B62"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6" w:history="1">
        <w:r w:rsidR="006D6C6E" w:rsidRPr="00D3548A">
          <w:rPr>
            <w:rStyle w:val="Hyperlink"/>
            <w:rFonts w:eastAsia="MS Mincho"/>
            <w:noProof/>
          </w:rPr>
          <w:t>4A.4.4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RXE - Pharmacy/Treatment Encoded Order Segment</w:t>
        </w:r>
        <w:r w:rsidR="006D6C6E">
          <w:rPr>
            <w:noProof/>
            <w:webHidden/>
          </w:rPr>
          <w:tab/>
        </w:r>
        <w:r w:rsidR="006D6C6E">
          <w:rPr>
            <w:noProof/>
            <w:webHidden/>
          </w:rPr>
          <w:fldChar w:fldCharType="begin"/>
        </w:r>
        <w:r w:rsidR="006D6C6E">
          <w:rPr>
            <w:noProof/>
            <w:webHidden/>
          </w:rPr>
          <w:instrText xml:space="preserve"> PAGEREF _Toc28956816 \h </w:instrText>
        </w:r>
        <w:r w:rsidR="006D6C6E">
          <w:rPr>
            <w:noProof/>
            <w:webHidden/>
          </w:rPr>
        </w:r>
        <w:r w:rsidR="006D6C6E">
          <w:rPr>
            <w:noProof/>
            <w:webHidden/>
          </w:rPr>
          <w:fldChar w:fldCharType="separate"/>
        </w:r>
        <w:r w:rsidR="006137E0">
          <w:rPr>
            <w:noProof/>
            <w:webHidden/>
          </w:rPr>
          <w:t>59</w:t>
        </w:r>
        <w:r w:rsidR="006D6C6E">
          <w:rPr>
            <w:noProof/>
            <w:webHidden/>
          </w:rPr>
          <w:fldChar w:fldCharType="end"/>
        </w:r>
      </w:hyperlink>
    </w:p>
    <w:p w14:paraId="79F8BECD" w14:textId="3D06F16B"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7" w:history="1">
        <w:r w:rsidR="006D6C6E" w:rsidRPr="00D3548A">
          <w:rPr>
            <w:rStyle w:val="Hyperlink"/>
            <w:rFonts w:eastAsia="MS Mincho"/>
            <w:noProof/>
          </w:rPr>
          <w:t>4A.4.5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 Pharmacy/Treatment Dispense Segment</w:t>
        </w:r>
        <w:r w:rsidR="006D6C6E">
          <w:rPr>
            <w:noProof/>
            <w:webHidden/>
          </w:rPr>
          <w:tab/>
        </w:r>
        <w:r w:rsidR="006D6C6E">
          <w:rPr>
            <w:noProof/>
            <w:webHidden/>
          </w:rPr>
          <w:fldChar w:fldCharType="begin"/>
        </w:r>
        <w:r w:rsidR="006D6C6E">
          <w:rPr>
            <w:noProof/>
            <w:webHidden/>
          </w:rPr>
          <w:instrText xml:space="preserve"> PAGEREF _Toc28956817 \h </w:instrText>
        </w:r>
        <w:r w:rsidR="006D6C6E">
          <w:rPr>
            <w:noProof/>
            <w:webHidden/>
          </w:rPr>
        </w:r>
        <w:r w:rsidR="006D6C6E">
          <w:rPr>
            <w:noProof/>
            <w:webHidden/>
          </w:rPr>
          <w:fldChar w:fldCharType="separate"/>
        </w:r>
        <w:r w:rsidR="006137E0">
          <w:rPr>
            <w:noProof/>
            <w:webHidden/>
          </w:rPr>
          <w:t>75</w:t>
        </w:r>
        <w:r w:rsidR="006D6C6E">
          <w:rPr>
            <w:noProof/>
            <w:webHidden/>
          </w:rPr>
          <w:fldChar w:fldCharType="end"/>
        </w:r>
      </w:hyperlink>
    </w:p>
    <w:p w14:paraId="56BCA858" w14:textId="7F369891"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8" w:history="1">
        <w:r w:rsidR="006D6C6E" w:rsidRPr="00D3548A">
          <w:rPr>
            <w:rStyle w:val="Hyperlink"/>
            <w:rFonts w:eastAsia="MS Mincho"/>
            <w:noProof/>
          </w:rPr>
          <w:t>4A.4.6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RXG - Pharmacy/Treatment Give Segment</w:t>
        </w:r>
        <w:r w:rsidR="006D6C6E">
          <w:rPr>
            <w:noProof/>
            <w:webHidden/>
          </w:rPr>
          <w:tab/>
        </w:r>
        <w:r w:rsidR="006D6C6E">
          <w:rPr>
            <w:noProof/>
            <w:webHidden/>
          </w:rPr>
          <w:fldChar w:fldCharType="begin"/>
        </w:r>
        <w:r w:rsidR="006D6C6E">
          <w:rPr>
            <w:noProof/>
            <w:webHidden/>
          </w:rPr>
          <w:instrText xml:space="preserve"> PAGEREF _Toc28956818 \h </w:instrText>
        </w:r>
        <w:r w:rsidR="006D6C6E">
          <w:rPr>
            <w:noProof/>
            <w:webHidden/>
          </w:rPr>
        </w:r>
        <w:r w:rsidR="006D6C6E">
          <w:rPr>
            <w:noProof/>
            <w:webHidden/>
          </w:rPr>
          <w:fldChar w:fldCharType="separate"/>
        </w:r>
        <w:r w:rsidR="006137E0">
          <w:rPr>
            <w:noProof/>
            <w:webHidden/>
          </w:rPr>
          <w:t>86</w:t>
        </w:r>
        <w:r w:rsidR="006D6C6E">
          <w:rPr>
            <w:noProof/>
            <w:webHidden/>
          </w:rPr>
          <w:fldChar w:fldCharType="end"/>
        </w:r>
      </w:hyperlink>
    </w:p>
    <w:p w14:paraId="1E932B23" w14:textId="6D731D8F"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9" w:history="1">
        <w:r w:rsidR="006D6C6E" w:rsidRPr="00D3548A">
          <w:rPr>
            <w:rStyle w:val="Hyperlink"/>
            <w:rFonts w:eastAsia="MS Mincho"/>
            <w:noProof/>
          </w:rPr>
          <w:t>4A.4.7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Pharmacy/Treatment Administration Segment</w:t>
        </w:r>
        <w:r w:rsidR="006D6C6E">
          <w:rPr>
            <w:noProof/>
            <w:webHidden/>
          </w:rPr>
          <w:tab/>
        </w:r>
        <w:r w:rsidR="006D6C6E">
          <w:rPr>
            <w:noProof/>
            <w:webHidden/>
          </w:rPr>
          <w:fldChar w:fldCharType="begin"/>
        </w:r>
        <w:r w:rsidR="006D6C6E">
          <w:rPr>
            <w:noProof/>
            <w:webHidden/>
          </w:rPr>
          <w:instrText xml:space="preserve"> PAGEREF _Toc28956819 \h </w:instrText>
        </w:r>
        <w:r w:rsidR="006D6C6E">
          <w:rPr>
            <w:noProof/>
            <w:webHidden/>
          </w:rPr>
        </w:r>
        <w:r w:rsidR="006D6C6E">
          <w:rPr>
            <w:noProof/>
            <w:webHidden/>
          </w:rPr>
          <w:fldChar w:fldCharType="separate"/>
        </w:r>
        <w:r w:rsidR="006137E0">
          <w:rPr>
            <w:noProof/>
            <w:webHidden/>
          </w:rPr>
          <w:t>95</w:t>
        </w:r>
        <w:r w:rsidR="006D6C6E">
          <w:rPr>
            <w:noProof/>
            <w:webHidden/>
          </w:rPr>
          <w:fldChar w:fldCharType="end"/>
        </w:r>
      </w:hyperlink>
    </w:p>
    <w:p w14:paraId="0EEA982A" w14:textId="5A058D11"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0" w:history="1">
        <w:r w:rsidR="006D6C6E" w:rsidRPr="00D3548A">
          <w:rPr>
            <w:rStyle w:val="Hyperlink"/>
            <w:rFonts w:eastAsia="MS Mincho"/>
            <w:noProof/>
          </w:rPr>
          <w:t>4A.4.8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RXV - Pharmacy/Treatment Infusion Segment</w:t>
        </w:r>
        <w:r w:rsidR="006D6C6E">
          <w:rPr>
            <w:noProof/>
            <w:webHidden/>
          </w:rPr>
          <w:tab/>
        </w:r>
        <w:r w:rsidR="006D6C6E">
          <w:rPr>
            <w:noProof/>
            <w:webHidden/>
          </w:rPr>
          <w:fldChar w:fldCharType="begin"/>
        </w:r>
        <w:r w:rsidR="006D6C6E">
          <w:rPr>
            <w:noProof/>
            <w:webHidden/>
          </w:rPr>
          <w:instrText xml:space="preserve"> PAGEREF _Toc28956820 \h </w:instrText>
        </w:r>
        <w:r w:rsidR="006D6C6E">
          <w:rPr>
            <w:noProof/>
            <w:webHidden/>
          </w:rPr>
        </w:r>
        <w:r w:rsidR="006D6C6E">
          <w:rPr>
            <w:noProof/>
            <w:webHidden/>
          </w:rPr>
          <w:fldChar w:fldCharType="separate"/>
        </w:r>
        <w:r w:rsidR="006137E0">
          <w:rPr>
            <w:noProof/>
            <w:webHidden/>
          </w:rPr>
          <w:t>103</w:t>
        </w:r>
        <w:r w:rsidR="006D6C6E">
          <w:rPr>
            <w:noProof/>
            <w:webHidden/>
          </w:rPr>
          <w:fldChar w:fldCharType="end"/>
        </w:r>
      </w:hyperlink>
    </w:p>
    <w:p w14:paraId="58DC2A72" w14:textId="775FFD33"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1" w:history="1">
        <w:r w:rsidR="006D6C6E" w:rsidRPr="00D3548A">
          <w:rPr>
            <w:rStyle w:val="Hyperlink"/>
            <w:rFonts w:eastAsia="MS Mincho"/>
            <w:noProof/>
          </w:rPr>
          <w:t>4A.4.9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CDO – Cumulative Dosage Segment</w:t>
        </w:r>
        <w:r w:rsidR="006D6C6E">
          <w:rPr>
            <w:noProof/>
            <w:webHidden/>
          </w:rPr>
          <w:tab/>
        </w:r>
        <w:r w:rsidR="006D6C6E">
          <w:rPr>
            <w:noProof/>
            <w:webHidden/>
          </w:rPr>
          <w:fldChar w:fldCharType="begin"/>
        </w:r>
        <w:r w:rsidR="006D6C6E">
          <w:rPr>
            <w:noProof/>
            <w:webHidden/>
          </w:rPr>
          <w:instrText xml:space="preserve"> PAGEREF _Toc28956821 \h </w:instrText>
        </w:r>
        <w:r w:rsidR="006D6C6E">
          <w:rPr>
            <w:noProof/>
            <w:webHidden/>
          </w:rPr>
        </w:r>
        <w:r w:rsidR="006D6C6E">
          <w:rPr>
            <w:noProof/>
            <w:webHidden/>
          </w:rPr>
          <w:fldChar w:fldCharType="separate"/>
        </w:r>
        <w:r w:rsidR="006137E0">
          <w:rPr>
            <w:noProof/>
            <w:webHidden/>
          </w:rPr>
          <w:t>108</w:t>
        </w:r>
        <w:r w:rsidR="006D6C6E">
          <w:rPr>
            <w:noProof/>
            <w:webHidden/>
          </w:rPr>
          <w:fldChar w:fldCharType="end"/>
        </w:r>
      </w:hyperlink>
    </w:p>
    <w:p w14:paraId="1155312E" w14:textId="75AC4CDA" w:rsidR="006D6C6E" w:rsidRDefault="00EA2B84" w:rsidP="00EA2B84">
      <w:pPr>
        <w:pStyle w:val="TOC2"/>
        <w:rPr>
          <w:rFonts w:asciiTheme="minorHAnsi" w:eastAsiaTheme="minorEastAsia" w:hAnsiTheme="minorHAnsi" w:cstheme="minorBidi"/>
          <w:kern w:val="0"/>
          <w:sz w:val="22"/>
          <w:szCs w:val="22"/>
        </w:rPr>
      </w:pPr>
      <w:r>
        <w:fldChar w:fldCharType="begin"/>
      </w:r>
      <w:r>
        <w:instrText>HYPERLINK \l "_Toc28956822"</w:instrText>
      </w:r>
      <w:r>
        <w:fldChar w:fldCharType="separate"/>
      </w:r>
      <w:r w:rsidR="006D6C6E" w:rsidRPr="00D3548A">
        <w:rPr>
          <w:rStyle w:val="Hyperlink"/>
        </w:rPr>
        <w:t>4A.5</w:t>
      </w:r>
      <w:r w:rsidR="006D6C6E">
        <w:rPr>
          <w:rFonts w:asciiTheme="minorHAnsi" w:eastAsiaTheme="minorEastAsia" w:hAnsiTheme="minorHAnsi" w:cstheme="minorBidi"/>
          <w:kern w:val="0"/>
          <w:sz w:val="22"/>
          <w:szCs w:val="22"/>
        </w:rPr>
        <w:tab/>
      </w:r>
      <w:r w:rsidR="006D6C6E" w:rsidRPr="00D3548A">
        <w:rPr>
          <w:rStyle w:val="Hyperlink"/>
        </w:rPr>
        <w:t>Pharmacy/Treatment Message Examples</w:t>
      </w:r>
      <w:r w:rsidR="006D6C6E">
        <w:rPr>
          <w:webHidden/>
        </w:rPr>
        <w:tab/>
      </w:r>
      <w:r w:rsidR="006D6C6E">
        <w:rPr>
          <w:webHidden/>
        </w:rPr>
        <w:fldChar w:fldCharType="begin"/>
      </w:r>
      <w:r w:rsidR="006D6C6E">
        <w:rPr>
          <w:webHidden/>
        </w:rPr>
        <w:instrText xml:space="preserve"> PAGEREF _Toc28956822 \h </w:instrText>
      </w:r>
      <w:r w:rsidR="006D6C6E">
        <w:rPr>
          <w:webHidden/>
        </w:rPr>
      </w:r>
      <w:r w:rsidR="006D6C6E">
        <w:rPr>
          <w:webHidden/>
        </w:rPr>
        <w:fldChar w:fldCharType="separate"/>
      </w:r>
      <w:ins w:id="249" w:author="Lynn Laakso" w:date="2023-07-30T13:20:00Z">
        <w:r w:rsidR="006137E0">
          <w:rPr>
            <w:webHidden/>
          </w:rPr>
          <w:t>110</w:t>
        </w:r>
      </w:ins>
      <w:del w:id="250" w:author="Lynn Laakso" w:date="2023-07-30T13:20:00Z">
        <w:r w:rsidR="00B2109C" w:rsidDel="006137E0">
          <w:rPr>
            <w:webHidden/>
          </w:rPr>
          <w:delText>109</w:delText>
        </w:r>
      </w:del>
      <w:r w:rsidR="006D6C6E">
        <w:rPr>
          <w:webHidden/>
        </w:rPr>
        <w:fldChar w:fldCharType="end"/>
      </w:r>
      <w:r>
        <w:fldChar w:fldCharType="end"/>
      </w:r>
    </w:p>
    <w:p w14:paraId="0C4C7C6B" w14:textId="5F44D345"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"_Toc28956823"</w:instrText>
      </w:r>
      <w:r>
        <w:rPr>
          <w:noProof/>
        </w:rPr>
      </w:r>
      <w:r>
        <w:rPr>
          <w:noProof/>
        </w:rPr>
        <w:fldChar w:fldCharType="separate"/>
      </w:r>
      <w:r w:rsidR="006D6C6E" w:rsidRPr="00D3548A">
        <w:rPr>
          <w:rStyle w:val="Hyperlink"/>
          <w:rFonts w:eastAsia="MS Mincho"/>
          <w:noProof/>
        </w:rPr>
        <w:t>4A.5.1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Example of various levels of coding in an order</w:t>
      </w:r>
      <w:r w:rsidR="006D6C6E">
        <w:rPr>
          <w:noProof/>
          <w:webHidden/>
        </w:rPr>
        <w:tab/>
      </w:r>
      <w:r w:rsidR="006D6C6E">
        <w:rPr>
          <w:noProof/>
          <w:webHidden/>
        </w:rPr>
        <w:fldChar w:fldCharType="begin"/>
      </w:r>
      <w:r w:rsidR="006D6C6E">
        <w:rPr>
          <w:noProof/>
          <w:webHidden/>
        </w:rPr>
        <w:instrText xml:space="preserve"> PAGEREF _Toc28956823 \h </w:instrText>
      </w:r>
      <w:r w:rsidR="006D6C6E">
        <w:rPr>
          <w:noProof/>
          <w:webHidden/>
        </w:rPr>
      </w:r>
      <w:r w:rsidR="006D6C6E">
        <w:rPr>
          <w:noProof/>
          <w:webHidden/>
        </w:rPr>
        <w:fldChar w:fldCharType="separate"/>
      </w:r>
      <w:ins w:id="251" w:author="Lynn Laakso" w:date="2023-07-30T13:20:00Z">
        <w:r w:rsidR="006137E0">
          <w:rPr>
            <w:noProof/>
            <w:webHidden/>
          </w:rPr>
          <w:t>110</w:t>
        </w:r>
      </w:ins>
      <w:del w:id="252" w:author="Lynn Laakso" w:date="2023-07-30T13:20:00Z">
        <w:r w:rsidR="00B2109C" w:rsidDel="006137E0">
          <w:rPr>
            <w:noProof/>
            <w:webHidden/>
          </w:rPr>
          <w:delText>109</w:delText>
        </w:r>
      </w:del>
      <w:r w:rsidR="006D6C6E">
        <w:rPr>
          <w:noProof/>
          <w:webHidden/>
        </w:rPr>
        <w:fldChar w:fldCharType="end"/>
      </w:r>
      <w:r>
        <w:rPr>
          <w:noProof/>
        </w:rPr>
        <w:fldChar w:fldCharType="end"/>
      </w:r>
    </w:p>
    <w:p w14:paraId="6D4DCC04" w14:textId="5AAA7BC9"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"_Toc28956824"</w:instrText>
      </w:r>
      <w:r>
        <w:rPr>
          <w:noProof/>
        </w:rPr>
      </w:r>
      <w:r>
        <w:rPr>
          <w:noProof/>
        </w:rPr>
        <w:fldChar w:fldCharType="separate"/>
      </w:r>
      <w:r w:rsidR="006D6C6E" w:rsidRPr="00D3548A">
        <w:rPr>
          <w:rStyle w:val="Hyperlink"/>
          <w:rFonts w:eastAsia="MS Mincho"/>
          <w:noProof/>
        </w:rPr>
        <w:t>4A.5.2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segment field examples</w:t>
      </w:r>
      <w:r w:rsidR="006D6C6E">
        <w:rPr>
          <w:noProof/>
          <w:webHidden/>
        </w:rPr>
        <w:tab/>
      </w:r>
      <w:r w:rsidR="006D6C6E">
        <w:rPr>
          <w:noProof/>
          <w:webHidden/>
        </w:rPr>
        <w:fldChar w:fldCharType="begin"/>
      </w:r>
      <w:r w:rsidR="006D6C6E">
        <w:rPr>
          <w:noProof/>
          <w:webHidden/>
        </w:rPr>
        <w:instrText xml:space="preserve"> PAGEREF _Toc28956824 \h </w:instrText>
      </w:r>
      <w:r w:rsidR="006D6C6E">
        <w:rPr>
          <w:noProof/>
          <w:webHidden/>
        </w:rPr>
      </w:r>
      <w:r w:rsidR="006D6C6E">
        <w:rPr>
          <w:noProof/>
          <w:webHidden/>
        </w:rPr>
        <w:fldChar w:fldCharType="separate"/>
      </w:r>
      <w:ins w:id="253" w:author="Lynn Laakso" w:date="2023-07-30T13:20:00Z">
        <w:r w:rsidR="006137E0">
          <w:rPr>
            <w:noProof/>
            <w:webHidden/>
          </w:rPr>
          <w:t>112</w:t>
        </w:r>
      </w:ins>
      <w:del w:id="254" w:author="Lynn Laakso" w:date="2023-07-30T13:20:00Z">
        <w:r w:rsidR="00B2109C" w:rsidDel="006137E0">
          <w:rPr>
            <w:noProof/>
            <w:webHidden/>
          </w:rPr>
          <w:delText>111</w:delText>
        </w:r>
      </w:del>
      <w:r w:rsidR="006D6C6E">
        <w:rPr>
          <w:noProof/>
          <w:webHidden/>
        </w:rPr>
        <w:fldChar w:fldCharType="end"/>
      </w:r>
      <w:r>
        <w:rPr>
          <w:noProof/>
        </w:rPr>
        <w:fldChar w:fldCharType="end"/>
      </w:r>
    </w:p>
    <w:p w14:paraId="5C98A9AA" w14:textId="0F092D7B"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5" w:history="1">
        <w:r w:rsidR="006D6C6E" w:rsidRPr="00D3548A">
          <w:rPr>
            <w:rStyle w:val="Hyperlink"/>
            <w:rFonts w:eastAsia="MS Mincho"/>
            <w:noProof/>
          </w:rPr>
          <w:t>4A.5.3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segment field examples</w:t>
        </w:r>
        <w:r w:rsidR="006D6C6E">
          <w:rPr>
            <w:noProof/>
            <w:webHidden/>
          </w:rPr>
          <w:tab/>
        </w:r>
        <w:r w:rsidR="006D6C6E">
          <w:rPr>
            <w:noProof/>
            <w:webHidden/>
          </w:rPr>
          <w:fldChar w:fldCharType="begin"/>
        </w:r>
        <w:r w:rsidR="006D6C6E">
          <w:rPr>
            <w:noProof/>
            <w:webHidden/>
          </w:rPr>
          <w:instrText xml:space="preserve"> PAGEREF _Toc28956825 \h </w:instrText>
        </w:r>
        <w:r w:rsidR="006D6C6E">
          <w:rPr>
            <w:noProof/>
            <w:webHidden/>
          </w:rPr>
        </w:r>
        <w:r w:rsidR="006D6C6E">
          <w:rPr>
            <w:noProof/>
            <w:webHidden/>
          </w:rPr>
          <w:fldChar w:fldCharType="separate"/>
        </w:r>
        <w:r w:rsidR="006137E0">
          <w:rPr>
            <w:noProof/>
            <w:webHidden/>
          </w:rPr>
          <w:t>112</w:t>
        </w:r>
        <w:r w:rsidR="006D6C6E">
          <w:rPr>
            <w:noProof/>
            <w:webHidden/>
          </w:rPr>
          <w:fldChar w:fldCharType="end"/>
        </w:r>
      </w:hyperlink>
    </w:p>
    <w:p w14:paraId="67B1D478" w14:textId="5A7ACD2A"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"_Toc28956826"</w:instrText>
      </w:r>
      <w:r>
        <w:rPr>
          <w:noProof/>
        </w:rPr>
      </w:r>
      <w:r>
        <w:rPr>
          <w:noProof/>
        </w:rPr>
        <w:fldChar w:fldCharType="separate"/>
      </w:r>
      <w:r w:rsidR="006D6C6E" w:rsidRPr="00D3548A">
        <w:rPr>
          <w:rStyle w:val="Hyperlink"/>
          <w:rFonts w:eastAsia="MS Mincho"/>
          <w:noProof/>
        </w:rPr>
        <w:t>4A.5.4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with FT1 segments example</w:t>
      </w:r>
      <w:r w:rsidR="006D6C6E">
        <w:rPr>
          <w:noProof/>
          <w:webHidden/>
        </w:rPr>
        <w:tab/>
      </w:r>
      <w:r w:rsidR="006D6C6E">
        <w:rPr>
          <w:noProof/>
          <w:webHidden/>
        </w:rPr>
        <w:fldChar w:fldCharType="begin"/>
      </w:r>
      <w:r w:rsidR="006D6C6E">
        <w:rPr>
          <w:noProof/>
          <w:webHidden/>
        </w:rPr>
        <w:instrText xml:space="preserve"> PAGEREF _Toc28956826 \h </w:instrText>
      </w:r>
      <w:r w:rsidR="006D6C6E">
        <w:rPr>
          <w:noProof/>
          <w:webHidden/>
        </w:rPr>
      </w:r>
      <w:r w:rsidR="006D6C6E">
        <w:rPr>
          <w:noProof/>
          <w:webHidden/>
        </w:rPr>
        <w:fldChar w:fldCharType="separate"/>
      </w:r>
      <w:ins w:id="255" w:author="Lynn Laakso" w:date="2023-07-30T13:20:00Z">
        <w:r w:rsidR="006137E0">
          <w:rPr>
            <w:noProof/>
            <w:webHidden/>
          </w:rPr>
          <w:t>113</w:t>
        </w:r>
      </w:ins>
      <w:del w:id="256" w:author="Lynn Laakso" w:date="2023-07-30T13:20:00Z">
        <w:r w:rsidR="00B2109C" w:rsidDel="006137E0">
          <w:rPr>
            <w:noProof/>
            <w:webHidden/>
          </w:rPr>
          <w:delText>112</w:delText>
        </w:r>
      </w:del>
      <w:r w:rsidR="006D6C6E">
        <w:rPr>
          <w:noProof/>
          <w:webHidden/>
        </w:rPr>
        <w:fldChar w:fldCharType="end"/>
      </w:r>
      <w:r>
        <w:rPr>
          <w:noProof/>
        </w:rPr>
        <w:fldChar w:fldCharType="end"/>
      </w:r>
    </w:p>
    <w:p w14:paraId="2C30E725" w14:textId="1A4FFB5D"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7" w:history="1">
        <w:r w:rsidR="006D6C6E" w:rsidRPr="00D3548A">
          <w:rPr>
            <w:rStyle w:val="Hyperlink"/>
            <w:rFonts w:eastAsia="MS Mincho"/>
            <w:noProof/>
          </w:rPr>
          <w:t>4A.5.5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Alternating IV order messages</w:t>
        </w:r>
        <w:r w:rsidR="006D6C6E">
          <w:rPr>
            <w:noProof/>
            <w:webHidden/>
          </w:rPr>
          <w:tab/>
        </w:r>
        <w:r w:rsidR="006D6C6E">
          <w:rPr>
            <w:noProof/>
            <w:webHidden/>
          </w:rPr>
          <w:fldChar w:fldCharType="begin"/>
        </w:r>
        <w:r w:rsidR="006D6C6E">
          <w:rPr>
            <w:noProof/>
            <w:webHidden/>
          </w:rPr>
          <w:instrText xml:space="preserve"> PAGEREF _Toc28956827 \h </w:instrText>
        </w:r>
        <w:r w:rsidR="006D6C6E">
          <w:rPr>
            <w:noProof/>
            <w:webHidden/>
          </w:rPr>
        </w:r>
        <w:r w:rsidR="006D6C6E">
          <w:rPr>
            <w:noProof/>
            <w:webHidden/>
          </w:rPr>
          <w:fldChar w:fldCharType="separate"/>
        </w:r>
        <w:r w:rsidR="006137E0">
          <w:rPr>
            <w:noProof/>
            <w:webHidden/>
          </w:rPr>
          <w:t>113</w:t>
        </w:r>
        <w:r w:rsidR="006D6C6E">
          <w:rPr>
            <w:noProof/>
            <w:webHidden/>
          </w:rPr>
          <w:fldChar w:fldCharType="end"/>
        </w:r>
      </w:hyperlink>
    </w:p>
    <w:p w14:paraId="6B205154" w14:textId="118900C6"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8" w:history="1">
        <w:r w:rsidR="006D6C6E" w:rsidRPr="00D3548A">
          <w:rPr>
            <w:rStyle w:val="Hyperlink"/>
            <w:rFonts w:eastAsia="MS Mincho"/>
            <w:noProof/>
          </w:rPr>
          <w:t>4A.5.6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examples</w:t>
        </w:r>
        <w:r w:rsidR="006D6C6E">
          <w:rPr>
            <w:noProof/>
            <w:webHidden/>
          </w:rPr>
          <w:tab/>
        </w:r>
        <w:r w:rsidR="006D6C6E">
          <w:rPr>
            <w:noProof/>
            <w:webHidden/>
          </w:rPr>
          <w:fldChar w:fldCharType="begin"/>
        </w:r>
        <w:r w:rsidR="006D6C6E">
          <w:rPr>
            <w:noProof/>
            <w:webHidden/>
          </w:rPr>
          <w:instrText xml:space="preserve"> PAGEREF _Toc28956828 \h </w:instrText>
        </w:r>
        <w:r w:rsidR="006D6C6E">
          <w:rPr>
            <w:noProof/>
            <w:webHidden/>
          </w:rPr>
        </w:r>
        <w:r w:rsidR="006D6C6E">
          <w:rPr>
            <w:noProof/>
            <w:webHidden/>
          </w:rPr>
          <w:fldChar w:fldCharType="separate"/>
        </w:r>
        <w:r w:rsidR="006137E0">
          <w:rPr>
            <w:noProof/>
            <w:webHidden/>
          </w:rPr>
          <w:t>117</w:t>
        </w:r>
        <w:r w:rsidR="006D6C6E">
          <w:rPr>
            <w:noProof/>
            <w:webHidden/>
          </w:rPr>
          <w:fldChar w:fldCharType="end"/>
        </w:r>
      </w:hyperlink>
    </w:p>
    <w:p w14:paraId="51DCEA04" w14:textId="6A4FE80F" w:rsidR="006D6C6E" w:rsidRDefault="00EA2B84" w:rsidP="00EA2B84">
      <w:pPr>
        <w:pStyle w:val="TOC2"/>
        <w:rPr>
          <w:rFonts w:asciiTheme="minorHAnsi" w:eastAsiaTheme="minorEastAsia" w:hAnsiTheme="minorHAnsi" w:cstheme="minorBidi"/>
          <w:kern w:val="0"/>
          <w:sz w:val="22"/>
          <w:szCs w:val="22"/>
        </w:rPr>
      </w:pPr>
      <w:hyperlink w:anchor="_Toc28956829" w:history="1">
        <w:r w:rsidR="006D6C6E" w:rsidRPr="00D3548A">
          <w:rPr>
            <w:rStyle w:val="Hyperlink"/>
          </w:rPr>
          <w:t>4A.6</w:t>
        </w:r>
        <w:r w:rsidR="006D6C6E">
          <w:rPr>
            <w:rFonts w:asciiTheme="minorHAnsi" w:eastAsiaTheme="minorEastAsia" w:hAnsiTheme="minorHAnsi" w:cstheme="minorBidi"/>
            <w:kern w:val="0"/>
            <w:sz w:val="22"/>
            <w:szCs w:val="22"/>
          </w:rPr>
          <w:tab/>
        </w:r>
        <w:r w:rsidR="006D6C6E" w:rsidRPr="00D3548A">
          <w:rPr>
            <w:rStyle w:val="Hyperlink"/>
          </w:rPr>
          <w:t>Pharmacy/Treatment Transaction Flow Diagram</w:t>
        </w:r>
        <w:r w:rsidR="006D6C6E">
          <w:rPr>
            <w:webHidden/>
          </w:rPr>
          <w:tab/>
        </w:r>
        <w:r w:rsidR="006D6C6E">
          <w:rPr>
            <w:webHidden/>
          </w:rPr>
          <w:fldChar w:fldCharType="begin"/>
        </w:r>
        <w:r w:rsidR="006D6C6E">
          <w:rPr>
            <w:webHidden/>
          </w:rPr>
          <w:instrText xml:space="preserve"> PAGEREF _Toc28956829 \h </w:instrText>
        </w:r>
        <w:r w:rsidR="006D6C6E">
          <w:rPr>
            <w:webHidden/>
          </w:rPr>
        </w:r>
        <w:r w:rsidR="006D6C6E">
          <w:rPr>
            <w:webHidden/>
          </w:rPr>
          <w:fldChar w:fldCharType="separate"/>
        </w:r>
        <w:r w:rsidR="006137E0">
          <w:rPr>
            <w:webHidden/>
          </w:rPr>
          <w:t>117</w:t>
        </w:r>
        <w:r w:rsidR="006D6C6E">
          <w:rPr>
            <w:webHidden/>
          </w:rPr>
          <w:fldChar w:fldCharType="end"/>
        </w:r>
      </w:hyperlink>
    </w:p>
    <w:p w14:paraId="230A87E0" w14:textId="6E503157"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"_Toc28956830"</w:instrText>
      </w:r>
      <w:r>
        <w:rPr>
          <w:noProof/>
        </w:rPr>
      </w:r>
      <w:r>
        <w:rPr>
          <w:noProof/>
        </w:rPr>
        <w:fldChar w:fldCharType="separate"/>
      </w:r>
      <w:r w:rsidR="006D6C6E" w:rsidRPr="00D3548A">
        <w:rPr>
          <w:rStyle w:val="Hyperlink"/>
          <w:rFonts w:eastAsia="MS Mincho"/>
          <w:noProof/>
        </w:rPr>
        <w:t>4A.6.1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w:t>
      </w:r>
      <w:r w:rsidR="006D6C6E">
        <w:rPr>
          <w:noProof/>
          <w:webHidden/>
        </w:rPr>
        <w:tab/>
      </w:r>
      <w:r w:rsidR="006D6C6E">
        <w:rPr>
          <w:noProof/>
          <w:webHidden/>
        </w:rPr>
        <w:fldChar w:fldCharType="begin"/>
      </w:r>
      <w:r w:rsidR="006D6C6E">
        <w:rPr>
          <w:noProof/>
          <w:webHidden/>
        </w:rPr>
        <w:instrText xml:space="preserve"> PAGEREF _Toc28956830 \h </w:instrText>
      </w:r>
      <w:r w:rsidR="006D6C6E">
        <w:rPr>
          <w:noProof/>
          <w:webHidden/>
        </w:rPr>
      </w:r>
      <w:r w:rsidR="006D6C6E">
        <w:rPr>
          <w:noProof/>
          <w:webHidden/>
        </w:rPr>
        <w:fldChar w:fldCharType="separate"/>
      </w:r>
      <w:ins w:id="257" w:author="Lynn Laakso" w:date="2023-07-30T13:20:00Z">
        <w:r w:rsidR="006137E0">
          <w:rPr>
            <w:noProof/>
            <w:webHidden/>
          </w:rPr>
          <w:t>118</w:t>
        </w:r>
      </w:ins>
      <w:del w:id="258" w:author="Lynn Laakso" w:date="2023-07-30T13:20:00Z">
        <w:r w:rsidR="00B2109C" w:rsidDel="006137E0">
          <w:rPr>
            <w:noProof/>
            <w:webHidden/>
          </w:rPr>
          <w:delText>117</w:delText>
        </w:r>
      </w:del>
      <w:r w:rsidR="006D6C6E">
        <w:rPr>
          <w:noProof/>
          <w:webHidden/>
        </w:rPr>
        <w:fldChar w:fldCharType="end"/>
      </w:r>
      <w:r>
        <w:rPr>
          <w:noProof/>
        </w:rPr>
        <w:fldChar w:fldCharType="end"/>
      </w:r>
    </w:p>
    <w:p w14:paraId="660B6FD8" w14:textId="5C355804"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"_Toc28956831"</w:instrText>
      </w:r>
      <w:r>
        <w:rPr>
          <w:noProof/>
        </w:rPr>
      </w:r>
      <w:r>
        <w:rPr>
          <w:noProof/>
        </w:rPr>
        <w:fldChar w:fldCharType="separate"/>
      </w:r>
      <w:r w:rsidR="006D6C6E" w:rsidRPr="00D3548A">
        <w:rPr>
          <w:rStyle w:val="Hyperlink"/>
          <w:rFonts w:eastAsia="MS Mincho"/>
          <w:noProof/>
        </w:rPr>
        <w:t>4A.6.2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w:t>
      </w:r>
      <w:r w:rsidR="006D6C6E">
        <w:rPr>
          <w:noProof/>
          <w:webHidden/>
        </w:rPr>
        <w:tab/>
      </w:r>
      <w:r w:rsidR="006D6C6E">
        <w:rPr>
          <w:noProof/>
          <w:webHidden/>
        </w:rPr>
        <w:fldChar w:fldCharType="begin"/>
      </w:r>
      <w:r w:rsidR="006D6C6E">
        <w:rPr>
          <w:noProof/>
          <w:webHidden/>
        </w:rPr>
        <w:instrText xml:space="preserve"> PAGEREF _Toc28956831 \h </w:instrText>
      </w:r>
      <w:r w:rsidR="006D6C6E">
        <w:rPr>
          <w:noProof/>
          <w:webHidden/>
        </w:rPr>
      </w:r>
      <w:r w:rsidR="006D6C6E">
        <w:rPr>
          <w:noProof/>
          <w:webHidden/>
        </w:rPr>
        <w:fldChar w:fldCharType="separate"/>
      </w:r>
      <w:ins w:id="259" w:author="Lynn Laakso" w:date="2023-07-30T13:20:00Z">
        <w:r w:rsidR="006137E0">
          <w:rPr>
            <w:noProof/>
            <w:webHidden/>
          </w:rPr>
          <w:t>118</w:t>
        </w:r>
      </w:ins>
      <w:del w:id="260" w:author="Lynn Laakso" w:date="2023-07-30T13:20:00Z">
        <w:r w:rsidR="00B2109C" w:rsidDel="006137E0">
          <w:rPr>
            <w:noProof/>
            <w:webHidden/>
          </w:rPr>
          <w:delText>117</w:delText>
        </w:r>
      </w:del>
      <w:r w:rsidR="006D6C6E">
        <w:rPr>
          <w:noProof/>
          <w:webHidden/>
        </w:rPr>
        <w:fldChar w:fldCharType="end"/>
      </w:r>
      <w:r>
        <w:rPr>
          <w:noProof/>
        </w:rPr>
        <w:fldChar w:fldCharType="end"/>
      </w:r>
    </w:p>
    <w:p w14:paraId="5FCE98A5" w14:textId="7D1D0B7B"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"_Toc28956832"</w:instrText>
      </w:r>
      <w:r>
        <w:rPr>
          <w:noProof/>
        </w:rPr>
      </w:r>
      <w:r>
        <w:rPr>
          <w:noProof/>
        </w:rPr>
        <w:fldChar w:fldCharType="separate"/>
      </w:r>
      <w:r w:rsidR="006D6C6E" w:rsidRPr="00D3548A">
        <w:rPr>
          <w:rStyle w:val="Hyperlink"/>
          <w:rFonts w:eastAsia="MS Mincho"/>
          <w:noProof/>
        </w:rPr>
        <w:t>4A.6.3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w:t>
      </w:r>
      <w:r w:rsidR="006D6C6E">
        <w:rPr>
          <w:noProof/>
          <w:webHidden/>
        </w:rPr>
        <w:tab/>
      </w:r>
      <w:r w:rsidR="006D6C6E">
        <w:rPr>
          <w:noProof/>
          <w:webHidden/>
        </w:rPr>
        <w:fldChar w:fldCharType="begin"/>
      </w:r>
      <w:r w:rsidR="006D6C6E">
        <w:rPr>
          <w:noProof/>
          <w:webHidden/>
        </w:rPr>
        <w:instrText xml:space="preserve"> PAGEREF _Toc28956832 \h </w:instrText>
      </w:r>
      <w:r w:rsidR="006D6C6E">
        <w:rPr>
          <w:noProof/>
          <w:webHidden/>
        </w:rPr>
      </w:r>
      <w:r w:rsidR="006D6C6E">
        <w:rPr>
          <w:noProof/>
          <w:webHidden/>
        </w:rPr>
        <w:fldChar w:fldCharType="separate"/>
      </w:r>
      <w:ins w:id="261" w:author="Lynn Laakso" w:date="2023-07-30T13:20:00Z">
        <w:r w:rsidR="006137E0">
          <w:rPr>
            <w:noProof/>
            <w:webHidden/>
          </w:rPr>
          <w:t>118</w:t>
        </w:r>
      </w:ins>
      <w:del w:id="262" w:author="Lynn Laakso" w:date="2023-07-30T13:20:00Z">
        <w:r w:rsidR="00B2109C" w:rsidDel="006137E0">
          <w:rPr>
            <w:noProof/>
            <w:webHidden/>
          </w:rPr>
          <w:delText>117</w:delText>
        </w:r>
      </w:del>
      <w:r w:rsidR="006D6C6E">
        <w:rPr>
          <w:noProof/>
          <w:webHidden/>
        </w:rPr>
        <w:fldChar w:fldCharType="end"/>
      </w:r>
      <w:r>
        <w:rPr>
          <w:noProof/>
        </w:rPr>
        <w:fldChar w:fldCharType="end"/>
      </w:r>
    </w:p>
    <w:p w14:paraId="13C2D05B" w14:textId="7C7AD504"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3" w:history="1">
        <w:r w:rsidR="006D6C6E" w:rsidRPr="00D3548A">
          <w:rPr>
            <w:rStyle w:val="Hyperlink"/>
            <w:rFonts w:eastAsia="MS Mincho"/>
            <w:noProof/>
          </w:rPr>
          <w:t>4A.6.4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w:t>
        </w:r>
        <w:r w:rsidR="006D6C6E">
          <w:rPr>
            <w:noProof/>
            <w:webHidden/>
          </w:rPr>
          <w:tab/>
        </w:r>
        <w:r w:rsidR="006D6C6E">
          <w:rPr>
            <w:noProof/>
            <w:webHidden/>
          </w:rPr>
          <w:fldChar w:fldCharType="begin"/>
        </w:r>
        <w:r w:rsidR="006D6C6E">
          <w:rPr>
            <w:noProof/>
            <w:webHidden/>
          </w:rPr>
          <w:instrText xml:space="preserve"> PAGEREF _Toc28956833 \h </w:instrText>
        </w:r>
        <w:r w:rsidR="006D6C6E">
          <w:rPr>
            <w:noProof/>
            <w:webHidden/>
          </w:rPr>
        </w:r>
        <w:r w:rsidR="006D6C6E">
          <w:rPr>
            <w:noProof/>
            <w:webHidden/>
          </w:rPr>
          <w:fldChar w:fldCharType="separate"/>
        </w:r>
        <w:r w:rsidR="006137E0">
          <w:rPr>
            <w:noProof/>
            <w:webHidden/>
          </w:rPr>
          <w:t>118</w:t>
        </w:r>
        <w:r w:rsidR="006D6C6E">
          <w:rPr>
            <w:noProof/>
            <w:webHidden/>
          </w:rPr>
          <w:fldChar w:fldCharType="end"/>
        </w:r>
      </w:hyperlink>
    </w:p>
    <w:p w14:paraId="33BFE171" w14:textId="33B02F01"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4" w:history="1">
        <w:r w:rsidR="006D6C6E" w:rsidRPr="00D3548A">
          <w:rPr>
            <w:rStyle w:val="Hyperlink"/>
            <w:rFonts w:eastAsia="MS Mincho"/>
            <w:noProof/>
          </w:rPr>
          <w:t>4A.6.5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w:t>
        </w:r>
        <w:r w:rsidR="006D6C6E">
          <w:rPr>
            <w:noProof/>
            <w:webHidden/>
          </w:rPr>
          <w:tab/>
        </w:r>
        <w:r w:rsidR="006D6C6E">
          <w:rPr>
            <w:noProof/>
            <w:webHidden/>
          </w:rPr>
          <w:fldChar w:fldCharType="begin"/>
        </w:r>
        <w:r w:rsidR="006D6C6E">
          <w:rPr>
            <w:noProof/>
            <w:webHidden/>
          </w:rPr>
          <w:instrText xml:space="preserve"> PAGEREF _Toc28956834 \h </w:instrText>
        </w:r>
        <w:r w:rsidR="006D6C6E">
          <w:rPr>
            <w:noProof/>
            <w:webHidden/>
          </w:rPr>
        </w:r>
        <w:r w:rsidR="006D6C6E">
          <w:rPr>
            <w:noProof/>
            <w:webHidden/>
          </w:rPr>
          <w:fldChar w:fldCharType="separate"/>
        </w:r>
        <w:r w:rsidR="006137E0">
          <w:rPr>
            <w:noProof/>
            <w:webHidden/>
          </w:rPr>
          <w:t>118</w:t>
        </w:r>
        <w:r w:rsidR="006D6C6E">
          <w:rPr>
            <w:noProof/>
            <w:webHidden/>
          </w:rPr>
          <w:fldChar w:fldCharType="end"/>
        </w:r>
      </w:hyperlink>
    </w:p>
    <w:p w14:paraId="6338703C" w14:textId="334B3A3C" w:rsidR="006D6C6E" w:rsidRDefault="00EA2B84" w:rsidP="00EA2B84">
      <w:pPr>
        <w:pStyle w:val="TOC2"/>
        <w:rPr>
          <w:rFonts w:asciiTheme="minorHAnsi" w:eastAsiaTheme="minorEastAsia" w:hAnsiTheme="minorHAnsi" w:cstheme="minorBidi"/>
          <w:kern w:val="0"/>
          <w:sz w:val="22"/>
          <w:szCs w:val="22"/>
        </w:rPr>
      </w:pPr>
      <w:r>
        <w:fldChar w:fldCharType="begin"/>
      </w:r>
      <w:r>
        <w:instrText>HYPERLINK \l "_Toc28956835"</w:instrText>
      </w:r>
      <w:r>
        <w:fldChar w:fldCharType="separate"/>
      </w:r>
      <w:r w:rsidR="006D6C6E" w:rsidRPr="00D3548A">
        <w:rPr>
          <w:rStyle w:val="Hyperlink"/>
        </w:rPr>
        <w:t>4A.7</w:t>
      </w:r>
      <w:r w:rsidR="006D6C6E">
        <w:rPr>
          <w:rFonts w:asciiTheme="minorHAnsi" w:eastAsiaTheme="minorEastAsia" w:hAnsiTheme="minorHAnsi" w:cstheme="minorBidi"/>
          <w:kern w:val="0"/>
          <w:sz w:val="22"/>
          <w:szCs w:val="22"/>
        </w:rPr>
        <w:tab/>
      </w:r>
      <w:r w:rsidR="006D6C6E" w:rsidRPr="00D3548A">
        <w:rPr>
          <w:rStyle w:val="Hyperlink"/>
        </w:rPr>
        <w:t>Vaccine Trigger Events &amp; Message Definitions</w:t>
      </w:r>
      <w:r w:rsidR="006D6C6E">
        <w:rPr>
          <w:webHidden/>
        </w:rPr>
        <w:tab/>
      </w:r>
      <w:r w:rsidR="006D6C6E">
        <w:rPr>
          <w:webHidden/>
        </w:rPr>
        <w:fldChar w:fldCharType="begin"/>
      </w:r>
      <w:r w:rsidR="006D6C6E">
        <w:rPr>
          <w:webHidden/>
        </w:rPr>
        <w:instrText xml:space="preserve"> PAGEREF _Toc28956835 \h </w:instrText>
      </w:r>
      <w:r w:rsidR="006D6C6E">
        <w:rPr>
          <w:webHidden/>
        </w:rPr>
      </w:r>
      <w:r w:rsidR="006D6C6E">
        <w:rPr>
          <w:webHidden/>
        </w:rPr>
        <w:fldChar w:fldCharType="separate"/>
      </w:r>
      <w:ins w:id="263" w:author="Lynn Laakso" w:date="2023-07-30T13:20:00Z">
        <w:r w:rsidR="006137E0">
          <w:rPr>
            <w:webHidden/>
          </w:rPr>
          <w:t>119</w:t>
        </w:r>
      </w:ins>
      <w:del w:id="264" w:author="Lynn Laakso" w:date="2023-07-30T13:20:00Z">
        <w:r w:rsidR="00B2109C" w:rsidDel="006137E0">
          <w:rPr>
            <w:webHidden/>
          </w:rPr>
          <w:delText>118</w:delText>
        </w:r>
      </w:del>
      <w:r w:rsidR="006D6C6E">
        <w:rPr>
          <w:webHidden/>
        </w:rPr>
        <w:fldChar w:fldCharType="end"/>
      </w:r>
      <w:r>
        <w:fldChar w:fldCharType="end"/>
      </w:r>
    </w:p>
    <w:p w14:paraId="073692E1" w14:textId="73B04374"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"_Toc28956836"</w:instrText>
      </w:r>
      <w:r>
        <w:rPr>
          <w:noProof/>
        </w:rPr>
      </w:r>
      <w:r>
        <w:rPr>
          <w:noProof/>
        </w:rPr>
        <w:fldChar w:fldCharType="separate"/>
      </w:r>
      <w:r w:rsidR="006D6C6E" w:rsidRPr="00D3548A">
        <w:rPr>
          <w:rStyle w:val="Hyperlink"/>
          <w:rFonts w:eastAsia="MS Mincho"/>
          <w:noProof/>
        </w:rPr>
        <w:t>4A.7.1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Vaccine administration data</w:t>
      </w:r>
      <w:r w:rsidR="006D6C6E">
        <w:rPr>
          <w:noProof/>
          <w:webHidden/>
        </w:rPr>
        <w:tab/>
      </w:r>
      <w:r w:rsidR="006D6C6E">
        <w:rPr>
          <w:noProof/>
          <w:webHidden/>
        </w:rPr>
        <w:fldChar w:fldCharType="begin"/>
      </w:r>
      <w:r w:rsidR="006D6C6E">
        <w:rPr>
          <w:noProof/>
          <w:webHidden/>
        </w:rPr>
        <w:instrText xml:space="preserve"> PAGEREF _Toc28956836 \h </w:instrText>
      </w:r>
      <w:r w:rsidR="006D6C6E">
        <w:rPr>
          <w:noProof/>
          <w:webHidden/>
        </w:rPr>
      </w:r>
      <w:r w:rsidR="006D6C6E">
        <w:rPr>
          <w:noProof/>
          <w:webHidden/>
        </w:rPr>
        <w:fldChar w:fldCharType="separate"/>
      </w:r>
      <w:ins w:id="265" w:author="Lynn Laakso" w:date="2023-07-30T13:20:00Z">
        <w:r w:rsidR="006137E0">
          <w:rPr>
            <w:noProof/>
            <w:webHidden/>
          </w:rPr>
          <w:t>119</w:t>
        </w:r>
      </w:ins>
      <w:del w:id="266" w:author="Lynn Laakso" w:date="2023-07-30T13:20:00Z">
        <w:r w:rsidR="00B2109C" w:rsidDel="006137E0">
          <w:rPr>
            <w:noProof/>
            <w:webHidden/>
          </w:rPr>
          <w:delText>118</w:delText>
        </w:r>
      </w:del>
      <w:r w:rsidR="006D6C6E">
        <w:rPr>
          <w:noProof/>
          <w:webHidden/>
        </w:rPr>
        <w:fldChar w:fldCharType="end"/>
      </w:r>
      <w:r>
        <w:rPr>
          <w:noProof/>
        </w:rPr>
        <w:fldChar w:fldCharType="end"/>
      </w:r>
    </w:p>
    <w:p w14:paraId="53AD767D" w14:textId="105506D5"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"_Toc28956837"</w:instrText>
      </w:r>
      <w:r>
        <w:rPr>
          <w:noProof/>
        </w:rPr>
      </w:r>
      <w:r>
        <w:rPr>
          <w:noProof/>
        </w:rPr>
        <w:fldChar w:fldCharType="separate"/>
      </w:r>
      <w:r w:rsidR="006D6C6E" w:rsidRPr="00D3548A">
        <w:rPr>
          <w:rStyle w:val="Hyperlink"/>
          <w:rFonts w:eastAsia="MS Mincho"/>
          <w:noProof/>
        </w:rPr>
        <w:t>4A.7.2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Queries for immunization records (QRF Segments)</w:t>
      </w:r>
      <w:r w:rsidR="006D6C6E">
        <w:rPr>
          <w:noProof/>
          <w:webHidden/>
        </w:rPr>
        <w:tab/>
      </w:r>
      <w:r w:rsidR="006D6C6E">
        <w:rPr>
          <w:noProof/>
          <w:webHidden/>
        </w:rPr>
        <w:fldChar w:fldCharType="begin"/>
      </w:r>
      <w:r w:rsidR="006D6C6E">
        <w:rPr>
          <w:noProof/>
          <w:webHidden/>
        </w:rPr>
        <w:instrText xml:space="preserve"> PAGEREF _Toc28956837 \h </w:instrText>
      </w:r>
      <w:r w:rsidR="006D6C6E">
        <w:rPr>
          <w:noProof/>
          <w:webHidden/>
        </w:rPr>
      </w:r>
      <w:r w:rsidR="006D6C6E">
        <w:rPr>
          <w:noProof/>
          <w:webHidden/>
        </w:rPr>
        <w:fldChar w:fldCharType="separate"/>
      </w:r>
      <w:ins w:id="267" w:author="Lynn Laakso" w:date="2023-07-30T13:20:00Z">
        <w:r w:rsidR="006137E0">
          <w:rPr>
            <w:noProof/>
            <w:webHidden/>
          </w:rPr>
          <w:t>119</w:t>
        </w:r>
      </w:ins>
      <w:del w:id="268" w:author="Lynn Laakso" w:date="2023-07-30T13:20:00Z">
        <w:r w:rsidR="00B2109C" w:rsidDel="006137E0">
          <w:rPr>
            <w:noProof/>
            <w:webHidden/>
          </w:rPr>
          <w:delText>118</w:delText>
        </w:r>
      </w:del>
      <w:r w:rsidR="006D6C6E">
        <w:rPr>
          <w:noProof/>
          <w:webHidden/>
        </w:rPr>
        <w:fldChar w:fldCharType="end"/>
      </w:r>
      <w:r>
        <w:rPr>
          <w:noProof/>
        </w:rPr>
        <w:fldChar w:fldCharType="end"/>
      </w:r>
    </w:p>
    <w:p w14:paraId="40A76E74" w14:textId="6A8A1ACB"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"_Toc28956838"</w:instrText>
      </w:r>
      <w:r>
        <w:rPr>
          <w:noProof/>
        </w:rPr>
      </w:r>
      <w:r>
        <w:rPr>
          <w:noProof/>
        </w:rPr>
        <w:fldChar w:fldCharType="separate"/>
      </w:r>
      <w:r w:rsidR="006D6C6E" w:rsidRPr="00D3548A">
        <w:rPr>
          <w:rStyle w:val="Hyperlink"/>
          <w:rFonts w:eastAsia="MS Mincho"/>
          <w:noProof/>
        </w:rPr>
        <w:t>4A.7.3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XQ - Query for Vaccination Record (Event V01)</w:t>
      </w:r>
      <w:r w:rsidR="006D6C6E">
        <w:rPr>
          <w:noProof/>
          <w:webHidden/>
        </w:rPr>
        <w:tab/>
      </w:r>
      <w:r w:rsidR="006D6C6E">
        <w:rPr>
          <w:noProof/>
          <w:webHidden/>
        </w:rPr>
        <w:fldChar w:fldCharType="begin"/>
      </w:r>
      <w:r w:rsidR="006D6C6E">
        <w:rPr>
          <w:noProof/>
          <w:webHidden/>
        </w:rPr>
        <w:instrText xml:space="preserve"> PAGEREF _Toc28956838 \h </w:instrText>
      </w:r>
      <w:r w:rsidR="006D6C6E">
        <w:rPr>
          <w:noProof/>
          <w:webHidden/>
        </w:rPr>
      </w:r>
      <w:r w:rsidR="006D6C6E">
        <w:rPr>
          <w:noProof/>
          <w:webHidden/>
        </w:rPr>
        <w:fldChar w:fldCharType="separate"/>
      </w:r>
      <w:ins w:id="269" w:author="Lynn Laakso" w:date="2023-07-30T13:20:00Z">
        <w:r w:rsidR="006137E0">
          <w:rPr>
            <w:noProof/>
            <w:webHidden/>
          </w:rPr>
          <w:t>119</w:t>
        </w:r>
      </w:ins>
      <w:del w:id="270" w:author="Lynn Laakso" w:date="2023-07-30T13:20:00Z">
        <w:r w:rsidR="00B2109C" w:rsidDel="006137E0">
          <w:rPr>
            <w:noProof/>
            <w:webHidden/>
          </w:rPr>
          <w:delText>118</w:delText>
        </w:r>
      </w:del>
      <w:r w:rsidR="006D6C6E">
        <w:rPr>
          <w:noProof/>
          <w:webHidden/>
        </w:rPr>
        <w:fldChar w:fldCharType="end"/>
      </w:r>
      <w:r>
        <w:rPr>
          <w:noProof/>
        </w:rPr>
        <w:fldChar w:fldCharType="end"/>
      </w:r>
    </w:p>
    <w:p w14:paraId="72453832" w14:textId="2BBB7573"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"_Toc28956839"</w:instrText>
      </w:r>
      <w:r>
        <w:rPr>
          <w:noProof/>
        </w:rPr>
      </w:r>
      <w:r>
        <w:rPr>
          <w:noProof/>
        </w:rPr>
        <w:fldChar w:fldCharType="separate"/>
      </w:r>
      <w:r w:rsidR="006D6C6E" w:rsidRPr="00D3548A">
        <w:rPr>
          <w:rStyle w:val="Hyperlink"/>
          <w:rFonts w:eastAsia="MS Mincho"/>
          <w:noProof/>
        </w:rPr>
        <w:t>4A.7.4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RETURNING MULTIPLE PID MATCHES (EVENT V02)</w:t>
      </w:r>
      <w:r w:rsidR="006D6C6E">
        <w:rPr>
          <w:noProof/>
          <w:webHidden/>
        </w:rPr>
        <w:tab/>
      </w:r>
      <w:r w:rsidR="006D6C6E">
        <w:rPr>
          <w:noProof/>
          <w:webHidden/>
        </w:rPr>
        <w:fldChar w:fldCharType="begin"/>
      </w:r>
      <w:r w:rsidR="006D6C6E">
        <w:rPr>
          <w:noProof/>
          <w:webHidden/>
        </w:rPr>
        <w:instrText xml:space="preserve"> PAGEREF _Toc28956839 \h </w:instrText>
      </w:r>
      <w:r w:rsidR="006D6C6E">
        <w:rPr>
          <w:noProof/>
          <w:webHidden/>
        </w:rPr>
      </w:r>
      <w:r w:rsidR="006D6C6E">
        <w:rPr>
          <w:noProof/>
          <w:webHidden/>
        </w:rPr>
        <w:fldChar w:fldCharType="separate"/>
      </w:r>
      <w:ins w:id="271" w:author="Lynn Laakso" w:date="2023-07-30T13:20:00Z">
        <w:r w:rsidR="006137E0">
          <w:rPr>
            <w:noProof/>
            <w:webHidden/>
          </w:rPr>
          <w:t>119</w:t>
        </w:r>
      </w:ins>
      <w:del w:id="272" w:author="Lynn Laakso" w:date="2023-07-30T13:20:00Z">
        <w:r w:rsidR="00B2109C" w:rsidDel="006137E0">
          <w:rPr>
            <w:noProof/>
            <w:webHidden/>
          </w:rPr>
          <w:delText>118</w:delText>
        </w:r>
      </w:del>
      <w:r w:rsidR="006D6C6E">
        <w:rPr>
          <w:noProof/>
          <w:webHidden/>
        </w:rPr>
        <w:fldChar w:fldCharType="end"/>
      </w:r>
      <w:r>
        <w:rPr>
          <w:noProof/>
        </w:rPr>
        <w:fldChar w:fldCharType="end"/>
      </w:r>
    </w:p>
    <w:p w14:paraId="6489D11F" w14:textId="14F3218E"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0" w:history="1">
        <w:r w:rsidR="006D6C6E" w:rsidRPr="00D3548A">
          <w:rPr>
            <w:rStyle w:val="Hyperlink"/>
            <w:rFonts w:eastAsia="MS Mincho"/>
            <w:noProof/>
          </w:rPr>
          <w:t>4A.7.5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 (Event V03)</w:t>
        </w:r>
        <w:r w:rsidR="006D6C6E">
          <w:rPr>
            <w:noProof/>
            <w:webHidden/>
          </w:rPr>
          <w:tab/>
        </w:r>
        <w:r w:rsidR="006D6C6E">
          <w:rPr>
            <w:noProof/>
            <w:webHidden/>
          </w:rPr>
          <w:fldChar w:fldCharType="begin"/>
        </w:r>
        <w:r w:rsidR="006D6C6E">
          <w:rPr>
            <w:noProof/>
            <w:webHidden/>
          </w:rPr>
          <w:instrText xml:space="preserve"> PAGEREF _Toc28956840 \h </w:instrText>
        </w:r>
        <w:r w:rsidR="006D6C6E">
          <w:rPr>
            <w:noProof/>
            <w:webHidden/>
          </w:rPr>
        </w:r>
        <w:r w:rsidR="006D6C6E">
          <w:rPr>
            <w:noProof/>
            <w:webHidden/>
          </w:rPr>
          <w:fldChar w:fldCharType="separate"/>
        </w:r>
        <w:r w:rsidR="006137E0">
          <w:rPr>
            <w:noProof/>
            <w:webHidden/>
          </w:rPr>
          <w:t>119</w:t>
        </w:r>
        <w:r w:rsidR="006D6C6E">
          <w:rPr>
            <w:noProof/>
            <w:webHidden/>
          </w:rPr>
          <w:fldChar w:fldCharType="end"/>
        </w:r>
      </w:hyperlink>
    </w:p>
    <w:p w14:paraId="16286EF3" w14:textId="78E0E09F"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1" w:history="1">
        <w:r w:rsidR="006D6C6E" w:rsidRPr="00D3548A">
          <w:rPr>
            <w:rStyle w:val="Hyperlink"/>
            <w:rFonts w:eastAsia="MS Mincho"/>
            <w:noProof/>
          </w:rPr>
          <w:t>4A.7.6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 (Event V04)</w:t>
        </w:r>
        <w:r w:rsidR="006D6C6E">
          <w:rPr>
            <w:noProof/>
            <w:webHidden/>
          </w:rPr>
          <w:tab/>
        </w:r>
        <w:r w:rsidR="006D6C6E">
          <w:rPr>
            <w:noProof/>
            <w:webHidden/>
          </w:rPr>
          <w:fldChar w:fldCharType="begin"/>
        </w:r>
        <w:r w:rsidR="006D6C6E">
          <w:rPr>
            <w:noProof/>
            <w:webHidden/>
          </w:rPr>
          <w:instrText xml:space="preserve"> PAGEREF _Toc28956841 \h </w:instrText>
        </w:r>
        <w:r w:rsidR="006D6C6E">
          <w:rPr>
            <w:noProof/>
            <w:webHidden/>
          </w:rPr>
        </w:r>
        <w:r w:rsidR="006D6C6E">
          <w:rPr>
            <w:noProof/>
            <w:webHidden/>
          </w:rPr>
          <w:fldChar w:fldCharType="separate"/>
        </w:r>
        <w:r w:rsidR="006137E0">
          <w:rPr>
            <w:noProof/>
            <w:webHidden/>
          </w:rPr>
          <w:t>119</w:t>
        </w:r>
        <w:r w:rsidR="006D6C6E">
          <w:rPr>
            <w:noProof/>
            <w:webHidden/>
          </w:rPr>
          <w:fldChar w:fldCharType="end"/>
        </w:r>
      </w:hyperlink>
    </w:p>
    <w:p w14:paraId="28352E34" w14:textId="17E94EEC" w:rsidR="006D6C6E" w:rsidRDefault="00EA2B84" w:rsidP="00EA2B84">
      <w:pPr>
        <w:pStyle w:val="TOC2"/>
        <w:rPr>
          <w:rFonts w:asciiTheme="minorHAnsi" w:eastAsiaTheme="minorEastAsia" w:hAnsiTheme="minorHAnsi" w:cstheme="minorBidi"/>
          <w:kern w:val="0"/>
          <w:sz w:val="22"/>
          <w:szCs w:val="22"/>
        </w:rPr>
      </w:pPr>
      <w:r>
        <w:lastRenderedPageBreak/>
        <w:fldChar w:fldCharType="begin"/>
      </w:r>
      <w:r>
        <w:instrText>HYPERLINK \l "_Toc28956842"</w:instrText>
      </w:r>
      <w:r>
        <w:fldChar w:fldCharType="separate"/>
      </w:r>
      <w:r w:rsidR="006D6C6E" w:rsidRPr="00D3548A">
        <w:rPr>
          <w:rStyle w:val="Hyperlink"/>
        </w:rPr>
        <w:t>4A.8</w:t>
      </w:r>
      <w:r w:rsidR="006D6C6E">
        <w:rPr>
          <w:rFonts w:asciiTheme="minorHAnsi" w:eastAsiaTheme="minorEastAsia" w:hAnsiTheme="minorHAnsi" w:cstheme="minorBidi"/>
          <w:kern w:val="0"/>
          <w:sz w:val="22"/>
          <w:szCs w:val="22"/>
        </w:rPr>
        <w:tab/>
      </w:r>
      <w:r w:rsidR="006D6C6E" w:rsidRPr="00D3548A">
        <w:rPr>
          <w:rStyle w:val="Hyperlink"/>
        </w:rPr>
        <w:t>Vaccine Segments</w:t>
      </w:r>
      <w:r w:rsidR="006D6C6E">
        <w:rPr>
          <w:webHidden/>
        </w:rPr>
        <w:tab/>
      </w:r>
      <w:r w:rsidR="006D6C6E">
        <w:rPr>
          <w:webHidden/>
        </w:rPr>
        <w:fldChar w:fldCharType="begin"/>
      </w:r>
      <w:r w:rsidR="006D6C6E">
        <w:rPr>
          <w:webHidden/>
        </w:rPr>
        <w:instrText xml:space="preserve"> PAGEREF _Toc28956842 \h </w:instrText>
      </w:r>
      <w:r w:rsidR="006D6C6E">
        <w:rPr>
          <w:webHidden/>
        </w:rPr>
      </w:r>
      <w:r w:rsidR="006D6C6E">
        <w:rPr>
          <w:webHidden/>
        </w:rPr>
        <w:fldChar w:fldCharType="separate"/>
      </w:r>
      <w:ins w:id="273" w:author="Lynn Laakso" w:date="2023-07-30T13:20:00Z">
        <w:r w:rsidR="006137E0">
          <w:rPr>
            <w:webHidden/>
          </w:rPr>
          <w:t>121</w:t>
        </w:r>
      </w:ins>
      <w:del w:id="274" w:author="Lynn Laakso" w:date="2023-07-30T13:20:00Z">
        <w:r w:rsidR="00B2109C" w:rsidDel="006137E0">
          <w:rPr>
            <w:webHidden/>
          </w:rPr>
          <w:delText>120</w:delText>
        </w:r>
      </w:del>
      <w:r w:rsidR="006D6C6E">
        <w:rPr>
          <w:webHidden/>
        </w:rPr>
        <w:fldChar w:fldCharType="end"/>
      </w:r>
      <w:r>
        <w:fldChar w:fldCharType="end"/>
      </w:r>
    </w:p>
    <w:p w14:paraId="1B3A5723" w14:textId="3A44666D"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"_Toc28956843"</w:instrText>
      </w:r>
      <w:r>
        <w:rPr>
          <w:noProof/>
        </w:rPr>
      </w:r>
      <w:r>
        <w:rPr>
          <w:noProof/>
        </w:rPr>
        <w:fldChar w:fldCharType="separate"/>
      </w:r>
      <w:r w:rsidR="006D6C6E" w:rsidRPr="00D3548A">
        <w:rPr>
          <w:rStyle w:val="Hyperlink"/>
          <w:rFonts w:eastAsia="MS Mincho"/>
          <w:noProof/>
        </w:rPr>
        <w:t>4A.8.1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segment usage in vaccine messages</w:t>
      </w:r>
      <w:r w:rsidR="006D6C6E">
        <w:rPr>
          <w:noProof/>
          <w:webHidden/>
        </w:rPr>
        <w:tab/>
      </w:r>
      <w:r w:rsidR="006D6C6E">
        <w:rPr>
          <w:noProof/>
          <w:webHidden/>
        </w:rPr>
        <w:fldChar w:fldCharType="begin"/>
      </w:r>
      <w:r w:rsidR="006D6C6E">
        <w:rPr>
          <w:noProof/>
          <w:webHidden/>
        </w:rPr>
        <w:instrText xml:space="preserve"> PAGEREF _Toc28956843 \h </w:instrText>
      </w:r>
      <w:r w:rsidR="006D6C6E">
        <w:rPr>
          <w:noProof/>
          <w:webHidden/>
        </w:rPr>
      </w:r>
      <w:r w:rsidR="006D6C6E">
        <w:rPr>
          <w:noProof/>
          <w:webHidden/>
        </w:rPr>
        <w:fldChar w:fldCharType="separate"/>
      </w:r>
      <w:ins w:id="275" w:author="Lynn Laakso" w:date="2023-07-30T13:20:00Z">
        <w:r w:rsidR="006137E0">
          <w:rPr>
            <w:noProof/>
            <w:webHidden/>
          </w:rPr>
          <w:t>121</w:t>
        </w:r>
      </w:ins>
      <w:del w:id="276" w:author="Lynn Laakso" w:date="2023-07-30T13:20:00Z">
        <w:r w:rsidR="00B2109C" w:rsidDel="006137E0">
          <w:rPr>
            <w:noProof/>
            <w:webHidden/>
          </w:rPr>
          <w:delText>120</w:delText>
        </w:r>
      </w:del>
      <w:r w:rsidR="006D6C6E">
        <w:rPr>
          <w:noProof/>
          <w:webHidden/>
        </w:rPr>
        <w:fldChar w:fldCharType="end"/>
      </w:r>
      <w:r>
        <w:rPr>
          <w:noProof/>
        </w:rPr>
        <w:fldChar w:fldCharType="end"/>
      </w:r>
    </w:p>
    <w:p w14:paraId="282D8FD1" w14:textId="67689EE5" w:rsidR="006D6C6E" w:rsidRDefault="00EA2B84" w:rsidP="00EA2B84">
      <w:pPr>
        <w:pStyle w:val="TOC2"/>
        <w:rPr>
          <w:rFonts w:asciiTheme="minorHAnsi" w:eastAsiaTheme="minorEastAsia" w:hAnsiTheme="minorHAnsi" w:cstheme="minorBidi"/>
          <w:kern w:val="0"/>
          <w:sz w:val="22"/>
          <w:szCs w:val="22"/>
        </w:rPr>
      </w:pPr>
      <w:hyperlink w:anchor="_Toc28956844" w:history="1">
        <w:r w:rsidR="006D6C6E" w:rsidRPr="00D3548A">
          <w:rPr>
            <w:rStyle w:val="Hyperlink"/>
          </w:rPr>
          <w:t>4A.9</w:t>
        </w:r>
        <w:r w:rsidR="006D6C6E">
          <w:rPr>
            <w:rFonts w:asciiTheme="minorHAnsi" w:eastAsiaTheme="minorEastAsia" w:hAnsiTheme="minorHAnsi" w:cstheme="minorBidi"/>
            <w:kern w:val="0"/>
            <w:sz w:val="22"/>
            <w:szCs w:val="22"/>
          </w:rPr>
          <w:tab/>
        </w:r>
        <w:r w:rsidR="006D6C6E" w:rsidRPr="00D3548A">
          <w:rPr>
            <w:rStyle w:val="Hyperlink"/>
          </w:rPr>
          <w:t>Vaccination Message Examples</w:t>
        </w:r>
        <w:r w:rsidR="006D6C6E">
          <w:rPr>
            <w:webHidden/>
          </w:rPr>
          <w:tab/>
        </w:r>
        <w:r w:rsidR="006D6C6E">
          <w:rPr>
            <w:webHidden/>
          </w:rPr>
          <w:fldChar w:fldCharType="begin"/>
        </w:r>
        <w:r w:rsidR="006D6C6E">
          <w:rPr>
            <w:webHidden/>
          </w:rPr>
          <w:instrText xml:space="preserve"> PAGEREF _Toc28956844 \h </w:instrText>
        </w:r>
        <w:r w:rsidR="006D6C6E">
          <w:rPr>
            <w:webHidden/>
          </w:rPr>
        </w:r>
        <w:r w:rsidR="006D6C6E">
          <w:rPr>
            <w:webHidden/>
          </w:rPr>
          <w:fldChar w:fldCharType="separate"/>
        </w:r>
        <w:r w:rsidR="006137E0">
          <w:rPr>
            <w:webHidden/>
          </w:rPr>
          <w:t>122</w:t>
        </w:r>
        <w:r w:rsidR="006D6C6E">
          <w:rPr>
            <w:webHidden/>
          </w:rPr>
          <w:fldChar w:fldCharType="end"/>
        </w:r>
      </w:hyperlink>
    </w:p>
    <w:p w14:paraId="76F2FDF1" w14:textId="752F7145"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5" w:history="1">
        <w:r w:rsidR="006D6C6E" w:rsidRPr="00D3548A">
          <w:rPr>
            <w:rStyle w:val="Hyperlink"/>
            <w:rFonts w:eastAsia="MS Mincho"/>
            <w:noProof/>
          </w:rPr>
          <w:t>4A.9.1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VXQ - query for vaccination record</w:t>
        </w:r>
        <w:r w:rsidR="006D6C6E">
          <w:rPr>
            <w:noProof/>
            <w:webHidden/>
          </w:rPr>
          <w:tab/>
        </w:r>
        <w:r w:rsidR="006D6C6E">
          <w:rPr>
            <w:noProof/>
            <w:webHidden/>
          </w:rPr>
          <w:fldChar w:fldCharType="begin"/>
        </w:r>
        <w:r w:rsidR="006D6C6E">
          <w:rPr>
            <w:noProof/>
            <w:webHidden/>
          </w:rPr>
          <w:instrText xml:space="preserve"> PAGEREF _Toc28956845 \h </w:instrText>
        </w:r>
        <w:r w:rsidR="006D6C6E">
          <w:rPr>
            <w:noProof/>
            <w:webHidden/>
          </w:rPr>
        </w:r>
        <w:r w:rsidR="006D6C6E">
          <w:rPr>
            <w:noProof/>
            <w:webHidden/>
          </w:rPr>
          <w:fldChar w:fldCharType="separate"/>
        </w:r>
        <w:r w:rsidR="006137E0">
          <w:rPr>
            <w:noProof/>
            <w:webHidden/>
          </w:rPr>
          <w:t>122</w:t>
        </w:r>
        <w:r w:rsidR="006D6C6E">
          <w:rPr>
            <w:noProof/>
            <w:webHidden/>
          </w:rPr>
          <w:fldChar w:fldCharType="end"/>
        </w:r>
      </w:hyperlink>
    </w:p>
    <w:p w14:paraId="63050F85" w14:textId="2A9D7C5A"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6" w:history="1">
        <w:r w:rsidR="006D6C6E" w:rsidRPr="00D3548A">
          <w:rPr>
            <w:rStyle w:val="Hyperlink"/>
            <w:rFonts w:eastAsia="MS Mincho"/>
            <w:noProof/>
          </w:rPr>
          <w:t>4A.9.2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with multiple PID matches</w:t>
        </w:r>
        <w:r w:rsidR="006D6C6E">
          <w:rPr>
            <w:noProof/>
            <w:webHidden/>
          </w:rPr>
          <w:tab/>
        </w:r>
        <w:r w:rsidR="006D6C6E">
          <w:rPr>
            <w:noProof/>
            <w:webHidden/>
          </w:rPr>
          <w:fldChar w:fldCharType="begin"/>
        </w:r>
        <w:r w:rsidR="006D6C6E">
          <w:rPr>
            <w:noProof/>
            <w:webHidden/>
          </w:rPr>
          <w:instrText xml:space="preserve"> PAGEREF _Toc28956846 \h </w:instrText>
        </w:r>
        <w:r w:rsidR="006D6C6E">
          <w:rPr>
            <w:noProof/>
            <w:webHidden/>
          </w:rPr>
        </w:r>
        <w:r w:rsidR="006D6C6E">
          <w:rPr>
            <w:noProof/>
            <w:webHidden/>
          </w:rPr>
          <w:fldChar w:fldCharType="separate"/>
        </w:r>
        <w:r w:rsidR="006137E0">
          <w:rPr>
            <w:noProof/>
            <w:webHidden/>
          </w:rPr>
          <w:t>122</w:t>
        </w:r>
        <w:r w:rsidR="006D6C6E">
          <w:rPr>
            <w:noProof/>
            <w:webHidden/>
          </w:rPr>
          <w:fldChar w:fldCharType="end"/>
        </w:r>
      </w:hyperlink>
    </w:p>
    <w:p w14:paraId="54313CA7" w14:textId="43265D35"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"_Toc28956847"</w:instrText>
      </w:r>
      <w:r>
        <w:rPr>
          <w:noProof/>
        </w:rPr>
      </w:r>
      <w:r>
        <w:rPr>
          <w:noProof/>
        </w:rPr>
        <w:fldChar w:fldCharType="separate"/>
      </w:r>
      <w:r w:rsidR="006D6C6E" w:rsidRPr="00D3548A">
        <w:rPr>
          <w:rStyle w:val="Hyperlink"/>
          <w:rFonts w:eastAsia="MS Mincho"/>
          <w:noProof/>
        </w:rPr>
        <w:t>4A.9.3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w:t>
      </w:r>
      <w:r w:rsidR="006D6C6E">
        <w:rPr>
          <w:noProof/>
          <w:webHidden/>
        </w:rPr>
        <w:tab/>
      </w:r>
      <w:r w:rsidR="006D6C6E">
        <w:rPr>
          <w:noProof/>
          <w:webHidden/>
        </w:rPr>
        <w:fldChar w:fldCharType="begin"/>
      </w:r>
      <w:r w:rsidR="006D6C6E">
        <w:rPr>
          <w:noProof/>
          <w:webHidden/>
        </w:rPr>
        <w:instrText xml:space="preserve"> PAGEREF _Toc28956847 \h </w:instrText>
      </w:r>
      <w:r w:rsidR="006D6C6E">
        <w:rPr>
          <w:noProof/>
          <w:webHidden/>
        </w:rPr>
      </w:r>
      <w:r w:rsidR="006D6C6E">
        <w:rPr>
          <w:noProof/>
          <w:webHidden/>
        </w:rPr>
        <w:fldChar w:fldCharType="separate"/>
      </w:r>
      <w:ins w:id="277" w:author="Lynn Laakso" w:date="2023-07-30T13:20:00Z">
        <w:r w:rsidR="006137E0">
          <w:rPr>
            <w:noProof/>
            <w:webHidden/>
          </w:rPr>
          <w:t>123</w:t>
        </w:r>
      </w:ins>
      <w:del w:id="278" w:author="Lynn Laakso" w:date="2023-07-30T13:20:00Z">
        <w:r w:rsidR="00B2109C" w:rsidDel="006137E0">
          <w:rPr>
            <w:noProof/>
            <w:webHidden/>
          </w:rPr>
          <w:delText>122</w:delText>
        </w:r>
      </w:del>
      <w:r w:rsidR="006D6C6E">
        <w:rPr>
          <w:noProof/>
          <w:webHidden/>
        </w:rPr>
        <w:fldChar w:fldCharType="end"/>
      </w:r>
      <w:r>
        <w:rPr>
          <w:noProof/>
        </w:rPr>
        <w:fldChar w:fldCharType="end"/>
      </w:r>
    </w:p>
    <w:p w14:paraId="7FF0BC9D" w14:textId="610B3465"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r>
        <w:rPr>
          <w:noProof/>
        </w:rPr>
        <w:fldChar w:fldCharType="begin"/>
      </w:r>
      <w:r>
        <w:rPr>
          <w:noProof/>
        </w:rPr>
        <w:instrText>HYPERLINK \l "_Toc28956848"</w:instrText>
      </w:r>
      <w:r>
        <w:rPr>
          <w:noProof/>
        </w:rPr>
      </w:r>
      <w:r>
        <w:rPr>
          <w:noProof/>
        </w:rPr>
        <w:fldChar w:fldCharType="separate"/>
      </w:r>
      <w:r w:rsidR="006D6C6E" w:rsidRPr="00D3548A">
        <w:rPr>
          <w:rStyle w:val="Hyperlink"/>
          <w:rFonts w:eastAsia="MS Mincho"/>
          <w:noProof/>
        </w:rPr>
        <w:t>4A.9.4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w:t>
      </w:r>
      <w:r w:rsidR="006D6C6E">
        <w:rPr>
          <w:noProof/>
          <w:webHidden/>
        </w:rPr>
        <w:tab/>
      </w:r>
      <w:r w:rsidR="006D6C6E">
        <w:rPr>
          <w:noProof/>
          <w:webHidden/>
        </w:rPr>
        <w:fldChar w:fldCharType="begin"/>
      </w:r>
      <w:r w:rsidR="006D6C6E">
        <w:rPr>
          <w:noProof/>
          <w:webHidden/>
        </w:rPr>
        <w:instrText xml:space="preserve"> PAGEREF _Toc28956848 \h </w:instrText>
      </w:r>
      <w:r w:rsidR="006D6C6E">
        <w:rPr>
          <w:noProof/>
          <w:webHidden/>
        </w:rPr>
      </w:r>
      <w:r w:rsidR="006D6C6E">
        <w:rPr>
          <w:noProof/>
          <w:webHidden/>
        </w:rPr>
        <w:fldChar w:fldCharType="separate"/>
      </w:r>
      <w:ins w:id="279" w:author="Lynn Laakso" w:date="2023-07-30T13:20:00Z">
        <w:r w:rsidR="006137E0">
          <w:rPr>
            <w:noProof/>
            <w:webHidden/>
          </w:rPr>
          <w:t>123</w:t>
        </w:r>
      </w:ins>
      <w:del w:id="280" w:author="Lynn Laakso" w:date="2023-07-30T13:20:00Z">
        <w:r w:rsidR="00B2109C" w:rsidDel="006137E0">
          <w:rPr>
            <w:noProof/>
            <w:webHidden/>
          </w:rPr>
          <w:delText>122</w:delText>
        </w:r>
      </w:del>
      <w:r w:rsidR="006D6C6E">
        <w:rPr>
          <w:noProof/>
          <w:webHidden/>
        </w:rPr>
        <w:fldChar w:fldCharType="end"/>
      </w:r>
      <w:r>
        <w:rPr>
          <w:noProof/>
        </w:rPr>
        <w:fldChar w:fldCharType="end"/>
      </w:r>
    </w:p>
    <w:p w14:paraId="5180CD18" w14:textId="72FD5CB5" w:rsidR="006D6C6E" w:rsidRDefault="00EA2B8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9" w:history="1">
        <w:r w:rsidR="006D6C6E" w:rsidRPr="00D3548A">
          <w:rPr>
            <w:rStyle w:val="Hyperlink"/>
            <w:rFonts w:eastAsia="MS Mincho"/>
            <w:noProof/>
          </w:rPr>
          <w:t>4A.9.5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acknowledgment with no records found</w:t>
        </w:r>
        <w:r w:rsidR="006D6C6E">
          <w:rPr>
            <w:noProof/>
            <w:webHidden/>
          </w:rPr>
          <w:tab/>
        </w:r>
        <w:r w:rsidR="006D6C6E">
          <w:rPr>
            <w:noProof/>
            <w:webHidden/>
          </w:rPr>
          <w:fldChar w:fldCharType="begin"/>
        </w:r>
        <w:r w:rsidR="006D6C6E">
          <w:rPr>
            <w:noProof/>
            <w:webHidden/>
          </w:rPr>
          <w:instrText xml:space="preserve"> PAGEREF _Toc28956849 \h </w:instrText>
        </w:r>
        <w:r w:rsidR="006D6C6E">
          <w:rPr>
            <w:noProof/>
            <w:webHidden/>
          </w:rPr>
        </w:r>
        <w:r w:rsidR="006D6C6E">
          <w:rPr>
            <w:noProof/>
            <w:webHidden/>
          </w:rPr>
          <w:fldChar w:fldCharType="separate"/>
        </w:r>
        <w:r w:rsidR="006137E0">
          <w:rPr>
            <w:noProof/>
            <w:webHidden/>
          </w:rPr>
          <w:t>123</w:t>
        </w:r>
        <w:r w:rsidR="006D6C6E">
          <w:rPr>
            <w:noProof/>
            <w:webHidden/>
          </w:rPr>
          <w:fldChar w:fldCharType="end"/>
        </w:r>
      </w:hyperlink>
    </w:p>
    <w:p w14:paraId="18933E5F" w14:textId="5548E783" w:rsidR="00362F81" w:rsidRPr="00362F81" w:rsidRDefault="006D6C6E" w:rsidP="00362F81">
      <w:pPr>
        <w:rPr>
          <w:rFonts w:ascii="Arial" w:hAnsi="Arial" w:cs="Arial"/>
          <w:noProof/>
          <w:sz w:val="28"/>
          <w:szCs w:val="28"/>
          <w:lang w:eastAsia="de-DE"/>
        </w:rPr>
      </w:pPr>
      <w:r>
        <w:rPr>
          <w:rFonts w:eastAsia="MS Mincho"/>
          <w:b/>
          <w:smallCaps/>
          <w:noProof/>
          <w:kern w:val="20"/>
          <w:sz w:val="20"/>
          <w:szCs w:val="20"/>
        </w:rPr>
        <w:fldChar w:fldCharType="end"/>
      </w:r>
    </w:p>
    <w:p w14:paraId="7BD8C0B6" w14:textId="0229CC67" w:rsidR="00005FAA" w:rsidRPr="00152D83" w:rsidRDefault="00005FAA" w:rsidP="00005FAA">
      <w:pPr>
        <w:pStyle w:val="Heading2"/>
        <w:tabs>
          <w:tab w:val="clear" w:pos="360"/>
          <w:tab w:val="num" w:pos="1080"/>
        </w:tabs>
        <w:rPr>
          <w:noProof/>
        </w:rPr>
      </w:pPr>
      <w:bookmarkStart w:id="281" w:name="_Toc28956783"/>
      <w:r w:rsidRPr="00152D83">
        <w:rPr>
          <w:noProof/>
        </w:rPr>
        <w:t>Purpose</w:t>
      </w:r>
      <w:bookmarkEnd w:id="241"/>
      <w:bookmarkEnd w:id="242"/>
      <w:bookmarkEnd w:id="243"/>
      <w:bookmarkEnd w:id="244"/>
      <w:bookmarkEnd w:id="281"/>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956B53">
      <w:pPr>
        <w:pStyle w:val="Heading3"/>
      </w:pPr>
      <w:bookmarkStart w:id="282" w:name="_Toc348245063"/>
      <w:bookmarkStart w:id="283" w:name="_Toc348258374"/>
      <w:bookmarkStart w:id="284" w:name="_Toc348263492"/>
      <w:bookmarkStart w:id="285" w:name="_Toc348336865"/>
      <w:bookmarkStart w:id="286" w:name="_Toc348773818"/>
      <w:bookmarkStart w:id="287" w:name="_Toc359236184"/>
      <w:bookmarkStart w:id="288" w:name="_Toc494102954"/>
      <w:bookmarkStart w:id="289" w:name="_Toc496068613"/>
      <w:bookmarkStart w:id="290" w:name="_Toc498131025"/>
      <w:bookmarkStart w:id="291" w:name="_Toc538344"/>
      <w:bookmarkStart w:id="292" w:name="_Toc28956784"/>
      <w:r w:rsidRPr="00152D83">
        <w:t>Preface (organization of this chapter)</w:t>
      </w:r>
      <w:bookmarkEnd w:id="282"/>
      <w:bookmarkEnd w:id="283"/>
      <w:bookmarkEnd w:id="284"/>
      <w:bookmarkEnd w:id="285"/>
      <w:bookmarkEnd w:id="286"/>
      <w:bookmarkEnd w:id="287"/>
      <w:bookmarkEnd w:id="288"/>
      <w:bookmarkEnd w:id="289"/>
      <w:bookmarkEnd w:id="290"/>
      <w:bookmarkEnd w:id="291"/>
      <w:bookmarkEnd w:id="292"/>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Heading2"/>
        <w:tabs>
          <w:tab w:val="clear" w:pos="360"/>
          <w:tab w:val="num" w:pos="1080"/>
        </w:tabs>
        <w:rPr>
          <w:rFonts w:cs="Times New Roman"/>
          <w:noProof/>
        </w:rPr>
      </w:pPr>
      <w:bookmarkStart w:id="293" w:name="_Ref479749879"/>
      <w:bookmarkStart w:id="294" w:name="_Toc496068788"/>
      <w:bookmarkStart w:id="295" w:name="_Toc498131199"/>
      <w:bookmarkStart w:id="296" w:name="_Toc538389"/>
      <w:bookmarkStart w:id="297" w:name="_Toc28956785"/>
      <w:r w:rsidRPr="00152D83">
        <w:rPr>
          <w:noProof/>
        </w:rPr>
        <w:t>Pharmacy/Treatment Trigger Events &amp; Messages</w:t>
      </w:r>
      <w:bookmarkEnd w:id="293"/>
      <w:bookmarkEnd w:id="294"/>
      <w:bookmarkEnd w:id="295"/>
      <w:bookmarkEnd w:id="296"/>
      <w:bookmarkEnd w:id="297"/>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956B53">
      <w:pPr>
        <w:pStyle w:val="Heading3"/>
        <w:rPr>
          <w:rFonts w:cs="Times New Roman"/>
        </w:rPr>
      </w:pPr>
      <w:bookmarkStart w:id="298" w:name="_Toc496068789"/>
      <w:bookmarkStart w:id="299" w:name="_Toc498131200"/>
      <w:bookmarkStart w:id="300" w:name="_Toc538390"/>
      <w:bookmarkStart w:id="301" w:name="_Toc28956786"/>
      <w:r w:rsidRPr="00152D83">
        <w:t>Usage notes for pharmacy/treatment messages</w:t>
      </w:r>
      <w:bookmarkEnd w:id="298"/>
      <w:bookmarkEnd w:id="299"/>
      <w:bookmarkEnd w:id="300"/>
      <w:bookmarkEnd w:id="301"/>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lastRenderedPageBreak/>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956B53">
      <w:pPr>
        <w:pStyle w:val="Heading3"/>
        <w:rPr>
          <w:rFonts w:cs="Times New Roman"/>
        </w:rPr>
      </w:pPr>
      <w:bookmarkStart w:id="302" w:name="_Toc496068790"/>
      <w:bookmarkStart w:id="303" w:name="_Toc498131201"/>
      <w:bookmarkStart w:id="304" w:name="_Toc538391"/>
      <w:bookmarkStart w:id="305" w:name="_Toc28956787"/>
      <w:r w:rsidRPr="00152D83">
        <w:t>IV solution groups</w:t>
      </w:r>
      <w:bookmarkEnd w:id="302"/>
      <w:bookmarkEnd w:id="303"/>
      <w:bookmarkEnd w:id="304"/>
      <w:bookmarkEnd w:id="305"/>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956B53">
      <w:pPr>
        <w:pStyle w:val="Heading3"/>
        <w:rPr>
          <w:rFonts w:cs="Times New Roman"/>
        </w:rPr>
      </w:pPr>
      <w:bookmarkStart w:id="306" w:name="_Toc496068791"/>
      <w:bookmarkStart w:id="307" w:name="_Toc498131202"/>
      <w:bookmarkStart w:id="308" w:name="_Toc538392"/>
      <w:bookmarkStart w:id="309" w:name="_Toc28956788"/>
      <w:bookmarkStart w:id="310" w:name="_Toc348245096"/>
      <w:bookmarkStart w:id="311" w:name="_Toc348258407"/>
      <w:bookmarkStart w:id="312" w:name="_Toc348263525"/>
      <w:bookmarkStart w:id="313" w:name="_Toc348336898"/>
      <w:bookmarkStart w:id="314" w:name="_Toc348773851"/>
      <w:bookmarkStart w:id="315" w:name="_Toc359236218"/>
      <w:r w:rsidRPr="00152D83">
        <w:t>OMP - Pharmacy/Treatment Order Message (Event O09)</w:t>
      </w:r>
      <w:bookmarkEnd w:id="306"/>
      <w:bookmarkEnd w:id="307"/>
      <w:bookmarkEnd w:id="308"/>
      <w:bookmarkEnd w:id="309"/>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6D976A45" w14:textId="77777777" w:rsidTr="00002CB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002CB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2CBE" w:rsidRPr="0001097E" w14:paraId="632EB267" w14:textId="77777777" w:rsidTr="00002CBE">
        <w:tblPrEx>
          <w:tblLook w:val="04A0" w:firstRow="1" w:lastRow="0" w:firstColumn="1" w:lastColumn="0" w:noHBand="0" w:noVBand="1"/>
        </w:tblPrEx>
        <w:trPr>
          <w:jc w:val="center"/>
          <w:ins w:id="316" w:author="Buitendijk, Hans" w:date="2022-08-19T16:26:00Z"/>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52787A" w:rsidRDefault="00002CBE" w:rsidP="00CF4D6C">
            <w:pPr>
              <w:pStyle w:val="MsgTableBody"/>
              <w:rPr>
                <w:ins w:id="317" w:author="Buitendijk, Hans" w:date="2022-08-19T16:26:00Z"/>
                <w:noProof/>
              </w:rPr>
            </w:pPr>
            <w:ins w:id="318" w:author="Buitendijk, Hans" w:date="2022-08-19T16:26: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52787A" w:rsidRDefault="00002CBE" w:rsidP="00CF4D6C">
            <w:pPr>
              <w:pStyle w:val="MsgTableBody"/>
              <w:rPr>
                <w:ins w:id="319" w:author="Buitendijk, Hans" w:date="2022-08-19T16:26:00Z"/>
                <w:noProof/>
              </w:rPr>
            </w:pPr>
            <w:ins w:id="320"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52787A" w:rsidRDefault="00002CBE" w:rsidP="00CF4D6C">
            <w:pPr>
              <w:pStyle w:val="MsgTableBody"/>
              <w:rPr>
                <w:ins w:id="321" w:author="Buitendijk, Hans" w:date="2022-08-19T16:26:00Z"/>
                <w:noProof/>
              </w:rPr>
            </w:pPr>
          </w:p>
        </w:tc>
        <w:tc>
          <w:tcPr>
            <w:tcW w:w="990" w:type="dxa"/>
            <w:tcBorders>
              <w:top w:val="dotted" w:sz="4" w:space="0" w:color="auto"/>
              <w:left w:val="nil"/>
              <w:bottom w:val="dotted" w:sz="4" w:space="0" w:color="auto"/>
              <w:right w:val="nil"/>
            </w:tcBorders>
            <w:shd w:val="clear" w:color="auto" w:fill="FFFFFF"/>
          </w:tcPr>
          <w:p w14:paraId="69B5168B" w14:textId="77777777" w:rsidR="00002CBE" w:rsidRPr="0052787A" w:rsidRDefault="00002CBE" w:rsidP="00CF4D6C">
            <w:pPr>
              <w:pStyle w:val="MsgTableBody"/>
              <w:jc w:val="center"/>
              <w:rPr>
                <w:ins w:id="322" w:author="Buitendijk, Hans" w:date="2022-08-19T16:26:00Z"/>
                <w:noProof/>
              </w:rPr>
            </w:pPr>
            <w:ins w:id="323" w:author="Buitendijk, Hans" w:date="2022-08-19T16:26:00Z">
              <w:r>
                <w:rPr>
                  <w:noProof/>
                </w:rPr>
                <w:t>3</w:t>
              </w:r>
            </w:ins>
          </w:p>
        </w:tc>
      </w:tr>
      <w:tr w:rsidR="00002CBE" w:rsidRPr="0001097E" w14:paraId="56EFD40B" w14:textId="77777777" w:rsidTr="00002CBE">
        <w:tblPrEx>
          <w:tblLook w:val="04A0" w:firstRow="1" w:lastRow="0" w:firstColumn="1" w:lastColumn="0" w:noHBand="0" w:noVBand="1"/>
        </w:tblPrEx>
        <w:trPr>
          <w:jc w:val="center"/>
          <w:ins w:id="324" w:author="Buitendijk, Hans" w:date="2022-08-19T16:26:00Z"/>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52787A" w:rsidRDefault="00002CBE" w:rsidP="00CF4D6C">
            <w:pPr>
              <w:pStyle w:val="MsgTableBody"/>
              <w:rPr>
                <w:ins w:id="325" w:author="Buitendijk, Hans" w:date="2022-08-19T16:26:00Z"/>
                <w:noProof/>
              </w:rPr>
            </w:pPr>
            <w:ins w:id="326"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52787A" w:rsidRDefault="001A2290" w:rsidP="00CF4D6C">
            <w:pPr>
              <w:pStyle w:val="MsgTableBody"/>
              <w:rPr>
                <w:ins w:id="327" w:author="Buitendijk, Hans" w:date="2022-08-19T16:26:00Z"/>
                <w:noProof/>
              </w:rPr>
            </w:pPr>
            <w:ins w:id="328" w:author="Buitendijk, Hans" w:date="2022-08-24T17:39:00Z">
              <w:r>
                <w:rPr>
                  <w:noProof/>
                </w:rPr>
                <w:t>Recorded</w:t>
              </w:r>
            </w:ins>
            <w:ins w:id="329" w:author="Buitendijk, Hans" w:date="2022-08-19T16:26:00Z">
              <w:r w:rsidR="00002CBE">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52787A" w:rsidRDefault="00002CBE" w:rsidP="00CF4D6C">
            <w:pPr>
              <w:pStyle w:val="MsgTableBody"/>
              <w:rPr>
                <w:ins w:id="330" w:author="Buitendijk, Hans" w:date="2022-08-19T16:26:00Z"/>
                <w:noProof/>
              </w:rPr>
            </w:pPr>
          </w:p>
        </w:tc>
        <w:tc>
          <w:tcPr>
            <w:tcW w:w="990" w:type="dxa"/>
            <w:tcBorders>
              <w:top w:val="dotted" w:sz="4" w:space="0" w:color="auto"/>
              <w:left w:val="nil"/>
              <w:bottom w:val="dotted" w:sz="4" w:space="0" w:color="auto"/>
              <w:right w:val="nil"/>
            </w:tcBorders>
            <w:shd w:val="clear" w:color="auto" w:fill="FFFFFF"/>
          </w:tcPr>
          <w:p w14:paraId="3F69BFCC" w14:textId="77777777" w:rsidR="00002CBE" w:rsidRPr="0052787A" w:rsidRDefault="00002CBE" w:rsidP="00CF4D6C">
            <w:pPr>
              <w:pStyle w:val="MsgTableBody"/>
              <w:jc w:val="center"/>
              <w:rPr>
                <w:ins w:id="331" w:author="Buitendijk, Hans" w:date="2022-08-19T16:26:00Z"/>
                <w:noProof/>
              </w:rPr>
            </w:pPr>
            <w:ins w:id="332" w:author="Buitendijk, Hans" w:date="2022-08-19T16:26:00Z">
              <w:r>
                <w:rPr>
                  <w:noProof/>
                </w:rPr>
                <w:t>3</w:t>
              </w:r>
            </w:ins>
          </w:p>
        </w:tc>
      </w:tr>
      <w:tr w:rsidR="00002CBE" w:rsidRPr="0001097E" w14:paraId="0CACC59C" w14:textId="77777777" w:rsidTr="00002CBE">
        <w:tblPrEx>
          <w:tblLook w:val="04A0" w:firstRow="1" w:lastRow="0" w:firstColumn="1" w:lastColumn="0" w:noHBand="0" w:noVBand="1"/>
        </w:tblPrEx>
        <w:trPr>
          <w:jc w:val="center"/>
          <w:ins w:id="333" w:author="Buitendijk, Hans" w:date="2022-08-19T16:26:00Z"/>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52787A" w:rsidRDefault="00002CBE" w:rsidP="00CF4D6C">
            <w:pPr>
              <w:pStyle w:val="MsgTableBody"/>
              <w:rPr>
                <w:ins w:id="334" w:author="Buitendijk, Hans" w:date="2022-08-19T16:26:00Z"/>
                <w:noProof/>
              </w:rPr>
            </w:pPr>
            <w:ins w:id="335" w:author="Buitendijk, Hans" w:date="2022-08-19T16:26: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E8913C" w14:textId="2E500B29" w:rsidR="00002CBE" w:rsidRPr="0052787A" w:rsidRDefault="00002CBE" w:rsidP="00CF4D6C">
            <w:pPr>
              <w:pStyle w:val="MsgTableBody"/>
              <w:rPr>
                <w:ins w:id="336" w:author="Buitendijk, Hans" w:date="2022-08-19T16:26:00Z"/>
                <w:noProof/>
              </w:rPr>
            </w:pPr>
            <w:ins w:id="337" w:author="Buitendijk, Hans" w:date="2022-08-19T16:26:00Z">
              <w:del w:id="338" w:author="Craig Newman" w:date="2023-07-03T07:37:00Z">
                <w:r w:rsidDel="00102005">
                  <w:rPr>
                    <w:noProof/>
                  </w:rPr>
                  <w:delText>Sex for Clinical Use</w:delText>
                </w:r>
              </w:del>
            </w:ins>
            <w:ins w:id="339" w:author="Craig Newman" w:date="2023-07-03T07:38:00Z">
              <w:r w:rsidR="00102005">
                <w:rPr>
                  <w:noProof/>
                </w:rPr>
                <w:t>Sex Parameter for Clinical Use</w:t>
              </w:r>
            </w:ins>
            <w:ins w:id="340" w:author="Craig Newman" w:date="2023-07-03T07:37: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52787A" w:rsidRDefault="00002CBE" w:rsidP="00CF4D6C">
            <w:pPr>
              <w:pStyle w:val="MsgTableBody"/>
              <w:rPr>
                <w:ins w:id="341" w:author="Buitendijk, Hans" w:date="2022-08-19T16:26:00Z"/>
                <w:noProof/>
              </w:rPr>
            </w:pPr>
          </w:p>
        </w:tc>
        <w:tc>
          <w:tcPr>
            <w:tcW w:w="990" w:type="dxa"/>
            <w:tcBorders>
              <w:top w:val="dotted" w:sz="4" w:space="0" w:color="auto"/>
              <w:left w:val="nil"/>
              <w:bottom w:val="dotted" w:sz="4" w:space="0" w:color="auto"/>
              <w:right w:val="nil"/>
            </w:tcBorders>
            <w:shd w:val="clear" w:color="auto" w:fill="FFFFFF"/>
          </w:tcPr>
          <w:p w14:paraId="78F93D2C" w14:textId="77777777" w:rsidR="00002CBE" w:rsidRPr="0052787A" w:rsidRDefault="00002CBE" w:rsidP="00CF4D6C">
            <w:pPr>
              <w:pStyle w:val="MsgTableBody"/>
              <w:jc w:val="center"/>
              <w:rPr>
                <w:ins w:id="342" w:author="Buitendijk, Hans" w:date="2022-08-19T16:26:00Z"/>
                <w:noProof/>
              </w:rPr>
            </w:pPr>
            <w:ins w:id="343" w:author="Buitendijk, Hans" w:date="2022-08-19T16:26:00Z">
              <w:r>
                <w:rPr>
                  <w:noProof/>
                </w:rPr>
                <w:t>3</w:t>
              </w:r>
            </w:ins>
          </w:p>
        </w:tc>
      </w:tr>
      <w:tr w:rsidR="00005FAA" w:rsidRPr="00152D83" w14:paraId="0A7C097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002CB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lastRenderedPageBreak/>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344" w:name="_Toc496068792"/>
      <w:bookmarkStart w:id="345" w:name="_Toc498131203"/>
      <w:bookmarkStart w:id="346" w:name="_Toc538393"/>
      <w:bookmarkStart w:id="347" w:name="_Toc28956789"/>
      <w:r w:rsidRPr="00152D83">
        <w:t>ORP - Pharmacy/Treatment Order Acknowledgment (Event O10)</w:t>
      </w:r>
      <w:bookmarkEnd w:id="344"/>
      <w:bookmarkEnd w:id="345"/>
      <w:bookmarkEnd w:id="346"/>
      <w:bookmarkEnd w:id="347"/>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 xml:space="preserve">ORP^O10^ORP_O10: </w:t>
      </w:r>
      <w:proofErr w:type="spellStart"/>
      <w:r w:rsidRPr="00311817">
        <w:rPr>
          <w:lang w:val="es-MX"/>
        </w:rPr>
        <w:t>Description</w:t>
      </w:r>
      <w:proofErr w:type="spellEnd"/>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348" w:name="_Toc348245100"/>
      <w:bookmarkStart w:id="349" w:name="_Toc348258411"/>
      <w:bookmarkStart w:id="350" w:name="_Toc348263529"/>
      <w:bookmarkStart w:id="351" w:name="_Toc348336902"/>
      <w:bookmarkStart w:id="352" w:name="_Toc348773855"/>
      <w:bookmarkStart w:id="353" w:name="_Toc359236222"/>
      <w:bookmarkStart w:id="354" w:name="_Toc496068793"/>
      <w:bookmarkStart w:id="355" w:name="_Toc498131204"/>
      <w:bookmarkStart w:id="356"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w:t>
      </w:r>
      <w:proofErr w:type="gramStart"/>
      <w:r w:rsidRPr="00425944">
        <w:t>Application Level</w:t>
      </w:r>
      <w:proofErr w:type="gramEnd"/>
      <w:r w:rsidRPr="00425944">
        <w:t xml:space="preserve"> acknowledgement to an Application Level Acknowledgement message. In Enhanced Mode, MSH-16 SHALL always be set to NE (Never). </w:t>
      </w:r>
    </w:p>
    <w:p w14:paraId="54D11BBD" w14:textId="77777777" w:rsidR="009E0033" w:rsidRDefault="009E0033" w:rsidP="00956B53">
      <w:pPr>
        <w:pStyle w:val="Heading3"/>
      </w:pPr>
      <w:bookmarkStart w:id="357" w:name="_Toc28956790"/>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357"/>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77777777" w:rsidR="00005FAA" w:rsidRPr="00152D83" w:rsidRDefault="00005FAA" w:rsidP="00956B53">
      <w:pPr>
        <w:pStyle w:val="Heading3"/>
        <w:rPr>
          <w:rFonts w:cs="Times New Roman"/>
        </w:rPr>
      </w:pPr>
      <w:bookmarkStart w:id="358" w:name="_Toc28956791"/>
      <w:r w:rsidRPr="00152D83">
        <w:t>RDE - Pharmacy/Treatment Encoded Order</w:t>
      </w:r>
      <w:bookmarkEnd w:id="348"/>
      <w:bookmarkEnd w:id="349"/>
      <w:bookmarkEnd w:id="350"/>
      <w:bookmarkEnd w:id="351"/>
      <w:bookmarkEnd w:id="352"/>
      <w:bookmarkEnd w:id="353"/>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354"/>
      <w:bookmarkEnd w:id="355"/>
      <w:bookmarkEnd w:id="356"/>
      <w:bookmarkEnd w:id="358"/>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B2109C" w:rsidRPr="00B2109C">
        <w:rPr>
          <w:rStyle w:val="HyperlinkText"/>
          <w:sz w:val="20"/>
          <w:szCs w:val="20"/>
        </w:rPr>
        <w:t>4A.3.16</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B2109C" w:rsidRPr="00B2109C">
        <w:rPr>
          <w:rStyle w:val="HyperlinkText"/>
          <w:sz w:val="20"/>
          <w:szCs w:val="20"/>
        </w:rPr>
        <w:t>RDE - Pharmacy/Treatment Refill Authorization Request Message</w:t>
      </w:r>
      <w:r w:rsidR="00B2109C" w:rsidRPr="00B2109C">
        <w:rPr>
          <w:rStyle w:val="HyperlinkText"/>
          <w:sz w:val="20"/>
          <w:szCs w:val="20"/>
        </w:rPr>
        <w:fldChar w:fldCharType="begin"/>
      </w:r>
      <w:r w:rsidR="00B2109C" w:rsidRPr="00B2109C">
        <w:rPr>
          <w:rStyle w:val="HyperlinkText"/>
          <w:sz w:val="20"/>
          <w:szCs w:val="20"/>
        </w:rPr>
        <w:instrText>xe "RDE"</w:instrText>
      </w:r>
      <w:r w:rsidR="00B2109C" w:rsidRPr="00B2109C">
        <w:rPr>
          <w:rStyle w:val="HyperlinkText"/>
          <w:sz w:val="20"/>
          <w:szCs w:val="20"/>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53A75366"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00B2109C" w:rsidRPr="00B2109C">
        <w:rPr>
          <w:rFonts w:eastAsia="Times New Roman"/>
        </w:rPr>
        <w:t>RDE - Pharmacy/Treatment Refill Authorization Request</w:t>
      </w:r>
      <w:r w:rsidR="00B2109C" w:rsidRPr="00B2109C">
        <w:rPr>
          <w:rFonts w:eastAsia="Times New Roman"/>
          <w:noProof/>
        </w:rPr>
        <w:t xml:space="preserve"> </w:t>
      </w:r>
      <w:r w:rsidR="00B2109C" w:rsidRPr="00B2109C">
        <w:rPr>
          <w:rFonts w:eastAsia="Times New Roman"/>
        </w:rPr>
        <w:t>Message</w:t>
      </w:r>
      <w:r w:rsidR="00B2109C">
        <w:rPr>
          <w:noProof/>
        </w:rPr>
        <w:fldChar w:fldCharType="begin"/>
      </w:r>
      <w:r w:rsidR="00B2109C" w:rsidRPr="00152D83">
        <w:rPr>
          <w:noProof/>
        </w:rPr>
        <w:instrText>xe "RDE"</w:instrText>
      </w:r>
      <w:r w:rsidR="00B2109C">
        <w:rPr>
          <w:noProof/>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207D475A" w14:textId="77777777" w:rsidTr="00D532A1">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D532A1">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D532A1" w:rsidRPr="0001097E" w14:paraId="4804E383" w14:textId="77777777" w:rsidTr="00D532A1">
        <w:tblPrEx>
          <w:tblLook w:val="04A0" w:firstRow="1" w:lastRow="0" w:firstColumn="1" w:lastColumn="0" w:noHBand="0" w:noVBand="1"/>
        </w:tblPrEx>
        <w:trPr>
          <w:jc w:val="center"/>
          <w:ins w:id="359" w:author="Buitendijk, Hans" w:date="2022-08-19T16:26:00Z"/>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52787A" w:rsidRDefault="00D532A1" w:rsidP="00CF4D6C">
            <w:pPr>
              <w:pStyle w:val="MsgTableBody"/>
              <w:rPr>
                <w:ins w:id="360" w:author="Buitendijk, Hans" w:date="2022-08-19T16:26:00Z"/>
                <w:noProof/>
              </w:rPr>
            </w:pPr>
            <w:ins w:id="361" w:author="Buitendijk, Hans" w:date="2022-08-19T16:26: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52787A" w:rsidRDefault="00D532A1" w:rsidP="00CF4D6C">
            <w:pPr>
              <w:pStyle w:val="MsgTableBody"/>
              <w:rPr>
                <w:ins w:id="362" w:author="Buitendijk, Hans" w:date="2022-08-19T16:26:00Z"/>
                <w:noProof/>
              </w:rPr>
            </w:pPr>
            <w:ins w:id="363"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52787A" w:rsidRDefault="00D532A1" w:rsidP="00CF4D6C">
            <w:pPr>
              <w:pStyle w:val="MsgTableBody"/>
              <w:rPr>
                <w:ins w:id="364" w:author="Buitendijk, Hans" w:date="2022-08-19T16:26:00Z"/>
                <w:noProof/>
              </w:rPr>
            </w:pPr>
          </w:p>
        </w:tc>
        <w:tc>
          <w:tcPr>
            <w:tcW w:w="990" w:type="dxa"/>
            <w:tcBorders>
              <w:top w:val="dotted" w:sz="4" w:space="0" w:color="auto"/>
              <w:left w:val="nil"/>
              <w:bottom w:val="dotted" w:sz="4" w:space="0" w:color="auto"/>
              <w:right w:val="nil"/>
            </w:tcBorders>
            <w:shd w:val="clear" w:color="auto" w:fill="FFFFFF"/>
          </w:tcPr>
          <w:p w14:paraId="0CA24384" w14:textId="77777777" w:rsidR="00D532A1" w:rsidRPr="0052787A" w:rsidRDefault="00D532A1" w:rsidP="00CF4D6C">
            <w:pPr>
              <w:pStyle w:val="MsgTableBody"/>
              <w:jc w:val="center"/>
              <w:rPr>
                <w:ins w:id="365" w:author="Buitendijk, Hans" w:date="2022-08-19T16:26:00Z"/>
                <w:noProof/>
              </w:rPr>
            </w:pPr>
            <w:ins w:id="366" w:author="Buitendijk, Hans" w:date="2022-08-19T16:26:00Z">
              <w:r>
                <w:rPr>
                  <w:noProof/>
                </w:rPr>
                <w:t>3</w:t>
              </w:r>
            </w:ins>
          </w:p>
        </w:tc>
      </w:tr>
      <w:tr w:rsidR="00D532A1" w:rsidRPr="0001097E" w14:paraId="72798D66" w14:textId="77777777" w:rsidTr="00D532A1">
        <w:tblPrEx>
          <w:tblLook w:val="04A0" w:firstRow="1" w:lastRow="0" w:firstColumn="1" w:lastColumn="0" w:noHBand="0" w:noVBand="1"/>
        </w:tblPrEx>
        <w:trPr>
          <w:jc w:val="center"/>
          <w:ins w:id="367" w:author="Buitendijk, Hans" w:date="2022-08-19T16:26:00Z"/>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52787A" w:rsidRDefault="00D532A1" w:rsidP="00CF4D6C">
            <w:pPr>
              <w:pStyle w:val="MsgTableBody"/>
              <w:rPr>
                <w:ins w:id="368" w:author="Buitendijk, Hans" w:date="2022-08-19T16:26:00Z"/>
                <w:noProof/>
              </w:rPr>
            </w:pPr>
            <w:ins w:id="369"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52787A" w:rsidRDefault="001A2290" w:rsidP="00CF4D6C">
            <w:pPr>
              <w:pStyle w:val="MsgTableBody"/>
              <w:rPr>
                <w:ins w:id="370" w:author="Buitendijk, Hans" w:date="2022-08-19T16:26:00Z"/>
                <w:noProof/>
              </w:rPr>
            </w:pPr>
            <w:ins w:id="371" w:author="Buitendijk, Hans" w:date="2022-08-24T17:39:00Z">
              <w:r>
                <w:rPr>
                  <w:noProof/>
                </w:rPr>
                <w:t>Recorded</w:t>
              </w:r>
            </w:ins>
            <w:ins w:id="372" w:author="Buitendijk, Hans" w:date="2022-08-19T16:26:00Z">
              <w:r w:rsidR="00D532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52787A" w:rsidRDefault="00D532A1" w:rsidP="00CF4D6C">
            <w:pPr>
              <w:pStyle w:val="MsgTableBody"/>
              <w:rPr>
                <w:ins w:id="373" w:author="Buitendijk, Hans" w:date="2022-08-19T16:26:00Z"/>
                <w:noProof/>
              </w:rPr>
            </w:pPr>
          </w:p>
        </w:tc>
        <w:tc>
          <w:tcPr>
            <w:tcW w:w="990" w:type="dxa"/>
            <w:tcBorders>
              <w:top w:val="dotted" w:sz="4" w:space="0" w:color="auto"/>
              <w:left w:val="nil"/>
              <w:bottom w:val="dotted" w:sz="4" w:space="0" w:color="auto"/>
              <w:right w:val="nil"/>
            </w:tcBorders>
            <w:shd w:val="clear" w:color="auto" w:fill="FFFFFF"/>
          </w:tcPr>
          <w:p w14:paraId="18F10C82" w14:textId="77777777" w:rsidR="00D532A1" w:rsidRPr="0052787A" w:rsidRDefault="00D532A1" w:rsidP="00CF4D6C">
            <w:pPr>
              <w:pStyle w:val="MsgTableBody"/>
              <w:jc w:val="center"/>
              <w:rPr>
                <w:ins w:id="374" w:author="Buitendijk, Hans" w:date="2022-08-19T16:26:00Z"/>
                <w:noProof/>
              </w:rPr>
            </w:pPr>
            <w:ins w:id="375" w:author="Buitendijk, Hans" w:date="2022-08-19T16:26:00Z">
              <w:r>
                <w:rPr>
                  <w:noProof/>
                </w:rPr>
                <w:t>3</w:t>
              </w:r>
            </w:ins>
          </w:p>
        </w:tc>
      </w:tr>
      <w:tr w:rsidR="00D532A1" w:rsidRPr="0001097E" w14:paraId="4915566C" w14:textId="77777777" w:rsidTr="00D532A1">
        <w:tblPrEx>
          <w:tblLook w:val="04A0" w:firstRow="1" w:lastRow="0" w:firstColumn="1" w:lastColumn="0" w:noHBand="0" w:noVBand="1"/>
        </w:tblPrEx>
        <w:trPr>
          <w:jc w:val="center"/>
          <w:ins w:id="376" w:author="Buitendijk, Hans" w:date="2022-08-19T16:26:00Z"/>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52787A" w:rsidRDefault="00D532A1" w:rsidP="00CF4D6C">
            <w:pPr>
              <w:pStyle w:val="MsgTableBody"/>
              <w:rPr>
                <w:ins w:id="377" w:author="Buitendijk, Hans" w:date="2022-08-19T16:26:00Z"/>
                <w:noProof/>
              </w:rPr>
            </w:pPr>
            <w:ins w:id="378" w:author="Buitendijk, Hans" w:date="2022-08-19T16:26: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4DC3C6A" w14:textId="4FC8F26B" w:rsidR="00D532A1" w:rsidRPr="0052787A" w:rsidRDefault="00D532A1" w:rsidP="00CF4D6C">
            <w:pPr>
              <w:pStyle w:val="MsgTableBody"/>
              <w:rPr>
                <w:ins w:id="379" w:author="Buitendijk, Hans" w:date="2022-08-19T16:26:00Z"/>
                <w:noProof/>
              </w:rPr>
            </w:pPr>
            <w:ins w:id="380" w:author="Buitendijk, Hans" w:date="2022-08-19T16:26:00Z">
              <w:del w:id="381" w:author="Craig Newman" w:date="2023-07-03T07:37:00Z">
                <w:r w:rsidDel="00102005">
                  <w:rPr>
                    <w:noProof/>
                  </w:rPr>
                  <w:delText>Sex for Clinical Use</w:delText>
                </w:r>
              </w:del>
            </w:ins>
            <w:ins w:id="382" w:author="Craig Newman" w:date="2023-07-03T07:38:00Z">
              <w:r w:rsidR="00102005">
                <w:rPr>
                  <w:noProof/>
                </w:rPr>
                <w:t>Sex Parameter for Clinical Use</w:t>
              </w:r>
            </w:ins>
            <w:ins w:id="383" w:author="Craig Newman" w:date="2023-07-03T07:37: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52787A" w:rsidRDefault="00D532A1" w:rsidP="00CF4D6C">
            <w:pPr>
              <w:pStyle w:val="MsgTableBody"/>
              <w:rPr>
                <w:ins w:id="384" w:author="Buitendijk, Hans" w:date="2022-08-19T16:26:00Z"/>
                <w:noProof/>
              </w:rPr>
            </w:pPr>
          </w:p>
        </w:tc>
        <w:tc>
          <w:tcPr>
            <w:tcW w:w="990" w:type="dxa"/>
            <w:tcBorders>
              <w:top w:val="dotted" w:sz="4" w:space="0" w:color="auto"/>
              <w:left w:val="nil"/>
              <w:bottom w:val="dotted" w:sz="4" w:space="0" w:color="auto"/>
              <w:right w:val="nil"/>
            </w:tcBorders>
            <w:shd w:val="clear" w:color="auto" w:fill="FFFFFF"/>
          </w:tcPr>
          <w:p w14:paraId="580814DD" w14:textId="77777777" w:rsidR="00D532A1" w:rsidRPr="0052787A" w:rsidRDefault="00D532A1" w:rsidP="00CF4D6C">
            <w:pPr>
              <w:pStyle w:val="MsgTableBody"/>
              <w:jc w:val="center"/>
              <w:rPr>
                <w:ins w:id="385" w:author="Buitendijk, Hans" w:date="2022-08-19T16:26:00Z"/>
                <w:noProof/>
              </w:rPr>
            </w:pPr>
            <w:ins w:id="386" w:author="Buitendijk, Hans" w:date="2022-08-19T16:26:00Z">
              <w:r>
                <w:rPr>
                  <w:noProof/>
                </w:rPr>
                <w:t>3</w:t>
              </w:r>
            </w:ins>
          </w:p>
        </w:tc>
      </w:tr>
      <w:tr w:rsidR="00005FAA" w:rsidRPr="00152D83" w14:paraId="771D4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D532A1">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lastRenderedPageBreak/>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387" w:name="_Toc496068794"/>
      <w:bookmarkStart w:id="388" w:name="_Toc498131205"/>
      <w:bookmarkStart w:id="389" w:name="_Toc538395"/>
      <w:bookmarkStart w:id="390" w:name="_Toc28956792"/>
      <w:r w:rsidRPr="00152D83">
        <w:t>RRE - Pharmacy/Treatment Encoded Order Acknowledgment (Event O12)</w:t>
      </w:r>
      <w:bookmarkEnd w:id="387"/>
      <w:bookmarkEnd w:id="388"/>
      <w:bookmarkEnd w:id="389"/>
      <w:bookmarkEnd w:id="390"/>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391" w:name="_Toc464004347"/>
      <w:bookmarkStart w:id="392" w:name="_Toc464005105"/>
      <w:bookmarkStart w:id="393"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w:t>
      </w:r>
    </w:p>
    <w:p w14:paraId="1DA30A05" w14:textId="77777777" w:rsidR="00005FAA" w:rsidRPr="00152D83" w:rsidRDefault="00005FAA" w:rsidP="00956B53">
      <w:pPr>
        <w:pStyle w:val="Heading3"/>
        <w:rPr>
          <w:rFonts w:cs="Times New Roman"/>
        </w:rPr>
      </w:pPr>
      <w:bookmarkStart w:id="394" w:name="_Toc496068795"/>
      <w:bookmarkStart w:id="395" w:name="_Toc498131206"/>
      <w:bookmarkStart w:id="396" w:name="_Toc538396"/>
      <w:bookmarkStart w:id="397" w:name="_Toc28956793"/>
      <w:bookmarkEnd w:id="391"/>
      <w:bookmarkEnd w:id="392"/>
      <w:bookmarkEnd w:id="393"/>
      <w:r w:rsidRPr="00152D83">
        <w:t>RDS - Pharmacy/Treatment Dispense Message (Event O13)</w:t>
      </w:r>
      <w:bookmarkEnd w:id="394"/>
      <w:bookmarkEnd w:id="395"/>
      <w:bookmarkEnd w:id="396"/>
      <w:bookmarkEnd w:id="397"/>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lastRenderedPageBreak/>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1A308FBF" w14:textId="77777777" w:rsidTr="00CF20AD">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CF20AD">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CF20AD" w:rsidRPr="0001097E" w14:paraId="3D876194" w14:textId="77777777" w:rsidTr="00CF20AD">
        <w:tblPrEx>
          <w:tblLook w:val="04A0" w:firstRow="1" w:lastRow="0" w:firstColumn="1" w:lastColumn="0" w:noHBand="0" w:noVBand="1"/>
        </w:tblPrEx>
        <w:trPr>
          <w:jc w:val="center"/>
          <w:ins w:id="398" w:author="Buitendijk, Hans" w:date="2022-08-19T16:27:00Z"/>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52787A" w:rsidRDefault="00CF20AD" w:rsidP="00CF4D6C">
            <w:pPr>
              <w:pStyle w:val="MsgTableBody"/>
              <w:rPr>
                <w:ins w:id="399" w:author="Buitendijk, Hans" w:date="2022-08-19T16:27:00Z"/>
                <w:noProof/>
              </w:rPr>
            </w:pPr>
            <w:ins w:id="400" w:author="Buitendijk, Hans" w:date="2022-08-19T16:2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52787A" w:rsidRDefault="00CF20AD" w:rsidP="00CF4D6C">
            <w:pPr>
              <w:pStyle w:val="MsgTableBody"/>
              <w:rPr>
                <w:ins w:id="401" w:author="Buitendijk, Hans" w:date="2022-08-19T16:27:00Z"/>
                <w:noProof/>
              </w:rPr>
            </w:pPr>
            <w:ins w:id="402"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52787A" w:rsidRDefault="00CF20AD" w:rsidP="00CF4D6C">
            <w:pPr>
              <w:pStyle w:val="MsgTableBody"/>
              <w:rPr>
                <w:ins w:id="403" w:author="Buitendijk, Hans" w:date="2022-08-19T16:27:00Z"/>
                <w:noProof/>
              </w:rPr>
            </w:pPr>
          </w:p>
        </w:tc>
        <w:tc>
          <w:tcPr>
            <w:tcW w:w="990" w:type="dxa"/>
            <w:tcBorders>
              <w:top w:val="dotted" w:sz="4" w:space="0" w:color="auto"/>
              <w:left w:val="nil"/>
              <w:bottom w:val="dotted" w:sz="4" w:space="0" w:color="auto"/>
              <w:right w:val="nil"/>
            </w:tcBorders>
            <w:shd w:val="clear" w:color="auto" w:fill="FFFFFF"/>
          </w:tcPr>
          <w:p w14:paraId="57930082" w14:textId="77777777" w:rsidR="00CF20AD" w:rsidRPr="0052787A" w:rsidRDefault="00CF20AD" w:rsidP="00CF4D6C">
            <w:pPr>
              <w:pStyle w:val="MsgTableBody"/>
              <w:jc w:val="center"/>
              <w:rPr>
                <w:ins w:id="404" w:author="Buitendijk, Hans" w:date="2022-08-19T16:27:00Z"/>
                <w:noProof/>
              </w:rPr>
            </w:pPr>
            <w:ins w:id="405" w:author="Buitendijk, Hans" w:date="2022-08-19T16:27:00Z">
              <w:r>
                <w:rPr>
                  <w:noProof/>
                </w:rPr>
                <w:t>3</w:t>
              </w:r>
            </w:ins>
          </w:p>
        </w:tc>
      </w:tr>
      <w:tr w:rsidR="00CF20AD" w:rsidRPr="0001097E" w14:paraId="1361D71F" w14:textId="77777777" w:rsidTr="00CF20AD">
        <w:tblPrEx>
          <w:tblLook w:val="04A0" w:firstRow="1" w:lastRow="0" w:firstColumn="1" w:lastColumn="0" w:noHBand="0" w:noVBand="1"/>
        </w:tblPrEx>
        <w:trPr>
          <w:jc w:val="center"/>
          <w:ins w:id="406" w:author="Buitendijk, Hans" w:date="2022-08-19T16:27:00Z"/>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52787A" w:rsidRDefault="00CF20AD" w:rsidP="00CF4D6C">
            <w:pPr>
              <w:pStyle w:val="MsgTableBody"/>
              <w:rPr>
                <w:ins w:id="407" w:author="Buitendijk, Hans" w:date="2022-08-19T16:27:00Z"/>
                <w:noProof/>
              </w:rPr>
            </w:pPr>
            <w:ins w:id="408" w:author="Buitendijk, Hans" w:date="2022-08-19T16:2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52787A" w:rsidRDefault="001A2290" w:rsidP="00CF4D6C">
            <w:pPr>
              <w:pStyle w:val="MsgTableBody"/>
              <w:rPr>
                <w:ins w:id="409" w:author="Buitendijk, Hans" w:date="2022-08-19T16:27:00Z"/>
                <w:noProof/>
              </w:rPr>
            </w:pPr>
            <w:ins w:id="410" w:author="Buitendijk, Hans" w:date="2022-08-24T17:39:00Z">
              <w:r>
                <w:rPr>
                  <w:noProof/>
                </w:rPr>
                <w:t>Recorded</w:t>
              </w:r>
            </w:ins>
            <w:ins w:id="411" w:author="Buitendijk, Hans" w:date="2022-08-19T16:27:00Z">
              <w:r w:rsidR="00CF20A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52787A" w:rsidRDefault="00CF20AD" w:rsidP="00CF4D6C">
            <w:pPr>
              <w:pStyle w:val="MsgTableBody"/>
              <w:rPr>
                <w:ins w:id="412" w:author="Buitendijk, Hans" w:date="2022-08-19T16:27:00Z"/>
                <w:noProof/>
              </w:rPr>
            </w:pPr>
          </w:p>
        </w:tc>
        <w:tc>
          <w:tcPr>
            <w:tcW w:w="990" w:type="dxa"/>
            <w:tcBorders>
              <w:top w:val="dotted" w:sz="4" w:space="0" w:color="auto"/>
              <w:left w:val="nil"/>
              <w:bottom w:val="dotted" w:sz="4" w:space="0" w:color="auto"/>
              <w:right w:val="nil"/>
            </w:tcBorders>
            <w:shd w:val="clear" w:color="auto" w:fill="FFFFFF"/>
          </w:tcPr>
          <w:p w14:paraId="64971732" w14:textId="77777777" w:rsidR="00CF20AD" w:rsidRPr="0052787A" w:rsidRDefault="00CF20AD" w:rsidP="00CF4D6C">
            <w:pPr>
              <w:pStyle w:val="MsgTableBody"/>
              <w:jc w:val="center"/>
              <w:rPr>
                <w:ins w:id="413" w:author="Buitendijk, Hans" w:date="2022-08-19T16:27:00Z"/>
                <w:noProof/>
              </w:rPr>
            </w:pPr>
            <w:ins w:id="414" w:author="Buitendijk, Hans" w:date="2022-08-19T16:27:00Z">
              <w:r>
                <w:rPr>
                  <w:noProof/>
                </w:rPr>
                <w:t>3</w:t>
              </w:r>
            </w:ins>
          </w:p>
        </w:tc>
      </w:tr>
      <w:tr w:rsidR="00CF20AD" w:rsidRPr="0001097E" w14:paraId="4A7B61D6" w14:textId="77777777" w:rsidTr="00CF20AD">
        <w:tblPrEx>
          <w:tblLook w:val="04A0" w:firstRow="1" w:lastRow="0" w:firstColumn="1" w:lastColumn="0" w:noHBand="0" w:noVBand="1"/>
        </w:tblPrEx>
        <w:trPr>
          <w:jc w:val="center"/>
          <w:ins w:id="415" w:author="Buitendijk, Hans" w:date="2022-08-19T16:27:00Z"/>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52787A" w:rsidRDefault="00CF20AD" w:rsidP="00CF4D6C">
            <w:pPr>
              <w:pStyle w:val="MsgTableBody"/>
              <w:rPr>
                <w:ins w:id="416" w:author="Buitendijk, Hans" w:date="2022-08-19T16:27:00Z"/>
                <w:noProof/>
              </w:rPr>
            </w:pPr>
            <w:ins w:id="417" w:author="Buitendijk, Hans" w:date="2022-08-19T16:2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20434F5" w14:textId="05960499" w:rsidR="00CF20AD" w:rsidRPr="0052787A" w:rsidRDefault="00CF20AD" w:rsidP="00CF4D6C">
            <w:pPr>
              <w:pStyle w:val="MsgTableBody"/>
              <w:rPr>
                <w:ins w:id="418" w:author="Buitendijk, Hans" w:date="2022-08-19T16:27:00Z"/>
                <w:noProof/>
              </w:rPr>
            </w:pPr>
            <w:ins w:id="419" w:author="Buitendijk, Hans" w:date="2022-08-19T16:27:00Z">
              <w:del w:id="420" w:author="Craig Newman" w:date="2023-07-03T07:38:00Z">
                <w:r w:rsidDel="00102005">
                  <w:rPr>
                    <w:noProof/>
                  </w:rPr>
                  <w:delText>Sex for Clinical Use</w:delText>
                </w:r>
              </w:del>
            </w:ins>
            <w:ins w:id="421"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52787A" w:rsidRDefault="00CF20AD" w:rsidP="00CF4D6C">
            <w:pPr>
              <w:pStyle w:val="MsgTableBody"/>
              <w:rPr>
                <w:ins w:id="422" w:author="Buitendijk, Hans" w:date="2022-08-19T16:27:00Z"/>
                <w:noProof/>
              </w:rPr>
            </w:pPr>
          </w:p>
        </w:tc>
        <w:tc>
          <w:tcPr>
            <w:tcW w:w="990" w:type="dxa"/>
            <w:tcBorders>
              <w:top w:val="dotted" w:sz="4" w:space="0" w:color="auto"/>
              <w:left w:val="nil"/>
              <w:bottom w:val="dotted" w:sz="4" w:space="0" w:color="auto"/>
              <w:right w:val="nil"/>
            </w:tcBorders>
            <w:shd w:val="clear" w:color="auto" w:fill="FFFFFF"/>
          </w:tcPr>
          <w:p w14:paraId="3592595F" w14:textId="77777777" w:rsidR="00CF20AD" w:rsidRPr="0052787A" w:rsidRDefault="00CF20AD" w:rsidP="00CF4D6C">
            <w:pPr>
              <w:pStyle w:val="MsgTableBody"/>
              <w:jc w:val="center"/>
              <w:rPr>
                <w:ins w:id="423" w:author="Buitendijk, Hans" w:date="2022-08-19T16:27:00Z"/>
                <w:noProof/>
              </w:rPr>
            </w:pPr>
            <w:ins w:id="424" w:author="Buitendijk, Hans" w:date="2022-08-19T16:27:00Z">
              <w:r>
                <w:rPr>
                  <w:noProof/>
                </w:rPr>
                <w:t>3</w:t>
              </w:r>
            </w:ins>
          </w:p>
        </w:tc>
      </w:tr>
      <w:tr w:rsidR="00005FAA" w:rsidRPr="00152D83" w14:paraId="484E55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CF20AD">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425" w:name="_Toc496068796"/>
      <w:bookmarkStart w:id="426"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427"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956B53">
      <w:pPr>
        <w:pStyle w:val="Heading3"/>
        <w:rPr>
          <w:rFonts w:cs="Times New Roman"/>
        </w:rPr>
      </w:pPr>
      <w:bookmarkStart w:id="428" w:name="_Toc28956794"/>
      <w:r w:rsidRPr="00D34B58">
        <w:t>RRD - Pharmacy/Treatment Dispense Acknowledgement Message (Event</w:t>
      </w:r>
      <w:r w:rsidRPr="00152D83">
        <w:t xml:space="preserve"> O14)</w:t>
      </w:r>
      <w:bookmarkEnd w:id="425"/>
      <w:bookmarkEnd w:id="426"/>
      <w:bookmarkEnd w:id="427"/>
      <w:bookmarkEnd w:id="428"/>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429" w:name="_Toc496068797"/>
      <w:bookmarkStart w:id="430" w:name="_Toc498131208"/>
      <w:bookmarkStart w:id="431"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w:t>
      </w:r>
      <w:proofErr w:type="gramStart"/>
      <w:r w:rsidRPr="000F1D2C">
        <w:rPr>
          <w:lang w:eastAsia="de-DE"/>
        </w:rPr>
        <w:t>Application Level</w:t>
      </w:r>
      <w:proofErr w:type="gramEnd"/>
      <w:r w:rsidRPr="000F1D2C">
        <w:rPr>
          <w:lang w:eastAsia="de-DE"/>
        </w:rPr>
        <w:t xml:space="preserve">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956B53">
      <w:pPr>
        <w:pStyle w:val="Heading3"/>
      </w:pPr>
      <w:bookmarkStart w:id="432" w:name="_Toc28956795"/>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432"/>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77777777" w:rsidR="00005FAA" w:rsidRPr="00152D83" w:rsidRDefault="00005FAA" w:rsidP="00956B53">
      <w:pPr>
        <w:pStyle w:val="Heading3"/>
        <w:rPr>
          <w:rFonts w:cs="Times New Roman"/>
        </w:rPr>
      </w:pPr>
      <w:bookmarkStart w:id="433" w:name="_Toc28956796"/>
      <w:r w:rsidRPr="00152D83">
        <w:lastRenderedPageBreak/>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429"/>
      <w:bookmarkEnd w:id="430"/>
      <w:bookmarkEnd w:id="431"/>
      <w:bookmarkEnd w:id="433"/>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624FDFCC" w14:textId="77777777" w:rsidTr="00F62424">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F62424">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F62424" w:rsidRPr="0001097E" w14:paraId="6E5FDBE1" w14:textId="77777777" w:rsidTr="00F62424">
        <w:tblPrEx>
          <w:tblLook w:val="04A0" w:firstRow="1" w:lastRow="0" w:firstColumn="1" w:lastColumn="0" w:noHBand="0" w:noVBand="1"/>
        </w:tblPrEx>
        <w:trPr>
          <w:jc w:val="center"/>
          <w:ins w:id="434" w:author="Buitendijk, Hans" w:date="2022-08-19T16:27:00Z"/>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52787A" w:rsidRDefault="00F62424" w:rsidP="00CF4D6C">
            <w:pPr>
              <w:pStyle w:val="MsgTableBody"/>
              <w:rPr>
                <w:ins w:id="435" w:author="Buitendijk, Hans" w:date="2022-08-19T16:27:00Z"/>
                <w:noProof/>
              </w:rPr>
            </w:pPr>
            <w:ins w:id="436" w:author="Buitendijk, Hans" w:date="2022-08-19T16:27:00Z">
              <w:r>
                <w:rPr>
                  <w:noProof/>
                </w:rPr>
                <w:t xml:space="preserve">   [{</w:t>
              </w:r>
            </w:ins>
            <w:ins w:id="437" w:author="Frank Oemig" w:date="2022-09-05T15:01:00Z">
              <w:r w:rsidR="00943F9B">
                <w:rPr>
                  <w:noProof/>
                </w:rPr>
                <w:t xml:space="preserve"> </w:t>
              </w:r>
            </w:ins>
            <w:ins w:id="438" w:author="Buitendijk, Hans" w:date="2022-08-19T16:27:00Z">
              <w:r>
                <w:rPr>
                  <w:noProof/>
                </w:rPr>
                <w:t>GSP</w:t>
              </w:r>
            </w:ins>
            <w:ins w:id="439" w:author="Frank Oemig" w:date="2022-09-05T15:01:00Z">
              <w:r w:rsidR="00943F9B">
                <w:rPr>
                  <w:noProof/>
                </w:rPr>
                <w:t xml:space="preserve"> </w:t>
              </w:r>
            </w:ins>
            <w:ins w:id="440"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52787A" w:rsidRDefault="00F62424" w:rsidP="00CF4D6C">
            <w:pPr>
              <w:pStyle w:val="MsgTableBody"/>
              <w:rPr>
                <w:ins w:id="441" w:author="Buitendijk, Hans" w:date="2022-08-19T16:27:00Z"/>
                <w:noProof/>
              </w:rPr>
            </w:pPr>
            <w:ins w:id="442"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52787A" w:rsidRDefault="00F62424" w:rsidP="00CF4D6C">
            <w:pPr>
              <w:pStyle w:val="MsgTableBody"/>
              <w:rPr>
                <w:ins w:id="443" w:author="Buitendijk, Hans" w:date="2022-08-19T16:27:00Z"/>
                <w:noProof/>
              </w:rPr>
            </w:pPr>
          </w:p>
        </w:tc>
        <w:tc>
          <w:tcPr>
            <w:tcW w:w="990" w:type="dxa"/>
            <w:tcBorders>
              <w:top w:val="dotted" w:sz="4" w:space="0" w:color="auto"/>
              <w:left w:val="nil"/>
              <w:bottom w:val="dotted" w:sz="4" w:space="0" w:color="auto"/>
              <w:right w:val="nil"/>
            </w:tcBorders>
            <w:shd w:val="clear" w:color="auto" w:fill="FFFFFF"/>
          </w:tcPr>
          <w:p w14:paraId="7C1936FF" w14:textId="77777777" w:rsidR="00F62424" w:rsidRPr="0052787A" w:rsidRDefault="00F62424" w:rsidP="00CF4D6C">
            <w:pPr>
              <w:pStyle w:val="MsgTableBody"/>
              <w:jc w:val="center"/>
              <w:rPr>
                <w:ins w:id="444" w:author="Buitendijk, Hans" w:date="2022-08-19T16:27:00Z"/>
                <w:noProof/>
              </w:rPr>
            </w:pPr>
            <w:ins w:id="445" w:author="Buitendijk, Hans" w:date="2022-08-19T16:27:00Z">
              <w:r>
                <w:rPr>
                  <w:noProof/>
                </w:rPr>
                <w:t>3</w:t>
              </w:r>
            </w:ins>
          </w:p>
        </w:tc>
      </w:tr>
      <w:tr w:rsidR="00F62424" w:rsidRPr="0001097E" w14:paraId="3B4406B8" w14:textId="77777777" w:rsidTr="00F62424">
        <w:tblPrEx>
          <w:tblLook w:val="04A0" w:firstRow="1" w:lastRow="0" w:firstColumn="1" w:lastColumn="0" w:noHBand="0" w:noVBand="1"/>
        </w:tblPrEx>
        <w:trPr>
          <w:jc w:val="center"/>
          <w:ins w:id="446" w:author="Buitendijk, Hans" w:date="2022-08-19T16:27:00Z"/>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52787A" w:rsidRDefault="00F62424" w:rsidP="00CF4D6C">
            <w:pPr>
              <w:pStyle w:val="MsgTableBody"/>
              <w:rPr>
                <w:ins w:id="447" w:author="Buitendijk, Hans" w:date="2022-08-19T16:27:00Z"/>
                <w:noProof/>
              </w:rPr>
            </w:pPr>
            <w:ins w:id="448" w:author="Buitendijk, Hans" w:date="2022-08-19T16:27:00Z">
              <w:r>
                <w:rPr>
                  <w:noProof/>
                </w:rPr>
                <w:t xml:space="preserve">   [{</w:t>
              </w:r>
            </w:ins>
            <w:ins w:id="449" w:author="Frank Oemig" w:date="2022-09-05T15:01:00Z">
              <w:r w:rsidR="00943F9B">
                <w:rPr>
                  <w:noProof/>
                </w:rPr>
                <w:t xml:space="preserve"> </w:t>
              </w:r>
            </w:ins>
            <w:ins w:id="450" w:author="Buitendijk, Hans" w:date="2022-08-19T16:27:00Z">
              <w:r>
                <w:rPr>
                  <w:noProof/>
                </w:rPr>
                <w:t>GSR</w:t>
              </w:r>
            </w:ins>
            <w:ins w:id="451" w:author="Frank Oemig" w:date="2022-09-05T15:01:00Z">
              <w:r w:rsidR="00943F9B">
                <w:rPr>
                  <w:noProof/>
                </w:rPr>
                <w:t xml:space="preserve"> </w:t>
              </w:r>
            </w:ins>
            <w:ins w:id="452"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52787A" w:rsidRDefault="001A2290" w:rsidP="00CF4D6C">
            <w:pPr>
              <w:pStyle w:val="MsgTableBody"/>
              <w:rPr>
                <w:ins w:id="453" w:author="Buitendijk, Hans" w:date="2022-08-19T16:27:00Z"/>
                <w:noProof/>
              </w:rPr>
            </w:pPr>
            <w:ins w:id="454" w:author="Buitendijk, Hans" w:date="2022-08-24T17:39:00Z">
              <w:r>
                <w:rPr>
                  <w:noProof/>
                </w:rPr>
                <w:t>Recorded</w:t>
              </w:r>
            </w:ins>
            <w:ins w:id="455" w:author="Buitendijk, Hans" w:date="2022-08-19T16:27:00Z">
              <w:r w:rsidR="00F62424">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52787A" w:rsidRDefault="00F62424" w:rsidP="00CF4D6C">
            <w:pPr>
              <w:pStyle w:val="MsgTableBody"/>
              <w:rPr>
                <w:ins w:id="456" w:author="Buitendijk, Hans" w:date="2022-08-19T16:27:00Z"/>
                <w:noProof/>
              </w:rPr>
            </w:pPr>
          </w:p>
        </w:tc>
        <w:tc>
          <w:tcPr>
            <w:tcW w:w="990" w:type="dxa"/>
            <w:tcBorders>
              <w:top w:val="dotted" w:sz="4" w:space="0" w:color="auto"/>
              <w:left w:val="nil"/>
              <w:bottom w:val="dotted" w:sz="4" w:space="0" w:color="auto"/>
              <w:right w:val="nil"/>
            </w:tcBorders>
            <w:shd w:val="clear" w:color="auto" w:fill="FFFFFF"/>
          </w:tcPr>
          <w:p w14:paraId="5A3841E0" w14:textId="77777777" w:rsidR="00F62424" w:rsidRPr="0052787A" w:rsidRDefault="00F62424" w:rsidP="00CF4D6C">
            <w:pPr>
              <w:pStyle w:val="MsgTableBody"/>
              <w:jc w:val="center"/>
              <w:rPr>
                <w:ins w:id="457" w:author="Buitendijk, Hans" w:date="2022-08-19T16:27:00Z"/>
                <w:noProof/>
              </w:rPr>
            </w:pPr>
            <w:ins w:id="458" w:author="Buitendijk, Hans" w:date="2022-08-19T16:27:00Z">
              <w:r>
                <w:rPr>
                  <w:noProof/>
                </w:rPr>
                <w:t>3</w:t>
              </w:r>
            </w:ins>
          </w:p>
        </w:tc>
      </w:tr>
      <w:tr w:rsidR="00F62424" w:rsidRPr="0001097E" w14:paraId="08A7003B" w14:textId="77777777" w:rsidTr="00F62424">
        <w:tblPrEx>
          <w:tblLook w:val="04A0" w:firstRow="1" w:lastRow="0" w:firstColumn="1" w:lastColumn="0" w:noHBand="0" w:noVBand="1"/>
        </w:tblPrEx>
        <w:trPr>
          <w:jc w:val="center"/>
          <w:ins w:id="459" w:author="Buitendijk, Hans" w:date="2022-08-19T16:27:00Z"/>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52787A" w:rsidRDefault="00F62424" w:rsidP="00CF4D6C">
            <w:pPr>
              <w:pStyle w:val="MsgTableBody"/>
              <w:rPr>
                <w:ins w:id="460" w:author="Buitendijk, Hans" w:date="2022-08-19T16:27:00Z"/>
                <w:noProof/>
              </w:rPr>
            </w:pPr>
            <w:ins w:id="461" w:author="Buitendijk, Hans" w:date="2022-08-19T16:27:00Z">
              <w:r>
                <w:rPr>
                  <w:noProof/>
                </w:rPr>
                <w:t xml:space="preserve">   [{</w:t>
              </w:r>
            </w:ins>
            <w:ins w:id="462" w:author="Frank Oemig" w:date="2022-09-05T15:01:00Z">
              <w:r w:rsidR="00943F9B">
                <w:rPr>
                  <w:noProof/>
                </w:rPr>
                <w:t xml:space="preserve"> </w:t>
              </w:r>
            </w:ins>
            <w:ins w:id="463" w:author="Buitendijk, Hans" w:date="2022-08-19T16:27:00Z">
              <w:r>
                <w:rPr>
                  <w:noProof/>
                </w:rPr>
                <w:t>GSC</w:t>
              </w:r>
            </w:ins>
            <w:ins w:id="464" w:author="Frank Oemig" w:date="2022-09-05T15:01:00Z">
              <w:r w:rsidR="00943F9B">
                <w:rPr>
                  <w:noProof/>
                </w:rPr>
                <w:t xml:space="preserve"> </w:t>
              </w:r>
            </w:ins>
            <w:ins w:id="465"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24ACD8B" w14:textId="673B07CB" w:rsidR="00F62424" w:rsidRPr="0052787A" w:rsidRDefault="00F62424" w:rsidP="00CF4D6C">
            <w:pPr>
              <w:pStyle w:val="MsgTableBody"/>
              <w:rPr>
                <w:ins w:id="466" w:author="Buitendijk, Hans" w:date="2022-08-19T16:27:00Z"/>
                <w:noProof/>
              </w:rPr>
            </w:pPr>
            <w:ins w:id="467" w:author="Buitendijk, Hans" w:date="2022-08-19T16:27:00Z">
              <w:del w:id="468" w:author="Craig Newman" w:date="2023-07-03T07:38:00Z">
                <w:r w:rsidDel="00102005">
                  <w:rPr>
                    <w:noProof/>
                  </w:rPr>
                  <w:delText>Sex for Clinical Use</w:delText>
                </w:r>
              </w:del>
            </w:ins>
            <w:ins w:id="469"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52787A" w:rsidRDefault="00F62424" w:rsidP="00CF4D6C">
            <w:pPr>
              <w:pStyle w:val="MsgTableBody"/>
              <w:rPr>
                <w:ins w:id="470" w:author="Buitendijk, Hans" w:date="2022-08-19T16:27:00Z"/>
                <w:noProof/>
              </w:rPr>
            </w:pPr>
          </w:p>
        </w:tc>
        <w:tc>
          <w:tcPr>
            <w:tcW w:w="990" w:type="dxa"/>
            <w:tcBorders>
              <w:top w:val="dotted" w:sz="4" w:space="0" w:color="auto"/>
              <w:left w:val="nil"/>
              <w:bottom w:val="dotted" w:sz="4" w:space="0" w:color="auto"/>
              <w:right w:val="nil"/>
            </w:tcBorders>
            <w:shd w:val="clear" w:color="auto" w:fill="FFFFFF"/>
          </w:tcPr>
          <w:p w14:paraId="1C807F79" w14:textId="77777777" w:rsidR="00F62424" w:rsidRPr="0052787A" w:rsidRDefault="00F62424" w:rsidP="00CF4D6C">
            <w:pPr>
              <w:pStyle w:val="MsgTableBody"/>
              <w:jc w:val="center"/>
              <w:rPr>
                <w:ins w:id="471" w:author="Buitendijk, Hans" w:date="2022-08-19T16:27:00Z"/>
                <w:noProof/>
              </w:rPr>
            </w:pPr>
            <w:ins w:id="472" w:author="Buitendijk, Hans" w:date="2022-08-19T16:27:00Z">
              <w:r>
                <w:rPr>
                  <w:noProof/>
                </w:rPr>
                <w:t>3</w:t>
              </w:r>
            </w:ins>
          </w:p>
        </w:tc>
      </w:tr>
      <w:tr w:rsidR="00482D62" w:rsidRPr="00152D83" w14:paraId="1DBA7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lastRenderedPageBreak/>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lastRenderedPageBreak/>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F62424">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473" w:name="_Toc496068798"/>
      <w:bookmarkStart w:id="474" w:name="_Toc498131209"/>
      <w:bookmarkStart w:id="475"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956B53">
      <w:pPr>
        <w:pStyle w:val="Heading3"/>
        <w:rPr>
          <w:rFonts w:cs="Times New Roman"/>
        </w:rPr>
      </w:pPr>
      <w:bookmarkStart w:id="476" w:name="_Toc28956797"/>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473"/>
      <w:bookmarkEnd w:id="474"/>
      <w:bookmarkEnd w:id="475"/>
      <w:bookmarkEnd w:id="476"/>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4E769868" w14:textId="77777777" w:rsidR="00B1411A" w:rsidRPr="003F1239" w:rsidRDefault="00B1411A" w:rsidP="00956B53">
      <w:pPr>
        <w:pStyle w:val="Heading3"/>
      </w:pPr>
      <w:bookmarkStart w:id="477" w:name="_Toc348245107"/>
      <w:bookmarkStart w:id="478" w:name="_Toc348258418"/>
      <w:bookmarkStart w:id="479" w:name="_Toc348263536"/>
      <w:bookmarkStart w:id="480" w:name="_Toc348336909"/>
      <w:bookmarkStart w:id="481" w:name="_Toc348773862"/>
      <w:bookmarkStart w:id="482" w:name="_Toc359236229"/>
      <w:bookmarkStart w:id="483" w:name="_Toc28956798"/>
      <w:bookmarkStart w:id="484" w:name="_Toc496068799"/>
      <w:bookmarkStart w:id="485" w:name="_Toc498131210"/>
      <w:bookmarkStart w:id="486" w:name="_Toc538400"/>
      <w:r w:rsidRPr="003F1239">
        <w:t>RAS/RRA - pharmacy/treatment administration message</w:t>
      </w:r>
      <w:bookmarkEnd w:id="477"/>
      <w:bookmarkEnd w:id="478"/>
      <w:bookmarkEnd w:id="479"/>
      <w:bookmarkEnd w:id="480"/>
      <w:bookmarkEnd w:id="481"/>
      <w:bookmarkEnd w:id="482"/>
      <w:r w:rsidRPr="003F1239">
        <w:t xml:space="preserve"> (O01/O02)</w:t>
      </w:r>
      <w:bookmarkEnd w:id="483"/>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956B53">
      <w:pPr>
        <w:pStyle w:val="Heading3"/>
        <w:rPr>
          <w:rFonts w:cs="Times New Roman"/>
        </w:rPr>
      </w:pPr>
      <w:bookmarkStart w:id="487" w:name="_Toc28956799"/>
      <w:r w:rsidRPr="00152D83">
        <w:lastRenderedPageBreak/>
        <w:t>RAS - Pharmacy/Treatment Administration Message (Event O17)</w:t>
      </w:r>
      <w:bookmarkEnd w:id="484"/>
      <w:bookmarkEnd w:id="485"/>
      <w:bookmarkEnd w:id="486"/>
      <w:bookmarkEnd w:id="487"/>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2AE8CE69" w14:textId="77777777" w:rsidTr="007263C5">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7263C5">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7263C5" w:rsidRPr="0001097E" w14:paraId="125FE622" w14:textId="77777777" w:rsidTr="007263C5">
        <w:tblPrEx>
          <w:tblLook w:val="04A0" w:firstRow="1" w:lastRow="0" w:firstColumn="1" w:lastColumn="0" w:noHBand="0" w:noVBand="1"/>
        </w:tblPrEx>
        <w:trPr>
          <w:jc w:val="center"/>
          <w:ins w:id="488" w:author="Buitendijk, Hans" w:date="2022-08-19T16:28:00Z"/>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52787A" w:rsidRDefault="007263C5" w:rsidP="00CF4D6C">
            <w:pPr>
              <w:pStyle w:val="MsgTableBody"/>
              <w:rPr>
                <w:ins w:id="489" w:author="Buitendijk, Hans" w:date="2022-08-19T16:28:00Z"/>
                <w:noProof/>
              </w:rPr>
            </w:pPr>
            <w:ins w:id="490" w:author="Buitendijk, Hans" w:date="2022-08-19T16:28:00Z">
              <w:r>
                <w:rPr>
                  <w:noProof/>
                </w:rPr>
                <w:t xml:space="preserve">  </w:t>
              </w:r>
            </w:ins>
            <w:ins w:id="491" w:author="Frank Oemig" w:date="2022-09-05T15:01:00Z">
              <w:r w:rsidR="00943F9B">
                <w:rPr>
                  <w:noProof/>
                </w:rPr>
                <w:t xml:space="preserve"> </w:t>
              </w:r>
            </w:ins>
            <w:ins w:id="492" w:author="Buitendijk, Hans" w:date="2022-08-19T16:2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52787A" w:rsidRDefault="007263C5" w:rsidP="00CF4D6C">
            <w:pPr>
              <w:pStyle w:val="MsgTableBody"/>
              <w:rPr>
                <w:ins w:id="493" w:author="Buitendijk, Hans" w:date="2022-08-19T16:28:00Z"/>
                <w:noProof/>
              </w:rPr>
            </w:pPr>
            <w:ins w:id="494"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52787A" w:rsidRDefault="007263C5" w:rsidP="00CF4D6C">
            <w:pPr>
              <w:pStyle w:val="MsgTableBody"/>
              <w:rPr>
                <w:ins w:id="495" w:author="Buitendijk, Hans" w:date="2022-08-19T16:28:00Z"/>
                <w:noProof/>
              </w:rPr>
            </w:pPr>
          </w:p>
        </w:tc>
        <w:tc>
          <w:tcPr>
            <w:tcW w:w="990" w:type="dxa"/>
            <w:tcBorders>
              <w:top w:val="dotted" w:sz="4" w:space="0" w:color="auto"/>
              <w:left w:val="nil"/>
              <w:bottom w:val="dotted" w:sz="4" w:space="0" w:color="auto"/>
              <w:right w:val="nil"/>
            </w:tcBorders>
            <w:shd w:val="clear" w:color="auto" w:fill="FFFFFF"/>
          </w:tcPr>
          <w:p w14:paraId="70D7658E" w14:textId="77777777" w:rsidR="007263C5" w:rsidRPr="0052787A" w:rsidRDefault="007263C5" w:rsidP="00CF4D6C">
            <w:pPr>
              <w:pStyle w:val="MsgTableBody"/>
              <w:jc w:val="center"/>
              <w:rPr>
                <w:ins w:id="496" w:author="Buitendijk, Hans" w:date="2022-08-19T16:28:00Z"/>
                <w:noProof/>
              </w:rPr>
            </w:pPr>
            <w:ins w:id="497" w:author="Buitendijk, Hans" w:date="2022-08-19T16:28:00Z">
              <w:r>
                <w:rPr>
                  <w:noProof/>
                </w:rPr>
                <w:t>3</w:t>
              </w:r>
            </w:ins>
          </w:p>
        </w:tc>
      </w:tr>
      <w:tr w:rsidR="007263C5" w:rsidRPr="0001097E" w14:paraId="60031AEA" w14:textId="77777777" w:rsidTr="007263C5">
        <w:tblPrEx>
          <w:tblLook w:val="04A0" w:firstRow="1" w:lastRow="0" w:firstColumn="1" w:lastColumn="0" w:noHBand="0" w:noVBand="1"/>
        </w:tblPrEx>
        <w:trPr>
          <w:jc w:val="center"/>
          <w:ins w:id="498" w:author="Buitendijk, Hans" w:date="2022-08-19T16:28:00Z"/>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52787A" w:rsidRDefault="007263C5" w:rsidP="00CF4D6C">
            <w:pPr>
              <w:pStyle w:val="MsgTableBody"/>
              <w:rPr>
                <w:ins w:id="499" w:author="Buitendijk, Hans" w:date="2022-08-19T16:28:00Z"/>
                <w:noProof/>
              </w:rPr>
            </w:pPr>
            <w:ins w:id="500" w:author="Buitendijk, Hans" w:date="2022-08-19T16:28:00Z">
              <w:r>
                <w:rPr>
                  <w:noProof/>
                </w:rPr>
                <w:t xml:space="preserve">   </w:t>
              </w:r>
            </w:ins>
            <w:ins w:id="501" w:author="Frank Oemig" w:date="2022-09-05T15:01:00Z">
              <w:r w:rsidR="00943F9B">
                <w:rPr>
                  <w:noProof/>
                </w:rPr>
                <w:t xml:space="preserve"> </w:t>
              </w:r>
            </w:ins>
            <w:ins w:id="502" w:author="Buitendijk, Hans" w:date="2022-08-19T16:28:00Z">
              <w:r>
                <w:rPr>
                  <w:noProof/>
                </w:rPr>
                <w:t>[{GSR}]</w:t>
              </w:r>
            </w:ins>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52787A" w:rsidRDefault="001A2290" w:rsidP="00CF4D6C">
            <w:pPr>
              <w:pStyle w:val="MsgTableBody"/>
              <w:rPr>
                <w:ins w:id="503" w:author="Buitendijk, Hans" w:date="2022-08-19T16:28:00Z"/>
                <w:noProof/>
              </w:rPr>
            </w:pPr>
            <w:ins w:id="504" w:author="Buitendijk, Hans" w:date="2022-08-24T17:39:00Z">
              <w:r>
                <w:rPr>
                  <w:noProof/>
                </w:rPr>
                <w:t>Recorded</w:t>
              </w:r>
            </w:ins>
            <w:ins w:id="505" w:author="Buitendijk, Hans" w:date="2022-08-19T16:28:00Z">
              <w:r w:rsidR="007263C5">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52787A" w:rsidRDefault="007263C5" w:rsidP="00CF4D6C">
            <w:pPr>
              <w:pStyle w:val="MsgTableBody"/>
              <w:rPr>
                <w:ins w:id="506" w:author="Buitendijk, Hans" w:date="2022-08-19T16:28:00Z"/>
                <w:noProof/>
              </w:rPr>
            </w:pPr>
          </w:p>
        </w:tc>
        <w:tc>
          <w:tcPr>
            <w:tcW w:w="990" w:type="dxa"/>
            <w:tcBorders>
              <w:top w:val="dotted" w:sz="4" w:space="0" w:color="auto"/>
              <w:left w:val="nil"/>
              <w:bottom w:val="dotted" w:sz="4" w:space="0" w:color="auto"/>
              <w:right w:val="nil"/>
            </w:tcBorders>
            <w:shd w:val="clear" w:color="auto" w:fill="FFFFFF"/>
          </w:tcPr>
          <w:p w14:paraId="402ED736" w14:textId="77777777" w:rsidR="007263C5" w:rsidRPr="0052787A" w:rsidRDefault="007263C5" w:rsidP="00CF4D6C">
            <w:pPr>
              <w:pStyle w:val="MsgTableBody"/>
              <w:jc w:val="center"/>
              <w:rPr>
                <w:ins w:id="507" w:author="Buitendijk, Hans" w:date="2022-08-19T16:28:00Z"/>
                <w:noProof/>
              </w:rPr>
            </w:pPr>
            <w:ins w:id="508" w:author="Buitendijk, Hans" w:date="2022-08-19T16:28:00Z">
              <w:r>
                <w:rPr>
                  <w:noProof/>
                </w:rPr>
                <w:t>3</w:t>
              </w:r>
            </w:ins>
          </w:p>
        </w:tc>
      </w:tr>
      <w:tr w:rsidR="007263C5" w:rsidRPr="0001097E" w14:paraId="1B7FAE0C" w14:textId="77777777" w:rsidTr="007263C5">
        <w:tblPrEx>
          <w:tblLook w:val="04A0" w:firstRow="1" w:lastRow="0" w:firstColumn="1" w:lastColumn="0" w:noHBand="0" w:noVBand="1"/>
        </w:tblPrEx>
        <w:trPr>
          <w:jc w:val="center"/>
          <w:ins w:id="509" w:author="Buitendijk, Hans" w:date="2022-08-19T16:28:00Z"/>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52787A" w:rsidRDefault="007263C5" w:rsidP="00CF4D6C">
            <w:pPr>
              <w:pStyle w:val="MsgTableBody"/>
              <w:rPr>
                <w:ins w:id="510" w:author="Buitendijk, Hans" w:date="2022-08-19T16:28:00Z"/>
                <w:noProof/>
              </w:rPr>
            </w:pPr>
            <w:ins w:id="511" w:author="Buitendijk, Hans" w:date="2022-08-19T16:28:00Z">
              <w:r>
                <w:rPr>
                  <w:noProof/>
                </w:rPr>
                <w:t xml:space="preserve">   </w:t>
              </w:r>
            </w:ins>
            <w:ins w:id="512" w:author="Frank Oemig" w:date="2022-09-05T15:01:00Z">
              <w:r w:rsidR="00943F9B">
                <w:rPr>
                  <w:noProof/>
                </w:rPr>
                <w:t xml:space="preserve"> </w:t>
              </w:r>
            </w:ins>
            <w:ins w:id="513" w:author="Buitendijk, Hans" w:date="2022-08-19T16:28:00Z">
              <w:r>
                <w:rPr>
                  <w:noProof/>
                </w:rPr>
                <w:t>[{GSC}]</w:t>
              </w:r>
            </w:ins>
          </w:p>
        </w:tc>
        <w:tc>
          <w:tcPr>
            <w:tcW w:w="4320" w:type="dxa"/>
            <w:tcBorders>
              <w:top w:val="dotted" w:sz="4" w:space="0" w:color="auto"/>
              <w:left w:val="nil"/>
              <w:bottom w:val="dotted" w:sz="4" w:space="0" w:color="auto"/>
              <w:right w:val="nil"/>
            </w:tcBorders>
            <w:shd w:val="clear" w:color="auto" w:fill="FFFFFF"/>
          </w:tcPr>
          <w:p w14:paraId="2FCC8AA3" w14:textId="5EA6E903" w:rsidR="007263C5" w:rsidRPr="0052787A" w:rsidRDefault="007263C5" w:rsidP="00CF4D6C">
            <w:pPr>
              <w:pStyle w:val="MsgTableBody"/>
              <w:rPr>
                <w:ins w:id="514" w:author="Buitendijk, Hans" w:date="2022-08-19T16:28:00Z"/>
                <w:noProof/>
              </w:rPr>
            </w:pPr>
            <w:ins w:id="515" w:author="Buitendijk, Hans" w:date="2022-08-19T16:28:00Z">
              <w:del w:id="516" w:author="Craig Newman" w:date="2023-07-03T07:38:00Z">
                <w:r w:rsidDel="00102005">
                  <w:rPr>
                    <w:noProof/>
                  </w:rPr>
                  <w:delText>Sex for Clinical Use</w:delText>
                </w:r>
              </w:del>
            </w:ins>
            <w:ins w:id="517"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52787A" w:rsidRDefault="007263C5" w:rsidP="00CF4D6C">
            <w:pPr>
              <w:pStyle w:val="MsgTableBody"/>
              <w:rPr>
                <w:ins w:id="518" w:author="Buitendijk, Hans" w:date="2022-08-19T16:28:00Z"/>
                <w:noProof/>
              </w:rPr>
            </w:pPr>
          </w:p>
        </w:tc>
        <w:tc>
          <w:tcPr>
            <w:tcW w:w="990" w:type="dxa"/>
            <w:tcBorders>
              <w:top w:val="dotted" w:sz="4" w:space="0" w:color="auto"/>
              <w:left w:val="nil"/>
              <w:bottom w:val="dotted" w:sz="4" w:space="0" w:color="auto"/>
              <w:right w:val="nil"/>
            </w:tcBorders>
            <w:shd w:val="clear" w:color="auto" w:fill="FFFFFF"/>
          </w:tcPr>
          <w:p w14:paraId="7D3CAB2C" w14:textId="77777777" w:rsidR="007263C5" w:rsidRPr="0052787A" w:rsidRDefault="007263C5" w:rsidP="00CF4D6C">
            <w:pPr>
              <w:pStyle w:val="MsgTableBody"/>
              <w:jc w:val="center"/>
              <w:rPr>
                <w:ins w:id="519" w:author="Buitendijk, Hans" w:date="2022-08-19T16:28:00Z"/>
                <w:noProof/>
              </w:rPr>
            </w:pPr>
            <w:ins w:id="520" w:author="Buitendijk, Hans" w:date="2022-08-19T16:28:00Z">
              <w:r>
                <w:rPr>
                  <w:noProof/>
                </w:rPr>
                <w:t>3</w:t>
              </w:r>
            </w:ins>
          </w:p>
        </w:tc>
      </w:tr>
      <w:tr w:rsidR="00005FAA" w:rsidRPr="00152D83" w14:paraId="287185C3"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7263C5">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521" w:name="_Toc496068800"/>
      <w:bookmarkStart w:id="522" w:name="_Toc498131211"/>
      <w:bookmarkStart w:id="523"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lastRenderedPageBreak/>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956B53">
      <w:pPr>
        <w:pStyle w:val="Heading3"/>
        <w:rPr>
          <w:rFonts w:cs="Times New Roman"/>
        </w:rPr>
      </w:pPr>
      <w:bookmarkStart w:id="524" w:name="_Toc28956800"/>
      <w:r w:rsidRPr="00152D83">
        <w:t>RRA - Pharmacy/Treatment Administration Acknowledgment Message (Event O18)</w:t>
      </w:r>
      <w:bookmarkEnd w:id="521"/>
      <w:bookmarkEnd w:id="522"/>
      <w:bookmarkEnd w:id="523"/>
      <w:bookmarkEnd w:id="524"/>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29751182" w14:textId="77777777" w:rsidR="00005FAA" w:rsidRPr="00152D83" w:rsidRDefault="00005FAA" w:rsidP="00956B53">
      <w:pPr>
        <w:pStyle w:val="Heading3"/>
      </w:pPr>
      <w:bookmarkStart w:id="525" w:name="_Toc538402"/>
      <w:bookmarkStart w:id="526" w:name="_Ref45703054"/>
      <w:bookmarkStart w:id="527" w:name="_Ref45703107"/>
      <w:bookmarkStart w:id="528" w:name="_Toc28956801"/>
      <w:bookmarkStart w:id="529" w:name="_Toc496068801"/>
      <w:bookmarkStart w:id="530" w:name="_Toc498131212"/>
      <w:r w:rsidRPr="00152D83">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525"/>
      <w:bookmarkEnd w:id="526"/>
      <w:bookmarkEnd w:id="527"/>
      <w:bookmarkEnd w:id="528"/>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B52DF3" w:rsidRPr="00152D83" w14:paraId="06895EE4" w14:textId="77777777" w:rsidTr="00114C3C">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114C3C">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114C3C" w:rsidRPr="0001097E" w14:paraId="78FA77A2" w14:textId="77777777" w:rsidTr="00114C3C">
        <w:tblPrEx>
          <w:shd w:val="clear" w:color="auto" w:fill="auto"/>
          <w:tblLook w:val="04A0" w:firstRow="1" w:lastRow="0" w:firstColumn="1" w:lastColumn="0" w:noHBand="0" w:noVBand="1"/>
        </w:tblPrEx>
        <w:trPr>
          <w:jc w:val="center"/>
          <w:ins w:id="531" w:author="Buitendijk, Hans" w:date="2022-08-19T16:28:00Z"/>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52787A" w:rsidRDefault="00114C3C" w:rsidP="00CF4D6C">
            <w:pPr>
              <w:pStyle w:val="MsgTableBody"/>
              <w:rPr>
                <w:ins w:id="532" w:author="Buitendijk, Hans" w:date="2022-08-19T16:28:00Z"/>
                <w:noProof/>
              </w:rPr>
            </w:pPr>
            <w:ins w:id="533" w:author="Buitendijk, Hans" w:date="2022-08-19T16:28:00Z">
              <w:r>
                <w:rPr>
                  <w:noProof/>
                </w:rPr>
                <w:t xml:space="preserve">   [{</w:t>
              </w:r>
            </w:ins>
            <w:ins w:id="534" w:author="Frank Oemig" w:date="2022-09-05T15:02:00Z">
              <w:r w:rsidR="00943F9B">
                <w:rPr>
                  <w:noProof/>
                </w:rPr>
                <w:t xml:space="preserve"> </w:t>
              </w:r>
            </w:ins>
            <w:ins w:id="535" w:author="Buitendijk, Hans" w:date="2022-08-19T16:28:00Z">
              <w:r>
                <w:rPr>
                  <w:noProof/>
                </w:rPr>
                <w:t>GSP</w:t>
              </w:r>
            </w:ins>
            <w:ins w:id="536" w:author="Frank Oemig" w:date="2022-09-05T15:02:00Z">
              <w:r w:rsidR="00943F9B">
                <w:rPr>
                  <w:noProof/>
                </w:rPr>
                <w:t xml:space="preserve"> </w:t>
              </w:r>
            </w:ins>
            <w:ins w:id="537"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52787A" w:rsidRDefault="00114C3C" w:rsidP="00CF4D6C">
            <w:pPr>
              <w:pStyle w:val="MsgTableBody"/>
              <w:rPr>
                <w:ins w:id="538" w:author="Buitendijk, Hans" w:date="2022-08-19T16:28:00Z"/>
                <w:noProof/>
              </w:rPr>
            </w:pPr>
            <w:ins w:id="539"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52787A" w:rsidRDefault="00114C3C" w:rsidP="00CF4D6C">
            <w:pPr>
              <w:pStyle w:val="MsgTableBody"/>
              <w:rPr>
                <w:ins w:id="540" w:author="Buitendijk, Hans" w:date="2022-08-19T16:28:00Z"/>
                <w:noProof/>
              </w:rPr>
            </w:pPr>
          </w:p>
        </w:tc>
        <w:tc>
          <w:tcPr>
            <w:tcW w:w="990" w:type="dxa"/>
            <w:tcBorders>
              <w:top w:val="dotted" w:sz="4" w:space="0" w:color="auto"/>
              <w:left w:val="nil"/>
              <w:bottom w:val="dotted" w:sz="4" w:space="0" w:color="auto"/>
              <w:right w:val="nil"/>
            </w:tcBorders>
            <w:shd w:val="clear" w:color="auto" w:fill="FFFFFF"/>
          </w:tcPr>
          <w:p w14:paraId="0B19D484" w14:textId="77777777" w:rsidR="00114C3C" w:rsidRPr="0052787A" w:rsidRDefault="00114C3C" w:rsidP="00CF4D6C">
            <w:pPr>
              <w:pStyle w:val="MsgTableBody"/>
              <w:jc w:val="center"/>
              <w:rPr>
                <w:ins w:id="541" w:author="Buitendijk, Hans" w:date="2022-08-19T16:28:00Z"/>
                <w:noProof/>
              </w:rPr>
            </w:pPr>
            <w:ins w:id="542" w:author="Buitendijk, Hans" w:date="2022-08-19T16:28:00Z">
              <w:r>
                <w:rPr>
                  <w:noProof/>
                </w:rPr>
                <w:t>3</w:t>
              </w:r>
            </w:ins>
          </w:p>
        </w:tc>
      </w:tr>
      <w:tr w:rsidR="00114C3C" w:rsidRPr="0001097E" w14:paraId="7AAA27F9" w14:textId="77777777" w:rsidTr="00114C3C">
        <w:tblPrEx>
          <w:shd w:val="clear" w:color="auto" w:fill="auto"/>
          <w:tblLook w:val="04A0" w:firstRow="1" w:lastRow="0" w:firstColumn="1" w:lastColumn="0" w:noHBand="0" w:noVBand="1"/>
        </w:tblPrEx>
        <w:trPr>
          <w:jc w:val="center"/>
          <w:ins w:id="543" w:author="Buitendijk, Hans" w:date="2022-08-19T16:28:00Z"/>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52787A" w:rsidRDefault="00114C3C" w:rsidP="00CF4D6C">
            <w:pPr>
              <w:pStyle w:val="MsgTableBody"/>
              <w:rPr>
                <w:ins w:id="544" w:author="Buitendijk, Hans" w:date="2022-08-19T16:28:00Z"/>
                <w:noProof/>
              </w:rPr>
            </w:pPr>
            <w:ins w:id="545" w:author="Buitendijk, Hans" w:date="2022-08-19T16:28:00Z">
              <w:r>
                <w:rPr>
                  <w:noProof/>
                </w:rPr>
                <w:t xml:space="preserve">   [{</w:t>
              </w:r>
            </w:ins>
            <w:ins w:id="546" w:author="Frank Oemig" w:date="2022-09-05T15:02:00Z">
              <w:r w:rsidR="00943F9B">
                <w:rPr>
                  <w:noProof/>
                </w:rPr>
                <w:t xml:space="preserve"> </w:t>
              </w:r>
            </w:ins>
            <w:ins w:id="547" w:author="Buitendijk, Hans" w:date="2022-08-19T16:28:00Z">
              <w:r>
                <w:rPr>
                  <w:noProof/>
                </w:rPr>
                <w:t>GSR</w:t>
              </w:r>
            </w:ins>
            <w:ins w:id="548" w:author="Frank Oemig" w:date="2022-09-05T15:02:00Z">
              <w:r w:rsidR="00943F9B">
                <w:rPr>
                  <w:noProof/>
                </w:rPr>
                <w:t xml:space="preserve"> </w:t>
              </w:r>
            </w:ins>
            <w:ins w:id="549"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52787A" w:rsidRDefault="001A2290" w:rsidP="00CF4D6C">
            <w:pPr>
              <w:pStyle w:val="MsgTableBody"/>
              <w:rPr>
                <w:ins w:id="550" w:author="Buitendijk, Hans" w:date="2022-08-19T16:28:00Z"/>
                <w:noProof/>
              </w:rPr>
            </w:pPr>
            <w:ins w:id="551" w:author="Buitendijk, Hans" w:date="2022-08-24T17:39:00Z">
              <w:r>
                <w:rPr>
                  <w:noProof/>
                </w:rPr>
                <w:t>Recorded</w:t>
              </w:r>
            </w:ins>
            <w:ins w:id="552" w:author="Buitendijk, Hans" w:date="2022-08-19T16:28:00Z">
              <w:r w:rsidR="00114C3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52787A" w:rsidRDefault="00114C3C" w:rsidP="00CF4D6C">
            <w:pPr>
              <w:pStyle w:val="MsgTableBody"/>
              <w:rPr>
                <w:ins w:id="553" w:author="Buitendijk, Hans" w:date="2022-08-19T16:28:00Z"/>
                <w:noProof/>
              </w:rPr>
            </w:pPr>
          </w:p>
        </w:tc>
        <w:tc>
          <w:tcPr>
            <w:tcW w:w="990" w:type="dxa"/>
            <w:tcBorders>
              <w:top w:val="dotted" w:sz="4" w:space="0" w:color="auto"/>
              <w:left w:val="nil"/>
              <w:bottom w:val="dotted" w:sz="4" w:space="0" w:color="auto"/>
              <w:right w:val="nil"/>
            </w:tcBorders>
            <w:shd w:val="clear" w:color="auto" w:fill="FFFFFF"/>
          </w:tcPr>
          <w:p w14:paraId="4E10EEE8" w14:textId="77777777" w:rsidR="00114C3C" w:rsidRPr="0052787A" w:rsidRDefault="00114C3C" w:rsidP="00CF4D6C">
            <w:pPr>
              <w:pStyle w:val="MsgTableBody"/>
              <w:jc w:val="center"/>
              <w:rPr>
                <w:ins w:id="554" w:author="Buitendijk, Hans" w:date="2022-08-19T16:28:00Z"/>
                <w:noProof/>
              </w:rPr>
            </w:pPr>
            <w:ins w:id="555" w:author="Buitendijk, Hans" w:date="2022-08-19T16:28:00Z">
              <w:r>
                <w:rPr>
                  <w:noProof/>
                </w:rPr>
                <w:t>3</w:t>
              </w:r>
            </w:ins>
          </w:p>
        </w:tc>
      </w:tr>
      <w:tr w:rsidR="00114C3C" w:rsidRPr="0001097E" w14:paraId="431A35E0" w14:textId="77777777" w:rsidTr="00114C3C">
        <w:tblPrEx>
          <w:shd w:val="clear" w:color="auto" w:fill="auto"/>
          <w:tblLook w:val="04A0" w:firstRow="1" w:lastRow="0" w:firstColumn="1" w:lastColumn="0" w:noHBand="0" w:noVBand="1"/>
        </w:tblPrEx>
        <w:trPr>
          <w:jc w:val="center"/>
          <w:ins w:id="556" w:author="Buitendijk, Hans" w:date="2022-08-19T16:28:00Z"/>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52787A" w:rsidRDefault="00114C3C" w:rsidP="00CF4D6C">
            <w:pPr>
              <w:pStyle w:val="MsgTableBody"/>
              <w:rPr>
                <w:ins w:id="557" w:author="Buitendijk, Hans" w:date="2022-08-19T16:28:00Z"/>
                <w:noProof/>
              </w:rPr>
            </w:pPr>
            <w:ins w:id="558" w:author="Buitendijk, Hans" w:date="2022-08-19T16:28:00Z">
              <w:r>
                <w:rPr>
                  <w:noProof/>
                </w:rPr>
                <w:t xml:space="preserve">   [{</w:t>
              </w:r>
            </w:ins>
            <w:ins w:id="559" w:author="Frank Oemig" w:date="2022-09-05T15:02:00Z">
              <w:r w:rsidR="00943F9B">
                <w:rPr>
                  <w:noProof/>
                </w:rPr>
                <w:t xml:space="preserve"> </w:t>
              </w:r>
            </w:ins>
            <w:ins w:id="560" w:author="Buitendijk, Hans" w:date="2022-08-19T16:28:00Z">
              <w:r>
                <w:rPr>
                  <w:noProof/>
                </w:rPr>
                <w:t>GSC</w:t>
              </w:r>
            </w:ins>
            <w:ins w:id="561" w:author="Frank Oemig" w:date="2022-09-05T15:02:00Z">
              <w:r w:rsidR="00943F9B">
                <w:rPr>
                  <w:noProof/>
                </w:rPr>
                <w:t xml:space="preserve"> </w:t>
              </w:r>
            </w:ins>
            <w:ins w:id="562"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7B3DD950" w14:textId="4445F201" w:rsidR="00114C3C" w:rsidRPr="0052787A" w:rsidRDefault="00114C3C" w:rsidP="00CF4D6C">
            <w:pPr>
              <w:pStyle w:val="MsgTableBody"/>
              <w:rPr>
                <w:ins w:id="563" w:author="Buitendijk, Hans" w:date="2022-08-19T16:28:00Z"/>
                <w:noProof/>
              </w:rPr>
            </w:pPr>
            <w:ins w:id="564" w:author="Buitendijk, Hans" w:date="2022-08-19T16:28:00Z">
              <w:del w:id="565" w:author="Craig Newman" w:date="2023-07-03T07:38:00Z">
                <w:r w:rsidDel="00102005">
                  <w:rPr>
                    <w:noProof/>
                  </w:rPr>
                  <w:delText>Sex for Clinical Use</w:delText>
                </w:r>
              </w:del>
            </w:ins>
            <w:ins w:id="566"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52787A" w:rsidRDefault="00114C3C" w:rsidP="00CF4D6C">
            <w:pPr>
              <w:pStyle w:val="MsgTableBody"/>
              <w:rPr>
                <w:ins w:id="567" w:author="Buitendijk, Hans" w:date="2022-08-19T16:28:00Z"/>
                <w:noProof/>
              </w:rPr>
            </w:pPr>
          </w:p>
        </w:tc>
        <w:tc>
          <w:tcPr>
            <w:tcW w:w="990" w:type="dxa"/>
            <w:tcBorders>
              <w:top w:val="dotted" w:sz="4" w:space="0" w:color="auto"/>
              <w:left w:val="nil"/>
              <w:bottom w:val="dotted" w:sz="4" w:space="0" w:color="auto"/>
              <w:right w:val="nil"/>
            </w:tcBorders>
            <w:shd w:val="clear" w:color="auto" w:fill="FFFFFF"/>
          </w:tcPr>
          <w:p w14:paraId="796F6FA0" w14:textId="77777777" w:rsidR="00114C3C" w:rsidRPr="0052787A" w:rsidRDefault="00114C3C" w:rsidP="00CF4D6C">
            <w:pPr>
              <w:pStyle w:val="MsgTableBody"/>
              <w:jc w:val="center"/>
              <w:rPr>
                <w:ins w:id="568" w:author="Buitendijk, Hans" w:date="2022-08-19T16:28:00Z"/>
                <w:noProof/>
              </w:rPr>
            </w:pPr>
            <w:ins w:id="569" w:author="Buitendijk, Hans" w:date="2022-08-19T16:28:00Z">
              <w:r>
                <w:rPr>
                  <w:noProof/>
                </w:rPr>
                <w:t>3</w:t>
              </w:r>
            </w:ins>
          </w:p>
        </w:tc>
      </w:tr>
      <w:tr w:rsidR="00B52DF3" w:rsidRPr="00152D83" w14:paraId="158D081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lastRenderedPageBreak/>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114C3C">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56CFA521" w:rsidR="00B326BE" w:rsidRPr="000F1D2C" w:rsidRDefault="00B326BE" w:rsidP="000F1D2C">
            <w:pPr>
              <w:pStyle w:val="ACK-ChoreographyBody"/>
            </w:pPr>
            <w:r w:rsidRPr="000F1D2C">
              <w:t>RRE^O26^RRE_O</w:t>
            </w:r>
            <w:r w:rsidR="002B7894">
              <w:t>12</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6D2A437F" w:rsidR="00B326BE" w:rsidRPr="0083073A" w:rsidRDefault="00B326BE">
            <w:pPr>
              <w:pStyle w:val="ACK-ChoreographyBody"/>
            </w:pPr>
            <w:r w:rsidRPr="005C7C62">
              <w:t>RRE^O26^RRE_O</w:t>
            </w:r>
            <w:r w:rsidR="002B7894">
              <w:t>12</w:t>
            </w:r>
          </w:p>
        </w:tc>
        <w:tc>
          <w:tcPr>
            <w:tcW w:w="1995" w:type="dxa"/>
          </w:tcPr>
          <w:p w14:paraId="7D32FD15" w14:textId="238C8966" w:rsidR="00B326BE" w:rsidRPr="0083073A" w:rsidRDefault="00B326BE">
            <w:pPr>
              <w:pStyle w:val="ACK-ChoreographyBody"/>
            </w:pPr>
            <w:r w:rsidRPr="005C7C62">
              <w:t>RRE^O26^RRE_O</w:t>
            </w:r>
            <w:r w:rsidR="002B7894">
              <w:t>12</w:t>
            </w:r>
          </w:p>
        </w:tc>
      </w:tr>
    </w:tbl>
    <w:p w14:paraId="09D2B922" w14:textId="77777777" w:rsidR="00005FAA" w:rsidRPr="00152D83" w:rsidRDefault="00005FAA" w:rsidP="00956B53">
      <w:pPr>
        <w:pStyle w:val="Heading3"/>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570" w:name="_Toc538403"/>
      <w:bookmarkStart w:id="571" w:name="_Toc28956802"/>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570"/>
      <w:bookmarkEnd w:id="571"/>
    </w:p>
    <w:p w14:paraId="74150240" w14:textId="2DAD6AC9" w:rsidR="00005FAA" w:rsidRPr="00152D83" w:rsidRDefault="00005FAA" w:rsidP="00005FAA">
      <w:pPr>
        <w:pStyle w:val="MsgTableCaption"/>
      </w:pPr>
      <w:r w:rsidRPr="00152D83">
        <w:t>RRE^O26^RRE_O</w:t>
      </w:r>
      <w:r w:rsidR="002B7894">
        <w:t>12</w:t>
      </w:r>
      <w:r w:rsidRPr="00152D83">
        <w:t xml:space="preserve">: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572"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7E3C917E" w14:textId="77777777" w:rsidR="00005FAA" w:rsidRPr="00152D83" w:rsidRDefault="00005FAA" w:rsidP="00956B53">
      <w:pPr>
        <w:pStyle w:val="Heading3"/>
      </w:pPr>
      <w:bookmarkStart w:id="573" w:name="_Toc28956803"/>
      <w:r w:rsidRPr="00152D83">
        <w:t>ROR - Pharmacy/Treatment Order Response</w:t>
      </w:r>
      <w:bookmarkEnd w:id="529"/>
      <w:bookmarkEnd w:id="530"/>
      <w:bookmarkEnd w:id="572"/>
      <w:bookmarkEnd w:id="573"/>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956B53">
      <w:pPr>
        <w:pStyle w:val="Heading3"/>
      </w:pPr>
      <w:bookmarkStart w:id="574" w:name="_Toc201827392"/>
      <w:bookmarkStart w:id="575" w:name="_Toc496068802"/>
      <w:bookmarkStart w:id="576" w:name="_Toc498131213"/>
      <w:bookmarkStart w:id="577" w:name="_Toc538405"/>
      <w:bookmarkStart w:id="578" w:name="_Toc28956804"/>
      <w:bookmarkEnd w:id="574"/>
      <w:r w:rsidRPr="00152D83">
        <w:t>RAR - Pharmacy/Treatment Administration Information</w:t>
      </w:r>
      <w:bookmarkEnd w:id="575"/>
      <w:bookmarkEnd w:id="576"/>
      <w:bookmarkEnd w:id="577"/>
      <w:bookmarkEnd w:id="578"/>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956B53">
      <w:pPr>
        <w:pStyle w:val="Heading3"/>
      </w:pPr>
      <w:bookmarkStart w:id="579" w:name="_Toc201827534"/>
      <w:bookmarkStart w:id="580" w:name="_Toc496068803"/>
      <w:bookmarkStart w:id="581" w:name="_Toc498131214"/>
      <w:bookmarkStart w:id="582" w:name="_Toc538406"/>
      <w:bookmarkStart w:id="583" w:name="_Toc28956805"/>
      <w:bookmarkEnd w:id="579"/>
      <w:r w:rsidRPr="00152D83">
        <w:lastRenderedPageBreak/>
        <w:t>RDR - Pharmacy/Treatment Dispense Information</w:t>
      </w:r>
      <w:bookmarkEnd w:id="580"/>
      <w:bookmarkEnd w:id="581"/>
      <w:bookmarkEnd w:id="582"/>
      <w:bookmarkEnd w:id="583"/>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956B53">
      <w:pPr>
        <w:pStyle w:val="Heading3"/>
      </w:pPr>
      <w:bookmarkStart w:id="584" w:name="_Toc201827696"/>
      <w:bookmarkStart w:id="585" w:name="_Toc496068804"/>
      <w:bookmarkStart w:id="586" w:name="_Toc498131215"/>
      <w:bookmarkStart w:id="587" w:name="_Toc538407"/>
      <w:bookmarkStart w:id="588" w:name="_Toc28956806"/>
      <w:bookmarkEnd w:id="584"/>
      <w:r w:rsidRPr="00152D83">
        <w:t>RER - Pharmacy/Treatment Encoded Order</w:t>
      </w:r>
      <w:bookmarkEnd w:id="585"/>
      <w:bookmarkEnd w:id="586"/>
      <w:bookmarkEnd w:id="587"/>
      <w:bookmarkEnd w:id="588"/>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956B53">
      <w:pPr>
        <w:pStyle w:val="Heading3"/>
      </w:pPr>
      <w:bookmarkStart w:id="589" w:name="_Toc201827873"/>
      <w:bookmarkStart w:id="590" w:name="_Toc496068805"/>
      <w:bookmarkStart w:id="591" w:name="_Toc498131216"/>
      <w:bookmarkStart w:id="592" w:name="_Toc538408"/>
      <w:bookmarkStart w:id="593" w:name="_Toc28956807"/>
      <w:bookmarkEnd w:id="589"/>
      <w:r w:rsidRPr="00152D83">
        <w:t>RGR - Pharmacy/Treatment Dose Information</w:t>
      </w:r>
      <w:bookmarkEnd w:id="590"/>
      <w:bookmarkEnd w:id="591"/>
      <w:bookmarkEnd w:id="592"/>
      <w:bookmarkEnd w:id="593"/>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956B53">
      <w:pPr>
        <w:pStyle w:val="Heading3"/>
      </w:pPr>
      <w:bookmarkStart w:id="594" w:name="_Toc201828015"/>
      <w:bookmarkStart w:id="595" w:name="_Toc538409"/>
      <w:bookmarkStart w:id="596" w:name="_Toc28956808"/>
      <w:bookmarkStart w:id="597" w:name="_Toc496068806"/>
      <w:bookmarkStart w:id="598" w:name="_Toc498131217"/>
      <w:bookmarkEnd w:id="594"/>
      <w:r w:rsidRPr="00152D83">
        <w:t>Pharmacy Query/Response Message Pair</w:t>
      </w:r>
      <w:bookmarkEnd w:id="595"/>
      <w:bookmarkEnd w:id="596"/>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lastRenderedPageBreak/>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90"/>
      </w:tblGrid>
      <w:tr w:rsidR="00005FAA" w:rsidRPr="00152D83" w14:paraId="255A253E" w14:textId="77777777" w:rsidTr="00224A6F">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224A6F">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224A6F" w:rsidRPr="0001097E" w14:paraId="390F7184" w14:textId="77777777" w:rsidTr="00224A6F">
        <w:tblPrEx>
          <w:tblCellMar>
            <w:left w:w="107" w:type="dxa"/>
            <w:right w:w="107" w:type="dxa"/>
          </w:tblCellMar>
          <w:tblLook w:val="04A0" w:firstRow="1" w:lastRow="0" w:firstColumn="1" w:lastColumn="0" w:noHBand="0" w:noVBand="1"/>
        </w:tblPrEx>
        <w:trPr>
          <w:jc w:val="center"/>
          <w:ins w:id="599" w:author="Buitendijk, Hans" w:date="2022-08-19T16:29:00Z"/>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52787A" w:rsidRDefault="00224A6F" w:rsidP="00CF4D6C">
            <w:pPr>
              <w:pStyle w:val="MsgTableBody"/>
              <w:rPr>
                <w:ins w:id="600" w:author="Buitendijk, Hans" w:date="2022-08-19T16:29:00Z"/>
                <w:noProof/>
              </w:rPr>
            </w:pPr>
            <w:ins w:id="601" w:author="Buitendijk, Hans" w:date="2022-08-19T16:2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52787A" w:rsidRDefault="00224A6F" w:rsidP="00CF4D6C">
            <w:pPr>
              <w:pStyle w:val="MsgTableBody"/>
              <w:rPr>
                <w:ins w:id="602" w:author="Buitendijk, Hans" w:date="2022-08-19T16:29:00Z"/>
                <w:noProof/>
              </w:rPr>
            </w:pPr>
            <w:ins w:id="603"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52787A" w:rsidRDefault="00224A6F" w:rsidP="00CF4D6C">
            <w:pPr>
              <w:pStyle w:val="MsgTableBody"/>
              <w:rPr>
                <w:ins w:id="604" w:author="Buitendijk, Hans" w:date="2022-08-19T16:29:00Z"/>
                <w:noProof/>
              </w:rPr>
            </w:pPr>
          </w:p>
        </w:tc>
        <w:tc>
          <w:tcPr>
            <w:tcW w:w="990" w:type="dxa"/>
            <w:tcBorders>
              <w:top w:val="dotted" w:sz="4" w:space="0" w:color="auto"/>
              <w:left w:val="nil"/>
              <w:bottom w:val="dotted" w:sz="4" w:space="0" w:color="auto"/>
              <w:right w:val="nil"/>
            </w:tcBorders>
            <w:shd w:val="clear" w:color="auto" w:fill="FFFFFF"/>
          </w:tcPr>
          <w:p w14:paraId="0A1DECBB" w14:textId="77777777" w:rsidR="00224A6F" w:rsidRPr="0052787A" w:rsidRDefault="00224A6F" w:rsidP="00CF4D6C">
            <w:pPr>
              <w:pStyle w:val="MsgTableBody"/>
              <w:jc w:val="center"/>
              <w:rPr>
                <w:ins w:id="605" w:author="Buitendijk, Hans" w:date="2022-08-19T16:29:00Z"/>
                <w:noProof/>
              </w:rPr>
            </w:pPr>
            <w:ins w:id="606" w:author="Buitendijk, Hans" w:date="2022-08-19T16:29:00Z">
              <w:r>
                <w:rPr>
                  <w:noProof/>
                </w:rPr>
                <w:t>3</w:t>
              </w:r>
            </w:ins>
          </w:p>
        </w:tc>
      </w:tr>
      <w:tr w:rsidR="00224A6F" w:rsidRPr="0001097E" w14:paraId="4C7D2C14" w14:textId="77777777" w:rsidTr="00224A6F">
        <w:tblPrEx>
          <w:tblCellMar>
            <w:left w:w="107" w:type="dxa"/>
            <w:right w:w="107" w:type="dxa"/>
          </w:tblCellMar>
          <w:tblLook w:val="04A0" w:firstRow="1" w:lastRow="0" w:firstColumn="1" w:lastColumn="0" w:noHBand="0" w:noVBand="1"/>
        </w:tblPrEx>
        <w:trPr>
          <w:jc w:val="center"/>
          <w:ins w:id="607" w:author="Buitendijk, Hans" w:date="2022-08-19T16:29:00Z"/>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52787A" w:rsidRDefault="00224A6F" w:rsidP="00CF4D6C">
            <w:pPr>
              <w:pStyle w:val="MsgTableBody"/>
              <w:rPr>
                <w:ins w:id="608" w:author="Buitendijk, Hans" w:date="2022-08-19T16:29:00Z"/>
                <w:noProof/>
              </w:rPr>
            </w:pPr>
            <w:ins w:id="609" w:author="Buitendijk, Hans" w:date="2022-08-19T16:2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52787A" w:rsidRDefault="001A2290" w:rsidP="00CF4D6C">
            <w:pPr>
              <w:pStyle w:val="MsgTableBody"/>
              <w:rPr>
                <w:ins w:id="610" w:author="Buitendijk, Hans" w:date="2022-08-19T16:29:00Z"/>
                <w:noProof/>
              </w:rPr>
            </w:pPr>
            <w:ins w:id="611" w:author="Buitendijk, Hans" w:date="2022-08-24T17:39:00Z">
              <w:r>
                <w:rPr>
                  <w:noProof/>
                </w:rPr>
                <w:t>Recorded</w:t>
              </w:r>
            </w:ins>
            <w:ins w:id="612"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52787A" w:rsidRDefault="00224A6F" w:rsidP="00CF4D6C">
            <w:pPr>
              <w:pStyle w:val="MsgTableBody"/>
              <w:rPr>
                <w:ins w:id="613" w:author="Buitendijk, Hans" w:date="2022-08-19T16:29:00Z"/>
                <w:noProof/>
              </w:rPr>
            </w:pPr>
          </w:p>
        </w:tc>
        <w:tc>
          <w:tcPr>
            <w:tcW w:w="990" w:type="dxa"/>
            <w:tcBorders>
              <w:top w:val="dotted" w:sz="4" w:space="0" w:color="auto"/>
              <w:left w:val="nil"/>
              <w:bottom w:val="dotted" w:sz="4" w:space="0" w:color="auto"/>
              <w:right w:val="nil"/>
            </w:tcBorders>
            <w:shd w:val="clear" w:color="auto" w:fill="FFFFFF"/>
          </w:tcPr>
          <w:p w14:paraId="4F24A93B" w14:textId="77777777" w:rsidR="00224A6F" w:rsidRPr="0052787A" w:rsidRDefault="00224A6F" w:rsidP="00CF4D6C">
            <w:pPr>
              <w:pStyle w:val="MsgTableBody"/>
              <w:jc w:val="center"/>
              <w:rPr>
                <w:ins w:id="614" w:author="Buitendijk, Hans" w:date="2022-08-19T16:29:00Z"/>
                <w:noProof/>
              </w:rPr>
            </w:pPr>
            <w:ins w:id="615" w:author="Buitendijk, Hans" w:date="2022-08-19T16:29:00Z">
              <w:r>
                <w:rPr>
                  <w:noProof/>
                </w:rPr>
                <w:t>3</w:t>
              </w:r>
            </w:ins>
          </w:p>
        </w:tc>
      </w:tr>
      <w:tr w:rsidR="00224A6F" w:rsidRPr="0001097E" w14:paraId="3F5709BC" w14:textId="77777777" w:rsidTr="00224A6F">
        <w:tblPrEx>
          <w:tblCellMar>
            <w:left w:w="107" w:type="dxa"/>
            <w:right w:w="107" w:type="dxa"/>
          </w:tblCellMar>
          <w:tblLook w:val="04A0" w:firstRow="1" w:lastRow="0" w:firstColumn="1" w:lastColumn="0" w:noHBand="0" w:noVBand="1"/>
        </w:tblPrEx>
        <w:trPr>
          <w:jc w:val="center"/>
          <w:ins w:id="616" w:author="Buitendijk, Hans" w:date="2022-08-19T16:29:00Z"/>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52787A" w:rsidRDefault="00224A6F" w:rsidP="00CF4D6C">
            <w:pPr>
              <w:pStyle w:val="MsgTableBody"/>
              <w:rPr>
                <w:ins w:id="617" w:author="Buitendijk, Hans" w:date="2022-08-19T16:29:00Z"/>
                <w:noProof/>
              </w:rPr>
            </w:pPr>
            <w:ins w:id="618" w:author="Buitendijk, Hans" w:date="2022-08-19T16:29: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3C11605" w14:textId="7EF3C8A4" w:rsidR="00224A6F" w:rsidRPr="0052787A" w:rsidRDefault="00224A6F" w:rsidP="00CF4D6C">
            <w:pPr>
              <w:pStyle w:val="MsgTableBody"/>
              <w:rPr>
                <w:ins w:id="619" w:author="Buitendijk, Hans" w:date="2022-08-19T16:29:00Z"/>
                <w:noProof/>
              </w:rPr>
            </w:pPr>
            <w:ins w:id="620" w:author="Buitendijk, Hans" w:date="2022-08-19T16:29:00Z">
              <w:del w:id="621" w:author="Craig Newman" w:date="2023-07-03T07:38:00Z">
                <w:r w:rsidDel="00102005">
                  <w:rPr>
                    <w:noProof/>
                  </w:rPr>
                  <w:delText>Sex for Clinical Use</w:delText>
                </w:r>
              </w:del>
            </w:ins>
            <w:ins w:id="622"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52787A" w:rsidRDefault="00224A6F" w:rsidP="00CF4D6C">
            <w:pPr>
              <w:pStyle w:val="MsgTableBody"/>
              <w:rPr>
                <w:ins w:id="623" w:author="Buitendijk, Hans" w:date="2022-08-19T16:29:00Z"/>
                <w:noProof/>
              </w:rPr>
            </w:pPr>
          </w:p>
        </w:tc>
        <w:tc>
          <w:tcPr>
            <w:tcW w:w="990" w:type="dxa"/>
            <w:tcBorders>
              <w:top w:val="dotted" w:sz="4" w:space="0" w:color="auto"/>
              <w:left w:val="nil"/>
              <w:bottom w:val="dotted" w:sz="4" w:space="0" w:color="auto"/>
              <w:right w:val="nil"/>
            </w:tcBorders>
            <w:shd w:val="clear" w:color="auto" w:fill="FFFFFF"/>
          </w:tcPr>
          <w:p w14:paraId="6AFE7839" w14:textId="77777777" w:rsidR="00224A6F" w:rsidRPr="0052787A" w:rsidRDefault="00224A6F" w:rsidP="00CF4D6C">
            <w:pPr>
              <w:pStyle w:val="MsgTableBody"/>
              <w:jc w:val="center"/>
              <w:rPr>
                <w:ins w:id="624" w:author="Buitendijk, Hans" w:date="2022-08-19T16:29:00Z"/>
                <w:noProof/>
              </w:rPr>
            </w:pPr>
            <w:ins w:id="625" w:author="Buitendijk, Hans" w:date="2022-08-19T16:29:00Z">
              <w:r>
                <w:rPr>
                  <w:noProof/>
                </w:rPr>
                <w:t>3</w:t>
              </w:r>
            </w:ins>
          </w:p>
        </w:tc>
      </w:tr>
      <w:tr w:rsidR="00005FAA" w:rsidRPr="00152D83" w14:paraId="04D0B30C"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224A6F">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 xml:space="preserve">Assigning </w:t>
            </w:r>
            <w:r w:rsidRPr="00152D83">
              <w:rPr>
                <w:noProof/>
              </w:rPr>
              <w:lastRenderedPageBreak/>
              <w:t>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lastRenderedPageBreak/>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 xml:space="preserve">If this field, PID.3.4, is not valued, all values for this field are considered to be </w:t>
            </w:r>
            <w:r w:rsidRPr="00152D83">
              <w:rPr>
                <w:noProof/>
              </w:rPr>
              <w:lastRenderedPageBreak/>
              <w:t>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pPr>
        <w:pStyle w:val="Heading4"/>
        <w:pPrChange w:id="626" w:author="Buitendijk, Hans" w:date="2022-09-02T10:27:00Z">
          <w:pPr>
            <w:pStyle w:val="Heading4"/>
            <w:tabs>
              <w:tab w:val="clear" w:pos="360"/>
              <w:tab w:val="num" w:pos="720"/>
            </w:tabs>
          </w:pPr>
        </w:pPrChange>
      </w:pPr>
    </w:p>
    <w:p w14:paraId="4E96CBEB" w14:textId="77777777" w:rsidR="00005FAA" w:rsidRPr="00152D83" w:rsidRDefault="00005FAA">
      <w:pPr>
        <w:pStyle w:val="Heading4"/>
        <w:pPrChange w:id="627" w:author="Buitendijk, Hans" w:date="2022-09-02T10:27:00Z">
          <w:pPr>
            <w:pStyle w:val="Heading4"/>
            <w:tabs>
              <w:tab w:val="clear" w:pos="360"/>
              <w:tab w:val="num" w:pos="720"/>
            </w:tabs>
          </w:pPr>
        </w:pPrChange>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w:t>
      </w:r>
      <w:smartTag w:uri="urn:schemas-microsoft-com:office:smarttags" w:element="Street">
        <w:smartTag w:uri="urn:schemas-microsoft-com:office:smarttags" w:element="address">
          <w:r w:rsidRPr="00152D83">
            <w:t>Adam||19600614|M||C|2222 Home Street</w:t>
          </w:r>
        </w:smartTag>
      </w:smartTag>
      <w:r w:rsidRPr="00152D83">
        <w:t xml:space="preserve">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w:t>
      </w:r>
      <w:smartTag w:uri="urn:schemas-microsoft-com:office:smarttags" w:element="place">
        <w:r w:rsidRPr="00152D83">
          <w:t>CHU</w:t>
        </w:r>
      </w:smartTag>
      <w:r w:rsidRPr="00152D83">
        <w:t>^Y^L||213220929|0|0|19980821|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lastRenderedPageBreak/>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628" w:name="_Toc538410"/>
      <w:r w:rsidRPr="00152D83">
        <w:t>|</w:t>
      </w:r>
    </w:p>
    <w:p w14:paraId="0AEAE55D" w14:textId="77777777" w:rsidR="0054712A" w:rsidRDefault="0054712A" w:rsidP="00005FAA">
      <w:pPr>
        <w:pStyle w:val="Example"/>
      </w:pPr>
    </w:p>
    <w:p w14:paraId="706DCDE4" w14:textId="77777777" w:rsidR="0054712A" w:rsidRPr="00152D83" w:rsidRDefault="0054712A" w:rsidP="00956B53">
      <w:pPr>
        <w:pStyle w:val="Heading3"/>
      </w:pPr>
      <w:bookmarkStart w:id="629" w:name="_Toc28956809"/>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629"/>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lastRenderedPageBreak/>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956B53">
      <w:pPr>
        <w:pStyle w:val="Heading3"/>
      </w:pPr>
      <w:r w:rsidRPr="00152D83">
        <w:fldChar w:fldCharType="begin"/>
      </w:r>
      <w:r w:rsidRPr="00152D83">
        <w:instrText>xe “RRE: pharmacy”</w:instrText>
      </w:r>
      <w:r w:rsidRPr="00152D83">
        <w:fldChar w:fldCharType="end"/>
      </w:r>
      <w:bookmarkStart w:id="630" w:name="_Toc234306692"/>
      <w:bookmarkStart w:id="631" w:name="_Toc28956810"/>
      <w:r w:rsidRPr="00152D83">
        <w:t>RRE - Pharmacy/Treatment Encoded Order Acknowledg</w:t>
      </w:r>
      <w:r>
        <w:t>ment (Event O</w:t>
      </w:r>
      <w:r w:rsidR="00C30031">
        <w:t>50</w:t>
      </w:r>
      <w:r w:rsidRPr="00152D83">
        <w:t>)</w:t>
      </w:r>
      <w:bookmarkEnd w:id="630"/>
      <w:bookmarkEnd w:id="631"/>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12E5E1CC" w14:textId="77777777" w:rsidR="00A544FF" w:rsidRPr="00152D83" w:rsidRDefault="00A544FF" w:rsidP="00956B53">
      <w:pPr>
        <w:pStyle w:val="Heading3"/>
      </w:pPr>
      <w:bookmarkStart w:id="632" w:name="_Toc234306693"/>
      <w:bookmarkStart w:id="633" w:name="_Toc28956811"/>
      <w:r w:rsidRPr="00152D83">
        <w:t>R</w:t>
      </w:r>
      <w:r>
        <w:t>CV</w:t>
      </w:r>
      <w:r w:rsidRPr="00152D83">
        <w:t xml:space="preserve"> - Pharmacy/Treat</w:t>
      </w:r>
      <w:r>
        <w:t>ment Dispense Message (Event O59</w:t>
      </w:r>
      <w:r w:rsidRPr="00152D83">
        <w:t>)</w:t>
      </w:r>
      <w:bookmarkEnd w:id="632"/>
      <w:bookmarkEnd w:id="633"/>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lastRenderedPageBreak/>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lastRenderedPageBreak/>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lastRenderedPageBreak/>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Heading2"/>
        <w:tabs>
          <w:tab w:val="clear" w:pos="360"/>
          <w:tab w:val="num" w:pos="1080"/>
        </w:tabs>
        <w:rPr>
          <w:rFonts w:cs="Times New Roman"/>
          <w:noProof/>
        </w:rPr>
      </w:pPr>
      <w:bookmarkStart w:id="634" w:name="_Toc28956812"/>
      <w:r w:rsidRPr="00152D83">
        <w:rPr>
          <w:noProof/>
        </w:rPr>
        <w:t>Pharmacy/Treatment Segments</w:t>
      </w:r>
      <w:bookmarkEnd w:id="597"/>
      <w:bookmarkEnd w:id="598"/>
      <w:bookmarkEnd w:id="628"/>
      <w:bookmarkEnd w:id="634"/>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956B53">
      <w:pPr>
        <w:pStyle w:val="Heading3"/>
        <w:rPr>
          <w:rFonts w:cs="Times New Roman"/>
        </w:rPr>
      </w:pPr>
      <w:bookmarkStart w:id="635" w:name="_Toc496068807"/>
      <w:bookmarkStart w:id="636" w:name="_Toc498131218"/>
      <w:bookmarkStart w:id="637" w:name="_Toc538411"/>
      <w:bookmarkStart w:id="638" w:name="_Toc28956813"/>
      <w:r w:rsidRPr="00152D83">
        <w:t>RXO - Pharmacy/Treatment Order Segment</w:t>
      </w:r>
      <w:bookmarkEnd w:id="310"/>
      <w:bookmarkEnd w:id="311"/>
      <w:bookmarkEnd w:id="312"/>
      <w:bookmarkEnd w:id="313"/>
      <w:bookmarkEnd w:id="314"/>
      <w:bookmarkEnd w:id="315"/>
      <w:bookmarkEnd w:id="635"/>
      <w:bookmarkEnd w:id="636"/>
      <w:bookmarkEnd w:id="637"/>
      <w:bookmarkEnd w:id="638"/>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639" w:name="RXO"/>
      <w:bookmarkEnd w:id="639"/>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152D83" w:rsidRDefault="00000000" w:rsidP="00005FAA">
            <w:pPr>
              <w:pStyle w:val="AttributeTableBody"/>
              <w:rPr>
                <w:noProof/>
              </w:rPr>
            </w:pPr>
            <w:hyperlink r:id="rId17"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152D83" w:rsidRDefault="00000000" w:rsidP="00005FAA">
            <w:pPr>
              <w:pStyle w:val="AttributeTableBody"/>
              <w:rPr>
                <w:rStyle w:val="HyperlinkTable"/>
                <w:rFonts w:cs="Times New Roman"/>
                <w:noProof/>
              </w:rPr>
            </w:pPr>
            <w:hyperlink r:id="rId18"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152D83" w:rsidRDefault="00000000" w:rsidP="00005FAA">
            <w:pPr>
              <w:pStyle w:val="AttributeTableBody"/>
              <w:rPr>
                <w:noProof/>
              </w:rPr>
            </w:pPr>
            <w:hyperlink r:id="rId19"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152D83" w:rsidRDefault="00000000" w:rsidP="00005FAA">
            <w:pPr>
              <w:pStyle w:val="AttributeTableBody"/>
              <w:rPr>
                <w:noProof/>
              </w:rPr>
            </w:pPr>
            <w:hyperlink r:id="rId20"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152D83" w:rsidRDefault="00000000" w:rsidP="00005FAA">
            <w:pPr>
              <w:pStyle w:val="AttributeTableBody"/>
              <w:rPr>
                <w:rStyle w:val="HyperlinkTable"/>
                <w:rFonts w:cs="Times New Roman"/>
                <w:noProof/>
              </w:rPr>
            </w:pPr>
            <w:hyperlink r:id="rId2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152D83" w:rsidRDefault="00000000" w:rsidP="00005FAA">
            <w:pPr>
              <w:pStyle w:val="AttributeTableBody"/>
              <w:rPr>
                <w:rStyle w:val="HyperlinkTable"/>
                <w:rFonts w:cs="Times New Roman"/>
                <w:noProof/>
              </w:rPr>
            </w:pPr>
            <w:hyperlink r:id="rId22"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0E53B2" w:rsidRDefault="00000000" w:rsidP="000E53B2">
            <w:pPr>
              <w:pStyle w:val="AttributeTableBody"/>
              <w:rPr>
                <w:rStyle w:val="HyperlinkTable"/>
              </w:rPr>
            </w:pPr>
            <w:hyperlink r:id="rId23"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pPr>
        <w:pStyle w:val="Heading4"/>
        <w:rPr>
          <w:rFonts w:cs="Times New Roman"/>
        </w:rPr>
        <w:pPrChange w:id="640" w:author="Buitendijk, Hans" w:date="2022-09-02T10:27:00Z">
          <w:pPr>
            <w:pStyle w:val="Heading4"/>
            <w:tabs>
              <w:tab w:val="clear" w:pos="360"/>
              <w:tab w:val="num" w:pos="720"/>
            </w:tabs>
          </w:pPr>
        </w:pPrChange>
      </w:pPr>
      <w:bookmarkStart w:id="641" w:name="_Toc496068808"/>
      <w:bookmarkStart w:id="642" w:name="_Toc498131219"/>
      <w:r w:rsidRPr="00D34B58">
        <w:t>RXO field definitions</w:t>
      </w:r>
      <w:bookmarkEnd w:id="641"/>
      <w:bookmarkEnd w:id="642"/>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pPr>
        <w:pStyle w:val="Heading4"/>
        <w:pPrChange w:id="643" w:author="Buitendijk, Hans" w:date="2022-09-02T10:27:00Z">
          <w:pPr>
            <w:pStyle w:val="Heading4"/>
            <w:tabs>
              <w:tab w:val="clear" w:pos="360"/>
              <w:tab w:val="num" w:pos="720"/>
            </w:tabs>
          </w:pPr>
        </w:pPrChange>
      </w:pPr>
      <w:bookmarkStart w:id="644" w:name="_Toc464004294"/>
      <w:bookmarkStart w:id="645" w:name="_Toc464005074"/>
      <w:bookmarkStart w:id="646" w:name="_Toc464006364"/>
      <w:bookmarkStart w:id="647" w:name="_Toc496068809"/>
      <w:bookmarkStart w:id="648"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644"/>
      <w:bookmarkEnd w:id="645"/>
      <w:bookmarkEnd w:id="646"/>
      <w:bookmarkEnd w:id="647"/>
      <w:bookmarkEnd w:id="648"/>
    </w:p>
    <w:p w14:paraId="13EC2DAA" w14:textId="77777777" w:rsidR="0004774D" w:rsidRDefault="0004774D" w:rsidP="0004774D">
      <w:pPr>
        <w:pStyle w:val="Components"/>
        <w:rPr>
          <w:noProof/>
        </w:rPr>
      </w:pPr>
      <w:bookmarkStart w:id="64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49"/>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lastRenderedPageBreak/>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pPr>
        <w:pStyle w:val="Heading4"/>
        <w:pPrChange w:id="650" w:author="Buitendijk, Hans" w:date="2022-09-02T10:27:00Z">
          <w:pPr>
            <w:pStyle w:val="Heading4"/>
            <w:tabs>
              <w:tab w:val="clear" w:pos="360"/>
              <w:tab w:val="num" w:pos="720"/>
            </w:tabs>
          </w:pPr>
        </w:pPrChange>
      </w:pPr>
      <w:bookmarkStart w:id="651" w:name="_Toc496068810"/>
      <w:bookmarkStart w:id="652"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651"/>
      <w:bookmarkEnd w:id="652"/>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pPr>
        <w:pStyle w:val="Heading4"/>
        <w:pPrChange w:id="653" w:author="Buitendijk, Hans" w:date="2022-09-02T10:27:00Z">
          <w:pPr>
            <w:pStyle w:val="Heading4"/>
            <w:tabs>
              <w:tab w:val="clear" w:pos="360"/>
              <w:tab w:val="num" w:pos="720"/>
            </w:tabs>
          </w:pPr>
        </w:pPrChange>
      </w:pPr>
      <w:bookmarkStart w:id="654" w:name="_Toc496068811"/>
      <w:bookmarkStart w:id="655" w:name="_Toc498131222"/>
      <w:r w:rsidRPr="00152D83">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654"/>
      <w:bookmarkEnd w:id="655"/>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pPr>
        <w:pStyle w:val="Heading4"/>
        <w:pPrChange w:id="656" w:author="Buitendijk, Hans" w:date="2022-09-02T10:27:00Z">
          <w:pPr>
            <w:pStyle w:val="Heading4"/>
            <w:tabs>
              <w:tab w:val="clear" w:pos="360"/>
              <w:tab w:val="num" w:pos="720"/>
            </w:tabs>
          </w:pPr>
        </w:pPrChange>
      </w:pPr>
      <w:bookmarkStart w:id="657" w:name="_Toc464004299"/>
      <w:bookmarkStart w:id="658" w:name="_Toc464005079"/>
      <w:bookmarkStart w:id="659" w:name="_Toc464006369"/>
      <w:bookmarkStart w:id="660" w:name="_Toc496068812"/>
      <w:bookmarkStart w:id="661"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657"/>
      <w:bookmarkEnd w:id="658"/>
      <w:bookmarkEnd w:id="659"/>
      <w:bookmarkEnd w:id="660"/>
      <w:bookmarkEnd w:id="661"/>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pPr>
        <w:pStyle w:val="Heading4"/>
        <w:pPrChange w:id="662" w:author="Buitendijk, Hans" w:date="2022-09-02T10:27:00Z">
          <w:pPr>
            <w:pStyle w:val="Heading4"/>
            <w:tabs>
              <w:tab w:val="clear" w:pos="360"/>
              <w:tab w:val="num" w:pos="720"/>
            </w:tabs>
          </w:pPr>
        </w:pPrChange>
      </w:pPr>
      <w:bookmarkStart w:id="663" w:name="_Toc464004302"/>
      <w:bookmarkStart w:id="664" w:name="_Toc464005082"/>
      <w:bookmarkStart w:id="665" w:name="_Toc464006372"/>
      <w:bookmarkStart w:id="666" w:name="_Toc496068813"/>
      <w:bookmarkStart w:id="667" w:name="_Toc498131224"/>
      <w:r w:rsidRPr="00152D83">
        <w:lastRenderedPageBreak/>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663"/>
      <w:bookmarkEnd w:id="664"/>
      <w:bookmarkEnd w:id="665"/>
      <w:bookmarkEnd w:id="666"/>
      <w:bookmarkEnd w:id="667"/>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pPr>
        <w:pStyle w:val="Heading4"/>
        <w:pPrChange w:id="668" w:author="Buitendijk, Hans" w:date="2022-09-02T10:27:00Z">
          <w:pPr>
            <w:pStyle w:val="Heading4"/>
            <w:tabs>
              <w:tab w:val="clear" w:pos="360"/>
              <w:tab w:val="num" w:pos="720"/>
            </w:tabs>
          </w:pPr>
        </w:pPrChange>
      </w:pPr>
      <w:bookmarkStart w:id="669" w:name="_Toc496068814"/>
      <w:bookmarkStart w:id="670" w:name="_Toc498131225"/>
      <w:r w:rsidRPr="00152D83">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669"/>
      <w:bookmarkEnd w:id="670"/>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 xml:space="preserve">If the prescription is transmitted as free text using RXO-6, then RXO-1, RXO-2, and RXO-4 may be </w:t>
      </w:r>
      <w:proofErr w:type="gramStart"/>
      <w:r w:rsidRPr="003F1239">
        <w:t>blank</w:t>
      </w:r>
      <w:proofErr w:type="gramEnd"/>
      <w:r w:rsidRPr="003F1239">
        <w:t xml:space="preserve"> and the first subcomponent of RXO-6 must be blank. Otherwise, RXO-1, RXO-2 and RXO-4 are mandatory.</w:t>
      </w:r>
    </w:p>
    <w:p w14:paraId="08CDCB47" w14:textId="77777777" w:rsidR="00005FAA" w:rsidRPr="00152D83" w:rsidRDefault="00005FAA">
      <w:pPr>
        <w:pStyle w:val="Heading4"/>
        <w:pPrChange w:id="671" w:author="Buitendijk, Hans" w:date="2022-09-02T10:27:00Z">
          <w:pPr>
            <w:pStyle w:val="Heading4"/>
            <w:tabs>
              <w:tab w:val="clear" w:pos="360"/>
              <w:tab w:val="num" w:pos="720"/>
            </w:tabs>
          </w:pPr>
        </w:pPrChange>
      </w:pPr>
      <w:bookmarkStart w:id="672" w:name="_Toc496068815"/>
      <w:bookmarkStart w:id="673"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672"/>
      <w:bookmarkEnd w:id="673"/>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pPr>
        <w:pStyle w:val="Heading4"/>
        <w:rPr>
          <w:rFonts w:cs="Times New Roman"/>
        </w:rPr>
        <w:pPrChange w:id="674" w:author="Buitendijk, Hans" w:date="2022-09-02T10:27:00Z">
          <w:pPr>
            <w:pStyle w:val="Heading4"/>
            <w:tabs>
              <w:tab w:val="clear" w:pos="360"/>
              <w:tab w:val="num" w:pos="720"/>
            </w:tabs>
          </w:pPr>
        </w:pPrChange>
      </w:pPr>
      <w:bookmarkStart w:id="675" w:name="_Toc496068816"/>
      <w:bookmarkStart w:id="676" w:name="_Toc498131227"/>
      <w:r w:rsidRPr="00152D83">
        <w:lastRenderedPageBreak/>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675"/>
      <w:bookmarkEnd w:id="676"/>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pPr>
        <w:pStyle w:val="Heading4"/>
        <w:pPrChange w:id="677" w:author="Buitendijk, Hans" w:date="2022-09-02T10:27:00Z">
          <w:pPr>
            <w:pStyle w:val="Heading4"/>
            <w:tabs>
              <w:tab w:val="clear" w:pos="360"/>
              <w:tab w:val="num" w:pos="720"/>
            </w:tabs>
          </w:pPr>
        </w:pPrChange>
      </w:pPr>
      <w:bookmarkStart w:id="678" w:name="_Toc496068817"/>
      <w:bookmarkStart w:id="679"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678"/>
      <w:bookmarkEnd w:id="679"/>
    </w:p>
    <w:p w14:paraId="73B57C8F" w14:textId="206D2531"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24" w:anchor="HL70161" w:history="1">
        <w:r w:rsidRPr="00060B58">
          <w:rPr>
            <w:rStyle w:val="ReferenceHL7Table"/>
          </w:rPr>
          <w:t>HL7 Table 0161 – Allow Substitution</w:t>
        </w:r>
      </w:hyperlink>
      <w:r>
        <w:rPr>
          <w:noProof/>
        </w:rPr>
        <w:t xml:space="preserve"> in Chapter 2C, Code Tables, for valid codes.</w:t>
      </w:r>
    </w:p>
    <w:bookmarkStart w:id="680" w:name="HL70161"/>
    <w:bookmarkEnd w:id="680"/>
    <w:p w14:paraId="147862DA" w14:textId="77777777" w:rsidR="00005FAA" w:rsidRPr="00152D83" w:rsidRDefault="00005FAA">
      <w:pPr>
        <w:pStyle w:val="Heading4"/>
        <w:pPrChange w:id="681" w:author="Buitendijk, Hans" w:date="2022-09-02T10:27:00Z">
          <w:pPr>
            <w:pStyle w:val="Heading4"/>
            <w:tabs>
              <w:tab w:val="clear" w:pos="360"/>
              <w:tab w:val="num" w:pos="720"/>
            </w:tabs>
          </w:pPr>
        </w:pPrChange>
      </w:pPr>
      <w:r>
        <w:fldChar w:fldCharType="begin"/>
      </w:r>
      <w:r>
        <w:fldChar w:fldCharType="end"/>
      </w:r>
      <w:bookmarkStart w:id="682" w:name="_Toc464004305"/>
      <w:bookmarkStart w:id="683" w:name="_Toc464005085"/>
      <w:bookmarkStart w:id="684" w:name="_Toc464006375"/>
      <w:bookmarkStart w:id="685" w:name="_Toc496068818"/>
      <w:bookmarkStart w:id="686"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682"/>
      <w:bookmarkEnd w:id="683"/>
      <w:bookmarkEnd w:id="684"/>
      <w:bookmarkEnd w:id="685"/>
      <w:bookmarkEnd w:id="686"/>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pPr>
        <w:pStyle w:val="Heading4"/>
        <w:pPrChange w:id="687" w:author="Buitendijk, Hans" w:date="2022-09-02T10:27:00Z">
          <w:pPr>
            <w:pStyle w:val="Heading4"/>
            <w:tabs>
              <w:tab w:val="clear" w:pos="360"/>
              <w:tab w:val="num" w:pos="720"/>
            </w:tabs>
          </w:pPr>
        </w:pPrChange>
      </w:pPr>
      <w:bookmarkStart w:id="688" w:name="_Toc464004308"/>
      <w:bookmarkStart w:id="689" w:name="_Toc464005088"/>
      <w:bookmarkStart w:id="690" w:name="_Toc464006378"/>
      <w:bookmarkStart w:id="691" w:name="_Toc496068819"/>
      <w:bookmarkStart w:id="692"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688"/>
      <w:bookmarkEnd w:id="689"/>
      <w:bookmarkEnd w:id="690"/>
      <w:bookmarkEnd w:id="691"/>
      <w:bookmarkEnd w:id="692"/>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pPr>
        <w:pStyle w:val="Heading4"/>
        <w:pPrChange w:id="693" w:author="Buitendijk, Hans" w:date="2022-09-02T10:27:00Z">
          <w:pPr>
            <w:pStyle w:val="Heading4"/>
            <w:tabs>
              <w:tab w:val="clear" w:pos="360"/>
              <w:tab w:val="num" w:pos="720"/>
            </w:tabs>
          </w:pPr>
        </w:pPrChange>
      </w:pPr>
      <w:bookmarkStart w:id="694" w:name="_Toc464004311"/>
      <w:bookmarkStart w:id="695" w:name="_Toc464005091"/>
      <w:bookmarkStart w:id="696" w:name="_Toc464006381"/>
      <w:bookmarkStart w:id="697" w:name="_Toc496068820"/>
      <w:bookmarkStart w:id="698"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694"/>
      <w:bookmarkEnd w:id="695"/>
      <w:bookmarkEnd w:id="696"/>
      <w:bookmarkEnd w:id="697"/>
      <w:bookmarkEnd w:id="698"/>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pPr>
        <w:pStyle w:val="Heading4"/>
        <w:pPrChange w:id="699" w:author="Buitendijk, Hans" w:date="2022-09-02T10:27:00Z">
          <w:pPr>
            <w:pStyle w:val="Heading4"/>
            <w:tabs>
              <w:tab w:val="clear" w:pos="360"/>
              <w:tab w:val="num" w:pos="720"/>
            </w:tabs>
          </w:pPr>
        </w:pPrChange>
      </w:pPr>
      <w:bookmarkStart w:id="700" w:name="_Toc496068821"/>
      <w:bookmarkStart w:id="701" w:name="_Toc498131232"/>
      <w:r w:rsidRPr="00152D83">
        <w:lastRenderedPageBreak/>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700"/>
      <w:bookmarkEnd w:id="701"/>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pPr>
        <w:pStyle w:val="Heading4"/>
        <w:pPrChange w:id="702" w:author="Buitendijk, Hans" w:date="2022-09-02T10:27:00Z">
          <w:pPr>
            <w:pStyle w:val="Heading4"/>
            <w:tabs>
              <w:tab w:val="clear" w:pos="360"/>
              <w:tab w:val="num" w:pos="720"/>
            </w:tabs>
          </w:pPr>
        </w:pPrChange>
      </w:pPr>
      <w:bookmarkStart w:id="703" w:name="_Toc496068822"/>
      <w:bookmarkStart w:id="704"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703"/>
      <w:bookmarkEnd w:id="704"/>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pPr>
        <w:pStyle w:val="Heading4"/>
        <w:pPrChange w:id="705" w:author="Buitendijk, Hans" w:date="2022-09-02T10:27:00Z">
          <w:pPr>
            <w:pStyle w:val="Heading4"/>
            <w:tabs>
              <w:tab w:val="clear" w:pos="360"/>
              <w:tab w:val="num" w:pos="720"/>
            </w:tabs>
          </w:pPr>
        </w:pPrChange>
      </w:pPr>
      <w:bookmarkStart w:id="706" w:name="_Toc496068823"/>
      <w:bookmarkStart w:id="707" w:name="_Toc498131234"/>
      <w:r w:rsidRPr="00152D83">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706"/>
      <w:bookmarkEnd w:id="707"/>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pPr>
        <w:pStyle w:val="Heading4"/>
        <w:pPrChange w:id="708" w:author="Buitendijk, Hans" w:date="2022-09-02T10:27:00Z">
          <w:pPr>
            <w:pStyle w:val="Heading4"/>
            <w:tabs>
              <w:tab w:val="clear" w:pos="360"/>
              <w:tab w:val="num" w:pos="720"/>
            </w:tabs>
          </w:pPr>
        </w:pPrChange>
      </w:pPr>
      <w:bookmarkStart w:id="709" w:name="_Toc496068824"/>
      <w:bookmarkStart w:id="710"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709"/>
      <w:bookmarkEnd w:id="710"/>
    </w:p>
    <w:p w14:paraId="023A015E" w14:textId="48D80334" w:rsidR="00005FAA" w:rsidRPr="00152D83" w:rsidRDefault="00005FAA" w:rsidP="00005FAA">
      <w:pPr>
        <w:pStyle w:val="NormalIndented"/>
        <w:rPr>
          <w:noProof/>
        </w:rPr>
      </w:pPr>
      <w:r w:rsidRPr="00152D83">
        <w:rPr>
          <w:noProof/>
        </w:rPr>
        <w:t xml:space="preserve">Definition:  This field uses </w:t>
      </w:r>
      <w:hyperlink r:id="rId25"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pPr>
        <w:pStyle w:val="Heading4"/>
        <w:pPrChange w:id="711" w:author="Buitendijk, Hans" w:date="2022-09-02T10:27:00Z">
          <w:pPr>
            <w:pStyle w:val="Heading4"/>
            <w:tabs>
              <w:tab w:val="clear" w:pos="360"/>
              <w:tab w:val="num" w:pos="720"/>
            </w:tabs>
          </w:pPr>
        </w:pPrChange>
      </w:pPr>
      <w:bookmarkStart w:id="712" w:name="_Toc496068825"/>
      <w:bookmarkStart w:id="713"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712"/>
      <w:bookmarkEnd w:id="713"/>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lastRenderedPageBreak/>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pPr>
        <w:pStyle w:val="Heading4"/>
        <w:pPrChange w:id="714" w:author="Buitendijk, Hans" w:date="2022-09-02T10:27:00Z">
          <w:pPr>
            <w:pStyle w:val="Heading4"/>
            <w:tabs>
              <w:tab w:val="clear" w:pos="360"/>
              <w:tab w:val="num" w:pos="720"/>
            </w:tabs>
          </w:pPr>
        </w:pPrChange>
      </w:pPr>
      <w:bookmarkStart w:id="715" w:name="_Toc496068826"/>
      <w:bookmarkStart w:id="716"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715"/>
      <w:bookmarkEnd w:id="716"/>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pPr>
        <w:pStyle w:val="Heading4"/>
        <w:pPrChange w:id="717" w:author="Buitendijk, Hans" w:date="2022-09-02T10:27:00Z">
          <w:pPr>
            <w:pStyle w:val="Heading4"/>
            <w:tabs>
              <w:tab w:val="clear" w:pos="360"/>
              <w:tab w:val="num" w:pos="720"/>
            </w:tabs>
          </w:pPr>
        </w:pPrChange>
      </w:pPr>
      <w:bookmarkStart w:id="718" w:name="_Toc496068827"/>
      <w:bookmarkStart w:id="719"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718"/>
      <w:bookmarkEnd w:id="719"/>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lastRenderedPageBreak/>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pPr>
        <w:pStyle w:val="Heading4"/>
        <w:pPrChange w:id="720" w:author="Buitendijk, Hans" w:date="2022-09-02T10:27:00Z">
          <w:pPr>
            <w:pStyle w:val="Heading4"/>
            <w:tabs>
              <w:tab w:val="clear" w:pos="360"/>
              <w:tab w:val="num" w:pos="720"/>
            </w:tabs>
          </w:pPr>
        </w:pPrChange>
      </w:pPr>
      <w:bookmarkStart w:id="721" w:name="_Toc496068828"/>
      <w:bookmarkStart w:id="722" w:name="_Toc498131239"/>
      <w:r w:rsidRPr="00152D83">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721"/>
      <w:bookmarkEnd w:id="722"/>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pPr>
        <w:pStyle w:val="Heading4"/>
        <w:pPrChange w:id="723" w:author="Buitendijk, Hans" w:date="2022-09-02T10:27:00Z">
          <w:pPr>
            <w:pStyle w:val="Heading4"/>
            <w:tabs>
              <w:tab w:val="clear" w:pos="360"/>
              <w:tab w:val="num" w:pos="720"/>
            </w:tabs>
          </w:pPr>
        </w:pPrChange>
      </w:pPr>
      <w:bookmarkStart w:id="724" w:name="_Toc496068829"/>
      <w:bookmarkStart w:id="725"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724"/>
      <w:bookmarkEnd w:id="725"/>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pPr>
        <w:pStyle w:val="Heading4"/>
        <w:pPrChange w:id="726" w:author="Buitendijk, Hans" w:date="2022-09-02T10:27:00Z">
          <w:pPr>
            <w:pStyle w:val="Heading4"/>
            <w:tabs>
              <w:tab w:val="clear" w:pos="360"/>
              <w:tab w:val="num" w:pos="720"/>
            </w:tabs>
          </w:pPr>
        </w:pPrChange>
      </w:pPr>
      <w:bookmarkStart w:id="727" w:name="_Toc496068830"/>
      <w:bookmarkStart w:id="728"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727"/>
      <w:bookmarkEnd w:id="728"/>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pPr>
        <w:pStyle w:val="Heading4"/>
        <w:pPrChange w:id="729" w:author="Buitendijk, Hans" w:date="2022-09-02T10:27:00Z">
          <w:pPr>
            <w:pStyle w:val="Heading4"/>
            <w:tabs>
              <w:tab w:val="clear" w:pos="360"/>
              <w:tab w:val="num" w:pos="720"/>
            </w:tabs>
          </w:pPr>
        </w:pPrChange>
      </w:pPr>
      <w:bookmarkStart w:id="730" w:name="_Toc496068831"/>
      <w:bookmarkStart w:id="731"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730"/>
      <w:bookmarkEnd w:id="731"/>
    </w:p>
    <w:p w14:paraId="6A8DCBA9" w14:textId="77777777" w:rsidR="0004774D" w:rsidRDefault="0004774D" w:rsidP="0004774D">
      <w:pPr>
        <w:pStyle w:val="Components"/>
      </w:pPr>
      <w:bookmarkStart w:id="732"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32"/>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pPr>
        <w:pStyle w:val="Heading4"/>
        <w:pPrChange w:id="733" w:author="Buitendijk, Hans" w:date="2022-09-02T10:27:00Z">
          <w:pPr>
            <w:pStyle w:val="Heading4"/>
            <w:tabs>
              <w:tab w:val="clear" w:pos="360"/>
              <w:tab w:val="num" w:pos="720"/>
            </w:tabs>
          </w:pPr>
        </w:pPrChange>
      </w:pPr>
      <w:bookmarkStart w:id="734" w:name="_Toc464004320"/>
      <w:bookmarkStart w:id="735" w:name="_Toc464005100"/>
      <w:bookmarkStart w:id="736" w:name="_Toc464006388"/>
      <w:bookmarkStart w:id="737" w:name="_Toc496068832"/>
      <w:bookmarkStart w:id="738" w:name="_Toc498131243"/>
      <w:r w:rsidRPr="00152D83">
        <w:lastRenderedPageBreak/>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734"/>
      <w:bookmarkEnd w:id="735"/>
      <w:bookmarkEnd w:id="736"/>
      <w:r w:rsidRPr="00152D83">
        <w:t>(CWE)   01476</w:t>
      </w:r>
      <w:bookmarkEnd w:id="737"/>
      <w:bookmarkEnd w:id="738"/>
    </w:p>
    <w:p w14:paraId="1194B5AE" w14:textId="77777777" w:rsidR="0004774D" w:rsidRDefault="0004774D" w:rsidP="0004774D">
      <w:pPr>
        <w:pStyle w:val="Components"/>
        <w:rPr>
          <w:noProof/>
        </w:rPr>
      </w:pPr>
      <w:bookmarkStart w:id="739" w:name="_Toc464004321"/>
      <w:bookmarkStart w:id="740" w:name="_Toc464005101"/>
      <w:bookmarkStart w:id="741"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739"/>
      <w:bookmarkEnd w:id="740"/>
      <w:bookmarkEnd w:id="741"/>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pPr>
        <w:pStyle w:val="Heading4"/>
        <w:pPrChange w:id="742" w:author="Buitendijk, Hans" w:date="2022-09-02T10:27:00Z">
          <w:pPr>
            <w:pStyle w:val="Heading4"/>
            <w:tabs>
              <w:tab w:val="clear" w:pos="360"/>
              <w:tab w:val="num" w:pos="720"/>
            </w:tabs>
          </w:pPr>
        </w:pPrChange>
      </w:pPr>
      <w:bookmarkStart w:id="743" w:name="_Toc348245097"/>
      <w:bookmarkStart w:id="744" w:name="_Toc348258408"/>
      <w:bookmarkStart w:id="745" w:name="_Toc348263526"/>
      <w:bookmarkStart w:id="746" w:name="_Toc348336899"/>
      <w:bookmarkStart w:id="747" w:name="_Toc348773852"/>
      <w:bookmarkStart w:id="748" w:name="_Toc359236219"/>
      <w:bookmarkStart w:id="749" w:name="_Toc496068833"/>
      <w:bookmarkStart w:id="750"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pPr>
        <w:pStyle w:val="Heading4"/>
        <w:pPrChange w:id="751" w:author="Buitendijk, Hans" w:date="2022-09-02T10:27:00Z">
          <w:pPr>
            <w:pStyle w:val="Heading4"/>
            <w:tabs>
              <w:tab w:val="clear" w:pos="360"/>
              <w:tab w:val="num" w:pos="720"/>
            </w:tabs>
          </w:pPr>
        </w:pPrChange>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pPr>
        <w:pStyle w:val="Heading4"/>
        <w:pPrChange w:id="752" w:author="Buitendijk, Hans" w:date="2022-09-02T10:27:00Z">
          <w:pPr>
            <w:pStyle w:val="Heading4"/>
            <w:tabs>
              <w:tab w:val="clear" w:pos="360"/>
              <w:tab w:val="num" w:pos="720"/>
            </w:tabs>
          </w:pPr>
        </w:pPrChange>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177FF971"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26"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pPr>
        <w:pStyle w:val="Heading4"/>
        <w:pPrChange w:id="753" w:author="Buitendijk, Hans" w:date="2022-09-02T10:27:00Z">
          <w:pPr>
            <w:pStyle w:val="Heading4"/>
            <w:tabs>
              <w:tab w:val="clear" w:pos="360"/>
              <w:tab w:val="num" w:pos="720"/>
            </w:tabs>
          </w:pPr>
        </w:pPrChange>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pPr>
        <w:pStyle w:val="Heading4"/>
        <w:pPrChange w:id="754" w:author="Buitendijk, Hans" w:date="2022-09-02T10:27:00Z">
          <w:pPr>
            <w:pStyle w:val="Heading4"/>
            <w:tabs>
              <w:tab w:val="clear" w:pos="360"/>
              <w:tab w:val="num" w:pos="720"/>
            </w:tabs>
          </w:pPr>
        </w:pPrChange>
      </w:pPr>
      <w:bookmarkStart w:id="755" w:name="_Toc538412"/>
      <w:r w:rsidRPr="00152D83">
        <w:lastRenderedPageBreak/>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756" w:name="EIComponent"/>
      <w:r>
        <w:t>Components:  &lt;Entity Identifier (ST)&gt; ^ &lt;Namespace ID (IS)&gt; ^ &lt;Universal ID (ST)&gt; ^ &lt;Universal ID Type (ID)&gt;</w:t>
      </w:r>
      <w:bookmarkEnd w:id="756"/>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pPr>
        <w:pStyle w:val="Heading4"/>
        <w:pPrChange w:id="757" w:author="Buitendijk, Hans" w:date="2022-09-02T10:27:00Z">
          <w:pPr>
            <w:pStyle w:val="Heading4"/>
            <w:tabs>
              <w:tab w:val="clear" w:pos="360"/>
              <w:tab w:val="num" w:pos="720"/>
            </w:tabs>
          </w:pPr>
        </w:pPrChange>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pPr>
        <w:pStyle w:val="Heading4"/>
        <w:pPrChange w:id="758" w:author="Buitendijk, Hans" w:date="2022-09-02T10:27:00Z">
          <w:pPr>
            <w:pStyle w:val="Heading4"/>
            <w:tabs>
              <w:tab w:val="clear" w:pos="360"/>
              <w:tab w:val="num" w:pos="720"/>
            </w:tabs>
          </w:pPr>
        </w:pPrChange>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75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59"/>
    </w:p>
    <w:p w14:paraId="0381BD2B" w14:textId="428EDE83"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7"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 xml:space="preserve">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w:t>
      </w:r>
      <w:r w:rsidRPr="00152D83">
        <w:rPr>
          <w:noProof/>
        </w:rPr>
        <w:lastRenderedPageBreak/>
        <w:t>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760" w:name="HL70725"/>
    <w:bookmarkEnd w:id="760"/>
    <w:p w14:paraId="2E8014A2" w14:textId="41E0B119" w:rsidR="00005FAA" w:rsidRPr="00152D83" w:rsidRDefault="00005FAA">
      <w:pPr>
        <w:pStyle w:val="Heading4"/>
        <w:pPrChange w:id="761" w:author="Buitendijk, Hans" w:date="2022-09-02T10:27:00Z">
          <w:pPr>
            <w:pStyle w:val="Heading4"/>
            <w:tabs>
              <w:tab w:val="clear" w:pos="360"/>
              <w:tab w:val="num" w:pos="720"/>
            </w:tabs>
          </w:pPr>
        </w:pPrChange>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pPr>
        <w:pStyle w:val="Heading4"/>
        <w:pPrChange w:id="762" w:author="Buitendijk, Hans" w:date="2022-09-02T10:27:00Z">
          <w:pPr>
            <w:pStyle w:val="Heading4"/>
            <w:tabs>
              <w:tab w:val="clear" w:pos="360"/>
              <w:tab w:val="num" w:pos="720"/>
            </w:tabs>
          </w:pPr>
        </w:pPrChange>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pPr>
        <w:pStyle w:val="Heading4"/>
        <w:pPrChange w:id="763" w:author="Buitendijk, Hans" w:date="2022-09-02T10:27:00Z">
          <w:pPr>
            <w:pStyle w:val="Heading4"/>
            <w:tabs>
              <w:tab w:val="clear" w:pos="360"/>
              <w:tab w:val="num" w:pos="720"/>
            </w:tabs>
          </w:pPr>
        </w:pPrChange>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76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764"/>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pPr>
        <w:pStyle w:val="Heading4"/>
        <w:pPrChange w:id="765" w:author="Buitendijk, Hans" w:date="2022-09-02T10:27:00Z">
          <w:pPr>
            <w:pStyle w:val="Heading4"/>
            <w:tabs>
              <w:tab w:val="clear" w:pos="360"/>
              <w:tab w:val="num" w:pos="720"/>
            </w:tabs>
          </w:pPr>
        </w:pPrChange>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pPr>
        <w:pStyle w:val="Heading4"/>
        <w:pPrChange w:id="766" w:author="Buitendijk, Hans" w:date="2022-09-02T10:27:00Z">
          <w:pPr>
            <w:pStyle w:val="Heading4"/>
            <w:tabs>
              <w:tab w:val="clear" w:pos="360"/>
              <w:tab w:val="num" w:pos="720"/>
            </w:tabs>
          </w:pPr>
        </w:pPrChange>
      </w:pPr>
      <w:bookmarkStart w:id="767" w:name="_Toc496068668"/>
      <w:bookmarkStart w:id="768"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767"/>
      <w:bookmarkEnd w:id="768"/>
      <w:r w:rsidRPr="00152D83">
        <w:t>02309</w:t>
      </w:r>
    </w:p>
    <w:p w14:paraId="0E1DE42B" w14:textId="77777777" w:rsidR="0004774D" w:rsidRDefault="0004774D" w:rsidP="0004774D">
      <w:pPr>
        <w:pStyle w:val="Components"/>
      </w:pPr>
      <w:bookmarkStart w:id="76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769"/>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956B53">
      <w:pPr>
        <w:pStyle w:val="Heading3"/>
        <w:rPr>
          <w:rFonts w:cs="Times New Roman"/>
        </w:rPr>
      </w:pPr>
      <w:bookmarkStart w:id="770" w:name="_Toc28956814"/>
      <w:r w:rsidRPr="00152D83">
        <w:t>RXR - Pharmacy/</w:t>
      </w:r>
      <w:smartTag w:uri="urn:schemas-microsoft-com:office:smarttags" w:element="Street">
        <w:smartTag w:uri="urn:schemas-microsoft-com:office:smarttags" w:element="address">
          <w:r w:rsidRPr="00152D83">
            <w:t>Treatment Route</w:t>
          </w:r>
        </w:smartTag>
      </w:smartTag>
      <w:r w:rsidRPr="00152D83">
        <w:t xml:space="preserve"> Segment</w:t>
      </w:r>
      <w:bookmarkEnd w:id="743"/>
      <w:bookmarkEnd w:id="744"/>
      <w:bookmarkEnd w:id="745"/>
      <w:bookmarkEnd w:id="746"/>
      <w:bookmarkEnd w:id="747"/>
      <w:bookmarkEnd w:id="748"/>
      <w:bookmarkEnd w:id="749"/>
      <w:bookmarkEnd w:id="750"/>
      <w:bookmarkEnd w:id="755"/>
      <w:bookmarkEnd w:id="770"/>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 xml:space="preserve">The </w:t>
      </w:r>
      <w:smartTag w:uri="urn:schemas-microsoft-com:office:smarttags" w:element="Street">
        <w:smartTag w:uri="urn:schemas-microsoft-com:office:smarttags" w:element="address">
          <w:r w:rsidRPr="00152D83">
            <w:rPr>
              <w:noProof/>
            </w:rPr>
            <w:t>Pharmacy/Treatment Route</w:t>
          </w:r>
        </w:smartTag>
      </w:smartTag>
      <w:r w:rsidRPr="00152D83">
        <w:rPr>
          <w:noProof/>
        </w:rPr>
        <w:t xml:space="preserv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lastRenderedPageBreak/>
        <w:t xml:space="preserve">HL7 Attribute Table – </w:t>
      </w:r>
      <w:bookmarkStart w:id="771" w:name="RXR"/>
      <w:r w:rsidRPr="00152D83">
        <w:rPr>
          <w:noProof/>
        </w:rPr>
        <w:t>RXR</w:t>
      </w:r>
      <w:bookmarkEnd w:id="771"/>
      <w:r w:rsidRPr="00152D83">
        <w:rPr>
          <w:noProof/>
        </w:rPr>
        <w:t xml:space="preserve"> – </w:t>
      </w:r>
      <w:smartTag w:uri="urn:schemas-microsoft-com:office:smarttags" w:element="Street">
        <w:smartTag w:uri="urn:schemas-microsoft-com:office:smarttags" w:element="address">
          <w:r w:rsidRPr="00152D83">
            <w:rPr>
              <w:noProof/>
            </w:rPr>
            <w:t>Pharmacy/Treatment Route</w:t>
          </w:r>
        </w:smartTag>
      </w:smartTag>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152D83" w:rsidRDefault="00000000" w:rsidP="00005FAA">
            <w:pPr>
              <w:pStyle w:val="AttributeTableBody"/>
              <w:rPr>
                <w:rStyle w:val="HyperlinkTable"/>
                <w:rFonts w:cs="Times New Roman"/>
                <w:noProof/>
              </w:rPr>
            </w:pPr>
            <w:hyperlink r:id="rId28"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152D83" w:rsidRDefault="00000000" w:rsidP="00005FAA">
            <w:pPr>
              <w:pStyle w:val="AttributeTableBody"/>
              <w:rPr>
                <w:rStyle w:val="HyperlinkTable"/>
                <w:rFonts w:cs="Times New Roman"/>
                <w:noProof/>
              </w:rPr>
            </w:pPr>
            <w:hyperlink r:id="rId29"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152D83" w:rsidRDefault="00000000" w:rsidP="00005FAA">
            <w:pPr>
              <w:pStyle w:val="AttributeTableBody"/>
              <w:rPr>
                <w:rStyle w:val="HyperlinkTable"/>
                <w:rFonts w:cs="Times New Roman"/>
                <w:noProof/>
              </w:rPr>
            </w:pPr>
            <w:hyperlink r:id="rId30"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152D83" w:rsidRDefault="00000000" w:rsidP="00005FAA">
            <w:pPr>
              <w:pStyle w:val="AttributeTableBody"/>
              <w:rPr>
                <w:rStyle w:val="HyperlinkTable"/>
                <w:rFonts w:cs="Times New Roman"/>
                <w:noProof/>
              </w:rPr>
            </w:pPr>
            <w:hyperlink r:id="rId31"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152D83" w:rsidRDefault="00000000" w:rsidP="00005FAA">
            <w:pPr>
              <w:pStyle w:val="AttributeTableBody"/>
              <w:rPr>
                <w:noProof/>
              </w:rPr>
            </w:pPr>
            <w:hyperlink r:id="rId32"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C34F01" w:rsidRDefault="00000000" w:rsidP="00005FAA">
            <w:pPr>
              <w:pStyle w:val="AttributeTableBody"/>
              <w:rPr>
                <w:rStyle w:val="HyperlinkTable"/>
                <w:rFonts w:cs="Times New Roman"/>
                <w:noProof/>
              </w:rPr>
            </w:pPr>
            <w:hyperlink r:id="rId33"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pPr>
        <w:pStyle w:val="Heading4"/>
        <w:rPr>
          <w:rFonts w:cs="Times New Roman"/>
        </w:rPr>
        <w:pPrChange w:id="772" w:author="Buitendijk, Hans" w:date="2022-09-02T10:27:00Z">
          <w:pPr>
            <w:pStyle w:val="Heading4"/>
            <w:tabs>
              <w:tab w:val="clear" w:pos="360"/>
              <w:tab w:val="num" w:pos="720"/>
            </w:tabs>
          </w:pPr>
        </w:pPrChange>
      </w:pPr>
      <w:bookmarkStart w:id="773" w:name="_Toc496068834"/>
      <w:bookmarkStart w:id="774" w:name="_Toc498131245"/>
      <w:r w:rsidRPr="00C34F01">
        <w:t>RXR field definitions</w:t>
      </w:r>
      <w:bookmarkEnd w:id="773"/>
      <w:bookmarkEnd w:id="774"/>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pPr>
        <w:pStyle w:val="Heading4"/>
        <w:pPrChange w:id="775" w:author="Buitendijk, Hans" w:date="2022-09-02T10:27:00Z">
          <w:pPr>
            <w:pStyle w:val="Heading4"/>
            <w:tabs>
              <w:tab w:val="clear" w:pos="360"/>
              <w:tab w:val="num" w:pos="720"/>
            </w:tabs>
          </w:pPr>
        </w:pPrChange>
      </w:pPr>
      <w:bookmarkStart w:id="776" w:name="_Toc496068835"/>
      <w:bookmarkStart w:id="777" w:name="_Toc498131246"/>
      <w:smartTag w:uri="urn:schemas-microsoft-com:office:smarttags" w:element="Street">
        <w:smartTag w:uri="urn:schemas-microsoft-com:office:smarttags" w:element="address">
          <w:r w:rsidRPr="00C34F01">
            <w:t>RXR-1   Route</w:t>
          </w:r>
        </w:smartTag>
      </w:smartTag>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776"/>
      <w:bookmarkEnd w:id="777"/>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017EF3C8"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34"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778" w:name="HL70162"/>
    <w:bookmarkEnd w:id="778"/>
    <w:p w14:paraId="01D2FFBE" w14:textId="77777777" w:rsidR="00005FAA" w:rsidRPr="00152D83" w:rsidRDefault="00005FAA">
      <w:pPr>
        <w:pStyle w:val="Heading4"/>
        <w:pPrChange w:id="779" w:author="Buitendijk, Hans" w:date="2022-09-02T10:27:00Z">
          <w:pPr>
            <w:pStyle w:val="Heading4"/>
            <w:tabs>
              <w:tab w:val="clear" w:pos="360"/>
              <w:tab w:val="num" w:pos="720"/>
            </w:tabs>
          </w:pPr>
        </w:pPrChange>
      </w:pPr>
      <w:r>
        <w:fldChar w:fldCharType="begin"/>
      </w:r>
      <w:r>
        <w:fldChar w:fldCharType="end"/>
      </w:r>
      <w:bookmarkStart w:id="780" w:name="_Toc496068836"/>
      <w:bookmarkStart w:id="781"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780"/>
      <w:bookmarkEnd w:id="781"/>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152D83" w:rsidRDefault="00005FAA" w:rsidP="00005FAA">
      <w:pPr>
        <w:pStyle w:val="NormalIndented"/>
        <w:rPr>
          <w:noProof/>
        </w:rPr>
      </w:pPr>
      <w:r w:rsidRPr="00152D83">
        <w:rPr>
          <w:noProof/>
        </w:rPr>
        <w:t xml:space="preserve">Refer to </w:t>
      </w:r>
      <w:hyperlink r:id="rId35"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pPr>
        <w:pStyle w:val="Heading4"/>
        <w:pPrChange w:id="782" w:author="Buitendijk, Hans" w:date="2022-09-02T10:27:00Z">
          <w:pPr>
            <w:pStyle w:val="Heading4"/>
            <w:tabs>
              <w:tab w:val="clear" w:pos="360"/>
              <w:tab w:val="num" w:pos="720"/>
            </w:tabs>
          </w:pPr>
        </w:pPrChange>
      </w:pPr>
      <w:bookmarkStart w:id="783" w:name="_Toc496068837"/>
      <w:bookmarkStart w:id="784" w:name="_Toc498131248"/>
      <w:r w:rsidRPr="00152D83">
        <w:lastRenderedPageBreak/>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783"/>
      <w:bookmarkEnd w:id="784"/>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36"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785" w:name="HL70164"/>
    <w:bookmarkEnd w:id="785"/>
    <w:p w14:paraId="37D2E904" w14:textId="77777777" w:rsidR="00005FAA" w:rsidRPr="00152D83" w:rsidRDefault="00005FAA">
      <w:pPr>
        <w:pStyle w:val="Heading4"/>
        <w:pPrChange w:id="786" w:author="Buitendijk, Hans" w:date="2022-09-02T10:27:00Z">
          <w:pPr>
            <w:pStyle w:val="Heading4"/>
            <w:tabs>
              <w:tab w:val="clear" w:pos="360"/>
              <w:tab w:val="num" w:pos="720"/>
            </w:tabs>
          </w:pPr>
        </w:pPrChange>
      </w:pPr>
      <w:r>
        <w:fldChar w:fldCharType="begin"/>
      </w:r>
      <w:r>
        <w:fldChar w:fldCharType="end"/>
      </w:r>
      <w:bookmarkStart w:id="787" w:name="_Toc496068838"/>
      <w:bookmarkStart w:id="788"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787"/>
      <w:bookmarkEnd w:id="788"/>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7"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789" w:name="HL70165"/>
    <w:bookmarkEnd w:id="789"/>
    <w:p w14:paraId="6172DF4F" w14:textId="77777777" w:rsidR="00005FAA" w:rsidRPr="00152D83" w:rsidRDefault="00005FAA">
      <w:pPr>
        <w:pStyle w:val="Heading4"/>
        <w:pPrChange w:id="790" w:author="Buitendijk, Hans" w:date="2022-09-02T10:27:00Z">
          <w:pPr>
            <w:pStyle w:val="Heading4"/>
            <w:tabs>
              <w:tab w:val="clear" w:pos="360"/>
              <w:tab w:val="num" w:pos="720"/>
            </w:tabs>
          </w:pPr>
        </w:pPrChange>
      </w:pPr>
      <w:r>
        <w:fldChar w:fldCharType="begin"/>
      </w:r>
      <w:r>
        <w:fldChar w:fldCharType="end"/>
      </w:r>
      <w:bookmarkStart w:id="791" w:name="_Toc496068839"/>
      <w:bookmarkStart w:id="792" w:name="_Toc498131250"/>
      <w:bookmarkStart w:id="793" w:name="_Toc348245098"/>
      <w:bookmarkStart w:id="794" w:name="_Toc348258409"/>
      <w:bookmarkStart w:id="795" w:name="_Toc348263527"/>
      <w:bookmarkStart w:id="796" w:name="_Toc348336900"/>
      <w:bookmarkStart w:id="797" w:name="_Toc348773853"/>
      <w:bookmarkStart w:id="798"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791"/>
      <w:bookmarkEnd w:id="792"/>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pPr>
        <w:pStyle w:val="Heading4"/>
        <w:pPrChange w:id="799" w:author="Buitendijk, Hans" w:date="2022-09-02T10:27:00Z">
          <w:pPr>
            <w:pStyle w:val="Heading4"/>
            <w:tabs>
              <w:tab w:val="clear" w:pos="360"/>
              <w:tab w:val="num" w:pos="720"/>
            </w:tabs>
          </w:pPr>
        </w:pPrChange>
      </w:pPr>
      <w:r w:rsidRPr="00C21DD4">
        <w:lastRenderedPageBreak/>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7B949448"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8"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9"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956B53">
      <w:pPr>
        <w:pStyle w:val="Heading3"/>
        <w:rPr>
          <w:rFonts w:cs="Times New Roman"/>
        </w:rPr>
      </w:pPr>
      <w:bookmarkStart w:id="800" w:name="_Toc496068840"/>
      <w:bookmarkStart w:id="801" w:name="_Toc498131251"/>
      <w:bookmarkStart w:id="802" w:name="_Toc538413"/>
      <w:bookmarkStart w:id="803" w:name="_Toc28956815"/>
      <w:r w:rsidRPr="00152D83">
        <w:t>RXC - Pharmacy/Treatment Component Order Segment</w:t>
      </w:r>
      <w:bookmarkEnd w:id="793"/>
      <w:bookmarkEnd w:id="794"/>
      <w:bookmarkEnd w:id="795"/>
      <w:bookmarkEnd w:id="796"/>
      <w:bookmarkEnd w:id="797"/>
      <w:bookmarkEnd w:id="798"/>
      <w:bookmarkEnd w:id="800"/>
      <w:bookmarkEnd w:id="801"/>
      <w:bookmarkEnd w:id="802"/>
      <w:bookmarkEnd w:id="803"/>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804" w:name="RXC"/>
      <w:r w:rsidRPr="00152D83">
        <w:rPr>
          <w:noProof/>
        </w:rPr>
        <w:t>HL7 Attribute Table – RXC</w:t>
      </w:r>
      <w:bookmarkEnd w:id="804"/>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152D83" w:rsidRDefault="00000000" w:rsidP="00005FAA">
            <w:pPr>
              <w:pStyle w:val="AttributeTableBody"/>
              <w:rPr>
                <w:rStyle w:val="HyperlinkTable"/>
                <w:rFonts w:cs="Times New Roman"/>
                <w:noProof/>
              </w:rPr>
            </w:pPr>
            <w:hyperlink r:id="rId40"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152D83" w:rsidRDefault="00000000" w:rsidP="00005FAA">
            <w:pPr>
              <w:pStyle w:val="AttributeTableBody"/>
              <w:rPr>
                <w:noProof/>
              </w:rPr>
            </w:pPr>
            <w:hyperlink r:id="rId41"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152D83" w:rsidRDefault="00000000" w:rsidP="00005FAA">
            <w:pPr>
              <w:pStyle w:val="AttributeTableBody"/>
              <w:rPr>
                <w:noProof/>
              </w:rPr>
            </w:pPr>
            <w:hyperlink r:id="rId42"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152D83" w:rsidRDefault="00000000" w:rsidP="00005FAA">
            <w:pPr>
              <w:pStyle w:val="AttributeTableBody"/>
              <w:rPr>
                <w:noProof/>
              </w:rPr>
            </w:pPr>
            <w:hyperlink r:id="rId43"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152D83" w:rsidRDefault="00000000" w:rsidP="00005FAA">
            <w:pPr>
              <w:pStyle w:val="AttributeTableBody"/>
              <w:rPr>
                <w:noProof/>
              </w:rPr>
            </w:pPr>
            <w:hyperlink r:id="rId44"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152D83" w:rsidRDefault="00000000" w:rsidP="00005FAA">
            <w:pPr>
              <w:pStyle w:val="AttributeTableBody"/>
              <w:rPr>
                <w:noProof/>
              </w:rPr>
            </w:pPr>
            <w:hyperlink r:id="rId45"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C21DD4" w:rsidRDefault="00000000" w:rsidP="00005FAA">
            <w:pPr>
              <w:pStyle w:val="AttributeTableBody"/>
              <w:rPr>
                <w:noProof/>
              </w:rPr>
            </w:pPr>
            <w:hyperlink r:id="rId46"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pPr>
        <w:pStyle w:val="Heading4"/>
        <w:rPr>
          <w:rFonts w:cs="Times New Roman"/>
        </w:rPr>
        <w:pPrChange w:id="805" w:author="Buitendijk, Hans" w:date="2022-09-02T10:27:00Z">
          <w:pPr>
            <w:pStyle w:val="Heading4"/>
            <w:tabs>
              <w:tab w:val="clear" w:pos="360"/>
              <w:tab w:val="num" w:pos="720"/>
            </w:tabs>
          </w:pPr>
        </w:pPrChange>
      </w:pPr>
      <w:bookmarkStart w:id="806" w:name="_Toc496068841"/>
      <w:bookmarkStart w:id="807" w:name="_Toc498131252"/>
      <w:r w:rsidRPr="00C21DD4">
        <w:t>RXC field definitions</w:t>
      </w:r>
      <w:bookmarkEnd w:id="806"/>
      <w:bookmarkEnd w:id="807"/>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956B53">
      <w:pPr>
        <w:pStyle w:val="Heading4"/>
      </w:pPr>
      <w:bookmarkStart w:id="808" w:name="_Toc496068842"/>
      <w:bookmarkStart w:id="809"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808"/>
      <w:bookmarkEnd w:id="809"/>
    </w:p>
    <w:p w14:paraId="05D390F8" w14:textId="6D086D32" w:rsidR="00005FAA" w:rsidRPr="00152D83" w:rsidRDefault="00005FAA" w:rsidP="00005FAA">
      <w:pPr>
        <w:pStyle w:val="NormalIndented"/>
        <w:rPr>
          <w:noProof/>
        </w:rPr>
      </w:pPr>
      <w:r w:rsidRPr="00152D83">
        <w:rPr>
          <w:noProof/>
        </w:rPr>
        <w:t xml:space="preserve">Definition:  </w:t>
      </w:r>
      <w:r>
        <w:rPr>
          <w:noProof/>
        </w:rPr>
        <w:t xml:space="preserve">Refer to </w:t>
      </w:r>
      <w:hyperlink r:id="rId47" w:anchor="HL70166" w:history="1">
        <w:r w:rsidRPr="00C21DD4">
          <w:rPr>
            <w:rStyle w:val="ReferenceHL7Table"/>
          </w:rPr>
          <w:t>HL7 Table 0166 – RX Component Type</w:t>
        </w:r>
      </w:hyperlink>
      <w:r>
        <w:rPr>
          <w:noProof/>
        </w:rPr>
        <w:t xml:space="preserve"> in Chapter 2C, Code Tables for valide values.</w:t>
      </w:r>
    </w:p>
    <w:bookmarkStart w:id="810" w:name="HL70166"/>
    <w:bookmarkEnd w:id="810"/>
    <w:p w14:paraId="206D2421" w14:textId="77777777" w:rsidR="00005FAA" w:rsidRPr="00152D83" w:rsidRDefault="00005FAA" w:rsidP="00005FAA">
      <w:pPr>
        <w:pStyle w:val="NormalIndented"/>
        <w:rPr>
          <w:noProof/>
        </w:rPr>
      </w:pPr>
      <w:r>
        <w:rPr>
          <w:noProof/>
        </w:rPr>
        <w:lastRenderedPageBreak/>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pPr>
        <w:pStyle w:val="Heading4"/>
        <w:pPrChange w:id="811" w:author="Buitendijk, Hans" w:date="2022-09-02T10:27:00Z">
          <w:pPr>
            <w:pStyle w:val="Heading4"/>
            <w:tabs>
              <w:tab w:val="clear" w:pos="360"/>
              <w:tab w:val="num" w:pos="720"/>
            </w:tabs>
          </w:pPr>
        </w:pPrChange>
      </w:pPr>
      <w:bookmarkStart w:id="812" w:name="_Toc496068843"/>
      <w:bookmarkStart w:id="813" w:name="_Toc498131254"/>
      <w:r w:rsidRPr="00152D83">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812"/>
      <w:bookmarkEnd w:id="813"/>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pPr>
        <w:pStyle w:val="Heading4"/>
        <w:pPrChange w:id="814" w:author="Buitendijk, Hans" w:date="2022-09-02T10:27:00Z">
          <w:pPr>
            <w:pStyle w:val="Heading4"/>
            <w:tabs>
              <w:tab w:val="clear" w:pos="360"/>
              <w:tab w:val="num" w:pos="720"/>
            </w:tabs>
          </w:pPr>
        </w:pPrChange>
      </w:pPr>
      <w:bookmarkStart w:id="815" w:name="_Toc496068844"/>
      <w:bookmarkStart w:id="816"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815"/>
      <w:bookmarkEnd w:id="816"/>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pPr>
        <w:pStyle w:val="Heading4"/>
        <w:pPrChange w:id="817" w:author="Buitendijk, Hans" w:date="2022-09-02T10:27:00Z">
          <w:pPr>
            <w:pStyle w:val="Heading4"/>
            <w:tabs>
              <w:tab w:val="clear" w:pos="360"/>
              <w:tab w:val="num" w:pos="720"/>
            </w:tabs>
          </w:pPr>
        </w:pPrChange>
      </w:pPr>
      <w:bookmarkStart w:id="818" w:name="_Toc496068845"/>
      <w:bookmarkStart w:id="819"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818"/>
      <w:bookmarkEnd w:id="819"/>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xml:space="preserve">.  This must be in simple units that reflect the actual </w:t>
      </w:r>
      <w:r w:rsidRPr="00152D83">
        <w:rPr>
          <w:noProof/>
        </w:rPr>
        <w:lastRenderedPageBreak/>
        <w:t>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pPr>
        <w:pStyle w:val="Heading4"/>
        <w:pPrChange w:id="820" w:author="Buitendijk, Hans" w:date="2022-09-02T10:27:00Z">
          <w:pPr>
            <w:pStyle w:val="Heading4"/>
            <w:tabs>
              <w:tab w:val="clear" w:pos="360"/>
              <w:tab w:val="num" w:pos="720"/>
            </w:tabs>
          </w:pPr>
        </w:pPrChange>
      </w:pPr>
      <w:bookmarkStart w:id="821" w:name="_Toc496068846"/>
      <w:bookmarkStart w:id="822"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821"/>
      <w:bookmarkEnd w:id="822"/>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pPr>
        <w:pStyle w:val="Heading4"/>
        <w:pPrChange w:id="823" w:author="Buitendijk, Hans" w:date="2022-09-02T10:27:00Z">
          <w:pPr>
            <w:pStyle w:val="Heading4"/>
            <w:tabs>
              <w:tab w:val="clear" w:pos="360"/>
              <w:tab w:val="num" w:pos="720"/>
            </w:tabs>
          </w:pPr>
        </w:pPrChange>
      </w:pPr>
      <w:bookmarkStart w:id="824" w:name="_Toc496068847"/>
      <w:bookmarkStart w:id="825"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824"/>
      <w:bookmarkEnd w:id="825"/>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pPr>
        <w:pStyle w:val="Heading4"/>
        <w:pPrChange w:id="826" w:author="Buitendijk, Hans" w:date="2022-09-02T10:27:00Z">
          <w:pPr>
            <w:pStyle w:val="Heading4"/>
            <w:tabs>
              <w:tab w:val="clear" w:pos="360"/>
              <w:tab w:val="num" w:pos="720"/>
            </w:tabs>
          </w:pPr>
        </w:pPrChange>
      </w:pPr>
      <w:bookmarkStart w:id="827" w:name="_Toc496068848"/>
      <w:bookmarkStart w:id="828" w:name="_Toc498131259"/>
      <w:bookmarkStart w:id="829" w:name="_Toc348245099"/>
      <w:bookmarkStart w:id="830" w:name="_Toc348258410"/>
      <w:bookmarkStart w:id="831" w:name="_Toc348263528"/>
      <w:bookmarkStart w:id="832" w:name="_Toc348336901"/>
      <w:bookmarkStart w:id="833" w:name="_Toc348773854"/>
      <w:bookmarkStart w:id="834"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827"/>
      <w:bookmarkEnd w:id="828"/>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pPr>
        <w:pStyle w:val="Heading4"/>
        <w:pPrChange w:id="835" w:author="Buitendijk, Hans" w:date="2022-09-02T10:27:00Z">
          <w:pPr>
            <w:pStyle w:val="Heading4"/>
            <w:tabs>
              <w:tab w:val="clear" w:pos="360"/>
              <w:tab w:val="num" w:pos="720"/>
            </w:tabs>
          </w:pPr>
        </w:pPrChange>
      </w:pPr>
      <w:bookmarkStart w:id="836" w:name="_Toc348245101"/>
      <w:bookmarkStart w:id="837" w:name="_Toc348258412"/>
      <w:bookmarkStart w:id="838" w:name="_Toc348263530"/>
      <w:bookmarkStart w:id="839" w:name="_Toc348336903"/>
      <w:bookmarkStart w:id="840" w:name="_Toc348773856"/>
      <w:bookmarkStart w:id="841" w:name="_Ref359033683"/>
      <w:bookmarkStart w:id="842" w:name="_Toc359236223"/>
      <w:bookmarkStart w:id="843" w:name="_Ref373573833"/>
      <w:bookmarkStart w:id="844" w:name="_Toc496068849"/>
      <w:bookmarkStart w:id="845" w:name="_Toc498131260"/>
      <w:bookmarkEnd w:id="829"/>
      <w:bookmarkEnd w:id="830"/>
      <w:bookmarkEnd w:id="831"/>
      <w:bookmarkEnd w:id="832"/>
      <w:bookmarkEnd w:id="833"/>
      <w:bookmarkEnd w:id="834"/>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pPr>
        <w:pStyle w:val="Heading4"/>
        <w:pPrChange w:id="846" w:author="Buitendijk, Hans" w:date="2022-09-02T10:27:00Z">
          <w:pPr>
            <w:pStyle w:val="Heading4"/>
            <w:tabs>
              <w:tab w:val="clear" w:pos="360"/>
              <w:tab w:val="num" w:pos="720"/>
            </w:tabs>
          </w:pPr>
        </w:pPrChange>
      </w:pPr>
      <w:r w:rsidRPr="00152D83">
        <w:lastRenderedPageBreak/>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pPr>
        <w:pStyle w:val="Heading4"/>
        <w:pPrChange w:id="847" w:author="Buitendijk, Hans" w:date="2022-09-02T10:27:00Z">
          <w:pPr>
            <w:pStyle w:val="Heading4"/>
            <w:tabs>
              <w:tab w:val="clear" w:pos="360"/>
              <w:tab w:val="num" w:pos="720"/>
            </w:tabs>
          </w:pPr>
        </w:pPrChange>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pPr>
        <w:pStyle w:val="Heading4"/>
        <w:pPrChange w:id="848" w:author="Buitendijk, Hans" w:date="2022-09-02T10:27:00Z">
          <w:pPr>
            <w:pStyle w:val="Heading4"/>
            <w:tabs>
              <w:tab w:val="clear" w:pos="360"/>
              <w:tab w:val="num" w:pos="720"/>
            </w:tabs>
          </w:pPr>
        </w:pPrChange>
      </w:pPr>
      <w:r>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956B53">
      <w:pPr>
        <w:pStyle w:val="Heading3"/>
        <w:rPr>
          <w:rFonts w:cs="Times New Roman"/>
        </w:rPr>
      </w:pPr>
      <w:bookmarkStart w:id="849" w:name="_Toc538414"/>
      <w:bookmarkStart w:id="850" w:name="_Ref46027003"/>
      <w:bookmarkStart w:id="851" w:name="_Ref46027043"/>
      <w:bookmarkStart w:id="852" w:name="_Toc28956816"/>
      <w:r w:rsidRPr="00152D83">
        <w:t>R</w:t>
      </w:r>
      <w:bookmarkStart w:id="853" w:name="_Hlt536599861"/>
      <w:bookmarkEnd w:id="853"/>
      <w:r w:rsidRPr="00152D83">
        <w:t>XE - Pharmacy/Treatment Encoded Order Segment</w:t>
      </w:r>
      <w:bookmarkEnd w:id="836"/>
      <w:bookmarkEnd w:id="837"/>
      <w:bookmarkEnd w:id="838"/>
      <w:bookmarkEnd w:id="839"/>
      <w:bookmarkEnd w:id="840"/>
      <w:bookmarkEnd w:id="841"/>
      <w:bookmarkEnd w:id="842"/>
      <w:bookmarkEnd w:id="843"/>
      <w:bookmarkEnd w:id="844"/>
      <w:bookmarkEnd w:id="845"/>
      <w:bookmarkEnd w:id="849"/>
      <w:bookmarkEnd w:id="850"/>
      <w:bookmarkEnd w:id="851"/>
      <w:bookmarkEnd w:id="852"/>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854" w:name="RXE"/>
      <w:bookmarkEnd w:id="854"/>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152D83" w:rsidRDefault="00000000" w:rsidP="00AF713D">
            <w:pPr>
              <w:pStyle w:val="AttributeTableBody"/>
              <w:rPr>
                <w:rStyle w:val="HyperlinkTable"/>
                <w:rFonts w:cs="Times New Roman"/>
                <w:noProof/>
              </w:rPr>
            </w:pPr>
            <w:hyperlink r:id="rId48" w:anchor="HL70292" w:history="1">
              <w:r w:rsidR="00005FAA" w:rsidRPr="00152D83">
                <w:rPr>
                  <w:rStyle w:val="HyperlinkTable"/>
                  <w:noProof/>
                </w:rPr>
                <w:t>0292</w:t>
              </w:r>
            </w:hyperlink>
            <w:r w:rsidR="00005FAA" w:rsidRPr="00152D83">
              <w:rPr>
                <w:noProof/>
              </w:rPr>
              <w:t>/</w:t>
            </w:r>
            <w:hyperlink r:id="rId49"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lastRenderedPageBreak/>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152D83" w:rsidRDefault="00000000" w:rsidP="00005FAA">
            <w:pPr>
              <w:pStyle w:val="AttributeTableBody"/>
              <w:rPr>
                <w:rFonts w:cs="Times New Roman"/>
                <w:noProof/>
              </w:rPr>
            </w:pPr>
            <w:hyperlink r:id="rId50"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152D83" w:rsidRDefault="00000000" w:rsidP="00005FAA">
            <w:pPr>
              <w:pStyle w:val="AttributeTableBody"/>
              <w:rPr>
                <w:noProof/>
              </w:rPr>
            </w:pPr>
            <w:hyperlink r:id="rId51"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152D83" w:rsidRDefault="00000000" w:rsidP="00005FAA">
            <w:pPr>
              <w:pStyle w:val="AttributeTableBody"/>
              <w:rPr>
                <w:rStyle w:val="HyperlinkTable"/>
                <w:rFonts w:cs="Times New Roman"/>
                <w:noProof/>
              </w:rPr>
            </w:pPr>
            <w:hyperlink r:id="rId52"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152D83" w:rsidRDefault="00000000" w:rsidP="00005FAA">
            <w:pPr>
              <w:pStyle w:val="AttributeTableBody"/>
              <w:rPr>
                <w:rStyle w:val="HyperlinkTable"/>
                <w:rFonts w:cs="Times New Roman"/>
                <w:noProof/>
              </w:rPr>
            </w:pPr>
            <w:hyperlink r:id="rId53"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152D83" w:rsidRDefault="00000000" w:rsidP="00005FAA">
            <w:pPr>
              <w:pStyle w:val="AttributeTableBody"/>
              <w:rPr>
                <w:rStyle w:val="HyperlinkTable"/>
                <w:rFonts w:cs="Times New Roman"/>
                <w:noProof/>
              </w:rPr>
            </w:pPr>
            <w:hyperlink r:id="rId54"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152D83" w:rsidRDefault="00000000" w:rsidP="00005FAA">
            <w:pPr>
              <w:pStyle w:val="AttributeTableBody"/>
              <w:rPr>
                <w:rStyle w:val="HyperlinkTable"/>
                <w:rFonts w:cs="Times New Roman"/>
                <w:noProof/>
              </w:rPr>
            </w:pPr>
            <w:hyperlink r:id="rId55"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pPr>
        <w:pStyle w:val="Heading4"/>
        <w:rPr>
          <w:rFonts w:cs="Times New Roman"/>
        </w:rPr>
        <w:pPrChange w:id="855" w:author="Buitendijk, Hans" w:date="2022-09-02T10:27:00Z">
          <w:pPr>
            <w:pStyle w:val="Heading4"/>
            <w:tabs>
              <w:tab w:val="clear" w:pos="360"/>
              <w:tab w:val="num" w:pos="720"/>
            </w:tabs>
          </w:pPr>
        </w:pPrChange>
      </w:pPr>
      <w:bookmarkStart w:id="856" w:name="_Toc496068850"/>
      <w:bookmarkStart w:id="857" w:name="_Toc498131261"/>
      <w:r w:rsidRPr="006E3622">
        <w:t>RXE field definitions</w:t>
      </w:r>
      <w:bookmarkEnd w:id="856"/>
      <w:bookmarkEnd w:id="857"/>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pPr>
        <w:pStyle w:val="Heading4"/>
        <w:pPrChange w:id="858" w:author="Buitendijk, Hans" w:date="2022-09-02T10:27:00Z">
          <w:pPr>
            <w:pStyle w:val="Heading4"/>
            <w:tabs>
              <w:tab w:val="clear" w:pos="360"/>
              <w:tab w:val="num" w:pos="720"/>
            </w:tabs>
          </w:pPr>
        </w:pPrChange>
      </w:pPr>
      <w:bookmarkStart w:id="859" w:name="_Toc496068851"/>
      <w:bookmarkStart w:id="860" w:name="_Toc498131262"/>
      <w:r w:rsidRPr="006E3622">
        <w:t>RXE-1   Quantity/Timing</w:t>
      </w:r>
      <w:bookmarkEnd w:id="859"/>
      <w:bookmarkEnd w:id="860"/>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pPr>
        <w:pStyle w:val="Heading4"/>
        <w:pPrChange w:id="861" w:author="Buitendijk, Hans" w:date="2022-09-02T10:27:00Z">
          <w:pPr>
            <w:pStyle w:val="Heading4"/>
            <w:tabs>
              <w:tab w:val="clear" w:pos="360"/>
              <w:tab w:val="num" w:pos="720"/>
            </w:tabs>
          </w:pPr>
        </w:pPrChange>
      </w:pPr>
      <w:bookmarkStart w:id="862" w:name="_Toc496068852"/>
      <w:bookmarkStart w:id="863" w:name="_Toc498131263"/>
      <w:r w:rsidRPr="00152D83">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862"/>
      <w:bookmarkEnd w:id="863"/>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2CF0D17A"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56"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7"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8"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pPr>
        <w:pStyle w:val="Heading4"/>
        <w:pPrChange w:id="864" w:author="Buitendijk, Hans" w:date="2022-09-02T10:27:00Z">
          <w:pPr>
            <w:pStyle w:val="Heading4"/>
            <w:tabs>
              <w:tab w:val="clear" w:pos="360"/>
              <w:tab w:val="num" w:pos="720"/>
            </w:tabs>
          </w:pPr>
        </w:pPrChange>
      </w:pPr>
      <w:bookmarkStart w:id="865" w:name="_Toc496068853"/>
      <w:bookmarkStart w:id="866"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865"/>
      <w:bookmarkEnd w:id="866"/>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 xml:space="preserve">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w:t>
      </w:r>
      <w:r w:rsidRPr="00152D83">
        <w:rPr>
          <w:noProof/>
        </w:rPr>
        <w:lastRenderedPageBreak/>
        <w:t>component of the quantity/timing field always refers to one administration of the amount specified in this field (the requested Give Amount field).</w:t>
      </w:r>
    </w:p>
    <w:p w14:paraId="5F865FDB" w14:textId="77777777" w:rsidR="00005FAA" w:rsidRPr="00152D83" w:rsidRDefault="00005FAA">
      <w:pPr>
        <w:pStyle w:val="Heading4"/>
        <w:pPrChange w:id="867" w:author="Buitendijk, Hans" w:date="2022-09-02T10:27:00Z">
          <w:pPr>
            <w:pStyle w:val="Heading4"/>
            <w:tabs>
              <w:tab w:val="clear" w:pos="360"/>
              <w:tab w:val="num" w:pos="720"/>
            </w:tabs>
          </w:pPr>
        </w:pPrChange>
      </w:pPr>
      <w:bookmarkStart w:id="868" w:name="_Toc496068854"/>
      <w:bookmarkStart w:id="869"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868"/>
      <w:bookmarkEnd w:id="869"/>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pPr>
        <w:pStyle w:val="Heading4"/>
        <w:pPrChange w:id="870" w:author="Buitendijk, Hans" w:date="2022-09-02T10:27:00Z">
          <w:pPr>
            <w:pStyle w:val="Heading4"/>
            <w:tabs>
              <w:tab w:val="clear" w:pos="360"/>
              <w:tab w:val="num" w:pos="720"/>
            </w:tabs>
          </w:pPr>
        </w:pPrChange>
      </w:pPr>
      <w:bookmarkStart w:id="871" w:name="_Toc496068855"/>
      <w:bookmarkStart w:id="872" w:name="_Toc498131266"/>
      <w:r w:rsidRPr="00152D83">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871"/>
      <w:bookmarkEnd w:id="872"/>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pPr>
        <w:pStyle w:val="Heading4"/>
        <w:pPrChange w:id="873" w:author="Buitendijk, Hans" w:date="2022-09-02T10:27:00Z">
          <w:pPr>
            <w:pStyle w:val="Heading4"/>
            <w:tabs>
              <w:tab w:val="clear" w:pos="360"/>
              <w:tab w:val="num" w:pos="720"/>
            </w:tabs>
          </w:pPr>
        </w:pPrChange>
      </w:pPr>
      <w:bookmarkStart w:id="874" w:name="_Toc496068856"/>
      <w:bookmarkStart w:id="875"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874"/>
      <w:bookmarkEnd w:id="875"/>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pPr>
        <w:pStyle w:val="Heading4"/>
        <w:pPrChange w:id="876" w:author="Buitendijk, Hans" w:date="2022-09-02T10:27:00Z">
          <w:pPr>
            <w:pStyle w:val="Heading4"/>
            <w:tabs>
              <w:tab w:val="clear" w:pos="360"/>
              <w:tab w:val="num" w:pos="720"/>
            </w:tabs>
          </w:pPr>
        </w:pPrChange>
      </w:pPr>
      <w:bookmarkStart w:id="877" w:name="_Toc496068857"/>
      <w:bookmarkStart w:id="878"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877"/>
      <w:bookmarkEnd w:id="878"/>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lastRenderedPageBreak/>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pPr>
        <w:pStyle w:val="Heading4"/>
        <w:pPrChange w:id="879" w:author="Buitendijk, Hans" w:date="2022-09-02T10:27:00Z">
          <w:pPr>
            <w:pStyle w:val="Heading4"/>
            <w:tabs>
              <w:tab w:val="clear" w:pos="360"/>
              <w:tab w:val="num" w:pos="720"/>
            </w:tabs>
          </w:pPr>
        </w:pPrChange>
      </w:pPr>
      <w:bookmarkStart w:id="880" w:name="_Toc496068858"/>
      <w:bookmarkStart w:id="881" w:name="_Toc498131269"/>
      <w:r w:rsidRPr="00152D83">
        <w:t>RXE-8   Deliver-to Location</w:t>
      </w:r>
      <w:bookmarkEnd w:id="880"/>
      <w:bookmarkEnd w:id="881"/>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pPr>
        <w:pStyle w:val="Heading4"/>
        <w:pPrChange w:id="882" w:author="Buitendijk, Hans" w:date="2022-09-02T10:27:00Z">
          <w:pPr>
            <w:pStyle w:val="Heading4"/>
            <w:tabs>
              <w:tab w:val="clear" w:pos="360"/>
              <w:tab w:val="num" w:pos="720"/>
            </w:tabs>
          </w:pPr>
        </w:pPrChange>
      </w:pPr>
      <w:bookmarkStart w:id="883" w:name="_Toc496068859"/>
      <w:bookmarkStart w:id="884"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883"/>
      <w:bookmarkEnd w:id="884"/>
    </w:p>
    <w:p w14:paraId="7F1AD61B" w14:textId="06C60236" w:rsidR="00005FAA" w:rsidRPr="00152D83" w:rsidRDefault="00005FAA" w:rsidP="00005FAA">
      <w:pPr>
        <w:pStyle w:val="NormalIndented"/>
        <w:rPr>
          <w:noProof/>
        </w:rPr>
      </w:pPr>
      <w:r w:rsidRPr="00152D83">
        <w:rPr>
          <w:noProof/>
        </w:rPr>
        <w:t xml:space="preserve">Definition:  Refer to </w:t>
      </w:r>
      <w:hyperlink r:id="rId59"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885" w:name="HL70167"/>
    <w:bookmarkEnd w:id="885"/>
    <w:p w14:paraId="4394C690" w14:textId="77777777" w:rsidR="00005FAA" w:rsidRPr="00152D83" w:rsidRDefault="00005FAA">
      <w:pPr>
        <w:pStyle w:val="Heading4"/>
        <w:pPrChange w:id="886" w:author="Buitendijk, Hans" w:date="2022-09-02T10:27:00Z">
          <w:pPr>
            <w:pStyle w:val="Heading4"/>
            <w:tabs>
              <w:tab w:val="clear" w:pos="360"/>
              <w:tab w:val="num" w:pos="720"/>
            </w:tabs>
          </w:pPr>
        </w:pPrChange>
      </w:pPr>
      <w:r>
        <w:fldChar w:fldCharType="begin"/>
      </w:r>
      <w:r>
        <w:fldChar w:fldCharType="end"/>
      </w:r>
      <w:bookmarkStart w:id="887" w:name="_Toc496068860"/>
      <w:bookmarkStart w:id="888"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887"/>
      <w:bookmarkEnd w:id="888"/>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pPr>
        <w:pStyle w:val="Heading4"/>
        <w:pPrChange w:id="889" w:author="Buitendijk, Hans" w:date="2022-09-02T10:27:00Z">
          <w:pPr>
            <w:pStyle w:val="Heading4"/>
            <w:tabs>
              <w:tab w:val="clear" w:pos="360"/>
              <w:tab w:val="num" w:pos="720"/>
            </w:tabs>
          </w:pPr>
        </w:pPrChange>
      </w:pPr>
      <w:bookmarkStart w:id="890" w:name="_Toc496068861"/>
      <w:bookmarkStart w:id="891"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890"/>
      <w:bookmarkEnd w:id="891"/>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pPr>
        <w:pStyle w:val="Heading4"/>
        <w:pPrChange w:id="892" w:author="Buitendijk, Hans" w:date="2022-09-02T10:27:00Z">
          <w:pPr>
            <w:pStyle w:val="Heading4"/>
            <w:tabs>
              <w:tab w:val="clear" w:pos="360"/>
              <w:tab w:val="num" w:pos="720"/>
            </w:tabs>
          </w:pPr>
        </w:pPrChange>
      </w:pPr>
      <w:bookmarkStart w:id="893" w:name="_Toc496068862"/>
      <w:bookmarkStart w:id="894"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893"/>
      <w:bookmarkEnd w:id="894"/>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pPr>
        <w:pStyle w:val="Heading4"/>
        <w:pPrChange w:id="895" w:author="Buitendijk, Hans" w:date="2022-09-02T10:27:00Z">
          <w:pPr>
            <w:pStyle w:val="Heading4"/>
            <w:tabs>
              <w:tab w:val="clear" w:pos="360"/>
              <w:tab w:val="num" w:pos="720"/>
            </w:tabs>
          </w:pPr>
        </w:pPrChange>
      </w:pPr>
      <w:bookmarkStart w:id="896" w:name="_Toc496068863"/>
      <w:bookmarkStart w:id="897"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896"/>
      <w:bookmarkEnd w:id="897"/>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 xml:space="preserve">If the person referenced in this field is also referenced in PRT segment, they must contain the same information.  However, if there is a difference, then </w:t>
      </w:r>
      <w:proofErr w:type="gramStart"/>
      <w:r w:rsidRPr="00152D83">
        <w:t>PRT</w:t>
      </w:r>
      <w:proofErr w:type="gramEnd"/>
      <w:r w:rsidRPr="00152D83">
        <w:t xml:space="preserve"> segment takes precedence.</w:t>
      </w:r>
    </w:p>
    <w:p w14:paraId="0BFF1CA3" w14:textId="77777777" w:rsidR="00005FAA" w:rsidRPr="00152D83" w:rsidRDefault="00005FAA">
      <w:pPr>
        <w:pStyle w:val="Heading4"/>
        <w:pPrChange w:id="898" w:author="Buitendijk, Hans" w:date="2022-09-02T10:27:00Z">
          <w:pPr>
            <w:pStyle w:val="Heading4"/>
            <w:tabs>
              <w:tab w:val="clear" w:pos="360"/>
              <w:tab w:val="num" w:pos="720"/>
            </w:tabs>
          </w:pPr>
        </w:pPrChange>
      </w:pPr>
      <w:bookmarkStart w:id="899" w:name="_Toc496068864"/>
      <w:bookmarkStart w:id="900" w:name="_Toc498131275"/>
      <w:r w:rsidRPr="00152D83">
        <w:lastRenderedPageBreak/>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899"/>
      <w:bookmarkEnd w:id="900"/>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 xml:space="preserve">If the person referenced in this field is also referenced in PRT segment, they must contain the same information.  However, if there is a difference, then </w:t>
      </w:r>
      <w:proofErr w:type="gramStart"/>
      <w:r w:rsidRPr="00152D83">
        <w:t>PRT</w:t>
      </w:r>
      <w:proofErr w:type="gramEnd"/>
      <w:r w:rsidRPr="00152D83">
        <w:t xml:space="preserve"> segment takes precedence.</w:t>
      </w:r>
    </w:p>
    <w:p w14:paraId="632BDA1C" w14:textId="77777777" w:rsidR="00005FAA" w:rsidRPr="00152D83" w:rsidRDefault="00005FAA">
      <w:pPr>
        <w:pStyle w:val="Heading4"/>
        <w:pPrChange w:id="901" w:author="Buitendijk, Hans" w:date="2022-09-02T10:27:00Z">
          <w:pPr>
            <w:pStyle w:val="Heading4"/>
            <w:tabs>
              <w:tab w:val="clear" w:pos="360"/>
              <w:tab w:val="num" w:pos="720"/>
            </w:tabs>
          </w:pPr>
        </w:pPrChange>
      </w:pPr>
      <w:bookmarkStart w:id="902" w:name="_Toc496068865"/>
      <w:bookmarkStart w:id="903" w:name="_Toc498131276"/>
      <w:r w:rsidRPr="00152D83">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902"/>
      <w:bookmarkEnd w:id="903"/>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pPr>
        <w:pStyle w:val="Heading4"/>
        <w:pPrChange w:id="904" w:author="Buitendijk, Hans" w:date="2022-09-02T10:27:00Z">
          <w:pPr>
            <w:pStyle w:val="Heading4"/>
            <w:tabs>
              <w:tab w:val="clear" w:pos="360"/>
              <w:tab w:val="num" w:pos="720"/>
            </w:tabs>
          </w:pPr>
        </w:pPrChange>
      </w:pPr>
      <w:bookmarkStart w:id="905" w:name="_Toc496068866"/>
      <w:bookmarkStart w:id="906"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905"/>
      <w:bookmarkEnd w:id="906"/>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pPr>
        <w:pStyle w:val="Heading4"/>
        <w:pPrChange w:id="907" w:author="Buitendijk, Hans" w:date="2022-09-02T10:27:00Z">
          <w:pPr>
            <w:pStyle w:val="Heading4"/>
            <w:tabs>
              <w:tab w:val="clear" w:pos="360"/>
              <w:tab w:val="num" w:pos="720"/>
            </w:tabs>
          </w:pPr>
        </w:pPrChange>
      </w:pPr>
      <w:bookmarkStart w:id="908" w:name="_Toc496068867"/>
      <w:bookmarkStart w:id="909"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908"/>
      <w:bookmarkEnd w:id="909"/>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pPr>
        <w:pStyle w:val="Heading4"/>
        <w:pPrChange w:id="910" w:author="Buitendijk, Hans" w:date="2022-09-02T10:27:00Z">
          <w:pPr>
            <w:pStyle w:val="Heading4"/>
            <w:tabs>
              <w:tab w:val="clear" w:pos="360"/>
              <w:tab w:val="num" w:pos="720"/>
            </w:tabs>
          </w:pPr>
        </w:pPrChange>
      </w:pPr>
      <w:bookmarkStart w:id="911" w:name="_Toc496068868"/>
      <w:bookmarkStart w:id="912"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911"/>
      <w:bookmarkEnd w:id="912"/>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pPr>
        <w:pStyle w:val="Heading4"/>
        <w:pPrChange w:id="913" w:author="Buitendijk, Hans" w:date="2022-09-02T10:27:00Z">
          <w:pPr>
            <w:pStyle w:val="Heading4"/>
            <w:tabs>
              <w:tab w:val="clear" w:pos="360"/>
              <w:tab w:val="num" w:pos="720"/>
            </w:tabs>
          </w:pPr>
        </w:pPrChange>
      </w:pPr>
      <w:bookmarkStart w:id="914" w:name="_Toc496068869"/>
      <w:bookmarkStart w:id="915"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914"/>
      <w:bookmarkEnd w:id="915"/>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pPr>
        <w:pStyle w:val="Heading4"/>
        <w:pPrChange w:id="916" w:author="Buitendijk, Hans" w:date="2022-09-02T10:27:00Z">
          <w:pPr>
            <w:pStyle w:val="Heading4"/>
            <w:tabs>
              <w:tab w:val="clear" w:pos="360"/>
              <w:tab w:val="num" w:pos="720"/>
            </w:tabs>
          </w:pPr>
        </w:pPrChange>
      </w:pPr>
      <w:bookmarkStart w:id="917" w:name="_Toc496068870"/>
      <w:bookmarkStart w:id="918" w:name="_Toc498131281"/>
      <w:r w:rsidRPr="00152D83">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917"/>
      <w:bookmarkEnd w:id="918"/>
    </w:p>
    <w:p w14:paraId="312E4B35" w14:textId="77CD6CC7" w:rsidR="00005FAA" w:rsidRPr="00152D83" w:rsidRDefault="00005FAA" w:rsidP="00005FAA">
      <w:pPr>
        <w:pStyle w:val="NormalIndented"/>
        <w:rPr>
          <w:noProof/>
        </w:rPr>
      </w:pPr>
      <w:r w:rsidRPr="00152D83">
        <w:rPr>
          <w:noProof/>
        </w:rPr>
        <w:t xml:space="preserve">Definition:  This field uses </w:t>
      </w:r>
      <w:hyperlink r:id="rId60"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lastRenderedPageBreak/>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pPr>
        <w:pStyle w:val="Heading4"/>
        <w:pPrChange w:id="919" w:author="Buitendijk, Hans" w:date="2022-09-02T10:27:00Z">
          <w:pPr>
            <w:pStyle w:val="Heading4"/>
            <w:tabs>
              <w:tab w:val="clear" w:pos="360"/>
              <w:tab w:val="num" w:pos="720"/>
            </w:tabs>
          </w:pPr>
        </w:pPrChange>
      </w:pPr>
      <w:bookmarkStart w:id="920" w:name="_Toc496068871"/>
      <w:bookmarkStart w:id="921"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920"/>
      <w:bookmarkEnd w:id="921"/>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pPr>
        <w:pStyle w:val="Heading4"/>
        <w:pPrChange w:id="922" w:author="Buitendijk, Hans" w:date="2022-09-02T10:27:00Z">
          <w:pPr>
            <w:pStyle w:val="Heading4"/>
            <w:tabs>
              <w:tab w:val="clear" w:pos="360"/>
              <w:tab w:val="num" w:pos="720"/>
            </w:tabs>
          </w:pPr>
        </w:pPrChange>
      </w:pPr>
      <w:bookmarkStart w:id="923" w:name="_Toc496068872"/>
      <w:bookmarkStart w:id="924"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923"/>
      <w:bookmarkEnd w:id="924"/>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pPr>
        <w:pStyle w:val="Heading4"/>
        <w:pPrChange w:id="925" w:author="Buitendijk, Hans" w:date="2022-09-02T10:27:00Z">
          <w:pPr>
            <w:pStyle w:val="Heading4"/>
            <w:tabs>
              <w:tab w:val="clear" w:pos="360"/>
              <w:tab w:val="num" w:pos="720"/>
            </w:tabs>
          </w:pPr>
        </w:pPrChange>
      </w:pPr>
      <w:bookmarkStart w:id="926" w:name="_Toc496068873"/>
      <w:bookmarkStart w:id="927"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926"/>
      <w:bookmarkEnd w:id="927"/>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pPr>
        <w:pStyle w:val="Heading4"/>
        <w:pPrChange w:id="928" w:author="Buitendijk, Hans" w:date="2022-09-02T10:27:00Z">
          <w:pPr>
            <w:pStyle w:val="Heading4"/>
            <w:tabs>
              <w:tab w:val="clear" w:pos="360"/>
              <w:tab w:val="num" w:pos="720"/>
            </w:tabs>
          </w:pPr>
        </w:pPrChange>
      </w:pPr>
      <w:bookmarkStart w:id="929" w:name="_Toc496068874"/>
      <w:bookmarkStart w:id="930" w:name="_Toc498131285"/>
      <w:r w:rsidRPr="00152D83">
        <w:lastRenderedPageBreak/>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929"/>
      <w:bookmarkEnd w:id="930"/>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pPr>
        <w:pStyle w:val="Heading4"/>
        <w:pPrChange w:id="931" w:author="Buitendijk, Hans" w:date="2022-09-02T10:27:00Z">
          <w:pPr>
            <w:pStyle w:val="Heading4"/>
            <w:tabs>
              <w:tab w:val="clear" w:pos="360"/>
              <w:tab w:val="num" w:pos="720"/>
            </w:tabs>
          </w:pPr>
        </w:pPrChange>
      </w:pPr>
      <w:bookmarkStart w:id="932" w:name="_Toc496068875"/>
      <w:bookmarkStart w:id="933"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932"/>
      <w:bookmarkEnd w:id="933"/>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pPr>
        <w:pStyle w:val="Heading4"/>
        <w:pPrChange w:id="934" w:author="Buitendijk, Hans" w:date="2022-09-02T10:27:00Z">
          <w:pPr>
            <w:pStyle w:val="Heading4"/>
            <w:tabs>
              <w:tab w:val="clear" w:pos="360"/>
              <w:tab w:val="num" w:pos="720"/>
            </w:tabs>
          </w:pPr>
        </w:pPrChange>
      </w:pPr>
      <w:bookmarkStart w:id="935" w:name="_Ref358626726"/>
      <w:bookmarkStart w:id="936" w:name="_Toc496068876"/>
      <w:bookmarkStart w:id="937" w:name="_Toc498131287"/>
      <w:r w:rsidRPr="00152D83">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935"/>
      <w:bookmarkEnd w:id="936"/>
      <w:bookmarkEnd w:id="937"/>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pPr>
        <w:pStyle w:val="Heading4"/>
        <w:pPrChange w:id="938" w:author="Buitendijk, Hans" w:date="2022-09-02T10:27:00Z">
          <w:pPr>
            <w:pStyle w:val="Heading4"/>
            <w:tabs>
              <w:tab w:val="clear" w:pos="360"/>
              <w:tab w:val="num" w:pos="720"/>
            </w:tabs>
          </w:pPr>
        </w:pPrChange>
      </w:pPr>
      <w:bookmarkStart w:id="939" w:name="_Ref373572215"/>
      <w:bookmarkStart w:id="940" w:name="_Toc496068877"/>
      <w:bookmarkStart w:id="941"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939"/>
      <w:bookmarkEnd w:id="940"/>
      <w:bookmarkEnd w:id="941"/>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pPr>
        <w:pStyle w:val="Heading4"/>
        <w:pPrChange w:id="942" w:author="Buitendijk, Hans" w:date="2022-09-02T10:27:00Z">
          <w:pPr>
            <w:pStyle w:val="Heading4"/>
            <w:tabs>
              <w:tab w:val="clear" w:pos="360"/>
              <w:tab w:val="num" w:pos="720"/>
            </w:tabs>
          </w:pPr>
        </w:pPrChange>
      </w:pPr>
      <w:bookmarkStart w:id="943" w:name="_Toc496068878"/>
      <w:bookmarkStart w:id="944" w:name="_Toc498131289"/>
      <w:bookmarkStart w:id="945" w:name="_Toc348245102"/>
      <w:bookmarkStart w:id="946" w:name="_Toc348258413"/>
      <w:bookmarkStart w:id="947" w:name="_Toc348263531"/>
      <w:bookmarkStart w:id="948" w:name="_Toc348336904"/>
      <w:bookmarkStart w:id="949" w:name="_Toc348773857"/>
      <w:r w:rsidRPr="00152D83">
        <w:lastRenderedPageBreak/>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943"/>
      <w:bookmarkEnd w:id="944"/>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pPr>
        <w:pStyle w:val="Heading4"/>
        <w:pPrChange w:id="950" w:author="Buitendijk, Hans" w:date="2022-09-02T10:27:00Z">
          <w:pPr>
            <w:pStyle w:val="Heading4"/>
            <w:tabs>
              <w:tab w:val="clear" w:pos="360"/>
              <w:tab w:val="num" w:pos="720"/>
            </w:tabs>
          </w:pPr>
        </w:pPrChange>
      </w:pPr>
      <w:bookmarkStart w:id="951" w:name="_Toc496068879"/>
      <w:bookmarkStart w:id="952"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951"/>
      <w:bookmarkEnd w:id="952"/>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pPr>
        <w:pStyle w:val="Heading4"/>
        <w:pPrChange w:id="953" w:author="Buitendijk, Hans" w:date="2022-09-02T10:27:00Z">
          <w:pPr>
            <w:pStyle w:val="Heading4"/>
            <w:tabs>
              <w:tab w:val="clear" w:pos="360"/>
              <w:tab w:val="num" w:pos="720"/>
            </w:tabs>
          </w:pPr>
        </w:pPrChange>
      </w:pPr>
      <w:bookmarkStart w:id="954" w:name="_Toc496068880"/>
      <w:bookmarkStart w:id="955"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954"/>
      <w:bookmarkEnd w:id="955"/>
    </w:p>
    <w:p w14:paraId="744AFD37" w14:textId="5FF0E5A0"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61"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956" w:name="HL70321"/>
    <w:bookmarkEnd w:id="956"/>
    <w:p w14:paraId="7BE1236F" w14:textId="77777777" w:rsidR="00005FAA" w:rsidRPr="00152D83" w:rsidRDefault="00005FAA">
      <w:pPr>
        <w:pStyle w:val="Heading4"/>
        <w:pPrChange w:id="957" w:author="Buitendijk, Hans" w:date="2022-09-02T10:27:00Z">
          <w:pPr>
            <w:pStyle w:val="Heading4"/>
            <w:tabs>
              <w:tab w:val="clear" w:pos="360"/>
              <w:tab w:val="num" w:pos="720"/>
            </w:tabs>
          </w:pPr>
        </w:pPrChange>
      </w:pPr>
      <w:r>
        <w:fldChar w:fldCharType="begin"/>
      </w:r>
      <w:r>
        <w:fldChar w:fldCharType="end"/>
      </w:r>
      <w:bookmarkStart w:id="958" w:name="_Toc464004326"/>
      <w:bookmarkStart w:id="959" w:name="_Toc464005110"/>
      <w:bookmarkStart w:id="960" w:name="_Toc464006398"/>
      <w:bookmarkStart w:id="961" w:name="_Toc496068881"/>
      <w:bookmarkStart w:id="962" w:name="_Toc498131292"/>
      <w:bookmarkStart w:id="963"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958"/>
      <w:bookmarkEnd w:id="959"/>
      <w:bookmarkEnd w:id="960"/>
      <w:r w:rsidRPr="00152D83">
        <w:t xml:space="preserve">  (CWE)   01476</w:t>
      </w:r>
      <w:bookmarkEnd w:id="961"/>
      <w:bookmarkEnd w:id="962"/>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w:t>
      </w:r>
      <w:proofErr w:type="spellStart"/>
      <w:r w:rsidRPr="00E569E5">
        <w:t>Number_Sequence</w:t>
      </w:r>
      <w:proofErr w:type="spellEnd"/>
      <w:r w:rsidRPr="00E569E5">
        <w:t xml:space="preserve"> Number (GCN_SEQNO), National Drug Code (NDC). </w:t>
      </w:r>
      <w:r w:rsidR="006F1257" w:rsidRPr="006F1257">
        <w:t>Refer to Table 0727 - Supplementary Code in Chapter 2C for valid values.</w:t>
      </w:r>
    </w:p>
    <w:p w14:paraId="714E5723" w14:textId="77777777" w:rsidR="00005FAA" w:rsidRPr="00152D83" w:rsidRDefault="00005FAA">
      <w:pPr>
        <w:pStyle w:val="Heading4"/>
        <w:pPrChange w:id="964" w:author="Buitendijk, Hans" w:date="2022-09-02T10:27:00Z">
          <w:pPr>
            <w:pStyle w:val="Heading4"/>
            <w:tabs>
              <w:tab w:val="clear" w:pos="360"/>
              <w:tab w:val="num" w:pos="720"/>
            </w:tabs>
          </w:pPr>
        </w:pPrChange>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pPr>
        <w:pStyle w:val="Heading4"/>
        <w:pPrChange w:id="965" w:author="Buitendijk, Hans" w:date="2022-09-02T10:27:00Z">
          <w:pPr>
            <w:pStyle w:val="Heading4"/>
            <w:tabs>
              <w:tab w:val="clear" w:pos="360"/>
              <w:tab w:val="num" w:pos="720"/>
            </w:tabs>
          </w:pPr>
        </w:pPrChange>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pPr>
        <w:pStyle w:val="Heading4"/>
        <w:pPrChange w:id="966" w:author="Buitendijk, Hans" w:date="2022-09-02T10:27:00Z">
          <w:pPr>
            <w:pStyle w:val="Heading4"/>
            <w:tabs>
              <w:tab w:val="clear" w:pos="360"/>
              <w:tab w:val="num" w:pos="720"/>
            </w:tabs>
          </w:pPr>
        </w:pPrChange>
      </w:pPr>
      <w:r w:rsidRPr="00152D83">
        <w:lastRenderedPageBreak/>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pPr>
        <w:pStyle w:val="Heading4"/>
        <w:pPrChange w:id="967" w:author="Buitendijk, Hans" w:date="2022-09-02T10:27:00Z">
          <w:pPr>
            <w:pStyle w:val="Heading4"/>
            <w:tabs>
              <w:tab w:val="clear" w:pos="360"/>
              <w:tab w:val="num" w:pos="720"/>
            </w:tabs>
          </w:pPr>
        </w:pPrChange>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152D83" w:rsidRDefault="00005FAA" w:rsidP="00005FAA">
      <w:pPr>
        <w:pStyle w:val="NormalIndented"/>
        <w:rPr>
          <w:noProof/>
        </w:rPr>
      </w:pPr>
      <w:r w:rsidRPr="00152D83">
        <w:rPr>
          <w:noProof/>
        </w:rPr>
        <w:t xml:space="preserve">Definition:  This field specifies the class of the drug or other substance if its usage is controlled by legislation.  In the </w:t>
      </w:r>
      <w:smartTag w:uri="urn:schemas-microsoft-com:office:smarttags" w:element="country-region">
        <w:smartTag w:uri="urn:schemas-microsoft-com:office:smarttags" w:element="place">
          <w:r w:rsidRPr="00152D83">
            <w:rPr>
              <w:noProof/>
            </w:rPr>
            <w:t>USA</w:t>
          </w:r>
        </w:smartTag>
      </w:smartTag>
      <w:r w:rsidRPr="00152D83">
        <w:rPr>
          <w:noProof/>
        </w:rPr>
        <w:t xml:space="preserve">, such legislation includes the federal Controlled Substance Act (CSA) or a State Uniform Controlled Substance Act. Refer to </w:t>
      </w:r>
      <w:hyperlink r:id="rId62"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w:t>
      </w:r>
      <w:smartTag w:uri="urn:schemas-microsoft-com:office:smarttags" w:element="place">
        <w:smartTag w:uri="urn:schemas-microsoft-com:office:smarttags" w:element="country-region">
          <w:r w:rsidRPr="00152D83">
            <w:rPr>
              <w:noProof/>
            </w:rPr>
            <w:t>USA</w:t>
          </w:r>
        </w:smartTag>
      </w:smartTag>
      <w:r w:rsidRPr="00152D83">
        <w:rPr>
          <w:noProof/>
        </w:rPr>
        <w:t xml:space="preserve">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pPr>
        <w:pStyle w:val="Heading4"/>
        <w:pPrChange w:id="968" w:author="Buitendijk, Hans" w:date="2022-09-02T10:27:00Z">
          <w:pPr>
            <w:pStyle w:val="Heading4"/>
            <w:tabs>
              <w:tab w:val="clear" w:pos="360"/>
              <w:tab w:val="num" w:pos="720"/>
            </w:tabs>
          </w:pPr>
        </w:pPrChange>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11172C7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63"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969" w:name="HL70478"/>
    <w:p w14:paraId="3246D104" w14:textId="77777777" w:rsidR="00005FAA" w:rsidRPr="007C6887" w:rsidRDefault="00005FAA" w:rsidP="00956B53">
      <w:pPr>
        <w:pStyle w:val="Heading4"/>
      </w:pPr>
      <w:r>
        <w:fldChar w:fldCharType="begin"/>
      </w:r>
      <w:r>
        <w:fldChar w:fldCharType="end"/>
      </w:r>
      <w:bookmarkEnd w:id="969"/>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pPr>
        <w:pStyle w:val="Heading4"/>
        <w:pPrChange w:id="970" w:author="Buitendijk, Hans" w:date="2022-09-02T10:27:00Z">
          <w:pPr>
            <w:pStyle w:val="Heading4"/>
            <w:tabs>
              <w:tab w:val="clear" w:pos="360"/>
              <w:tab w:val="num" w:pos="720"/>
            </w:tabs>
          </w:pPr>
        </w:pPrChange>
      </w:pPr>
      <w:r w:rsidRPr="00152D83">
        <w:lastRenderedPageBreak/>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pPr>
        <w:pStyle w:val="Heading4"/>
        <w:pPrChange w:id="971" w:author="Buitendijk, Hans" w:date="2022-09-02T10:27:00Z">
          <w:pPr>
            <w:pStyle w:val="Heading4"/>
            <w:tabs>
              <w:tab w:val="clear" w:pos="360"/>
              <w:tab w:val="num" w:pos="720"/>
            </w:tabs>
          </w:pPr>
        </w:pPrChange>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pPr>
        <w:pStyle w:val="Heading4"/>
        <w:pPrChange w:id="972" w:author="Buitendijk, Hans" w:date="2022-09-02T10:27:00Z">
          <w:pPr>
            <w:pStyle w:val="Heading4"/>
            <w:tabs>
              <w:tab w:val="clear" w:pos="360"/>
              <w:tab w:val="num" w:pos="720"/>
            </w:tabs>
          </w:pPr>
        </w:pPrChange>
      </w:pPr>
      <w:r w:rsidRPr="00152D83">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pPr>
        <w:pStyle w:val="Heading4"/>
        <w:pPrChange w:id="973" w:author="Buitendijk, Hans" w:date="2022-09-02T10:27:00Z">
          <w:pPr>
            <w:pStyle w:val="Heading4"/>
            <w:tabs>
              <w:tab w:val="clear" w:pos="360"/>
              <w:tab w:val="num" w:pos="720"/>
            </w:tabs>
          </w:pPr>
        </w:pPrChange>
      </w:pPr>
      <w:r w:rsidRPr="00152D83">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lastRenderedPageBreak/>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pPr>
        <w:pStyle w:val="Heading4"/>
        <w:pPrChange w:id="974" w:author="Buitendijk, Hans" w:date="2022-09-02T10:27:00Z">
          <w:pPr>
            <w:pStyle w:val="Heading4"/>
            <w:tabs>
              <w:tab w:val="clear" w:pos="360"/>
              <w:tab w:val="num" w:pos="720"/>
            </w:tabs>
          </w:pPr>
        </w:pPrChange>
      </w:pPr>
      <w:r w:rsidRPr="00152D83">
        <w:lastRenderedPageBreak/>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pPr>
        <w:pStyle w:val="Heading4"/>
        <w:pPrChange w:id="975" w:author="Buitendijk, Hans" w:date="2022-09-02T10:27:00Z">
          <w:pPr>
            <w:pStyle w:val="Heading4"/>
            <w:tabs>
              <w:tab w:val="clear" w:pos="360"/>
              <w:tab w:val="num" w:pos="720"/>
            </w:tabs>
          </w:pPr>
        </w:pPrChange>
      </w:pPr>
      <w:r w:rsidRPr="00152D83">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pPr>
        <w:pStyle w:val="Heading4"/>
        <w:pPrChange w:id="976" w:author="Buitendijk, Hans" w:date="2022-09-02T10:27:00Z">
          <w:pPr>
            <w:pStyle w:val="Heading4"/>
            <w:tabs>
              <w:tab w:val="clear" w:pos="360"/>
              <w:tab w:val="num" w:pos="720"/>
            </w:tabs>
          </w:pPr>
        </w:pPrChange>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2C0DA49E"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4"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pPr>
        <w:pStyle w:val="Heading4"/>
        <w:pPrChange w:id="977" w:author="Buitendijk, Hans" w:date="2022-09-02T10:27:00Z">
          <w:pPr>
            <w:pStyle w:val="Heading4"/>
            <w:tabs>
              <w:tab w:val="clear" w:pos="360"/>
              <w:tab w:val="num" w:pos="720"/>
            </w:tabs>
          </w:pPr>
        </w:pPrChange>
      </w:pPr>
      <w:r w:rsidRPr="00152D83">
        <w:lastRenderedPageBreak/>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956B53">
      <w:pPr>
        <w:pStyle w:val="Heading3"/>
        <w:rPr>
          <w:rFonts w:cs="Times New Roman"/>
        </w:rPr>
      </w:pPr>
      <w:bookmarkStart w:id="978" w:name="_Toc348245104"/>
      <w:bookmarkStart w:id="979" w:name="_Toc348258415"/>
      <w:bookmarkStart w:id="980" w:name="_Toc348263533"/>
      <w:bookmarkStart w:id="981" w:name="_Toc348336906"/>
      <w:bookmarkStart w:id="982" w:name="_Toc348773859"/>
      <w:bookmarkStart w:id="983" w:name="_Toc359236226"/>
      <w:bookmarkStart w:id="984" w:name="_Toc496068882"/>
      <w:bookmarkStart w:id="985" w:name="_Toc498131293"/>
      <w:bookmarkStart w:id="986" w:name="_Toc538415"/>
      <w:bookmarkStart w:id="987" w:name="_Toc28956817"/>
      <w:bookmarkEnd w:id="945"/>
      <w:bookmarkEnd w:id="946"/>
      <w:bookmarkEnd w:id="947"/>
      <w:bookmarkEnd w:id="948"/>
      <w:bookmarkEnd w:id="949"/>
      <w:bookmarkEnd w:id="963"/>
      <w:r w:rsidRPr="00152D83">
        <w:t>RXD - Pharmacy/Treatment Dispense Segment</w:t>
      </w:r>
      <w:bookmarkEnd w:id="978"/>
      <w:bookmarkEnd w:id="979"/>
      <w:bookmarkEnd w:id="980"/>
      <w:bookmarkEnd w:id="981"/>
      <w:bookmarkEnd w:id="982"/>
      <w:bookmarkEnd w:id="983"/>
      <w:bookmarkEnd w:id="984"/>
      <w:bookmarkEnd w:id="985"/>
      <w:bookmarkEnd w:id="986"/>
      <w:bookmarkEnd w:id="987"/>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988" w:name="RXD"/>
      <w:r w:rsidRPr="00152D83">
        <w:rPr>
          <w:noProof/>
        </w:rPr>
        <w:t>HL7 Attribute Table – RXD</w:t>
      </w:r>
      <w:bookmarkEnd w:id="988"/>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152D83" w:rsidRDefault="00000000" w:rsidP="00005FAA">
            <w:pPr>
              <w:pStyle w:val="AttributeTableBody"/>
              <w:rPr>
                <w:rStyle w:val="HyperlinkTable"/>
                <w:rFonts w:cs="Times New Roman"/>
                <w:noProof/>
              </w:rPr>
            </w:pPr>
            <w:hyperlink r:id="rId65"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152D83" w:rsidRDefault="00000000" w:rsidP="00005FAA">
            <w:pPr>
              <w:pStyle w:val="AttributeTableBody"/>
              <w:rPr>
                <w:rStyle w:val="HyperlinkTable"/>
                <w:rFonts w:cs="Times New Roman"/>
                <w:noProof/>
              </w:rPr>
            </w:pPr>
            <w:hyperlink r:id="rId66"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152D83" w:rsidRDefault="00000000" w:rsidP="00005FAA">
            <w:pPr>
              <w:pStyle w:val="AttributeTableBody"/>
              <w:rPr>
                <w:noProof/>
              </w:rPr>
            </w:pPr>
            <w:hyperlink r:id="rId67"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152D83" w:rsidRDefault="00000000" w:rsidP="00005FAA">
            <w:pPr>
              <w:pStyle w:val="AttributeTableBody"/>
              <w:rPr>
                <w:rStyle w:val="HyperlinkTable"/>
                <w:rFonts w:cs="Times New Roman"/>
                <w:noProof/>
              </w:rPr>
            </w:pPr>
            <w:hyperlink r:id="rId68"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0E53B2" w:rsidRDefault="00000000" w:rsidP="00005FAA">
            <w:pPr>
              <w:pStyle w:val="AttributeTableBody"/>
              <w:rPr>
                <w:rStyle w:val="HyperlinkTable"/>
              </w:rPr>
            </w:pPr>
            <w:hyperlink r:id="rId69"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0E53B2" w:rsidRDefault="00000000" w:rsidP="00005FAA">
            <w:pPr>
              <w:pStyle w:val="AttributeTableBody"/>
              <w:rPr>
                <w:rStyle w:val="HyperlinkTable"/>
              </w:rPr>
            </w:pPr>
            <w:hyperlink r:id="rId70"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pPr>
        <w:pStyle w:val="Heading4"/>
        <w:rPr>
          <w:rFonts w:cs="Times New Roman"/>
          <w:vanish/>
        </w:rPr>
        <w:pPrChange w:id="989" w:author="Buitendijk, Hans" w:date="2022-09-02T10:27:00Z">
          <w:pPr>
            <w:pStyle w:val="Heading4"/>
            <w:tabs>
              <w:tab w:val="clear" w:pos="360"/>
              <w:tab w:val="num" w:pos="720"/>
            </w:tabs>
          </w:pPr>
        </w:pPrChange>
      </w:pPr>
      <w:bookmarkStart w:id="990" w:name="_Toc496068883"/>
      <w:bookmarkStart w:id="991" w:name="_Toc498131294"/>
      <w:r w:rsidRPr="00152D83">
        <w:rPr>
          <w:vanish/>
        </w:rPr>
        <w:t>RXD field definitions</w:t>
      </w:r>
      <w:bookmarkEnd w:id="990"/>
      <w:bookmarkEnd w:id="991"/>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pPr>
        <w:pStyle w:val="Heading4"/>
        <w:pPrChange w:id="992" w:author="Buitendijk, Hans" w:date="2022-09-02T10:27:00Z">
          <w:pPr>
            <w:pStyle w:val="Heading4"/>
            <w:tabs>
              <w:tab w:val="clear" w:pos="360"/>
              <w:tab w:val="num" w:pos="720"/>
            </w:tabs>
          </w:pPr>
        </w:pPrChange>
      </w:pPr>
      <w:bookmarkStart w:id="993" w:name="_Toc496068884"/>
      <w:bookmarkStart w:id="994"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993"/>
      <w:bookmarkEnd w:id="994"/>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pPr>
        <w:pStyle w:val="Heading4"/>
        <w:pPrChange w:id="995" w:author="Buitendijk, Hans" w:date="2022-09-02T10:27:00Z">
          <w:pPr>
            <w:pStyle w:val="Heading4"/>
            <w:tabs>
              <w:tab w:val="clear" w:pos="360"/>
              <w:tab w:val="num" w:pos="720"/>
            </w:tabs>
          </w:pPr>
        </w:pPrChange>
      </w:pPr>
      <w:bookmarkStart w:id="996" w:name="_Toc496068885"/>
      <w:bookmarkStart w:id="997"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996"/>
      <w:bookmarkEnd w:id="997"/>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w:t>
      </w:r>
      <w:r w:rsidRPr="00152D83">
        <w:rPr>
          <w:noProof/>
        </w:rPr>
        <w:lastRenderedPageBreak/>
        <w:t xml:space="preserve">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71"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pPr>
        <w:pStyle w:val="Heading4"/>
        <w:pPrChange w:id="998" w:author="Buitendijk, Hans" w:date="2022-09-02T10:27:00Z">
          <w:pPr>
            <w:pStyle w:val="Heading4"/>
            <w:tabs>
              <w:tab w:val="clear" w:pos="360"/>
              <w:tab w:val="num" w:pos="720"/>
            </w:tabs>
          </w:pPr>
        </w:pPrChange>
      </w:pPr>
      <w:bookmarkStart w:id="999" w:name="_Toc496068886"/>
      <w:bookmarkStart w:id="1000"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999"/>
      <w:bookmarkEnd w:id="1000"/>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pPr>
        <w:pStyle w:val="Heading4"/>
        <w:pPrChange w:id="1001" w:author="Buitendijk, Hans" w:date="2022-09-02T10:27:00Z">
          <w:pPr>
            <w:pStyle w:val="Heading4"/>
            <w:tabs>
              <w:tab w:val="clear" w:pos="360"/>
              <w:tab w:val="num" w:pos="720"/>
            </w:tabs>
          </w:pPr>
        </w:pPrChange>
      </w:pPr>
      <w:bookmarkStart w:id="1002" w:name="_Toc496068887"/>
      <w:bookmarkStart w:id="1003"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1002"/>
      <w:bookmarkEnd w:id="1003"/>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pPr>
        <w:pStyle w:val="Heading4"/>
        <w:pPrChange w:id="1004" w:author="Buitendijk, Hans" w:date="2022-09-02T10:27:00Z">
          <w:pPr>
            <w:pStyle w:val="Heading4"/>
            <w:tabs>
              <w:tab w:val="clear" w:pos="360"/>
              <w:tab w:val="num" w:pos="720"/>
            </w:tabs>
          </w:pPr>
        </w:pPrChange>
      </w:pPr>
      <w:bookmarkStart w:id="1005" w:name="_Toc496068888"/>
      <w:bookmarkStart w:id="1006"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1005"/>
      <w:bookmarkEnd w:id="1006"/>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pPr>
        <w:pStyle w:val="Heading4"/>
        <w:pPrChange w:id="1007" w:author="Buitendijk, Hans" w:date="2022-09-02T10:27:00Z">
          <w:pPr>
            <w:pStyle w:val="Heading4"/>
            <w:tabs>
              <w:tab w:val="clear" w:pos="360"/>
              <w:tab w:val="num" w:pos="720"/>
            </w:tabs>
          </w:pPr>
        </w:pPrChange>
      </w:pPr>
      <w:bookmarkStart w:id="1008" w:name="_Toc496068889"/>
      <w:bookmarkStart w:id="1009" w:name="_Toc498131300"/>
      <w:r w:rsidRPr="00152D83">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1008"/>
      <w:bookmarkEnd w:id="1009"/>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pPr>
        <w:pStyle w:val="Heading4"/>
        <w:pPrChange w:id="1010" w:author="Buitendijk, Hans" w:date="2022-09-02T10:27:00Z">
          <w:pPr>
            <w:pStyle w:val="Heading4"/>
            <w:tabs>
              <w:tab w:val="clear" w:pos="360"/>
              <w:tab w:val="num" w:pos="720"/>
            </w:tabs>
          </w:pPr>
        </w:pPrChange>
      </w:pPr>
      <w:bookmarkStart w:id="1011" w:name="_Toc496068890"/>
      <w:bookmarkStart w:id="1012"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1011"/>
      <w:bookmarkEnd w:id="1012"/>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pPr>
        <w:pStyle w:val="Heading4"/>
        <w:pPrChange w:id="1013" w:author="Buitendijk, Hans" w:date="2022-09-02T10:27:00Z">
          <w:pPr>
            <w:pStyle w:val="Heading4"/>
            <w:tabs>
              <w:tab w:val="clear" w:pos="360"/>
              <w:tab w:val="num" w:pos="720"/>
            </w:tabs>
          </w:pPr>
        </w:pPrChange>
      </w:pPr>
      <w:bookmarkStart w:id="1014" w:name="_Toc496068891"/>
      <w:bookmarkStart w:id="1015" w:name="_Toc498131302"/>
      <w:r w:rsidRPr="00152D83">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1014"/>
      <w:bookmarkEnd w:id="1015"/>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pPr>
        <w:pStyle w:val="Heading4"/>
        <w:pPrChange w:id="1016" w:author="Buitendijk, Hans" w:date="2022-09-02T10:27:00Z">
          <w:pPr>
            <w:pStyle w:val="Heading4"/>
            <w:tabs>
              <w:tab w:val="clear" w:pos="360"/>
              <w:tab w:val="num" w:pos="720"/>
            </w:tabs>
          </w:pPr>
        </w:pPrChange>
      </w:pPr>
      <w:bookmarkStart w:id="1017" w:name="_Toc496068892"/>
      <w:bookmarkStart w:id="1018" w:name="_Toc498131303"/>
      <w:r w:rsidRPr="00152D83">
        <w:lastRenderedPageBreak/>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1017"/>
      <w:bookmarkEnd w:id="1018"/>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pPr>
        <w:pStyle w:val="Heading4"/>
        <w:pPrChange w:id="1019" w:author="Buitendijk, Hans" w:date="2022-09-02T10:27:00Z">
          <w:pPr>
            <w:pStyle w:val="Heading4"/>
            <w:tabs>
              <w:tab w:val="clear" w:pos="360"/>
              <w:tab w:val="num" w:pos="720"/>
            </w:tabs>
          </w:pPr>
        </w:pPrChange>
      </w:pPr>
      <w:bookmarkStart w:id="1020" w:name="_Toc496068893"/>
      <w:bookmarkStart w:id="1021"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1020"/>
      <w:bookmarkEnd w:id="1021"/>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 xml:space="preserve">If the person referenced in this field is also referenced in PRT segment, they must contain the same information.  However, if there is a difference, then </w:t>
      </w:r>
      <w:proofErr w:type="gramStart"/>
      <w:r w:rsidRPr="00152D83">
        <w:t>PRT</w:t>
      </w:r>
      <w:proofErr w:type="gramEnd"/>
      <w:r w:rsidRPr="00152D83">
        <w:t xml:space="preserve"> segment takes precedence.</w:t>
      </w:r>
    </w:p>
    <w:p w14:paraId="1627894B" w14:textId="77777777" w:rsidR="00005FAA" w:rsidRPr="00152D83" w:rsidRDefault="00005FAA">
      <w:pPr>
        <w:pStyle w:val="Heading4"/>
        <w:pPrChange w:id="1022" w:author="Buitendijk, Hans" w:date="2022-09-02T10:27:00Z">
          <w:pPr>
            <w:pStyle w:val="Heading4"/>
            <w:tabs>
              <w:tab w:val="clear" w:pos="360"/>
              <w:tab w:val="num" w:pos="720"/>
            </w:tabs>
          </w:pPr>
        </w:pPrChange>
      </w:pPr>
      <w:bookmarkStart w:id="1023" w:name="_Toc496068894"/>
      <w:bookmarkStart w:id="1024"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1023"/>
      <w:bookmarkEnd w:id="1024"/>
    </w:p>
    <w:p w14:paraId="05CABE6B" w14:textId="334EB72A" w:rsidR="00005FAA" w:rsidRPr="00152D83" w:rsidRDefault="00005FAA" w:rsidP="00005FAA">
      <w:pPr>
        <w:pStyle w:val="NormalIndented"/>
        <w:rPr>
          <w:noProof/>
        </w:rPr>
      </w:pPr>
      <w:r w:rsidRPr="00152D83">
        <w:rPr>
          <w:noProof/>
        </w:rPr>
        <w:t xml:space="preserve">Definition:  Refer to </w:t>
      </w:r>
      <w:hyperlink r:id="rId72"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pPr>
        <w:pStyle w:val="Heading4"/>
        <w:pPrChange w:id="1025" w:author="Buitendijk, Hans" w:date="2022-09-02T10:27:00Z">
          <w:pPr>
            <w:pStyle w:val="Heading4"/>
            <w:tabs>
              <w:tab w:val="clear" w:pos="360"/>
              <w:tab w:val="num" w:pos="720"/>
            </w:tabs>
          </w:pPr>
        </w:pPrChange>
      </w:pPr>
      <w:bookmarkStart w:id="1026" w:name="_Toc496068895"/>
      <w:bookmarkStart w:id="1027"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1026"/>
      <w:bookmarkEnd w:id="1027"/>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pPr>
        <w:pStyle w:val="Heading4"/>
        <w:pPrChange w:id="1028" w:author="Buitendijk, Hans" w:date="2022-09-02T10:27:00Z">
          <w:pPr>
            <w:pStyle w:val="Heading4"/>
            <w:tabs>
              <w:tab w:val="clear" w:pos="360"/>
              <w:tab w:val="num" w:pos="720"/>
            </w:tabs>
          </w:pPr>
        </w:pPrChange>
      </w:pPr>
      <w:bookmarkStart w:id="1029" w:name="_Toc496068896"/>
      <w:bookmarkStart w:id="1030" w:name="_Toc498131307"/>
      <w:r w:rsidRPr="00152D83">
        <w:t>RXD-13   Dispense-to Location</w:t>
      </w:r>
      <w:bookmarkEnd w:id="1029"/>
      <w:bookmarkEnd w:id="1030"/>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pPr>
        <w:pStyle w:val="Heading4"/>
        <w:pPrChange w:id="1031" w:author="Buitendijk, Hans" w:date="2022-09-02T10:27:00Z">
          <w:pPr>
            <w:pStyle w:val="Heading4"/>
            <w:tabs>
              <w:tab w:val="clear" w:pos="360"/>
              <w:tab w:val="num" w:pos="720"/>
            </w:tabs>
          </w:pPr>
        </w:pPrChange>
      </w:pPr>
      <w:bookmarkStart w:id="1032" w:name="_Toc496068897"/>
      <w:bookmarkStart w:id="1033" w:name="_Toc498131308"/>
      <w:r w:rsidRPr="00152D83">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032"/>
      <w:bookmarkEnd w:id="1033"/>
    </w:p>
    <w:p w14:paraId="684A8F27" w14:textId="256C331A" w:rsidR="00005FAA" w:rsidRPr="00152D83" w:rsidRDefault="00005FAA" w:rsidP="00005FAA">
      <w:pPr>
        <w:pStyle w:val="NormalIndented"/>
        <w:rPr>
          <w:noProof/>
        </w:rPr>
      </w:pPr>
      <w:r w:rsidRPr="00152D83">
        <w:rPr>
          <w:noProof/>
        </w:rPr>
        <w:t xml:space="preserve">Definition:  Refer to </w:t>
      </w:r>
      <w:hyperlink r:id="rId73"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pPr>
        <w:pStyle w:val="Heading4"/>
        <w:pPrChange w:id="1034" w:author="Buitendijk, Hans" w:date="2022-09-02T10:27:00Z">
          <w:pPr>
            <w:pStyle w:val="Heading4"/>
            <w:tabs>
              <w:tab w:val="clear" w:pos="360"/>
              <w:tab w:val="num" w:pos="720"/>
            </w:tabs>
          </w:pPr>
        </w:pPrChange>
      </w:pPr>
      <w:bookmarkStart w:id="1035" w:name="_Toc496068898"/>
      <w:bookmarkStart w:id="1036" w:name="_Toc498131309"/>
      <w:r w:rsidRPr="00152D83">
        <w:lastRenderedPageBreak/>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1035"/>
      <w:bookmarkEnd w:id="1036"/>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pPr>
        <w:pStyle w:val="Heading4"/>
        <w:pPrChange w:id="1037" w:author="Buitendijk, Hans" w:date="2022-09-02T10:27:00Z">
          <w:pPr>
            <w:pStyle w:val="Heading4"/>
            <w:tabs>
              <w:tab w:val="clear" w:pos="360"/>
              <w:tab w:val="num" w:pos="720"/>
            </w:tabs>
          </w:pPr>
        </w:pPrChange>
      </w:pPr>
      <w:bookmarkStart w:id="1038" w:name="_Toc496068899"/>
      <w:bookmarkStart w:id="1039"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1038"/>
      <w:bookmarkEnd w:id="1039"/>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pPr>
        <w:pStyle w:val="Heading4"/>
        <w:pPrChange w:id="1040" w:author="Buitendijk, Hans" w:date="2022-09-02T10:27:00Z">
          <w:pPr>
            <w:pStyle w:val="Heading4"/>
            <w:tabs>
              <w:tab w:val="clear" w:pos="360"/>
              <w:tab w:val="num" w:pos="720"/>
            </w:tabs>
          </w:pPr>
        </w:pPrChange>
      </w:pPr>
      <w:bookmarkStart w:id="1041" w:name="_Toc496068900"/>
      <w:bookmarkStart w:id="1042" w:name="_Toc498131311"/>
      <w:r w:rsidRPr="00152D83">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1041"/>
      <w:bookmarkEnd w:id="1042"/>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pPr>
        <w:pStyle w:val="Heading4"/>
        <w:pPrChange w:id="1043" w:author="Buitendijk, Hans" w:date="2022-09-02T10:27:00Z">
          <w:pPr>
            <w:pStyle w:val="Heading4"/>
            <w:tabs>
              <w:tab w:val="clear" w:pos="360"/>
              <w:tab w:val="num" w:pos="720"/>
            </w:tabs>
          </w:pPr>
        </w:pPrChange>
      </w:pPr>
      <w:bookmarkStart w:id="1044" w:name="_Toc496068901"/>
      <w:bookmarkStart w:id="1045" w:name="_Toc498131312"/>
      <w:r w:rsidRPr="00152D83">
        <w:t xml:space="preserve">RXD-18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1044"/>
      <w:bookmarkEnd w:id="1045"/>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pPr>
        <w:pStyle w:val="Heading4"/>
        <w:pPrChange w:id="1046" w:author="Buitendijk, Hans" w:date="2022-09-02T10:27:00Z">
          <w:pPr>
            <w:pStyle w:val="Heading4"/>
            <w:tabs>
              <w:tab w:val="clear" w:pos="360"/>
              <w:tab w:val="num" w:pos="720"/>
            </w:tabs>
          </w:pPr>
        </w:pPrChange>
      </w:pPr>
      <w:bookmarkStart w:id="1047" w:name="_Toc496068902"/>
      <w:bookmarkStart w:id="1048" w:name="_Toc498131313"/>
      <w:r w:rsidRPr="00F90E6E">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1047"/>
      <w:bookmarkEnd w:id="1048"/>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pPr>
        <w:pStyle w:val="Heading4"/>
        <w:pPrChange w:id="1049" w:author="Buitendijk, Hans" w:date="2022-09-02T10:27:00Z">
          <w:pPr>
            <w:pStyle w:val="Heading4"/>
            <w:tabs>
              <w:tab w:val="clear" w:pos="360"/>
              <w:tab w:val="num" w:pos="720"/>
            </w:tabs>
          </w:pPr>
        </w:pPrChange>
      </w:pPr>
      <w:bookmarkStart w:id="1050" w:name="_Toc496068903"/>
      <w:bookmarkStart w:id="1051" w:name="_Toc498131314"/>
      <w:r w:rsidRPr="00152D83">
        <w:lastRenderedPageBreak/>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1050"/>
      <w:bookmarkEnd w:id="1051"/>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64D2C9D5"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pPr>
        <w:pStyle w:val="Heading4"/>
        <w:pPrChange w:id="1052" w:author="Buitendijk, Hans" w:date="2022-09-02T10:27:00Z">
          <w:pPr>
            <w:pStyle w:val="Heading4"/>
            <w:tabs>
              <w:tab w:val="clear" w:pos="360"/>
              <w:tab w:val="num" w:pos="720"/>
            </w:tabs>
          </w:pPr>
        </w:pPrChange>
      </w:pPr>
      <w:bookmarkStart w:id="1053" w:name="_Toc496068904"/>
      <w:bookmarkStart w:id="1054" w:name="_Toc498131315"/>
      <w:r w:rsidRPr="00152D83">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1053"/>
      <w:bookmarkEnd w:id="1054"/>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pPr>
        <w:pStyle w:val="Heading4"/>
        <w:pPrChange w:id="1055" w:author="Buitendijk, Hans" w:date="2022-09-02T10:27:00Z">
          <w:pPr>
            <w:pStyle w:val="Heading4"/>
            <w:tabs>
              <w:tab w:val="clear" w:pos="360"/>
              <w:tab w:val="num" w:pos="720"/>
            </w:tabs>
          </w:pPr>
        </w:pPrChange>
      </w:pPr>
      <w:bookmarkStart w:id="1056" w:name="_Toc496068905"/>
      <w:bookmarkStart w:id="1057"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1056"/>
      <w:bookmarkEnd w:id="1057"/>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pPr>
        <w:pStyle w:val="Heading4"/>
        <w:pPrChange w:id="1058" w:author="Buitendijk, Hans" w:date="2022-09-02T10:27:00Z">
          <w:pPr>
            <w:pStyle w:val="Heading4"/>
            <w:tabs>
              <w:tab w:val="clear" w:pos="360"/>
              <w:tab w:val="num" w:pos="720"/>
            </w:tabs>
          </w:pPr>
        </w:pPrChange>
      </w:pPr>
      <w:bookmarkStart w:id="1059" w:name="_Toc496068906"/>
      <w:bookmarkStart w:id="1060"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1059"/>
      <w:bookmarkEnd w:id="1060"/>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pPr>
        <w:pStyle w:val="Heading4"/>
        <w:pPrChange w:id="1061" w:author="Buitendijk, Hans" w:date="2022-09-02T10:27:00Z">
          <w:pPr>
            <w:pStyle w:val="Heading4"/>
            <w:tabs>
              <w:tab w:val="clear" w:pos="360"/>
              <w:tab w:val="num" w:pos="720"/>
            </w:tabs>
          </w:pPr>
        </w:pPrChange>
      </w:pPr>
      <w:bookmarkStart w:id="1062" w:name="_Toc496068907"/>
      <w:bookmarkStart w:id="1063"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1062"/>
      <w:bookmarkEnd w:id="1063"/>
    </w:p>
    <w:p w14:paraId="74F33D20" w14:textId="2BDB908D"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74"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pPr>
        <w:pStyle w:val="Heading4"/>
        <w:pPrChange w:id="1064" w:author="Buitendijk, Hans" w:date="2022-09-02T10:27:00Z">
          <w:pPr>
            <w:pStyle w:val="Heading4"/>
            <w:tabs>
              <w:tab w:val="clear" w:pos="360"/>
              <w:tab w:val="num" w:pos="720"/>
            </w:tabs>
          </w:pPr>
        </w:pPrChange>
      </w:pPr>
      <w:bookmarkStart w:id="1065" w:name="_Toc464004337"/>
      <w:bookmarkStart w:id="1066" w:name="_Toc464005122"/>
      <w:bookmarkStart w:id="1067" w:name="_Toc464006410"/>
      <w:bookmarkStart w:id="1068" w:name="_Toc496068908"/>
      <w:bookmarkStart w:id="1069" w:name="_Toc498131319"/>
      <w:bookmarkStart w:id="1070" w:name="_Toc348245105"/>
      <w:bookmarkStart w:id="1071" w:name="_Toc348258416"/>
      <w:bookmarkStart w:id="1072" w:name="_Toc348263534"/>
      <w:bookmarkStart w:id="1073" w:name="_Toc348336907"/>
      <w:bookmarkStart w:id="1074" w:name="_Toc348773860"/>
      <w:bookmarkStart w:id="1075" w:name="_Toc359236227"/>
      <w:r w:rsidRPr="00152D83">
        <w:lastRenderedPageBreak/>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1065"/>
      <w:bookmarkEnd w:id="1066"/>
      <w:bookmarkEnd w:id="1067"/>
      <w:r w:rsidRPr="00152D83">
        <w:t>(CWE)   01476</w:t>
      </w:r>
      <w:bookmarkEnd w:id="1068"/>
      <w:bookmarkEnd w:id="1069"/>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pPr>
        <w:pStyle w:val="Heading4"/>
        <w:rPr>
          <w:rFonts w:cs="Times New Roman"/>
        </w:rPr>
        <w:pPrChange w:id="1076" w:author="Buitendijk, Hans" w:date="2022-09-02T10:27:00Z">
          <w:pPr>
            <w:pStyle w:val="Heading4"/>
            <w:tabs>
              <w:tab w:val="clear" w:pos="360"/>
              <w:tab w:val="num" w:pos="720"/>
            </w:tabs>
          </w:pPr>
        </w:pPrChange>
      </w:pPr>
      <w:bookmarkStart w:id="1077" w:name="_Toc496068909"/>
      <w:bookmarkStart w:id="1078" w:name="_Toc498131320"/>
      <w:r w:rsidRPr="00152D83">
        <w:t>RXD-26   Initiating Location   (CWE)   01477</w:t>
      </w:r>
      <w:bookmarkEnd w:id="1077"/>
      <w:bookmarkEnd w:id="1078"/>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pPr>
        <w:pStyle w:val="Heading4"/>
        <w:pPrChange w:id="1079" w:author="Buitendijk, Hans" w:date="2022-09-02T10:27:00Z">
          <w:pPr>
            <w:pStyle w:val="Heading4"/>
            <w:tabs>
              <w:tab w:val="clear" w:pos="360"/>
              <w:tab w:val="num" w:pos="720"/>
            </w:tabs>
          </w:pPr>
        </w:pPrChange>
      </w:pPr>
      <w:bookmarkStart w:id="1080" w:name="_Toc464004340"/>
      <w:bookmarkStart w:id="1081" w:name="_Toc464005125"/>
      <w:bookmarkStart w:id="1082" w:name="_Toc464006413"/>
      <w:bookmarkStart w:id="1083" w:name="_Toc496068910"/>
      <w:bookmarkStart w:id="1084"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1080"/>
      <w:bookmarkEnd w:id="1081"/>
      <w:bookmarkEnd w:id="1082"/>
      <w:r w:rsidRPr="00152D83">
        <w:t>(CWE)   01478</w:t>
      </w:r>
      <w:bookmarkEnd w:id="1083"/>
      <w:bookmarkEnd w:id="1084"/>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pPr>
        <w:pStyle w:val="Heading4"/>
        <w:pPrChange w:id="1085" w:author="Buitendijk, Hans" w:date="2022-09-02T10:27:00Z">
          <w:pPr>
            <w:pStyle w:val="Heading4"/>
            <w:tabs>
              <w:tab w:val="clear" w:pos="360"/>
              <w:tab w:val="num" w:pos="720"/>
            </w:tabs>
          </w:pPr>
        </w:pPrChange>
      </w:pPr>
      <w:bookmarkStart w:id="1086" w:name="_Toc348245106"/>
      <w:bookmarkStart w:id="1087" w:name="_Toc348258417"/>
      <w:bookmarkStart w:id="1088" w:name="_Toc348263535"/>
      <w:bookmarkStart w:id="1089" w:name="_Toc348336908"/>
      <w:bookmarkStart w:id="1090" w:name="_Toc348773861"/>
      <w:bookmarkStart w:id="1091" w:name="_Toc359236228"/>
      <w:bookmarkStart w:id="1092" w:name="_Toc496068911"/>
      <w:bookmarkStart w:id="1093" w:name="_Toc498131322"/>
      <w:bookmarkEnd w:id="1070"/>
      <w:bookmarkEnd w:id="1071"/>
      <w:bookmarkEnd w:id="1072"/>
      <w:bookmarkEnd w:id="1073"/>
      <w:bookmarkEnd w:id="1074"/>
      <w:bookmarkEnd w:id="1075"/>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pPr>
        <w:pStyle w:val="Heading4"/>
        <w:pPrChange w:id="1094" w:author="Buitendijk, Hans" w:date="2022-09-02T10:27:00Z">
          <w:pPr>
            <w:pStyle w:val="Heading4"/>
            <w:tabs>
              <w:tab w:val="clear" w:pos="360"/>
              <w:tab w:val="num" w:pos="720"/>
            </w:tabs>
          </w:pPr>
        </w:pPrChange>
      </w:pPr>
      <w:r w:rsidRPr="00152D83">
        <w:lastRenderedPageBreak/>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pPr>
        <w:pStyle w:val="Heading4"/>
        <w:pPrChange w:id="1095" w:author="Buitendijk, Hans" w:date="2022-09-02T10:27:00Z">
          <w:pPr>
            <w:pStyle w:val="Heading4"/>
            <w:tabs>
              <w:tab w:val="clear" w:pos="360"/>
              <w:tab w:val="num" w:pos="720"/>
            </w:tabs>
          </w:pPr>
        </w:pPrChange>
      </w:pPr>
      <w:r w:rsidRPr="00152D83">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pPr>
        <w:pStyle w:val="Heading4"/>
        <w:pPrChange w:id="1096" w:author="Buitendijk, Hans" w:date="2022-09-02T10:27:00Z">
          <w:pPr>
            <w:pStyle w:val="Heading4"/>
            <w:tabs>
              <w:tab w:val="clear" w:pos="360"/>
              <w:tab w:val="num" w:pos="720"/>
            </w:tabs>
          </w:pPr>
        </w:pPrChange>
      </w:pPr>
      <w:r w:rsidRPr="00152D83">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pPr>
        <w:pStyle w:val="Heading4"/>
        <w:pPrChange w:id="1097" w:author="Buitendijk, Hans" w:date="2022-09-02T10:27:00Z">
          <w:pPr>
            <w:pStyle w:val="Heading4"/>
            <w:tabs>
              <w:tab w:val="clear" w:pos="360"/>
              <w:tab w:val="num" w:pos="720"/>
            </w:tabs>
          </w:pPr>
        </w:pPrChange>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439DB37A"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5"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lastRenderedPageBreak/>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pPr>
        <w:pStyle w:val="Heading4"/>
        <w:pPrChange w:id="1098" w:author="Buitendijk, Hans" w:date="2022-09-02T10:27:00Z">
          <w:pPr>
            <w:pStyle w:val="Heading4"/>
            <w:tabs>
              <w:tab w:val="clear" w:pos="360"/>
              <w:tab w:val="num" w:pos="720"/>
            </w:tabs>
          </w:pPr>
        </w:pPrChange>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152D83" w:rsidRDefault="00005FAA" w:rsidP="00005FAA">
      <w:pPr>
        <w:pStyle w:val="NormalIndented"/>
        <w:rPr>
          <w:noProof/>
        </w:rPr>
      </w:pPr>
      <w:r w:rsidRPr="00152D83">
        <w:rPr>
          <w:noProof/>
        </w:rPr>
        <w:t xml:space="preserve">Definition:  This is the type of dispensing event that occurred.  Refer to </w:t>
      </w:r>
      <w:hyperlink r:id="rId76"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pPr>
        <w:pStyle w:val="Heading4"/>
        <w:pPrChange w:id="1099" w:author="Buitendijk, Hans" w:date="2022-09-02T10:27:00Z">
          <w:pPr>
            <w:pStyle w:val="Heading4"/>
            <w:tabs>
              <w:tab w:val="clear" w:pos="360"/>
              <w:tab w:val="num" w:pos="720"/>
            </w:tabs>
          </w:pPr>
        </w:pPrChange>
      </w:pPr>
      <w:r w:rsidRPr="00152D83">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 xml:space="preserve">Definition:  This field contains the telecommunication contact information for the pharmacy.  Repetitions may be supplied for various device types or use codes, or multiple instances of the </w:t>
      </w:r>
      <w:r w:rsidRPr="00152D83">
        <w:lastRenderedPageBreak/>
        <w:t xml:space="preserve">same type or use.  This concept also exists as RXO-36 and RXE-45 to support pharmacy contact information in the context of the order, the encoded order and the </w:t>
      </w:r>
      <w:proofErr w:type="gramStart"/>
      <w:r w:rsidRPr="00152D83">
        <w:t>dispense</w:t>
      </w:r>
      <w:proofErr w:type="gramEnd"/>
      <w:r w:rsidRPr="00152D83">
        <w:t>.</w:t>
      </w:r>
    </w:p>
    <w:p w14:paraId="0C2D33AF" w14:textId="77777777" w:rsidR="00005FAA" w:rsidRPr="00152D83" w:rsidRDefault="00005FAA">
      <w:pPr>
        <w:pStyle w:val="Heading4"/>
        <w:rPr>
          <w:rFonts w:cs="Times New Roman"/>
        </w:rPr>
        <w:pPrChange w:id="1100" w:author="Buitendijk, Hans" w:date="2022-09-02T10:27:00Z">
          <w:pPr>
            <w:pStyle w:val="Heading4"/>
            <w:tabs>
              <w:tab w:val="clear" w:pos="360"/>
              <w:tab w:val="num" w:pos="720"/>
            </w:tabs>
          </w:pPr>
        </w:pPrChange>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956B53">
      <w:pPr>
        <w:pStyle w:val="Heading3"/>
        <w:rPr>
          <w:rFonts w:cs="Times New Roman"/>
        </w:rPr>
      </w:pPr>
      <w:bookmarkStart w:id="1101" w:name="_Toc538416"/>
      <w:bookmarkStart w:id="1102" w:name="_Toc28956818"/>
      <w:r w:rsidRPr="00152D83">
        <w:t>RXG - Pharmacy/Treatment Give Segment</w:t>
      </w:r>
      <w:bookmarkEnd w:id="1086"/>
      <w:bookmarkEnd w:id="1087"/>
      <w:bookmarkEnd w:id="1088"/>
      <w:bookmarkEnd w:id="1089"/>
      <w:bookmarkEnd w:id="1090"/>
      <w:bookmarkEnd w:id="1091"/>
      <w:bookmarkEnd w:id="1092"/>
      <w:bookmarkEnd w:id="1093"/>
      <w:bookmarkEnd w:id="1101"/>
      <w:bookmarkEnd w:id="1102"/>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1103" w:name="RXG"/>
      <w:r w:rsidRPr="00152D83">
        <w:rPr>
          <w:noProof/>
        </w:rPr>
        <w:t>HL7 Attribute Table – RXG</w:t>
      </w:r>
      <w:bookmarkEnd w:id="1103"/>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152D83" w:rsidRDefault="00000000" w:rsidP="00005FAA">
            <w:pPr>
              <w:pStyle w:val="AttributeTableBody"/>
              <w:rPr>
                <w:noProof/>
              </w:rPr>
            </w:pPr>
            <w:hyperlink r:id="rId77"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152D83" w:rsidRDefault="00000000" w:rsidP="00005FAA">
            <w:pPr>
              <w:pStyle w:val="AttributeTableBody"/>
              <w:rPr>
                <w:rStyle w:val="HyperlinkTable"/>
                <w:rFonts w:cs="Times New Roman"/>
                <w:noProof/>
              </w:rPr>
            </w:pPr>
            <w:hyperlink r:id="rId78"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152D83" w:rsidRDefault="00000000" w:rsidP="00005FAA">
            <w:pPr>
              <w:pStyle w:val="AttributeTableBody"/>
              <w:rPr>
                <w:noProof/>
              </w:rPr>
            </w:pPr>
            <w:hyperlink r:id="rId79"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152D83" w:rsidRDefault="00000000" w:rsidP="00005FAA">
            <w:pPr>
              <w:pStyle w:val="AttributeTableBody"/>
              <w:rPr>
                <w:rStyle w:val="HyperlinkTable"/>
                <w:rFonts w:cs="Times New Roman"/>
                <w:noProof/>
              </w:rPr>
            </w:pPr>
            <w:hyperlink r:id="rId80"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pPr>
        <w:pStyle w:val="Heading4"/>
        <w:rPr>
          <w:rFonts w:cs="Times New Roman"/>
        </w:rPr>
        <w:pPrChange w:id="1104" w:author="Buitendijk, Hans" w:date="2022-09-02T10:27:00Z">
          <w:pPr>
            <w:pStyle w:val="Heading4"/>
            <w:tabs>
              <w:tab w:val="clear" w:pos="360"/>
              <w:tab w:val="num" w:pos="720"/>
            </w:tabs>
          </w:pPr>
        </w:pPrChange>
      </w:pPr>
      <w:bookmarkStart w:id="1105" w:name="_Toc496068912"/>
      <w:bookmarkStart w:id="1106" w:name="_Toc498131323"/>
      <w:r w:rsidRPr="00136960">
        <w:t>RXG fields definitions</w:t>
      </w:r>
      <w:bookmarkEnd w:id="1105"/>
      <w:bookmarkEnd w:id="1106"/>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pPr>
        <w:pStyle w:val="Heading4"/>
        <w:rPr>
          <w:rFonts w:cs="Times New Roman"/>
        </w:rPr>
        <w:pPrChange w:id="1107" w:author="Buitendijk, Hans" w:date="2022-09-02T10:27:00Z">
          <w:pPr>
            <w:pStyle w:val="Heading4"/>
            <w:tabs>
              <w:tab w:val="clear" w:pos="360"/>
              <w:tab w:val="num" w:pos="720"/>
            </w:tabs>
          </w:pPr>
        </w:pPrChange>
      </w:pPr>
      <w:bookmarkStart w:id="1108" w:name="_Toc496068913"/>
      <w:bookmarkStart w:id="1109" w:name="_Toc498131324"/>
      <w:r w:rsidRPr="00136960">
        <w:t>RXG-1   Give Sub-ID Counter   (NM)   00342</w:t>
      </w:r>
      <w:bookmarkEnd w:id="1108"/>
      <w:bookmarkEnd w:id="1109"/>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Definition:  Use if this RXG segment carries information about a single administration. This field must contain a unique number for the placer order number.  This field along with the placer order 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pPr>
        <w:pStyle w:val="Heading4"/>
        <w:pPrChange w:id="1110" w:author="Buitendijk, Hans" w:date="2022-09-02T10:27:00Z">
          <w:pPr>
            <w:pStyle w:val="Heading4"/>
            <w:tabs>
              <w:tab w:val="clear" w:pos="360"/>
              <w:tab w:val="num" w:pos="720"/>
            </w:tabs>
          </w:pPr>
        </w:pPrChange>
      </w:pPr>
      <w:bookmarkStart w:id="1111" w:name="_Toc496068914"/>
      <w:bookmarkStart w:id="1112"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1111"/>
      <w:bookmarkEnd w:id="1112"/>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pPr>
        <w:pStyle w:val="Heading4"/>
        <w:pPrChange w:id="1113" w:author="Buitendijk, Hans" w:date="2022-09-02T10:27:00Z">
          <w:pPr>
            <w:pStyle w:val="Heading4"/>
            <w:tabs>
              <w:tab w:val="clear" w:pos="360"/>
              <w:tab w:val="num" w:pos="720"/>
            </w:tabs>
          </w:pPr>
        </w:pPrChange>
      </w:pPr>
      <w:bookmarkStart w:id="1114" w:name="_Toc496068915"/>
      <w:bookmarkStart w:id="1115" w:name="_Toc498131326"/>
      <w:r w:rsidRPr="00152D83">
        <w:t>RXG-3   Quantity/Timing</w:t>
      </w:r>
      <w:bookmarkEnd w:id="1114"/>
      <w:bookmarkEnd w:id="1115"/>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pPr>
        <w:pStyle w:val="Heading4"/>
        <w:pPrChange w:id="1116" w:author="Buitendijk, Hans" w:date="2022-09-02T10:27:00Z">
          <w:pPr>
            <w:pStyle w:val="Heading4"/>
            <w:tabs>
              <w:tab w:val="clear" w:pos="360"/>
              <w:tab w:val="num" w:pos="720"/>
            </w:tabs>
          </w:pPr>
        </w:pPrChange>
      </w:pPr>
      <w:bookmarkStart w:id="1117" w:name="_Toc496068916"/>
      <w:bookmarkStart w:id="1118" w:name="_Toc498131327"/>
      <w:r w:rsidRPr="00152D83">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1117"/>
      <w:bookmarkEnd w:id="1118"/>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81"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pPr>
        <w:pStyle w:val="Heading4"/>
        <w:pPrChange w:id="1119" w:author="Buitendijk, Hans" w:date="2022-09-02T10:27:00Z">
          <w:pPr>
            <w:pStyle w:val="Heading4"/>
            <w:tabs>
              <w:tab w:val="clear" w:pos="360"/>
              <w:tab w:val="num" w:pos="720"/>
            </w:tabs>
          </w:pPr>
        </w:pPrChange>
      </w:pPr>
      <w:bookmarkStart w:id="1120" w:name="_Toc496068917"/>
      <w:bookmarkStart w:id="1121"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1120"/>
      <w:bookmarkEnd w:id="1121"/>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lastRenderedPageBreak/>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pPr>
        <w:pStyle w:val="Heading4"/>
        <w:rPr>
          <w:rFonts w:cs="Times New Roman"/>
        </w:rPr>
        <w:pPrChange w:id="1122" w:author="Buitendijk, Hans" w:date="2022-09-02T10:27:00Z">
          <w:pPr>
            <w:pStyle w:val="Heading4"/>
            <w:tabs>
              <w:tab w:val="clear" w:pos="360"/>
              <w:tab w:val="num" w:pos="720"/>
            </w:tabs>
          </w:pPr>
        </w:pPrChange>
      </w:pPr>
      <w:bookmarkStart w:id="1123" w:name="_Toc496068918"/>
      <w:bookmarkStart w:id="1124" w:name="_Toc498131329"/>
      <w:r w:rsidRPr="00152D83">
        <w:t>RXG-6   Give Amount - Maximum   (NM)   00319</w:t>
      </w:r>
      <w:bookmarkEnd w:id="1123"/>
      <w:bookmarkEnd w:id="1124"/>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pPr>
        <w:pStyle w:val="Heading4"/>
        <w:pPrChange w:id="1125" w:author="Buitendijk, Hans" w:date="2022-09-02T10:27:00Z">
          <w:pPr>
            <w:pStyle w:val="Heading4"/>
            <w:tabs>
              <w:tab w:val="clear" w:pos="360"/>
              <w:tab w:val="num" w:pos="720"/>
            </w:tabs>
          </w:pPr>
        </w:pPrChange>
      </w:pPr>
      <w:bookmarkStart w:id="1126" w:name="_Toc496068919"/>
      <w:bookmarkStart w:id="1127" w:name="_Toc498131330"/>
      <w:r w:rsidRPr="00152D83">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1126"/>
      <w:bookmarkEnd w:id="1127"/>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pPr>
        <w:pStyle w:val="Heading4"/>
        <w:pPrChange w:id="1128" w:author="Buitendijk, Hans" w:date="2022-09-02T10:27:00Z">
          <w:pPr>
            <w:pStyle w:val="Heading4"/>
            <w:tabs>
              <w:tab w:val="clear" w:pos="360"/>
              <w:tab w:val="num" w:pos="720"/>
            </w:tabs>
          </w:pPr>
        </w:pPrChange>
      </w:pPr>
      <w:bookmarkStart w:id="1129" w:name="_Toc496068920"/>
      <w:bookmarkStart w:id="1130" w:name="_Toc498131331"/>
      <w:r w:rsidRPr="00152D83">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1129"/>
      <w:bookmarkEnd w:id="1130"/>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pPr>
        <w:pStyle w:val="Heading4"/>
        <w:pPrChange w:id="1131" w:author="Buitendijk, Hans" w:date="2022-09-02T10:27:00Z">
          <w:pPr>
            <w:pStyle w:val="Heading4"/>
            <w:tabs>
              <w:tab w:val="clear" w:pos="360"/>
              <w:tab w:val="num" w:pos="720"/>
            </w:tabs>
          </w:pPr>
        </w:pPrChange>
      </w:pPr>
      <w:bookmarkStart w:id="1132" w:name="_Toc496068921"/>
      <w:bookmarkStart w:id="1133"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1132"/>
      <w:bookmarkEnd w:id="1133"/>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lastRenderedPageBreak/>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pPr>
        <w:pStyle w:val="Heading4"/>
        <w:pPrChange w:id="1134" w:author="Buitendijk, Hans" w:date="2022-09-02T10:27:00Z">
          <w:pPr>
            <w:pStyle w:val="Heading4"/>
            <w:tabs>
              <w:tab w:val="clear" w:pos="360"/>
              <w:tab w:val="num" w:pos="720"/>
            </w:tabs>
          </w:pPr>
        </w:pPrChange>
      </w:pPr>
      <w:bookmarkStart w:id="1135" w:name="_Toc496068922"/>
      <w:bookmarkStart w:id="1136" w:name="_Toc498131333"/>
      <w:r w:rsidRPr="00152D83">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1135"/>
      <w:bookmarkEnd w:id="1136"/>
    </w:p>
    <w:p w14:paraId="688F55C4" w14:textId="0ECDE62B" w:rsidR="00005FAA" w:rsidRPr="00152D83" w:rsidRDefault="00005FAA" w:rsidP="00005FAA">
      <w:pPr>
        <w:pStyle w:val="NormalIndented"/>
        <w:rPr>
          <w:noProof/>
        </w:rPr>
      </w:pPr>
      <w:r w:rsidRPr="00152D83">
        <w:rPr>
          <w:noProof/>
        </w:rPr>
        <w:t xml:space="preserve">Definition:  Refer to </w:t>
      </w:r>
      <w:hyperlink r:id="rId82"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pPr>
        <w:pStyle w:val="Heading4"/>
        <w:pPrChange w:id="1137" w:author="Buitendijk, Hans" w:date="2022-09-02T10:27:00Z">
          <w:pPr>
            <w:pStyle w:val="Heading4"/>
            <w:tabs>
              <w:tab w:val="clear" w:pos="360"/>
              <w:tab w:val="num" w:pos="720"/>
            </w:tabs>
          </w:pPr>
        </w:pPrChange>
      </w:pPr>
      <w:bookmarkStart w:id="1138" w:name="_Toc496068923"/>
      <w:bookmarkStart w:id="1139" w:name="_Toc498131334"/>
      <w:r w:rsidRPr="00152D83">
        <w:t>RXG-11   Dispense-to Location</w:t>
      </w:r>
      <w:bookmarkEnd w:id="1138"/>
      <w:bookmarkEnd w:id="1139"/>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pPr>
        <w:pStyle w:val="Heading4"/>
        <w:pPrChange w:id="1140" w:author="Buitendijk, Hans" w:date="2022-09-02T10:27:00Z">
          <w:pPr>
            <w:pStyle w:val="Heading4"/>
            <w:tabs>
              <w:tab w:val="clear" w:pos="360"/>
              <w:tab w:val="num" w:pos="720"/>
            </w:tabs>
          </w:pPr>
        </w:pPrChange>
      </w:pPr>
      <w:bookmarkStart w:id="1141" w:name="_Toc496068924"/>
      <w:bookmarkStart w:id="1142"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141"/>
      <w:bookmarkEnd w:id="1142"/>
    </w:p>
    <w:p w14:paraId="585070D7" w14:textId="7B180269" w:rsidR="00005FAA" w:rsidRPr="00152D83" w:rsidRDefault="00005FAA" w:rsidP="00005FAA">
      <w:pPr>
        <w:pStyle w:val="NormalIndented"/>
        <w:rPr>
          <w:noProof/>
        </w:rPr>
      </w:pPr>
      <w:r w:rsidRPr="00152D83">
        <w:rPr>
          <w:noProof/>
        </w:rPr>
        <w:t xml:space="preserve">Definition:  Refer to </w:t>
      </w:r>
      <w:hyperlink r:id="rId83"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pPr>
        <w:pStyle w:val="Heading4"/>
        <w:pPrChange w:id="1143" w:author="Buitendijk, Hans" w:date="2022-09-02T10:27:00Z">
          <w:pPr>
            <w:pStyle w:val="Heading4"/>
            <w:tabs>
              <w:tab w:val="clear" w:pos="360"/>
              <w:tab w:val="num" w:pos="720"/>
            </w:tabs>
          </w:pPr>
        </w:pPrChange>
      </w:pPr>
      <w:bookmarkStart w:id="1144" w:name="_Toc496068925"/>
      <w:bookmarkStart w:id="1145" w:name="_Toc498131336"/>
      <w:r w:rsidRPr="00152D83">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1144"/>
      <w:bookmarkEnd w:id="1145"/>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pPr>
        <w:pStyle w:val="Heading4"/>
        <w:pPrChange w:id="1146" w:author="Buitendijk, Hans" w:date="2022-09-02T10:27:00Z">
          <w:pPr>
            <w:pStyle w:val="Heading4"/>
            <w:tabs>
              <w:tab w:val="clear" w:pos="360"/>
              <w:tab w:val="num" w:pos="720"/>
            </w:tabs>
          </w:pPr>
        </w:pPrChange>
      </w:pPr>
      <w:bookmarkStart w:id="1147" w:name="_Toc496068926"/>
      <w:bookmarkStart w:id="1148"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1147"/>
      <w:bookmarkEnd w:id="1148"/>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lastRenderedPageBreak/>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t>Required when relevant (e.g., certain IVs). For example, if the "give amount/units" were 300 ml and the "give per" time unit were H1 (equivalent to one hour), the rate is 300ml/hr.</w:t>
      </w:r>
    </w:p>
    <w:p w14:paraId="74E47334" w14:textId="77777777" w:rsidR="00005FAA" w:rsidRPr="00152D83" w:rsidRDefault="00005FAA">
      <w:pPr>
        <w:pStyle w:val="Heading4"/>
        <w:pPrChange w:id="1149" w:author="Buitendijk, Hans" w:date="2022-09-02T10:27:00Z">
          <w:pPr>
            <w:pStyle w:val="Heading4"/>
            <w:tabs>
              <w:tab w:val="clear" w:pos="360"/>
              <w:tab w:val="num" w:pos="720"/>
            </w:tabs>
          </w:pPr>
        </w:pPrChange>
      </w:pPr>
      <w:bookmarkStart w:id="1150" w:name="_Toc496068927"/>
      <w:bookmarkStart w:id="1151"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1150"/>
      <w:bookmarkEnd w:id="1151"/>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pPr>
        <w:pStyle w:val="Heading4"/>
        <w:pPrChange w:id="1152" w:author="Buitendijk, Hans" w:date="2022-09-02T10:27:00Z">
          <w:pPr>
            <w:pStyle w:val="Heading4"/>
            <w:tabs>
              <w:tab w:val="clear" w:pos="360"/>
              <w:tab w:val="num" w:pos="720"/>
            </w:tabs>
          </w:pPr>
        </w:pPrChange>
      </w:pPr>
      <w:bookmarkStart w:id="1153" w:name="_Toc496068928"/>
      <w:bookmarkStart w:id="1154"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1153"/>
      <w:bookmarkEnd w:id="1154"/>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pPr>
        <w:pStyle w:val="Heading4"/>
        <w:pPrChange w:id="1155" w:author="Buitendijk, Hans" w:date="2022-09-02T10:27:00Z">
          <w:pPr>
            <w:pStyle w:val="Heading4"/>
            <w:tabs>
              <w:tab w:val="clear" w:pos="360"/>
              <w:tab w:val="num" w:pos="720"/>
            </w:tabs>
          </w:pPr>
        </w:pPrChange>
      </w:pPr>
      <w:bookmarkStart w:id="1156" w:name="_Toc496068929"/>
      <w:bookmarkStart w:id="1157"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1156"/>
      <w:bookmarkEnd w:id="1157"/>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pPr>
        <w:pStyle w:val="Heading4"/>
        <w:pPrChange w:id="1158" w:author="Buitendijk, Hans" w:date="2022-09-02T10:27:00Z">
          <w:pPr>
            <w:pStyle w:val="Heading4"/>
            <w:tabs>
              <w:tab w:val="clear" w:pos="360"/>
              <w:tab w:val="num" w:pos="720"/>
            </w:tabs>
          </w:pPr>
        </w:pPrChange>
      </w:pPr>
      <w:bookmarkStart w:id="1159" w:name="_Toc496068930"/>
      <w:bookmarkStart w:id="1160"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1159"/>
      <w:bookmarkEnd w:id="1160"/>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pPr>
        <w:pStyle w:val="Heading4"/>
        <w:pPrChange w:id="1161" w:author="Buitendijk, Hans" w:date="2022-09-02T10:27:00Z">
          <w:pPr>
            <w:pStyle w:val="Heading4"/>
            <w:tabs>
              <w:tab w:val="clear" w:pos="360"/>
              <w:tab w:val="num" w:pos="720"/>
            </w:tabs>
          </w:pPr>
        </w:pPrChange>
      </w:pPr>
      <w:bookmarkStart w:id="1162" w:name="_Toc496068931"/>
      <w:bookmarkStart w:id="1163" w:name="_Toc498131342"/>
      <w:r w:rsidRPr="00152D83">
        <w:t xml:space="preserve">RXG-19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1162"/>
      <w:bookmarkEnd w:id="1163"/>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lastRenderedPageBreak/>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pPr>
        <w:pStyle w:val="Heading4"/>
        <w:pPrChange w:id="1164" w:author="Buitendijk, Hans" w:date="2022-09-02T10:27:00Z">
          <w:pPr>
            <w:pStyle w:val="Heading4"/>
            <w:tabs>
              <w:tab w:val="clear" w:pos="360"/>
              <w:tab w:val="num" w:pos="720"/>
            </w:tabs>
          </w:pPr>
        </w:pPrChange>
      </w:pPr>
      <w:bookmarkStart w:id="1165" w:name="_Toc496068932"/>
      <w:bookmarkStart w:id="1166"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1165"/>
      <w:bookmarkEnd w:id="1166"/>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t>Note</w:t>
      </w:r>
      <w:r w:rsidRPr="00152D83">
        <w:rPr>
          <w:noProof/>
        </w:rPr>
        <w:t>:  Vaccine expiration date does not always have a "day" component; therefore, such a date may be transmitted as YYYYMM.</w:t>
      </w:r>
    </w:p>
    <w:p w14:paraId="25F7D625" w14:textId="77777777" w:rsidR="00005FAA" w:rsidRPr="00152D83" w:rsidRDefault="00005FAA">
      <w:pPr>
        <w:pStyle w:val="Heading4"/>
        <w:pPrChange w:id="1167" w:author="Buitendijk, Hans" w:date="2022-09-02T10:27:00Z">
          <w:pPr>
            <w:pStyle w:val="Heading4"/>
            <w:tabs>
              <w:tab w:val="clear" w:pos="360"/>
              <w:tab w:val="num" w:pos="720"/>
            </w:tabs>
          </w:pPr>
        </w:pPrChange>
      </w:pPr>
      <w:bookmarkStart w:id="1168" w:name="_Toc496068933"/>
      <w:bookmarkStart w:id="1169"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1168"/>
      <w:bookmarkEnd w:id="1169"/>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06AFA778"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pPr>
        <w:pStyle w:val="Heading4"/>
        <w:pPrChange w:id="1170" w:author="Buitendijk, Hans" w:date="2022-09-02T10:27:00Z">
          <w:pPr>
            <w:pStyle w:val="Heading4"/>
            <w:tabs>
              <w:tab w:val="clear" w:pos="360"/>
              <w:tab w:val="num" w:pos="720"/>
            </w:tabs>
          </w:pPr>
        </w:pPrChange>
      </w:pPr>
      <w:bookmarkStart w:id="1171" w:name="_Toc496068934"/>
      <w:bookmarkStart w:id="1172"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1171"/>
      <w:bookmarkEnd w:id="1172"/>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pPr>
        <w:pStyle w:val="Heading4"/>
        <w:pPrChange w:id="1173" w:author="Buitendijk, Hans" w:date="2022-09-02T10:27:00Z">
          <w:pPr>
            <w:pStyle w:val="Heading4"/>
            <w:tabs>
              <w:tab w:val="clear" w:pos="360"/>
              <w:tab w:val="num" w:pos="720"/>
            </w:tabs>
          </w:pPr>
        </w:pPrChange>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pPr>
        <w:pStyle w:val="Heading4"/>
        <w:pPrChange w:id="1174" w:author="Buitendijk, Hans" w:date="2022-09-02T10:27:00Z">
          <w:pPr>
            <w:pStyle w:val="Heading4"/>
            <w:tabs>
              <w:tab w:val="clear" w:pos="360"/>
              <w:tab w:val="num" w:pos="720"/>
            </w:tabs>
          </w:pPr>
        </w:pPrChange>
      </w:pPr>
      <w:r w:rsidRPr="00152D83">
        <w:lastRenderedPageBreak/>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pPr>
        <w:pStyle w:val="Heading4"/>
        <w:pPrChange w:id="1175" w:author="Buitendijk, Hans" w:date="2022-09-02T10:27:00Z">
          <w:pPr>
            <w:pStyle w:val="Heading4"/>
            <w:tabs>
              <w:tab w:val="clear" w:pos="360"/>
              <w:tab w:val="num" w:pos="720"/>
            </w:tabs>
          </w:pPr>
        </w:pPrChange>
      </w:pPr>
      <w:r w:rsidRPr="00152D83">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pPr>
        <w:pStyle w:val="Heading4"/>
        <w:pPrChange w:id="1176" w:author="Buitendijk, Hans" w:date="2022-09-02T10:27:00Z">
          <w:pPr>
            <w:pStyle w:val="Heading4"/>
            <w:tabs>
              <w:tab w:val="clear" w:pos="360"/>
              <w:tab w:val="num" w:pos="720"/>
            </w:tabs>
          </w:pPr>
        </w:pPrChange>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7BC5D239"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4"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pPr>
        <w:pStyle w:val="Heading4"/>
        <w:pPrChange w:id="1177" w:author="Buitendijk, Hans" w:date="2022-09-02T10:27:00Z">
          <w:pPr>
            <w:pStyle w:val="Heading4"/>
            <w:tabs>
              <w:tab w:val="clear" w:pos="360"/>
              <w:tab w:val="num" w:pos="720"/>
            </w:tabs>
          </w:pPr>
        </w:pPrChange>
      </w:pPr>
      <w:bookmarkStart w:id="1178" w:name="_Hlt490281851"/>
      <w:bookmarkStart w:id="1179" w:name="_Ref174958792"/>
      <w:bookmarkStart w:id="1180" w:name="_Toc348245108"/>
      <w:bookmarkStart w:id="1181" w:name="_Toc348258419"/>
      <w:bookmarkStart w:id="1182" w:name="_Toc348263537"/>
      <w:bookmarkStart w:id="1183" w:name="_Toc348336910"/>
      <w:bookmarkStart w:id="1184" w:name="_Toc348773863"/>
      <w:bookmarkStart w:id="1185" w:name="_Toc359236230"/>
      <w:bookmarkStart w:id="1186" w:name="_Ref490281603"/>
      <w:bookmarkStart w:id="1187" w:name="_Toc496068935"/>
      <w:bookmarkStart w:id="1188" w:name="_Toc498131346"/>
      <w:bookmarkStart w:id="1189" w:name="_Toc538417"/>
      <w:bookmarkEnd w:id="1178"/>
      <w:r w:rsidRPr="00152D83">
        <w:lastRenderedPageBreak/>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1179"/>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pPr>
        <w:pStyle w:val="Heading4"/>
        <w:pPrChange w:id="1190" w:author="Buitendijk, Hans" w:date="2022-09-02T10:27:00Z">
          <w:pPr>
            <w:pStyle w:val="Heading4"/>
            <w:tabs>
              <w:tab w:val="clear" w:pos="360"/>
              <w:tab w:val="num" w:pos="720"/>
            </w:tabs>
          </w:pPr>
        </w:pPrChange>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pPr>
        <w:pStyle w:val="Heading4"/>
        <w:pPrChange w:id="1191" w:author="Buitendijk, Hans" w:date="2022-09-02T10:27:00Z">
          <w:pPr>
            <w:pStyle w:val="Heading4"/>
            <w:tabs>
              <w:tab w:val="clear" w:pos="360"/>
              <w:tab w:val="num" w:pos="720"/>
            </w:tabs>
          </w:pPr>
        </w:pPrChange>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pPr>
        <w:pStyle w:val="Heading4"/>
        <w:pPrChange w:id="1192" w:author="Buitendijk, Hans" w:date="2022-09-02T10:27:00Z">
          <w:pPr>
            <w:pStyle w:val="Heading4"/>
            <w:tabs>
              <w:tab w:val="clear" w:pos="360"/>
              <w:tab w:val="num" w:pos="720"/>
            </w:tabs>
          </w:pPr>
        </w:pPrChange>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pPr>
        <w:pStyle w:val="Heading4"/>
        <w:rPr>
          <w:rFonts w:cs="Times New Roman"/>
        </w:rPr>
        <w:pPrChange w:id="1193" w:author="Buitendijk, Hans" w:date="2022-09-02T10:27:00Z">
          <w:pPr>
            <w:pStyle w:val="Heading4"/>
            <w:tabs>
              <w:tab w:val="clear" w:pos="360"/>
              <w:tab w:val="num" w:pos="720"/>
            </w:tabs>
          </w:pPr>
        </w:pPrChange>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lastRenderedPageBreak/>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pPr>
        <w:pStyle w:val="Heading4"/>
        <w:pPrChange w:id="1194" w:author="Buitendijk, Hans" w:date="2022-09-02T10:27:00Z">
          <w:pPr>
            <w:pStyle w:val="Heading4"/>
            <w:tabs>
              <w:tab w:val="clear" w:pos="360"/>
              <w:tab w:val="num" w:pos="720"/>
            </w:tabs>
          </w:pPr>
        </w:pPrChange>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pPr>
        <w:pStyle w:val="Heading4"/>
        <w:pPrChange w:id="1195" w:author="Buitendijk, Hans" w:date="2022-09-02T10:27:00Z">
          <w:pPr>
            <w:pStyle w:val="Heading4"/>
            <w:tabs>
              <w:tab w:val="clear" w:pos="360"/>
              <w:tab w:val="num" w:pos="720"/>
            </w:tabs>
          </w:pPr>
        </w:pPrChange>
      </w:pPr>
      <w:r>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956B53">
      <w:pPr>
        <w:pStyle w:val="Heading3"/>
        <w:rPr>
          <w:rFonts w:cs="Times New Roman"/>
        </w:rPr>
      </w:pPr>
      <w:bookmarkStart w:id="1196" w:name="_Ref175375838"/>
      <w:bookmarkStart w:id="1197" w:name="_Ref175375855"/>
      <w:bookmarkStart w:id="1198" w:name="_Toc28956819"/>
      <w:r w:rsidRPr="00152D83">
        <w:t>RXA - Pharmacy/Treatment Administration Segment</w:t>
      </w:r>
      <w:bookmarkEnd w:id="1180"/>
      <w:bookmarkEnd w:id="1181"/>
      <w:bookmarkEnd w:id="1182"/>
      <w:bookmarkEnd w:id="1183"/>
      <w:bookmarkEnd w:id="1184"/>
      <w:bookmarkEnd w:id="1185"/>
      <w:bookmarkEnd w:id="1186"/>
      <w:bookmarkEnd w:id="1187"/>
      <w:bookmarkEnd w:id="1188"/>
      <w:bookmarkEnd w:id="1189"/>
      <w:bookmarkEnd w:id="1196"/>
      <w:bookmarkEnd w:id="1197"/>
      <w:bookmarkEnd w:id="1198"/>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1199" w:name="RXA"/>
      <w:r w:rsidRPr="00152D83">
        <w:rPr>
          <w:noProof/>
        </w:rPr>
        <w:t>HL7 Attribute Table – RXA</w:t>
      </w:r>
      <w:bookmarkEnd w:id="1199"/>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152D83" w:rsidRDefault="00000000" w:rsidP="00005FAA">
            <w:pPr>
              <w:pStyle w:val="AttributeTableBody"/>
              <w:rPr>
                <w:rStyle w:val="HyperlinkTable"/>
                <w:rFonts w:cs="Times New Roman"/>
                <w:noProof/>
              </w:rPr>
            </w:pPr>
            <w:hyperlink r:id="rId85"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152D83" w:rsidRDefault="00000000" w:rsidP="00005FAA">
            <w:pPr>
              <w:pStyle w:val="AttributeTableBody"/>
              <w:rPr>
                <w:rStyle w:val="HyperlinkTable"/>
                <w:rFonts w:cs="Times New Roman"/>
                <w:noProof/>
              </w:rPr>
            </w:pPr>
            <w:hyperlink r:id="rId86"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152D83" w:rsidRDefault="00000000" w:rsidP="00005FAA">
            <w:pPr>
              <w:pStyle w:val="AttributeTableBody"/>
              <w:rPr>
                <w:rStyle w:val="HyperlinkTable"/>
                <w:rFonts w:cs="Times New Roman"/>
                <w:noProof/>
              </w:rPr>
            </w:pPr>
            <w:hyperlink r:id="rId87"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1200" w:name="_Toc496068937"/>
            <w:bookmarkStart w:id="1201"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pPr>
        <w:pStyle w:val="Heading4"/>
        <w:rPr>
          <w:rFonts w:cs="Times New Roman"/>
        </w:rPr>
        <w:pPrChange w:id="1202" w:author="Buitendijk, Hans" w:date="2022-09-02T10:27:00Z">
          <w:pPr>
            <w:pStyle w:val="Heading4"/>
            <w:tabs>
              <w:tab w:val="clear" w:pos="360"/>
              <w:tab w:val="num" w:pos="720"/>
            </w:tabs>
          </w:pPr>
        </w:pPrChange>
      </w:pPr>
      <w:bookmarkStart w:id="1203" w:name="_Toc496068936"/>
      <w:bookmarkStart w:id="1204" w:name="_Toc498131347"/>
      <w:r w:rsidRPr="00FB5C01">
        <w:t>RXA field definitions</w:t>
      </w:r>
      <w:bookmarkEnd w:id="1203"/>
      <w:bookmarkEnd w:id="1204"/>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pPr>
        <w:pStyle w:val="Heading4"/>
        <w:pPrChange w:id="1205" w:author="Buitendijk, Hans" w:date="2022-09-02T10:27:00Z">
          <w:pPr>
            <w:pStyle w:val="Heading4"/>
            <w:tabs>
              <w:tab w:val="clear" w:pos="360"/>
              <w:tab w:val="num" w:pos="720"/>
            </w:tabs>
          </w:pPr>
        </w:pPrChange>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1200"/>
      <w:bookmarkEnd w:id="1201"/>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pPr>
        <w:pStyle w:val="Heading4"/>
        <w:pPrChange w:id="1206" w:author="Buitendijk, Hans" w:date="2022-09-02T10:27:00Z">
          <w:pPr>
            <w:pStyle w:val="Heading4"/>
            <w:tabs>
              <w:tab w:val="clear" w:pos="360"/>
              <w:tab w:val="num" w:pos="720"/>
            </w:tabs>
          </w:pPr>
        </w:pPrChange>
      </w:pPr>
      <w:bookmarkStart w:id="1207" w:name="_Toc496068938"/>
      <w:bookmarkStart w:id="1208" w:name="_Toc498131349"/>
      <w:r w:rsidRPr="00152D83">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1207"/>
      <w:bookmarkEnd w:id="1208"/>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pPr>
        <w:pStyle w:val="Heading4"/>
        <w:pPrChange w:id="1209" w:author="Buitendijk, Hans" w:date="2022-09-02T10:27:00Z">
          <w:pPr>
            <w:pStyle w:val="Heading4"/>
            <w:tabs>
              <w:tab w:val="clear" w:pos="360"/>
              <w:tab w:val="num" w:pos="720"/>
            </w:tabs>
          </w:pPr>
        </w:pPrChange>
      </w:pPr>
      <w:bookmarkStart w:id="1210" w:name="_Toc496068939"/>
      <w:bookmarkStart w:id="1211"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1210"/>
      <w:bookmarkEnd w:id="1211"/>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pPr>
        <w:pStyle w:val="Heading4"/>
        <w:pPrChange w:id="1212" w:author="Buitendijk, Hans" w:date="2022-09-02T10:27:00Z">
          <w:pPr>
            <w:pStyle w:val="Heading4"/>
            <w:tabs>
              <w:tab w:val="clear" w:pos="360"/>
              <w:tab w:val="num" w:pos="720"/>
            </w:tabs>
          </w:pPr>
        </w:pPrChange>
      </w:pPr>
      <w:bookmarkStart w:id="1213" w:name="_Toc496068940"/>
      <w:bookmarkStart w:id="1214"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1213"/>
      <w:bookmarkEnd w:id="1214"/>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pPr>
        <w:pStyle w:val="Heading4"/>
        <w:pPrChange w:id="1215" w:author="Buitendijk, Hans" w:date="2022-09-02T10:27:00Z">
          <w:pPr>
            <w:pStyle w:val="Heading4"/>
            <w:tabs>
              <w:tab w:val="clear" w:pos="360"/>
              <w:tab w:val="num" w:pos="720"/>
            </w:tabs>
          </w:pPr>
        </w:pPrChange>
      </w:pPr>
      <w:bookmarkStart w:id="1216" w:name="_Toc496068941"/>
      <w:bookmarkStart w:id="1217"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1216"/>
      <w:bookmarkEnd w:id="1217"/>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lastRenderedPageBreak/>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pPr>
        <w:pStyle w:val="Heading4"/>
        <w:pPrChange w:id="1218" w:author="Buitendijk, Hans" w:date="2022-09-02T10:27:00Z">
          <w:pPr>
            <w:pStyle w:val="Heading4"/>
            <w:tabs>
              <w:tab w:val="clear" w:pos="360"/>
              <w:tab w:val="num" w:pos="720"/>
            </w:tabs>
          </w:pPr>
        </w:pPrChange>
      </w:pPr>
      <w:bookmarkStart w:id="1219" w:name="_Toc496068942"/>
      <w:bookmarkStart w:id="1220"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1219"/>
      <w:bookmarkEnd w:id="1220"/>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pPr>
        <w:pStyle w:val="Heading4"/>
        <w:rPr>
          <w:rFonts w:cs="Times New Roman"/>
        </w:rPr>
        <w:pPrChange w:id="1221" w:author="Buitendijk, Hans" w:date="2022-09-02T10:27:00Z">
          <w:pPr>
            <w:pStyle w:val="Heading4"/>
            <w:tabs>
              <w:tab w:val="clear" w:pos="360"/>
              <w:tab w:val="num" w:pos="720"/>
            </w:tabs>
          </w:pPr>
        </w:pPrChange>
      </w:pPr>
      <w:bookmarkStart w:id="1222" w:name="_Toc496068943"/>
      <w:bookmarkStart w:id="1223" w:name="_Toc498131354"/>
      <w:r w:rsidRPr="00152D83">
        <w:t>RXA-7   Administered units   (CWE)   00349</w:t>
      </w:r>
      <w:bookmarkEnd w:id="1222"/>
      <w:bookmarkEnd w:id="1223"/>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pPr>
        <w:pStyle w:val="Heading4"/>
        <w:rPr>
          <w:rFonts w:cs="Times New Roman"/>
        </w:rPr>
        <w:pPrChange w:id="1224" w:author="Buitendijk, Hans" w:date="2022-09-02T10:27:00Z">
          <w:pPr>
            <w:pStyle w:val="Heading4"/>
            <w:tabs>
              <w:tab w:val="clear" w:pos="360"/>
              <w:tab w:val="num" w:pos="720"/>
            </w:tabs>
          </w:pPr>
        </w:pPrChange>
      </w:pPr>
      <w:bookmarkStart w:id="1225" w:name="_Toc496068944"/>
      <w:bookmarkStart w:id="1226" w:name="_Toc498131355"/>
      <w:r w:rsidRPr="00152D83">
        <w:t>RXA-8   Administered Dosage Form   (CWE)   00350</w:t>
      </w:r>
      <w:bookmarkEnd w:id="1225"/>
      <w:bookmarkEnd w:id="1226"/>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pPr>
        <w:pStyle w:val="Heading4"/>
        <w:rPr>
          <w:rFonts w:cs="Times New Roman"/>
        </w:rPr>
        <w:pPrChange w:id="1227" w:author="Buitendijk, Hans" w:date="2022-09-02T10:27:00Z">
          <w:pPr>
            <w:pStyle w:val="Heading4"/>
            <w:tabs>
              <w:tab w:val="clear" w:pos="360"/>
              <w:tab w:val="num" w:pos="720"/>
            </w:tabs>
          </w:pPr>
        </w:pPrChange>
      </w:pPr>
      <w:bookmarkStart w:id="1228" w:name="_Toc496068945"/>
      <w:bookmarkStart w:id="1229" w:name="_Toc498131356"/>
      <w:r w:rsidRPr="00152D83">
        <w:t>RXA-9   Administration Notes   (CWE)   00351</w:t>
      </w:r>
      <w:bookmarkEnd w:id="1228"/>
      <w:bookmarkEnd w:id="1229"/>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 xml:space="preserve">|^this is a free </w:t>
      </w:r>
      <w:r w:rsidRPr="00152D83">
        <w:rPr>
          <w:rFonts w:ascii="Courier New" w:hAnsi="Courier New" w:cs="Courier New"/>
          <w:noProof/>
          <w:sz w:val="18"/>
          <w:szCs w:val="18"/>
        </w:rPr>
        <w:lastRenderedPageBreak/>
        <w:t>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pPr>
        <w:pStyle w:val="Heading4"/>
        <w:rPr>
          <w:rFonts w:cs="Times New Roman"/>
        </w:rPr>
        <w:pPrChange w:id="1230" w:author="Buitendijk, Hans" w:date="2022-09-02T10:27:00Z">
          <w:pPr>
            <w:pStyle w:val="Heading4"/>
            <w:tabs>
              <w:tab w:val="clear" w:pos="360"/>
              <w:tab w:val="num" w:pos="720"/>
            </w:tabs>
          </w:pPr>
        </w:pPrChange>
      </w:pPr>
      <w:bookmarkStart w:id="1231" w:name="_Toc496068946"/>
      <w:bookmarkStart w:id="1232" w:name="_Toc498131357"/>
      <w:r w:rsidRPr="00152D83">
        <w:t>RXA-10   Administering Provider</w:t>
      </w:r>
      <w:bookmarkEnd w:id="1231"/>
      <w:bookmarkEnd w:id="1232"/>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pPr>
        <w:pStyle w:val="Heading4"/>
        <w:rPr>
          <w:rFonts w:cs="Times New Roman"/>
        </w:rPr>
        <w:pPrChange w:id="1233" w:author="Buitendijk, Hans" w:date="2022-09-02T10:27:00Z">
          <w:pPr>
            <w:pStyle w:val="Heading4"/>
            <w:tabs>
              <w:tab w:val="clear" w:pos="360"/>
              <w:tab w:val="num" w:pos="720"/>
            </w:tabs>
          </w:pPr>
        </w:pPrChange>
      </w:pPr>
      <w:bookmarkStart w:id="1234" w:name="_Toc496068947"/>
      <w:bookmarkStart w:id="1235" w:name="_Toc498131358"/>
      <w:r w:rsidRPr="00152D83">
        <w:t>RXA-11   Administered-at Location</w:t>
      </w:r>
      <w:bookmarkEnd w:id="1234"/>
      <w:bookmarkEnd w:id="1235"/>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pPr>
        <w:pStyle w:val="Heading4"/>
        <w:rPr>
          <w:rFonts w:cs="Times New Roman"/>
        </w:rPr>
        <w:pPrChange w:id="1236" w:author="Buitendijk, Hans" w:date="2022-09-02T10:27:00Z">
          <w:pPr>
            <w:pStyle w:val="Heading4"/>
            <w:tabs>
              <w:tab w:val="clear" w:pos="360"/>
              <w:tab w:val="num" w:pos="720"/>
            </w:tabs>
          </w:pPr>
        </w:pPrChange>
      </w:pPr>
      <w:bookmarkStart w:id="1237" w:name="_Toc496068948"/>
      <w:bookmarkStart w:id="1238"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1237"/>
      <w:bookmarkEnd w:id="1238"/>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pPr>
        <w:pStyle w:val="Heading4"/>
        <w:rPr>
          <w:rFonts w:cs="Times New Roman"/>
        </w:rPr>
        <w:pPrChange w:id="1239" w:author="Buitendijk, Hans" w:date="2022-09-02T10:27:00Z">
          <w:pPr>
            <w:pStyle w:val="Heading4"/>
            <w:tabs>
              <w:tab w:val="clear" w:pos="360"/>
              <w:tab w:val="num" w:pos="720"/>
            </w:tabs>
          </w:pPr>
        </w:pPrChange>
      </w:pPr>
      <w:bookmarkStart w:id="1240" w:name="_Toc496068949"/>
      <w:bookmarkStart w:id="1241"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1240"/>
      <w:bookmarkEnd w:id="1241"/>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pPr>
        <w:pStyle w:val="Heading4"/>
        <w:rPr>
          <w:rFonts w:cs="Times New Roman"/>
        </w:rPr>
        <w:pPrChange w:id="1242" w:author="Buitendijk, Hans" w:date="2022-09-02T10:27:00Z">
          <w:pPr>
            <w:pStyle w:val="Heading4"/>
            <w:tabs>
              <w:tab w:val="clear" w:pos="360"/>
              <w:tab w:val="num" w:pos="720"/>
            </w:tabs>
          </w:pPr>
        </w:pPrChange>
      </w:pPr>
      <w:bookmarkStart w:id="1243" w:name="_Toc496068950"/>
      <w:bookmarkStart w:id="1244" w:name="_Toc498131361"/>
      <w:r w:rsidRPr="00152D83">
        <w:t>RXA-14   Administered Strength Units   (CWE)   01135</w:t>
      </w:r>
      <w:bookmarkEnd w:id="1243"/>
      <w:bookmarkEnd w:id="1244"/>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pPr>
        <w:pStyle w:val="Heading4"/>
        <w:rPr>
          <w:rFonts w:cs="Times New Roman"/>
        </w:rPr>
        <w:pPrChange w:id="1245" w:author="Buitendijk, Hans" w:date="2022-09-02T10:27:00Z">
          <w:pPr>
            <w:pStyle w:val="Heading4"/>
            <w:tabs>
              <w:tab w:val="clear" w:pos="360"/>
              <w:tab w:val="num" w:pos="720"/>
            </w:tabs>
          </w:pPr>
        </w:pPrChange>
      </w:pPr>
      <w:bookmarkStart w:id="1246" w:name="_Toc496068951"/>
      <w:bookmarkStart w:id="1247" w:name="_Toc498131362"/>
      <w:r w:rsidRPr="00152D83">
        <w:t xml:space="preserve">RXA-15   Substance </w:t>
      </w:r>
      <w:smartTag w:uri="urn:schemas-microsoft-com:office:smarttags" w:element="place">
        <w:r w:rsidRPr="00152D83">
          <w:t>Lot</w:t>
        </w:r>
      </w:smartTag>
      <w:r w:rsidRPr="00152D83">
        <w:t xml:space="preserve"> Number   (ST)   01129</w:t>
      </w:r>
      <w:bookmarkEnd w:id="1246"/>
      <w:bookmarkEnd w:id="1247"/>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pPr>
        <w:pStyle w:val="Heading4"/>
        <w:pPrChange w:id="1248" w:author="Buitendijk, Hans" w:date="2022-09-02T10:27:00Z">
          <w:pPr>
            <w:pStyle w:val="Heading4"/>
            <w:tabs>
              <w:tab w:val="clear" w:pos="360"/>
              <w:tab w:val="num" w:pos="720"/>
            </w:tabs>
          </w:pPr>
        </w:pPrChange>
      </w:pPr>
      <w:bookmarkStart w:id="1249" w:name="_Toc496068952"/>
      <w:bookmarkStart w:id="1250"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1249"/>
      <w:bookmarkEnd w:id="1250"/>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pPr>
        <w:pStyle w:val="Heading4"/>
        <w:rPr>
          <w:rFonts w:cs="Times New Roman"/>
        </w:rPr>
        <w:pPrChange w:id="1251" w:author="Buitendijk, Hans" w:date="2022-09-02T10:27:00Z">
          <w:pPr>
            <w:pStyle w:val="Heading4"/>
            <w:tabs>
              <w:tab w:val="clear" w:pos="360"/>
              <w:tab w:val="num" w:pos="720"/>
            </w:tabs>
          </w:pPr>
        </w:pPrChange>
      </w:pPr>
      <w:bookmarkStart w:id="1252" w:name="_Toc496068953"/>
      <w:bookmarkStart w:id="1253" w:name="_Toc498131364"/>
      <w:r w:rsidRPr="00152D83">
        <w:lastRenderedPageBreak/>
        <w:t>RXA-17   Substance Manufacturer Name   (CWE)   01131</w:t>
      </w:r>
      <w:bookmarkEnd w:id="1252"/>
      <w:bookmarkEnd w:id="1253"/>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31F0CA80"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pPr>
        <w:pStyle w:val="Heading4"/>
        <w:rPr>
          <w:rFonts w:cs="Times New Roman"/>
        </w:rPr>
        <w:pPrChange w:id="1254" w:author="Buitendijk, Hans" w:date="2022-09-02T10:27:00Z">
          <w:pPr>
            <w:pStyle w:val="Heading4"/>
            <w:tabs>
              <w:tab w:val="clear" w:pos="360"/>
              <w:tab w:val="num" w:pos="720"/>
            </w:tabs>
          </w:pPr>
        </w:pPrChange>
      </w:pPr>
      <w:bookmarkStart w:id="1255" w:name="_Toc496068954"/>
      <w:bookmarkStart w:id="1256" w:name="_Toc498131365"/>
      <w:r w:rsidRPr="00152D83">
        <w:t>RXA-18   Substance/Treatment Refusal Reason   (CWE)   01136</w:t>
      </w:r>
      <w:bookmarkEnd w:id="1255"/>
      <w:bookmarkEnd w:id="1256"/>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pPr>
        <w:pStyle w:val="Heading4"/>
        <w:rPr>
          <w:rFonts w:cs="Times New Roman"/>
        </w:rPr>
        <w:pPrChange w:id="1257" w:author="Buitendijk, Hans" w:date="2022-09-02T10:27:00Z">
          <w:pPr>
            <w:pStyle w:val="Heading4"/>
            <w:tabs>
              <w:tab w:val="clear" w:pos="360"/>
              <w:tab w:val="num" w:pos="720"/>
            </w:tabs>
          </w:pPr>
        </w:pPrChange>
      </w:pPr>
      <w:bookmarkStart w:id="1258" w:name="_Toc496068955"/>
      <w:bookmarkStart w:id="1259" w:name="_Toc498131366"/>
      <w:r w:rsidRPr="00152D83">
        <w:t>RXA-19   Indication   (CWE)   01123</w:t>
      </w:r>
      <w:bookmarkEnd w:id="1258"/>
      <w:bookmarkEnd w:id="1259"/>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pPr>
        <w:pStyle w:val="Heading4"/>
        <w:rPr>
          <w:rFonts w:cs="Times New Roman"/>
        </w:rPr>
        <w:pPrChange w:id="1260" w:author="Buitendijk, Hans" w:date="2022-09-02T10:27:00Z">
          <w:pPr>
            <w:pStyle w:val="Heading4"/>
            <w:tabs>
              <w:tab w:val="clear" w:pos="360"/>
              <w:tab w:val="num" w:pos="720"/>
            </w:tabs>
          </w:pPr>
        </w:pPrChange>
      </w:pPr>
      <w:bookmarkStart w:id="1261" w:name="_Toc496068956"/>
      <w:bookmarkStart w:id="1262" w:name="_Toc498131367"/>
      <w:r w:rsidRPr="00152D83">
        <w:t>RXA-20   Completion Status   (ID)   01223</w:t>
      </w:r>
      <w:bookmarkEnd w:id="1261"/>
      <w:bookmarkEnd w:id="1262"/>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4DF60DC9" w:rsidR="00005FAA" w:rsidRPr="00152D83" w:rsidRDefault="00005FAA" w:rsidP="00005FAA">
      <w:pPr>
        <w:pStyle w:val="NormalIndented"/>
        <w:rPr>
          <w:noProof/>
        </w:rPr>
      </w:pPr>
      <w:r w:rsidRPr="00152D83">
        <w:rPr>
          <w:noProof/>
        </w:rPr>
        <w:t xml:space="preserve">Definition:  Status of treatment administration event.  Refer to </w:t>
      </w:r>
      <w:hyperlink r:id="rId88"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1263" w:name="HL70322"/>
    <w:bookmarkEnd w:id="1263"/>
    <w:p w14:paraId="4D948545" w14:textId="77777777" w:rsidR="00005FAA" w:rsidRPr="00BA7BBC" w:rsidRDefault="00005FAA">
      <w:pPr>
        <w:pStyle w:val="Heading4"/>
        <w:pPrChange w:id="1264" w:author="Buitendijk, Hans" w:date="2022-09-02T10:27:00Z">
          <w:pPr>
            <w:pStyle w:val="Heading4"/>
            <w:tabs>
              <w:tab w:val="clear" w:pos="360"/>
              <w:tab w:val="num" w:pos="720"/>
            </w:tabs>
          </w:pPr>
        </w:pPrChange>
      </w:pPr>
      <w:r w:rsidRPr="00BA7BBC">
        <w:fldChar w:fldCharType="begin"/>
      </w:r>
      <w:r w:rsidRPr="00BA7BBC">
        <w:fldChar w:fldCharType="end"/>
      </w:r>
      <w:bookmarkStart w:id="1265" w:name="_Toc496068957"/>
      <w:bookmarkStart w:id="1266" w:name="_Toc498131368"/>
      <w:r w:rsidRPr="00BA7BBC">
        <w:t>RXA-21   Action Code – RXA   (ID)   01224</w:t>
      </w:r>
      <w:bookmarkEnd w:id="1265"/>
      <w:bookmarkEnd w:id="1266"/>
      <w:r w:rsidRPr="00BA7BBC">
        <w:t xml:space="preserve"> </w:t>
      </w:r>
      <w:r w:rsidRPr="00BA7BBC">
        <w:fldChar w:fldCharType="begin"/>
      </w:r>
      <w:r w:rsidRPr="00BA7BBC">
        <w:instrText>xe "Action code – RXA"</w:instrText>
      </w:r>
      <w:r w:rsidRPr="00BA7BBC">
        <w:fldChar w:fldCharType="end"/>
      </w:r>
    </w:p>
    <w:p w14:paraId="72B56AB3" w14:textId="77777777" w:rsidR="00B2109C" w:rsidRPr="00B2109C" w:rsidRDefault="00005FAA" w:rsidP="00B2109C">
      <w:pPr>
        <w:pStyle w:val="NormalIndented"/>
        <w:rPr>
          <w:rStyle w:val="HyperlinkText"/>
          <w:sz w:val="20"/>
          <w:szCs w:val="20"/>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B2109C" w:rsidRPr="00B2109C">
        <w:rPr>
          <w:rStyle w:val="HyperlinkText"/>
          <w:sz w:val="20"/>
          <w:szCs w:val="20"/>
        </w:rPr>
        <w:t>0</w:t>
      </w:r>
      <w:r>
        <w:fldChar w:fldCharType="end"/>
      </w:r>
      <w:r w:rsidRPr="00152D83">
        <w:rPr>
          <w:noProof/>
        </w:rPr>
        <w:t>, "</w:t>
      </w:r>
      <w:r>
        <w:fldChar w:fldCharType="begin"/>
      </w:r>
      <w:r>
        <w:instrText xml:space="preserve"> REF _Ref496924941 \h  \* MERGEFORMAT </w:instrText>
      </w:r>
      <w:r>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5C7C62" w14:paraId="752785E8" w14:textId="77777777" w:rsidTr="00485D77">
        <w:tc>
          <w:tcPr>
            <w:tcW w:w="8630" w:type="dxa"/>
            <w:gridSpan w:val="5"/>
          </w:tcPr>
          <w:p w14:paraId="34CB451F" w14:textId="77777777" w:rsidR="00B2109C" w:rsidRPr="005C7C62" w:rsidRDefault="00B2109C" w:rsidP="00B2109C">
            <w:pPr>
              <w:pStyle w:val="NormalIndented"/>
            </w:pPr>
            <w:r w:rsidRPr="000F1D2C">
              <w:lastRenderedPageBreak/>
              <w:t>Acknowledgement Choreography</w:t>
            </w:r>
          </w:p>
        </w:tc>
      </w:tr>
      <w:tr w:rsidR="00B2109C" w:rsidRPr="005C7C62" w14:paraId="7745A24E" w14:textId="77777777" w:rsidTr="00485D77">
        <w:tc>
          <w:tcPr>
            <w:tcW w:w="8630" w:type="dxa"/>
            <w:gridSpan w:val="5"/>
          </w:tcPr>
          <w:p w14:paraId="084918B6" w14:textId="77777777" w:rsidR="00B2109C" w:rsidRPr="000F1D2C" w:rsidRDefault="00B2109C" w:rsidP="00786A67">
            <w:pPr>
              <w:pStyle w:val="ACK-ChoreographyHeader"/>
            </w:pPr>
            <w:r w:rsidRPr="00152D83">
              <w:rPr>
                <w:noProof/>
              </w:rPr>
              <w:t>VXU^V04^VXU_V04</w:t>
            </w:r>
          </w:p>
        </w:tc>
      </w:tr>
      <w:tr w:rsidR="00B2109C" w:rsidRPr="005C7C62" w14:paraId="5E0FA84C" w14:textId="77777777" w:rsidTr="00786A67">
        <w:tc>
          <w:tcPr>
            <w:tcW w:w="1622" w:type="dxa"/>
          </w:tcPr>
          <w:p w14:paraId="45708046" w14:textId="77777777" w:rsidR="00B2109C" w:rsidRPr="000F1D2C" w:rsidRDefault="00B2109C" w:rsidP="000F1D2C">
            <w:pPr>
              <w:pStyle w:val="ACK-ChoreographyBody"/>
            </w:pPr>
            <w:r w:rsidRPr="000F1D2C">
              <w:t>Field name</w:t>
            </w:r>
          </w:p>
        </w:tc>
        <w:tc>
          <w:tcPr>
            <w:tcW w:w="2206" w:type="dxa"/>
          </w:tcPr>
          <w:p w14:paraId="07F5D3AD" w14:textId="77777777" w:rsidR="00B2109C" w:rsidRPr="008B212C" w:rsidRDefault="00B2109C" w:rsidP="008B212C">
            <w:pPr>
              <w:pStyle w:val="ACK-ChoreographyBody"/>
            </w:pPr>
            <w:r w:rsidRPr="008B212C">
              <w:t>Field Value: Original mode</w:t>
            </w:r>
          </w:p>
        </w:tc>
        <w:tc>
          <w:tcPr>
            <w:tcW w:w="4802" w:type="dxa"/>
            <w:gridSpan w:val="3"/>
          </w:tcPr>
          <w:p w14:paraId="7CC649F1" w14:textId="77777777" w:rsidR="00B2109C" w:rsidRPr="005C7C62" w:rsidRDefault="00B2109C">
            <w:pPr>
              <w:pStyle w:val="ACK-ChoreographyBody"/>
            </w:pPr>
            <w:r w:rsidRPr="005C7C62">
              <w:t>Field value: Enhanced mode</w:t>
            </w:r>
          </w:p>
        </w:tc>
      </w:tr>
      <w:tr w:rsidR="00B2109C" w:rsidRPr="005C7C62" w14:paraId="46474B3F" w14:textId="77777777" w:rsidTr="00786A67">
        <w:tc>
          <w:tcPr>
            <w:tcW w:w="1622" w:type="dxa"/>
          </w:tcPr>
          <w:p w14:paraId="19B84E4B" w14:textId="77777777" w:rsidR="00B2109C" w:rsidRPr="000F1D2C" w:rsidRDefault="00B2109C" w:rsidP="000F1D2C">
            <w:pPr>
              <w:pStyle w:val="ACK-ChoreographyBody"/>
            </w:pPr>
            <w:r w:rsidRPr="000F1D2C">
              <w:t>MSH.15</w:t>
            </w:r>
          </w:p>
        </w:tc>
        <w:tc>
          <w:tcPr>
            <w:tcW w:w="2206" w:type="dxa"/>
          </w:tcPr>
          <w:p w14:paraId="4EA04F30" w14:textId="77777777" w:rsidR="00B2109C" w:rsidRPr="008B212C" w:rsidRDefault="00B2109C" w:rsidP="008B212C">
            <w:pPr>
              <w:pStyle w:val="ACK-ChoreographyBody"/>
            </w:pPr>
            <w:r w:rsidRPr="008B212C">
              <w:t>Blank</w:t>
            </w:r>
          </w:p>
        </w:tc>
        <w:tc>
          <w:tcPr>
            <w:tcW w:w="848" w:type="dxa"/>
          </w:tcPr>
          <w:p w14:paraId="770ACA43" w14:textId="77777777" w:rsidR="00B2109C" w:rsidRPr="005C7C62" w:rsidRDefault="00B2109C">
            <w:pPr>
              <w:pStyle w:val="ACK-ChoreographyBody"/>
            </w:pPr>
            <w:r w:rsidRPr="005C7C62">
              <w:t>NE</w:t>
            </w:r>
          </w:p>
        </w:tc>
        <w:tc>
          <w:tcPr>
            <w:tcW w:w="1977" w:type="dxa"/>
          </w:tcPr>
          <w:p w14:paraId="73FE66C5" w14:textId="77777777" w:rsidR="00B2109C" w:rsidRPr="0083073A" w:rsidRDefault="00B2109C">
            <w:pPr>
              <w:pStyle w:val="ACK-ChoreographyBody"/>
            </w:pPr>
            <w:r w:rsidRPr="0083073A">
              <w:t>NE</w:t>
            </w:r>
          </w:p>
        </w:tc>
        <w:tc>
          <w:tcPr>
            <w:tcW w:w="1977" w:type="dxa"/>
          </w:tcPr>
          <w:p w14:paraId="01B98C48" w14:textId="77777777" w:rsidR="00B2109C" w:rsidRPr="00425944" w:rsidRDefault="00B2109C">
            <w:pPr>
              <w:pStyle w:val="ACK-ChoreographyBody"/>
            </w:pPr>
            <w:r w:rsidRPr="00425944">
              <w:t>AL, SU, ER</w:t>
            </w:r>
          </w:p>
        </w:tc>
      </w:tr>
      <w:tr w:rsidR="00B2109C" w:rsidRPr="005C7C62" w14:paraId="4E20516F" w14:textId="77777777" w:rsidTr="00786A67">
        <w:tc>
          <w:tcPr>
            <w:tcW w:w="1622" w:type="dxa"/>
          </w:tcPr>
          <w:p w14:paraId="381E865B" w14:textId="77777777" w:rsidR="00B2109C" w:rsidRPr="000F1D2C" w:rsidRDefault="00B2109C" w:rsidP="000F1D2C">
            <w:pPr>
              <w:pStyle w:val="ACK-ChoreographyBody"/>
            </w:pPr>
            <w:r w:rsidRPr="000F1D2C">
              <w:t>MSH.16</w:t>
            </w:r>
          </w:p>
        </w:tc>
        <w:tc>
          <w:tcPr>
            <w:tcW w:w="2206" w:type="dxa"/>
          </w:tcPr>
          <w:p w14:paraId="06153312" w14:textId="77777777" w:rsidR="00B2109C" w:rsidRPr="008B212C" w:rsidRDefault="00B2109C" w:rsidP="008B212C">
            <w:pPr>
              <w:pStyle w:val="ACK-ChoreographyBody"/>
            </w:pPr>
            <w:r w:rsidRPr="008B212C">
              <w:t>Blank</w:t>
            </w:r>
          </w:p>
        </w:tc>
        <w:tc>
          <w:tcPr>
            <w:tcW w:w="848" w:type="dxa"/>
          </w:tcPr>
          <w:p w14:paraId="7654DD21" w14:textId="77777777" w:rsidR="00B2109C" w:rsidRPr="005C7C62" w:rsidRDefault="00B2109C">
            <w:pPr>
              <w:pStyle w:val="ACK-ChoreographyBody"/>
            </w:pPr>
            <w:r w:rsidRPr="005C7C62">
              <w:t>NE</w:t>
            </w:r>
          </w:p>
        </w:tc>
        <w:tc>
          <w:tcPr>
            <w:tcW w:w="1977" w:type="dxa"/>
          </w:tcPr>
          <w:p w14:paraId="30B41F8B" w14:textId="77777777" w:rsidR="00B2109C" w:rsidRPr="0083073A" w:rsidRDefault="00B2109C">
            <w:pPr>
              <w:pStyle w:val="ACK-ChoreographyBody"/>
            </w:pPr>
            <w:r w:rsidRPr="0083073A">
              <w:t>AL, SU, ER</w:t>
            </w:r>
          </w:p>
        </w:tc>
        <w:tc>
          <w:tcPr>
            <w:tcW w:w="1977" w:type="dxa"/>
          </w:tcPr>
          <w:p w14:paraId="092AE859" w14:textId="77777777" w:rsidR="00B2109C" w:rsidRPr="00425944" w:rsidRDefault="00B2109C">
            <w:pPr>
              <w:pStyle w:val="ACK-ChoreographyBody"/>
            </w:pPr>
            <w:r w:rsidRPr="00425944">
              <w:t>AL, SU, ER</w:t>
            </w:r>
          </w:p>
        </w:tc>
      </w:tr>
      <w:tr w:rsidR="00B2109C" w:rsidRPr="005C7C62" w14:paraId="0ADCDE95" w14:textId="77777777" w:rsidTr="00786A67">
        <w:tc>
          <w:tcPr>
            <w:tcW w:w="1622" w:type="dxa"/>
          </w:tcPr>
          <w:p w14:paraId="48E0E484" w14:textId="77777777" w:rsidR="00B2109C" w:rsidRPr="000F1D2C" w:rsidRDefault="00B2109C" w:rsidP="000F1D2C">
            <w:pPr>
              <w:pStyle w:val="ACK-ChoreographyBody"/>
            </w:pPr>
            <w:r w:rsidRPr="000F1D2C">
              <w:t>Immediate Ack</w:t>
            </w:r>
          </w:p>
        </w:tc>
        <w:tc>
          <w:tcPr>
            <w:tcW w:w="2206" w:type="dxa"/>
          </w:tcPr>
          <w:p w14:paraId="76AB89F2" w14:textId="77777777" w:rsidR="00B2109C" w:rsidRPr="008B212C" w:rsidRDefault="00B2109C" w:rsidP="008B212C">
            <w:pPr>
              <w:pStyle w:val="ACK-ChoreographyBody"/>
            </w:pPr>
            <w:r w:rsidRPr="008B212C">
              <w:t>-</w:t>
            </w:r>
          </w:p>
        </w:tc>
        <w:tc>
          <w:tcPr>
            <w:tcW w:w="848" w:type="dxa"/>
          </w:tcPr>
          <w:p w14:paraId="2DD7FBA1" w14:textId="77777777" w:rsidR="00B2109C" w:rsidRPr="005C7C62" w:rsidRDefault="00B2109C">
            <w:pPr>
              <w:pStyle w:val="ACK-ChoreographyBody"/>
            </w:pPr>
            <w:r w:rsidRPr="005C7C62">
              <w:t>-</w:t>
            </w:r>
          </w:p>
        </w:tc>
        <w:tc>
          <w:tcPr>
            <w:tcW w:w="1977" w:type="dxa"/>
          </w:tcPr>
          <w:p w14:paraId="51DD2CEC" w14:textId="77777777" w:rsidR="00B2109C" w:rsidRPr="0083073A" w:rsidRDefault="00B2109C">
            <w:pPr>
              <w:pStyle w:val="ACK-ChoreographyBody"/>
            </w:pPr>
            <w:r w:rsidRPr="0083073A">
              <w:t>-</w:t>
            </w:r>
          </w:p>
        </w:tc>
        <w:tc>
          <w:tcPr>
            <w:tcW w:w="1977" w:type="dxa"/>
          </w:tcPr>
          <w:p w14:paraId="2D1146FB" w14:textId="77777777" w:rsidR="00B2109C" w:rsidRPr="00425944" w:rsidRDefault="00B2109C">
            <w:pPr>
              <w:pStyle w:val="ACK-ChoreographyBody"/>
            </w:pPr>
            <w:r w:rsidRPr="00425944">
              <w:t>ACK^V04^ACK</w:t>
            </w:r>
          </w:p>
        </w:tc>
      </w:tr>
      <w:tr w:rsidR="00B2109C" w:rsidRPr="005C7C62" w14:paraId="209FB88D" w14:textId="77777777" w:rsidTr="00786A67">
        <w:tc>
          <w:tcPr>
            <w:tcW w:w="1622" w:type="dxa"/>
          </w:tcPr>
          <w:p w14:paraId="5653B3F9" w14:textId="77777777" w:rsidR="00B2109C" w:rsidRPr="000F1D2C" w:rsidRDefault="00B2109C" w:rsidP="000F1D2C">
            <w:pPr>
              <w:pStyle w:val="ACK-ChoreographyBody"/>
            </w:pPr>
            <w:r w:rsidRPr="000F1D2C">
              <w:t>Application Ack</w:t>
            </w:r>
          </w:p>
        </w:tc>
        <w:tc>
          <w:tcPr>
            <w:tcW w:w="2206" w:type="dxa"/>
          </w:tcPr>
          <w:p w14:paraId="642C39FC" w14:textId="77777777" w:rsidR="00B2109C" w:rsidRPr="008B212C" w:rsidRDefault="00B2109C" w:rsidP="008B212C">
            <w:pPr>
              <w:pStyle w:val="ACK-ChoreographyBody"/>
            </w:pPr>
            <w:r w:rsidRPr="008B212C">
              <w:t>ACK^V04^ACK</w:t>
            </w:r>
          </w:p>
        </w:tc>
        <w:tc>
          <w:tcPr>
            <w:tcW w:w="848" w:type="dxa"/>
          </w:tcPr>
          <w:p w14:paraId="0FB97348" w14:textId="77777777" w:rsidR="00B2109C" w:rsidRPr="005C7C62" w:rsidRDefault="00B2109C">
            <w:pPr>
              <w:pStyle w:val="ACK-ChoreographyBody"/>
            </w:pPr>
            <w:r w:rsidRPr="005C7C62">
              <w:t>-</w:t>
            </w:r>
          </w:p>
        </w:tc>
        <w:tc>
          <w:tcPr>
            <w:tcW w:w="1977" w:type="dxa"/>
          </w:tcPr>
          <w:p w14:paraId="588858DD" w14:textId="77777777" w:rsidR="00B2109C" w:rsidRPr="0083073A" w:rsidRDefault="00B2109C">
            <w:pPr>
              <w:pStyle w:val="ACK-ChoreographyBody"/>
            </w:pPr>
            <w:r w:rsidRPr="0083073A">
              <w:t>ACK^V04^ACK</w:t>
            </w:r>
          </w:p>
        </w:tc>
        <w:tc>
          <w:tcPr>
            <w:tcW w:w="1977" w:type="dxa"/>
          </w:tcPr>
          <w:p w14:paraId="01C5E99C" w14:textId="77777777" w:rsidR="00B2109C" w:rsidRPr="00425944" w:rsidRDefault="00B2109C">
            <w:pPr>
              <w:pStyle w:val="ACK-ChoreographyBody"/>
            </w:pPr>
            <w:r w:rsidRPr="00425944">
              <w:t>ACK^V04^ACK</w:t>
            </w:r>
          </w:p>
        </w:tc>
      </w:tr>
    </w:tbl>
    <w:p w14:paraId="2A77B984" w14:textId="77777777" w:rsidR="00B2109C" w:rsidRDefault="00B2109C" w:rsidP="00CC2028">
      <w:pPr>
        <w:rPr>
          <w:noProof/>
        </w:rPr>
      </w:pPr>
    </w:p>
    <w:p w14:paraId="55C98055" w14:textId="0D538005" w:rsidR="00005FAA" w:rsidRPr="00152D83" w:rsidRDefault="00B2109C" w:rsidP="00005FAA">
      <w:pPr>
        <w:pStyle w:val="NormalIndented"/>
        <w:rPr>
          <w:noProof/>
        </w:rPr>
      </w:pPr>
      <w:r w:rsidRPr="00152D83">
        <w:rPr>
          <w:noProof/>
        </w:rPr>
        <w:t>Vaccine Segments</w:t>
      </w:r>
      <w:r w:rsidR="00005FAA">
        <w:fldChar w:fldCharType="end"/>
      </w:r>
      <w:r w:rsidR="00005FAA" w:rsidRPr="00152D83">
        <w:rPr>
          <w:noProof/>
        </w:rPr>
        <w:t xml:space="preserve">"), where a method of correcting vaccination information transmitted with incorrect patient identifying information is needed.  Refer To </w:t>
      </w:r>
      <w:hyperlink r:id="rId89" w:anchor="HL70206" w:history="1">
        <w:r w:rsidR="00005FAA" w:rsidRPr="00152D83">
          <w:rPr>
            <w:rStyle w:val="ReferenceHL7Table"/>
            <w:szCs w:val="20"/>
          </w:rPr>
          <w:t>HL7 Table 0206 - Segment Action Code</w:t>
        </w:r>
      </w:hyperlink>
      <w:r w:rsidR="00005FAA" w:rsidRPr="00C53F35">
        <w:rPr>
          <w:noProof/>
        </w:rPr>
        <w:t xml:space="preserve"> </w:t>
      </w:r>
      <w:r w:rsidR="00005FAA">
        <w:rPr>
          <w:noProof/>
        </w:rPr>
        <w:t xml:space="preserve">in Chapter 2C, Code Tables, </w:t>
      </w:r>
      <w:r w:rsidR="00005FAA" w:rsidRPr="00152D83">
        <w:rPr>
          <w:noProof/>
        </w:rPr>
        <w:t>for valid values.</w:t>
      </w:r>
    </w:p>
    <w:p w14:paraId="2E4D15AC" w14:textId="77777777" w:rsidR="00005FAA" w:rsidRPr="00152D83" w:rsidRDefault="00005FAA">
      <w:pPr>
        <w:pStyle w:val="Heading4"/>
        <w:rPr>
          <w:rFonts w:cs="Times New Roman"/>
        </w:rPr>
        <w:pPrChange w:id="1267" w:author="Buitendijk, Hans" w:date="2022-09-02T10:27:00Z">
          <w:pPr>
            <w:pStyle w:val="Heading4"/>
            <w:tabs>
              <w:tab w:val="clear" w:pos="360"/>
              <w:tab w:val="num" w:pos="720"/>
            </w:tabs>
          </w:pPr>
        </w:pPrChange>
      </w:pPr>
      <w:bookmarkStart w:id="1268" w:name="_Toc496068958"/>
      <w:bookmarkStart w:id="1269" w:name="_Toc498131369"/>
      <w:r w:rsidRPr="00152D83">
        <w:t>RXA-22   System Entry Date/Time   (DTM)   01225</w:t>
      </w:r>
      <w:bookmarkEnd w:id="1268"/>
      <w:bookmarkEnd w:id="1269"/>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pPr>
        <w:pStyle w:val="Heading4"/>
        <w:pPrChange w:id="1270" w:author="Buitendijk, Hans" w:date="2022-09-02T10:27:00Z">
          <w:pPr>
            <w:pStyle w:val="Heading4"/>
            <w:tabs>
              <w:tab w:val="clear" w:pos="360"/>
              <w:tab w:val="num" w:pos="720"/>
            </w:tabs>
          </w:pPr>
        </w:pPrChange>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pPr>
        <w:pStyle w:val="Heading4"/>
        <w:pPrChange w:id="1271" w:author="Buitendijk, Hans" w:date="2022-09-02T10:27:00Z">
          <w:pPr>
            <w:pStyle w:val="Heading4"/>
            <w:tabs>
              <w:tab w:val="clear" w:pos="360"/>
              <w:tab w:val="num" w:pos="720"/>
            </w:tabs>
          </w:pPr>
        </w:pPrChange>
      </w:pPr>
      <w:r w:rsidRPr="00152D83">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pPr>
        <w:pStyle w:val="Heading4"/>
        <w:pPrChange w:id="1272" w:author="Buitendijk, Hans" w:date="2022-09-02T10:27:00Z">
          <w:pPr>
            <w:pStyle w:val="Heading4"/>
            <w:tabs>
              <w:tab w:val="clear" w:pos="360"/>
              <w:tab w:val="num" w:pos="720"/>
            </w:tabs>
          </w:pPr>
        </w:pPrChange>
      </w:pPr>
      <w:r w:rsidRPr="00152D83">
        <w:lastRenderedPageBreak/>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pPr>
        <w:pStyle w:val="Heading4"/>
        <w:pPrChange w:id="1273" w:author="Buitendijk, Hans" w:date="2022-09-02T10:27:00Z">
          <w:pPr>
            <w:pStyle w:val="Heading4"/>
            <w:tabs>
              <w:tab w:val="clear" w:pos="360"/>
              <w:tab w:val="num" w:pos="720"/>
            </w:tabs>
          </w:pPr>
        </w:pPrChange>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0801868D"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90"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pPr>
        <w:pStyle w:val="Heading4"/>
        <w:pPrChange w:id="1274" w:author="Buitendijk, Hans" w:date="2022-09-02T10:27:00Z">
          <w:pPr>
            <w:pStyle w:val="Heading4"/>
            <w:tabs>
              <w:tab w:val="clear" w:pos="360"/>
              <w:tab w:val="num" w:pos="720"/>
            </w:tabs>
          </w:pPr>
        </w:pPrChange>
      </w:pPr>
      <w:bookmarkStart w:id="1275" w:name="_Toc496068959"/>
      <w:bookmarkStart w:id="1276" w:name="_Toc498131370"/>
      <w:bookmarkStart w:id="1277" w:name="_Toc538418"/>
      <w:r w:rsidRPr="00152D83">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lastRenderedPageBreak/>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pPr>
        <w:pStyle w:val="Heading4"/>
        <w:pPrChange w:id="1278" w:author="Buitendijk, Hans" w:date="2022-09-02T10:27:00Z">
          <w:pPr>
            <w:pStyle w:val="Heading4"/>
            <w:tabs>
              <w:tab w:val="clear" w:pos="360"/>
              <w:tab w:val="num" w:pos="720"/>
            </w:tabs>
          </w:pPr>
        </w:pPrChange>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pPr>
        <w:pStyle w:val="Heading4"/>
        <w:rPr>
          <w:rFonts w:cs="Times New Roman"/>
        </w:rPr>
        <w:pPrChange w:id="1279" w:author="Buitendijk, Hans" w:date="2022-09-02T10:27:00Z">
          <w:pPr>
            <w:pStyle w:val="Heading4"/>
            <w:tabs>
              <w:tab w:val="clear" w:pos="360"/>
              <w:tab w:val="num" w:pos="720"/>
            </w:tabs>
          </w:pPr>
        </w:pPrChange>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956B53">
      <w:pPr>
        <w:pStyle w:val="Heading3"/>
        <w:rPr>
          <w:rFonts w:cs="Times New Roman"/>
        </w:rPr>
      </w:pPr>
      <w:bookmarkStart w:id="1280" w:name="_Toc28956820"/>
      <w:r>
        <w:t>RXV</w:t>
      </w:r>
      <w:r w:rsidRPr="00152D83">
        <w:t xml:space="preserve"> - Pharmacy/Treatment </w:t>
      </w:r>
      <w:r>
        <w:t>Infusion</w:t>
      </w:r>
      <w:r w:rsidRPr="00152D83">
        <w:t xml:space="preserve"> Segment</w:t>
      </w:r>
      <w:bookmarkEnd w:id="1280"/>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E427DE" w:rsidRDefault="00000000" w:rsidP="00005FAA">
            <w:pPr>
              <w:pStyle w:val="AttributeTableBody"/>
              <w:rPr>
                <w:rStyle w:val="HyperlinkTable"/>
              </w:rPr>
            </w:pPr>
            <w:hyperlink r:id="rId91"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E427DE" w:rsidRDefault="00000000" w:rsidP="00005FAA">
            <w:pPr>
              <w:pStyle w:val="AttributeTableBody"/>
              <w:rPr>
                <w:rStyle w:val="HyperlinkTable"/>
              </w:rPr>
            </w:pPr>
            <w:hyperlink r:id="rId92"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lastRenderedPageBreak/>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30719A39" w:rsidR="00005FAA" w:rsidRPr="00152D83" w:rsidRDefault="006D4604" w:rsidP="00005FAA">
            <w:pPr>
              <w:pStyle w:val="AttributeTableBody"/>
              <w:rPr>
                <w:rFonts w:cs="Times New Roman"/>
                <w:noProof/>
              </w:rPr>
            </w:pPr>
            <w:ins w:id="1281" w:author="Frank Oemig" w:date="2022-09-07T17:36:00Z">
              <w:r>
                <w:rPr>
                  <w:noProof/>
                </w:rPr>
                <w:t>1..1</w:t>
              </w:r>
            </w:ins>
            <w:del w:id="1282" w:author="Frank Oemig" w:date="2022-09-07T17:36:00Z">
              <w:r w:rsidR="00005FAA" w:rsidDel="006D4604">
                <w:rPr>
                  <w:noProof/>
                </w:rPr>
                <w:delText>2..2</w:delText>
              </w:r>
            </w:del>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E427DE" w:rsidRDefault="00000000" w:rsidP="00005FAA">
            <w:pPr>
              <w:pStyle w:val="AttributeTableBody"/>
              <w:rPr>
                <w:rStyle w:val="HyperlinkTable"/>
              </w:rPr>
            </w:pPr>
            <w:hyperlink r:id="rId93"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pPr>
        <w:pStyle w:val="Heading4"/>
        <w:pPrChange w:id="1283" w:author="Buitendijk, Hans" w:date="2022-09-02T10:27:00Z">
          <w:pPr>
            <w:pStyle w:val="Heading4"/>
            <w:tabs>
              <w:tab w:val="clear" w:pos="360"/>
              <w:tab w:val="num" w:pos="720"/>
            </w:tabs>
          </w:pPr>
        </w:pPrChange>
      </w:pPr>
      <w:r w:rsidRPr="005C7AD6">
        <w:t>RXV Field Definitions</w:t>
      </w:r>
    </w:p>
    <w:p w14:paraId="68416395" w14:textId="77777777" w:rsidR="00005FAA" w:rsidRPr="00152D83" w:rsidRDefault="00005FAA">
      <w:pPr>
        <w:pStyle w:val="Heading4"/>
        <w:rPr>
          <w:rFonts w:cs="Times New Roman"/>
        </w:rPr>
        <w:pPrChange w:id="1284" w:author="Buitendijk, Hans" w:date="2022-09-02T10:27:00Z">
          <w:pPr>
            <w:pStyle w:val="Heading4"/>
            <w:tabs>
              <w:tab w:val="clear" w:pos="360"/>
              <w:tab w:val="num" w:pos="720"/>
            </w:tabs>
          </w:pPr>
        </w:pPrChange>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pPr>
        <w:pStyle w:val="Heading4"/>
        <w:rPr>
          <w:rFonts w:cs="Times New Roman"/>
        </w:rPr>
        <w:pPrChange w:id="1285" w:author="Buitendijk, Hans" w:date="2022-09-02T10:27:00Z">
          <w:pPr>
            <w:pStyle w:val="Heading4"/>
            <w:tabs>
              <w:tab w:val="clear" w:pos="360"/>
              <w:tab w:val="num" w:pos="720"/>
            </w:tabs>
          </w:pPr>
        </w:pPrChange>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7F2041AD" w:rsidR="00005FAA" w:rsidRPr="00152D83" w:rsidRDefault="00005FAA" w:rsidP="00005FAA">
      <w:pPr>
        <w:pStyle w:val="NormalIndented"/>
      </w:pPr>
      <w:r w:rsidRPr="00152D83">
        <w:rPr>
          <w:noProof/>
        </w:rPr>
        <w:t xml:space="preserve">Definition:  </w:t>
      </w:r>
      <w:r>
        <w:t xml:space="preserve">This field identifies the type of </w:t>
      </w:r>
      <w:proofErr w:type="gramStart"/>
      <w:r>
        <w:t>bolus</w:t>
      </w:r>
      <w:proofErr w:type="gramEnd"/>
      <w:r>
        <w:t xml:space="preserve"> being ordered.  See </w:t>
      </w:r>
      <w:hyperlink r:id="rId94"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pPr>
        <w:pStyle w:val="Heading4"/>
        <w:rPr>
          <w:rFonts w:cs="Times New Roman"/>
        </w:rPr>
        <w:pPrChange w:id="1286" w:author="Buitendijk, Hans" w:date="2022-09-02T10:27:00Z">
          <w:pPr>
            <w:pStyle w:val="Heading4"/>
            <w:tabs>
              <w:tab w:val="clear" w:pos="360"/>
              <w:tab w:val="num" w:pos="720"/>
            </w:tabs>
          </w:pPr>
        </w:pPrChange>
      </w:pPr>
      <w:r>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pPr>
        <w:pStyle w:val="Heading4"/>
        <w:rPr>
          <w:rFonts w:cs="Times New Roman"/>
        </w:rPr>
        <w:pPrChange w:id="1287" w:author="Buitendijk, Hans" w:date="2022-09-02T10:27:00Z">
          <w:pPr>
            <w:pStyle w:val="Heading4"/>
            <w:tabs>
              <w:tab w:val="clear" w:pos="360"/>
              <w:tab w:val="num" w:pos="720"/>
            </w:tabs>
          </w:pPr>
        </w:pPrChange>
      </w:pPr>
      <w:r>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pPr>
        <w:pStyle w:val="Heading4"/>
        <w:pPrChange w:id="1288" w:author="Buitendijk, Hans" w:date="2022-09-02T10:27:00Z">
          <w:pPr>
            <w:pStyle w:val="Heading4"/>
            <w:tabs>
              <w:tab w:val="clear" w:pos="360"/>
              <w:tab w:val="num" w:pos="720"/>
            </w:tabs>
          </w:pPr>
        </w:pPrChange>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pPr>
        <w:pStyle w:val="Heading4"/>
        <w:pPrChange w:id="1289" w:author="Buitendijk, Hans" w:date="2022-09-02T10:27:00Z">
          <w:pPr>
            <w:pStyle w:val="Heading4"/>
            <w:tabs>
              <w:tab w:val="clear" w:pos="360"/>
              <w:tab w:val="num" w:pos="720"/>
            </w:tabs>
          </w:pPr>
        </w:pPrChange>
      </w:pPr>
      <w:r w:rsidRPr="005C7AD6">
        <w:lastRenderedPageBreak/>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pPr>
        <w:pStyle w:val="Heading4"/>
        <w:rPr>
          <w:rFonts w:cs="Times New Roman"/>
        </w:rPr>
        <w:pPrChange w:id="1290" w:author="Buitendijk, Hans" w:date="2022-09-02T10:27:00Z">
          <w:pPr>
            <w:pStyle w:val="Heading4"/>
            <w:tabs>
              <w:tab w:val="clear" w:pos="360"/>
              <w:tab w:val="num" w:pos="720"/>
            </w:tabs>
          </w:pPr>
        </w:pPrChange>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64BF5512" w:rsidR="00005FAA" w:rsidRPr="00152D83" w:rsidRDefault="00005FAA" w:rsidP="00005FAA">
      <w:pPr>
        <w:pStyle w:val="NormalIndented"/>
      </w:pPr>
      <w:r w:rsidRPr="00152D83">
        <w:rPr>
          <w:noProof/>
        </w:rPr>
        <w:t xml:space="preserve">Definition:  </w:t>
      </w:r>
      <w:r w:rsidRPr="00680739">
        <w:t xml:space="preserve">This field identifies the type of </w:t>
      </w:r>
      <w:proofErr w:type="gramStart"/>
      <w:r w:rsidRPr="00680739">
        <w:t>bolus</w:t>
      </w:r>
      <w:proofErr w:type="gramEnd"/>
      <w:r w:rsidRPr="00680739">
        <w:t xml:space="preserve"> being ordered.</w:t>
      </w:r>
      <w:r w:rsidRPr="00CA4A30">
        <w:t xml:space="preserve"> </w:t>
      </w:r>
      <w:r>
        <w:t xml:space="preserve">See </w:t>
      </w:r>
      <w:hyperlink r:id="rId95"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pPr>
        <w:pStyle w:val="Heading4"/>
        <w:rPr>
          <w:rFonts w:cs="Times New Roman"/>
        </w:rPr>
        <w:pPrChange w:id="1291" w:author="Buitendijk, Hans" w:date="2022-09-02T10:27:00Z">
          <w:pPr>
            <w:pStyle w:val="Heading4"/>
            <w:tabs>
              <w:tab w:val="clear" w:pos="360"/>
              <w:tab w:val="num" w:pos="720"/>
            </w:tabs>
          </w:pPr>
        </w:pPrChange>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 xml:space="preserve">Example:  if the ordered </w:t>
      </w:r>
      <w:proofErr w:type="gramStart"/>
      <w:r w:rsidRPr="00680739">
        <w:t>bolus</w:t>
      </w:r>
      <w:proofErr w:type="gramEnd"/>
      <w:r w:rsidRPr="00680739">
        <w:t xml:space="preserve"> is</w:t>
      </w:r>
      <w:r>
        <w:t xml:space="preserve"> </w:t>
      </w:r>
      <w:r w:rsidRPr="00680739">
        <w:t>3 mg, this field contains the value of 3</w:t>
      </w:r>
      <w:r>
        <w:t>.</w:t>
      </w:r>
    </w:p>
    <w:p w14:paraId="2041D647" w14:textId="77777777" w:rsidR="00005FAA" w:rsidRPr="00152D83" w:rsidRDefault="00005FAA">
      <w:pPr>
        <w:pStyle w:val="Heading4"/>
        <w:rPr>
          <w:rFonts w:cs="Times New Roman"/>
        </w:rPr>
        <w:pPrChange w:id="1292" w:author="Buitendijk, Hans" w:date="2022-09-02T10:27:00Z">
          <w:pPr>
            <w:pStyle w:val="Heading4"/>
            <w:tabs>
              <w:tab w:val="clear" w:pos="360"/>
              <w:tab w:val="num" w:pos="720"/>
            </w:tabs>
          </w:pPr>
        </w:pPrChange>
      </w:pPr>
      <w:r>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pPr>
        <w:pStyle w:val="Heading4"/>
        <w:rPr>
          <w:rFonts w:cs="Times New Roman"/>
        </w:rPr>
        <w:pPrChange w:id="1293" w:author="Buitendijk, Hans" w:date="2022-09-02T10:27:00Z">
          <w:pPr>
            <w:pStyle w:val="Heading4"/>
            <w:tabs>
              <w:tab w:val="clear" w:pos="360"/>
              <w:tab w:val="num" w:pos="720"/>
            </w:tabs>
          </w:pPr>
        </w:pPrChange>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pPr>
        <w:pStyle w:val="Heading4"/>
        <w:rPr>
          <w:rFonts w:cs="Times New Roman"/>
        </w:rPr>
        <w:pPrChange w:id="1294" w:author="Buitendijk, Hans" w:date="2022-09-02T10:27:00Z">
          <w:pPr>
            <w:pStyle w:val="Heading4"/>
            <w:tabs>
              <w:tab w:val="clear" w:pos="360"/>
              <w:tab w:val="num" w:pos="720"/>
            </w:tabs>
          </w:pPr>
        </w:pPrChange>
      </w:pPr>
      <w:r>
        <w:lastRenderedPageBreak/>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pPr>
        <w:pStyle w:val="Heading4"/>
        <w:rPr>
          <w:rFonts w:cs="Times New Roman"/>
        </w:rPr>
        <w:pPrChange w:id="1295" w:author="Buitendijk, Hans" w:date="2022-09-02T10:27:00Z">
          <w:pPr>
            <w:pStyle w:val="Heading4"/>
            <w:tabs>
              <w:tab w:val="clear" w:pos="360"/>
              <w:tab w:val="num" w:pos="720"/>
            </w:tabs>
          </w:pPr>
        </w:pPrChange>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pPr>
        <w:pStyle w:val="Heading4"/>
        <w:rPr>
          <w:rFonts w:cs="Times New Roman"/>
        </w:rPr>
        <w:pPrChange w:id="1296" w:author="Buitendijk, Hans" w:date="2022-09-02T10:27:00Z">
          <w:pPr>
            <w:pStyle w:val="Heading4"/>
            <w:tabs>
              <w:tab w:val="clear" w:pos="360"/>
              <w:tab w:val="num" w:pos="720"/>
            </w:tabs>
          </w:pPr>
        </w:pPrChange>
      </w:pPr>
      <w:r>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pPr>
        <w:pStyle w:val="Heading4"/>
        <w:rPr>
          <w:rFonts w:cs="Times New Roman"/>
        </w:rPr>
        <w:pPrChange w:id="1297" w:author="Buitendijk, Hans" w:date="2022-09-02T10:27:00Z">
          <w:pPr>
            <w:pStyle w:val="Heading4"/>
            <w:tabs>
              <w:tab w:val="clear" w:pos="360"/>
              <w:tab w:val="num" w:pos="720"/>
            </w:tabs>
          </w:pPr>
        </w:pPrChange>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pPr>
        <w:pStyle w:val="Heading4"/>
        <w:rPr>
          <w:rFonts w:cs="Times New Roman"/>
        </w:rPr>
        <w:pPrChange w:id="1298" w:author="Buitendijk, Hans" w:date="2022-09-02T10:27:00Z">
          <w:pPr>
            <w:pStyle w:val="Heading4"/>
            <w:tabs>
              <w:tab w:val="clear" w:pos="360"/>
              <w:tab w:val="num" w:pos="720"/>
            </w:tabs>
          </w:pPr>
        </w:pPrChange>
      </w:pPr>
      <w:r>
        <w:lastRenderedPageBreak/>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pPr>
        <w:pStyle w:val="Heading4"/>
        <w:rPr>
          <w:rFonts w:cs="Times New Roman"/>
        </w:rPr>
        <w:pPrChange w:id="1299" w:author="Buitendijk, Hans" w:date="2022-09-02T10:27:00Z">
          <w:pPr>
            <w:pStyle w:val="Heading4"/>
            <w:tabs>
              <w:tab w:val="clear" w:pos="360"/>
              <w:tab w:val="num" w:pos="720"/>
            </w:tabs>
          </w:pPr>
        </w:pPrChange>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pPr>
        <w:pStyle w:val="Heading4"/>
        <w:rPr>
          <w:rFonts w:cs="Times New Roman"/>
        </w:rPr>
        <w:pPrChange w:id="1300" w:author="Buitendijk, Hans" w:date="2022-09-02T10:27:00Z">
          <w:pPr>
            <w:pStyle w:val="Heading4"/>
            <w:tabs>
              <w:tab w:val="clear" w:pos="360"/>
              <w:tab w:val="num" w:pos="720"/>
            </w:tabs>
          </w:pPr>
        </w:pPrChange>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pPr>
        <w:pStyle w:val="Heading4"/>
        <w:rPr>
          <w:rFonts w:cs="Times New Roman"/>
        </w:rPr>
        <w:pPrChange w:id="1301" w:author="Buitendijk, Hans" w:date="2022-09-02T10:27:00Z">
          <w:pPr>
            <w:pStyle w:val="Heading4"/>
            <w:tabs>
              <w:tab w:val="clear" w:pos="360"/>
              <w:tab w:val="num" w:pos="720"/>
            </w:tabs>
          </w:pPr>
        </w:pPrChange>
      </w:pPr>
      <w:r>
        <w:lastRenderedPageBreak/>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pPr>
        <w:pStyle w:val="Heading4"/>
        <w:rPr>
          <w:rFonts w:cs="Times New Roman"/>
        </w:rPr>
        <w:pPrChange w:id="1302" w:author="Buitendijk, Hans" w:date="2022-09-02T10:27:00Z">
          <w:pPr>
            <w:pStyle w:val="Heading4"/>
            <w:tabs>
              <w:tab w:val="clear" w:pos="360"/>
              <w:tab w:val="num" w:pos="720"/>
            </w:tabs>
          </w:pPr>
        </w:pPrChange>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pPr>
        <w:pStyle w:val="Heading4"/>
        <w:rPr>
          <w:rFonts w:cs="Times New Roman"/>
        </w:rPr>
        <w:pPrChange w:id="1303" w:author="Buitendijk, Hans" w:date="2022-09-02T10:27:00Z">
          <w:pPr>
            <w:pStyle w:val="Heading4"/>
            <w:tabs>
              <w:tab w:val="clear" w:pos="360"/>
              <w:tab w:val="num" w:pos="720"/>
            </w:tabs>
          </w:pPr>
        </w:pPrChange>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pPr>
        <w:pStyle w:val="Heading4"/>
        <w:rPr>
          <w:rFonts w:cs="Times New Roman"/>
        </w:rPr>
        <w:pPrChange w:id="1304" w:author="Buitendijk, Hans" w:date="2022-09-02T10:27:00Z">
          <w:pPr>
            <w:pStyle w:val="Heading4"/>
            <w:tabs>
              <w:tab w:val="clear" w:pos="360"/>
              <w:tab w:val="num" w:pos="720"/>
            </w:tabs>
          </w:pPr>
        </w:pPrChange>
      </w:pPr>
      <w:r>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pPr>
        <w:pStyle w:val="Heading4"/>
        <w:rPr>
          <w:rFonts w:cs="Times New Roman"/>
        </w:rPr>
        <w:pPrChange w:id="1305" w:author="Buitendijk, Hans" w:date="2022-09-02T10:27:00Z">
          <w:pPr>
            <w:pStyle w:val="Heading4"/>
            <w:tabs>
              <w:tab w:val="clear" w:pos="360"/>
              <w:tab w:val="num" w:pos="720"/>
            </w:tabs>
          </w:pPr>
        </w:pPrChange>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0FF728E7"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96"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956B53">
      <w:pPr>
        <w:pStyle w:val="Heading3"/>
      </w:pPr>
      <w:bookmarkStart w:id="1306" w:name="_Toc28956821"/>
      <w:r w:rsidRPr="00772ED4">
        <w:t>CDO – Cumulative Dosage Segment</w:t>
      </w:r>
      <w:bookmarkEnd w:id="1306"/>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 xml:space="preserve">The Cumulative Dosage segment allows for the communication of cumulative dosage limits that administrations against this medication order should stay within.  As part of one of the pharmacy </w:t>
      </w:r>
      <w:r w:rsidRPr="00D445B5">
        <w:rPr>
          <w:noProof/>
        </w:rPr>
        <w:lastRenderedPageBreak/>
        <w:t>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1D52C417" w:rsidR="00005FAA" w:rsidRPr="00152D83" w:rsidRDefault="006D4604" w:rsidP="00005FAA">
            <w:pPr>
              <w:pStyle w:val="AttributeTableBody"/>
              <w:rPr>
                <w:noProof/>
              </w:rPr>
            </w:pPr>
            <w:ins w:id="1307" w:author="Frank Oemig" w:date="2022-09-07T17:36:00Z">
              <w:r>
                <w:rPr>
                  <w:noProof/>
                </w:rPr>
                <w:t>1..1</w:t>
              </w:r>
            </w:ins>
            <w:del w:id="1308" w:author="Frank Oemig" w:date="2022-09-07T17:36:00Z">
              <w:r w:rsidR="00384520" w:rsidDel="006D4604">
                <w:rPr>
                  <w:noProof/>
                </w:rPr>
                <w:delText>2..2</w:delText>
              </w:r>
            </w:del>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152D83" w:rsidRDefault="00000000" w:rsidP="00005FAA">
            <w:pPr>
              <w:pStyle w:val="AttributeTableBody"/>
              <w:rPr>
                <w:rFonts w:cs="Times New Roman"/>
                <w:noProof/>
              </w:rPr>
            </w:pPr>
            <w:hyperlink r:id="rId97"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6742C7" w:rsidRDefault="00000000" w:rsidP="00005FAA">
            <w:pPr>
              <w:pStyle w:val="AttributeTableBody"/>
            </w:pPr>
            <w:hyperlink r:id="rId98"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pPr>
        <w:pStyle w:val="Heading4"/>
        <w:rPr>
          <w:rFonts w:cs="Times New Roman"/>
        </w:rPr>
        <w:pPrChange w:id="1309" w:author="Buitendijk, Hans" w:date="2022-09-02T10:27:00Z">
          <w:pPr>
            <w:pStyle w:val="Heading4"/>
            <w:tabs>
              <w:tab w:val="clear" w:pos="360"/>
              <w:tab w:val="num" w:pos="720"/>
            </w:tabs>
          </w:pPr>
        </w:pPrChange>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pPr>
        <w:pStyle w:val="Heading4"/>
        <w:rPr>
          <w:rFonts w:cs="Times New Roman"/>
        </w:rPr>
        <w:pPrChange w:id="1310" w:author="Buitendijk, Hans" w:date="2022-09-02T10:27:00Z">
          <w:pPr>
            <w:pStyle w:val="Heading4"/>
            <w:tabs>
              <w:tab w:val="clear" w:pos="360"/>
              <w:tab w:val="num" w:pos="720"/>
            </w:tabs>
          </w:pPr>
        </w:pPrChange>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pPr>
        <w:pStyle w:val="Heading4"/>
        <w:rPr>
          <w:rFonts w:cs="Times New Roman"/>
        </w:rPr>
        <w:pPrChange w:id="1311" w:author="Buitendijk, Hans" w:date="2022-09-02T10:27:00Z">
          <w:pPr>
            <w:pStyle w:val="Heading4"/>
            <w:tabs>
              <w:tab w:val="clear" w:pos="360"/>
              <w:tab w:val="num" w:pos="720"/>
            </w:tabs>
          </w:pPr>
        </w:pPrChange>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F555155"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w:t>
      </w:r>
      <w:proofErr w:type="gramStart"/>
      <w:r>
        <w:t>or did not change</w:t>
      </w:r>
      <w:proofErr w:type="gramEnd"/>
      <w:r>
        <w:t xml:space="preserv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9"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pPr>
        <w:pStyle w:val="Heading4"/>
        <w:rPr>
          <w:rFonts w:cs="Times New Roman"/>
        </w:rPr>
        <w:pPrChange w:id="1312" w:author="Buitendijk, Hans" w:date="2022-09-02T10:27:00Z">
          <w:pPr>
            <w:pStyle w:val="Heading4"/>
            <w:tabs>
              <w:tab w:val="clear" w:pos="360"/>
              <w:tab w:val="num" w:pos="720"/>
            </w:tabs>
          </w:pPr>
        </w:pPrChange>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pPr>
        <w:pStyle w:val="Heading4"/>
        <w:rPr>
          <w:rFonts w:cs="Times New Roman"/>
        </w:rPr>
        <w:pPrChange w:id="1313" w:author="Buitendijk, Hans" w:date="2022-09-02T10:27:00Z">
          <w:pPr>
            <w:pStyle w:val="Heading4"/>
            <w:tabs>
              <w:tab w:val="clear" w:pos="360"/>
              <w:tab w:val="num" w:pos="720"/>
            </w:tabs>
          </w:pPr>
        </w:pPrChange>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29D83432" w:rsidR="00005FAA" w:rsidRDefault="00005FAA" w:rsidP="00005FAA">
      <w:pPr>
        <w:pStyle w:val="NormalIndented"/>
        <w:rPr>
          <w:noProof/>
        </w:rPr>
      </w:pPr>
      <w:r>
        <w:rPr>
          <w:noProof/>
        </w:rPr>
        <w:lastRenderedPageBreak/>
        <w:t xml:space="preserve">Refer to </w:t>
      </w:r>
      <w:hyperlink r:id="rId100"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Heading2"/>
        <w:tabs>
          <w:tab w:val="clear" w:pos="360"/>
          <w:tab w:val="num" w:pos="1080"/>
        </w:tabs>
        <w:rPr>
          <w:rFonts w:cs="Times New Roman"/>
          <w:noProof/>
        </w:rPr>
      </w:pPr>
      <w:bookmarkStart w:id="1314" w:name="_Toc28956822"/>
      <w:r w:rsidRPr="00152D83">
        <w:rPr>
          <w:noProof/>
        </w:rPr>
        <w:t>Pharmacy/Treatment Message Examples</w:t>
      </w:r>
      <w:bookmarkEnd w:id="1275"/>
      <w:bookmarkEnd w:id="1276"/>
      <w:bookmarkEnd w:id="1277"/>
      <w:bookmarkEnd w:id="1314"/>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956B53">
      <w:pPr>
        <w:pStyle w:val="Heading3"/>
        <w:rPr>
          <w:rFonts w:cs="Times New Roman"/>
        </w:rPr>
      </w:pPr>
      <w:bookmarkStart w:id="1315" w:name="_Toc496068960"/>
      <w:bookmarkStart w:id="1316" w:name="_Toc498131371"/>
      <w:bookmarkStart w:id="1317" w:name="_Toc538419"/>
      <w:bookmarkStart w:id="1318" w:name="_Toc28956823"/>
      <w:r w:rsidRPr="00152D83">
        <w:t>Example of various levels of coding in an order</w:t>
      </w:r>
      <w:bookmarkEnd w:id="1315"/>
      <w:bookmarkEnd w:id="1316"/>
      <w:bookmarkEnd w:id="1317"/>
      <w:bookmarkEnd w:id="1318"/>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lastRenderedPageBreak/>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956B53">
      <w:pPr>
        <w:pStyle w:val="Heading3"/>
      </w:pPr>
      <w:bookmarkStart w:id="1319" w:name="_Toc496068961"/>
      <w:bookmarkStart w:id="1320" w:name="_Toc498131372"/>
      <w:bookmarkStart w:id="1321" w:name="_Toc538420"/>
      <w:bookmarkStart w:id="1322" w:name="_Ref174933828"/>
      <w:bookmarkStart w:id="1323" w:name="_Ref174933859"/>
      <w:bookmarkStart w:id="1324" w:name="_Toc28956824"/>
      <w:bookmarkStart w:id="1325" w:name="_Ref359032108"/>
      <w:r w:rsidRPr="00152D83">
        <w:lastRenderedPageBreak/>
        <w:t>RXO segment field examples</w:t>
      </w:r>
      <w:bookmarkEnd w:id="1319"/>
      <w:bookmarkEnd w:id="1320"/>
      <w:bookmarkEnd w:id="1321"/>
      <w:bookmarkEnd w:id="1322"/>
      <w:bookmarkEnd w:id="1323"/>
      <w:bookmarkEnd w:id="1324"/>
    </w:p>
    <w:bookmarkEnd w:id="1325"/>
    <w:p w14:paraId="5DEFACB1" w14:textId="77777777" w:rsidR="00005FAA" w:rsidRPr="003649B6" w:rsidRDefault="00005FAA">
      <w:pPr>
        <w:pStyle w:val="Heading4"/>
        <w:pPrChange w:id="1326" w:author="Buitendijk, Hans" w:date="2022-09-02T10:27:00Z">
          <w:pPr>
            <w:pStyle w:val="Heading4"/>
            <w:tabs>
              <w:tab w:val="clear" w:pos="360"/>
              <w:tab w:val="num" w:pos="720"/>
            </w:tabs>
          </w:pPr>
        </w:pPrChange>
      </w:pPr>
      <w:r w:rsidRPr="003649B6">
        <w:t>RXO segment field examples</w:t>
      </w:r>
    </w:p>
    <w:p w14:paraId="4EC0E6C7" w14:textId="77777777" w:rsidR="00005FAA" w:rsidRPr="00152D83" w:rsidRDefault="00005FAA">
      <w:pPr>
        <w:pStyle w:val="Heading4"/>
        <w:pPrChange w:id="1327" w:author="Buitendijk, Hans" w:date="2022-09-02T10:27:00Z">
          <w:pPr>
            <w:pStyle w:val="Heading4"/>
            <w:tabs>
              <w:tab w:val="clear" w:pos="360"/>
              <w:tab w:val="num" w:pos="720"/>
            </w:tabs>
          </w:pPr>
        </w:pPrChange>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pPr>
        <w:pStyle w:val="Heading4"/>
        <w:pPrChange w:id="1328" w:author="Buitendijk, Hans" w:date="2022-09-02T10:27:00Z">
          <w:pPr>
            <w:pStyle w:val="Heading4"/>
            <w:tabs>
              <w:tab w:val="clear" w:pos="360"/>
              <w:tab w:val="num" w:pos="720"/>
            </w:tabs>
          </w:pPr>
        </w:pPrChange>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956B53">
      <w:pPr>
        <w:pStyle w:val="Heading3"/>
      </w:pPr>
      <w:bookmarkStart w:id="1329" w:name="_Toc496068962"/>
      <w:bookmarkStart w:id="1330" w:name="_Toc498131373"/>
      <w:bookmarkStart w:id="1331" w:name="_Toc538421"/>
      <w:bookmarkStart w:id="1332" w:name="_Toc28956825"/>
      <w:r w:rsidRPr="00152D83">
        <w:t>RXD segment field examples</w:t>
      </w:r>
      <w:bookmarkEnd w:id="1329"/>
      <w:bookmarkEnd w:id="1330"/>
      <w:bookmarkEnd w:id="1331"/>
      <w:bookmarkEnd w:id="1332"/>
    </w:p>
    <w:p w14:paraId="5D7166C1" w14:textId="77777777" w:rsidR="00005FAA" w:rsidRPr="003649B6" w:rsidRDefault="00005FAA">
      <w:pPr>
        <w:pStyle w:val="Heading4"/>
        <w:pPrChange w:id="1333" w:author="Buitendijk, Hans" w:date="2022-09-02T10:27:00Z">
          <w:pPr>
            <w:pStyle w:val="Heading4"/>
            <w:tabs>
              <w:tab w:val="clear" w:pos="360"/>
              <w:tab w:val="num" w:pos="720"/>
            </w:tabs>
          </w:pPr>
        </w:pPrChange>
      </w:pPr>
      <w:r w:rsidRPr="003649B6">
        <w:t>RXD segment field examples</w:t>
      </w:r>
    </w:p>
    <w:p w14:paraId="627FE7E2" w14:textId="77777777" w:rsidR="00005FAA" w:rsidRPr="00152D83" w:rsidRDefault="00005FAA">
      <w:pPr>
        <w:pStyle w:val="Heading4"/>
        <w:pPrChange w:id="1334" w:author="Buitendijk, Hans" w:date="2022-09-02T10:27:00Z">
          <w:pPr>
            <w:pStyle w:val="Heading4"/>
            <w:tabs>
              <w:tab w:val="clear" w:pos="360"/>
              <w:tab w:val="num" w:pos="720"/>
            </w:tabs>
          </w:pPr>
        </w:pPrChange>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pPr>
        <w:pStyle w:val="Heading4"/>
        <w:pPrChange w:id="1335" w:author="Buitendijk, Hans" w:date="2022-09-02T10:27:00Z">
          <w:pPr>
            <w:pStyle w:val="Heading4"/>
            <w:tabs>
              <w:tab w:val="clear" w:pos="360"/>
              <w:tab w:val="num" w:pos="720"/>
            </w:tabs>
          </w:pPr>
        </w:pPrChange>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pPr>
        <w:pStyle w:val="Heading4"/>
        <w:pPrChange w:id="1336" w:author="Buitendijk, Hans" w:date="2022-09-02T10:27:00Z">
          <w:pPr>
            <w:pStyle w:val="Heading4"/>
            <w:tabs>
              <w:tab w:val="clear" w:pos="360"/>
              <w:tab w:val="num" w:pos="720"/>
            </w:tabs>
          </w:pPr>
        </w:pPrChange>
      </w:pPr>
      <w:r w:rsidRPr="00152D83">
        <w:lastRenderedPageBreak/>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956B53">
      <w:pPr>
        <w:pStyle w:val="Heading3"/>
      </w:pPr>
      <w:bookmarkStart w:id="1337" w:name="_Toc496068963"/>
      <w:bookmarkStart w:id="1338" w:name="_Toc498131374"/>
      <w:bookmarkStart w:id="1339" w:name="_Toc538422"/>
      <w:bookmarkStart w:id="1340" w:name="_Toc28956826"/>
      <w:r w:rsidRPr="00152D83">
        <w:t>RDS with FT1 segments example</w:t>
      </w:r>
      <w:bookmarkEnd w:id="1337"/>
      <w:bookmarkEnd w:id="1338"/>
      <w:bookmarkEnd w:id="1339"/>
      <w:bookmarkEnd w:id="1340"/>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w:t>
      </w:r>
      <w:smartTag w:uri="urn:schemas-microsoft-com:office:smarttags" w:element="Street">
        <w:smartTag w:uri="urn:schemas-microsoft-com:office:smarttags" w:element="address">
          <w:r w:rsidRPr="00152D83">
            <w:t>Adam||19600614|M||C|2222 Home St</w:t>
          </w:r>
        </w:smartTag>
      </w:smartTag>
      <w:r w:rsidRPr="00152D83">
        <w: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t>FT1|2|||200605291115-0700||PY^Payment^HL70017 |00378112001^Verapamil Hydrochloride 120 mg TAB^NDC |||1|5&amp;USD|...&lt;cr&gt;</w:t>
      </w:r>
    </w:p>
    <w:p w14:paraId="0F73C380" w14:textId="77777777" w:rsidR="00005FAA" w:rsidRPr="00152D83" w:rsidRDefault="00005FAA" w:rsidP="00956B53">
      <w:pPr>
        <w:pStyle w:val="Heading3"/>
      </w:pPr>
      <w:bookmarkStart w:id="1341" w:name="_Toc496068964"/>
      <w:bookmarkStart w:id="1342" w:name="_Toc498131375"/>
      <w:bookmarkStart w:id="1343" w:name="_Toc538423"/>
      <w:bookmarkStart w:id="1344" w:name="_Toc28956827"/>
      <w:r w:rsidRPr="00152D83">
        <w:t>Alternating IV order messages</w:t>
      </w:r>
      <w:bookmarkEnd w:id="1341"/>
      <w:bookmarkEnd w:id="1342"/>
      <w:bookmarkEnd w:id="1343"/>
      <w:bookmarkEnd w:id="1344"/>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lastRenderedPageBreak/>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lastRenderedPageBreak/>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 xml:space="preserve">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w:t>
      </w:r>
      <w:r w:rsidRPr="00152D83">
        <w:rPr>
          <w:noProof/>
        </w:rPr>
        <w:lastRenderedPageBreak/>
        <w:t>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lastRenderedPageBreak/>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956B53">
      <w:pPr>
        <w:pStyle w:val="Heading3"/>
      </w:pPr>
      <w:bookmarkStart w:id="1345" w:name="_Toc496068965"/>
      <w:bookmarkStart w:id="1346" w:name="_Toc498131376"/>
      <w:bookmarkStart w:id="1347" w:name="_Toc538424"/>
      <w:bookmarkStart w:id="1348" w:name="_Toc28956828"/>
      <w:r w:rsidRPr="00152D83">
        <w:t>Query examples</w:t>
      </w:r>
      <w:bookmarkEnd w:id="1345"/>
      <w:bookmarkEnd w:id="1346"/>
      <w:bookmarkEnd w:id="1347"/>
      <w:bookmarkEnd w:id="1348"/>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Heading2"/>
        <w:tabs>
          <w:tab w:val="clear" w:pos="360"/>
          <w:tab w:val="num" w:pos="1080"/>
        </w:tabs>
        <w:rPr>
          <w:rFonts w:cs="Times New Roman"/>
          <w:noProof/>
        </w:rPr>
      </w:pPr>
      <w:bookmarkStart w:id="1349" w:name="_Toc201828168"/>
      <w:bookmarkStart w:id="1350" w:name="_Toc201828180"/>
      <w:bookmarkStart w:id="1351" w:name="_Toc201828185"/>
      <w:bookmarkStart w:id="1352" w:name="_Toc201828206"/>
      <w:bookmarkStart w:id="1353" w:name="_Toc201828211"/>
      <w:bookmarkStart w:id="1354" w:name="_Toc359236233"/>
      <w:bookmarkStart w:id="1355" w:name="_Toc496068966"/>
      <w:bookmarkStart w:id="1356" w:name="_Toc498131377"/>
      <w:bookmarkStart w:id="1357" w:name="_Toc538425"/>
      <w:bookmarkStart w:id="1358" w:name="_Toc28956829"/>
      <w:bookmarkStart w:id="1359" w:name="_Toc348245111"/>
      <w:bookmarkStart w:id="1360" w:name="_Toc348258422"/>
      <w:bookmarkStart w:id="1361" w:name="_Toc348263540"/>
      <w:bookmarkStart w:id="1362" w:name="_Toc348336913"/>
      <w:bookmarkStart w:id="1363" w:name="_Toc348773866"/>
      <w:bookmarkEnd w:id="1349"/>
      <w:bookmarkEnd w:id="1350"/>
      <w:bookmarkEnd w:id="1351"/>
      <w:bookmarkEnd w:id="1352"/>
      <w:bookmarkEnd w:id="1353"/>
      <w:r w:rsidRPr="00152D83">
        <w:rPr>
          <w:noProof/>
        </w:rPr>
        <w:t>Pharmacy/Treatment Transaction Flow Diagram</w:t>
      </w:r>
      <w:bookmarkEnd w:id="1354"/>
      <w:bookmarkEnd w:id="1355"/>
      <w:bookmarkEnd w:id="1356"/>
      <w:bookmarkEnd w:id="1357"/>
      <w:bookmarkEnd w:id="1358"/>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101" o:title=""/>
          </v:shape>
          <o:OLEObject Type="Embed" ProgID="Word.Document.8" ShapeID="_x0000_i1025" DrawAspect="Content" ObjectID="_1752235511" r:id="rId102">
            <o:FieldCodes>\s</o:FieldCodes>
          </o:OLEObject>
        </w:object>
      </w:r>
    </w:p>
    <w:p w14:paraId="03CFDF15" w14:textId="77777777" w:rsidR="00005FAA" w:rsidRPr="00152D83" w:rsidRDefault="00005FAA" w:rsidP="00956B53">
      <w:pPr>
        <w:pStyle w:val="Heading3"/>
      </w:pPr>
      <w:bookmarkStart w:id="1364" w:name="_Toc496068967"/>
      <w:bookmarkStart w:id="1365" w:name="_Toc498131378"/>
      <w:bookmarkStart w:id="1366" w:name="_Toc538426"/>
      <w:bookmarkStart w:id="1367" w:name="_Toc28956830"/>
      <w:r w:rsidRPr="00152D83">
        <w:t>OMP:</w:t>
      </w:r>
      <w:bookmarkEnd w:id="1364"/>
      <w:bookmarkEnd w:id="1365"/>
      <w:bookmarkEnd w:id="1366"/>
      <w:bookmarkEnd w:id="1367"/>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956B53">
      <w:pPr>
        <w:pStyle w:val="Heading3"/>
      </w:pPr>
      <w:bookmarkStart w:id="1368" w:name="_Toc496068968"/>
      <w:bookmarkStart w:id="1369" w:name="_Toc498131379"/>
      <w:bookmarkStart w:id="1370" w:name="_Toc538427"/>
      <w:bookmarkStart w:id="1371" w:name="_Toc28956831"/>
      <w:r w:rsidRPr="00152D83">
        <w:t>RDE:</w:t>
      </w:r>
      <w:bookmarkEnd w:id="1368"/>
      <w:bookmarkEnd w:id="1369"/>
      <w:bookmarkEnd w:id="1370"/>
      <w:bookmarkEnd w:id="1371"/>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956B53">
      <w:pPr>
        <w:pStyle w:val="Heading3"/>
      </w:pPr>
      <w:bookmarkStart w:id="1372" w:name="_Toc496068969"/>
      <w:bookmarkStart w:id="1373" w:name="_Toc498131380"/>
      <w:bookmarkStart w:id="1374" w:name="_Toc538428"/>
      <w:bookmarkStart w:id="1375" w:name="_Toc28956832"/>
      <w:r w:rsidRPr="00152D83">
        <w:t>RDS:</w:t>
      </w:r>
      <w:bookmarkEnd w:id="1372"/>
      <w:bookmarkEnd w:id="1373"/>
      <w:bookmarkEnd w:id="1374"/>
      <w:bookmarkEnd w:id="1375"/>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956B53">
      <w:pPr>
        <w:pStyle w:val="Heading3"/>
      </w:pPr>
      <w:bookmarkStart w:id="1376" w:name="_Toc496068970"/>
      <w:bookmarkStart w:id="1377" w:name="_Toc498131381"/>
      <w:bookmarkStart w:id="1378" w:name="_Toc538429"/>
      <w:bookmarkStart w:id="1379" w:name="_Toc28956833"/>
      <w:r w:rsidRPr="00152D83">
        <w:t>RGV:</w:t>
      </w:r>
      <w:bookmarkEnd w:id="1376"/>
      <w:bookmarkEnd w:id="1377"/>
      <w:bookmarkEnd w:id="1378"/>
      <w:bookmarkEnd w:id="1379"/>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956B53">
      <w:pPr>
        <w:pStyle w:val="Heading3"/>
      </w:pPr>
      <w:bookmarkStart w:id="1380" w:name="_Toc496068971"/>
      <w:bookmarkStart w:id="1381" w:name="_Toc498131382"/>
      <w:bookmarkStart w:id="1382" w:name="_Toc538430"/>
      <w:bookmarkStart w:id="1383" w:name="_Toc28956834"/>
      <w:r w:rsidRPr="00152D83">
        <w:t>RAS:</w:t>
      </w:r>
      <w:bookmarkEnd w:id="1380"/>
      <w:bookmarkEnd w:id="1381"/>
      <w:bookmarkEnd w:id="1382"/>
      <w:bookmarkEnd w:id="1383"/>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Heading2"/>
        <w:tabs>
          <w:tab w:val="clear" w:pos="360"/>
          <w:tab w:val="num" w:pos="1080"/>
        </w:tabs>
        <w:rPr>
          <w:noProof/>
        </w:rPr>
      </w:pPr>
      <w:bookmarkStart w:id="1384" w:name="_Toc28956835"/>
      <w:bookmarkStart w:id="1385" w:name="_Toc359236236"/>
      <w:bookmarkStart w:id="1386" w:name="_Toc496068972"/>
      <w:bookmarkStart w:id="1387" w:name="_Toc498131383"/>
      <w:bookmarkStart w:id="1388" w:name="_Toc538431"/>
      <w:r w:rsidRPr="00152D83">
        <w:rPr>
          <w:noProof/>
        </w:rPr>
        <w:lastRenderedPageBreak/>
        <w:t>Vaccine Trigger Events &amp; Message Definitions</w:t>
      </w:r>
      <w:bookmarkEnd w:id="1384"/>
      <w:r w:rsidRPr="00152D83">
        <w:rPr>
          <w:noProof/>
        </w:rPr>
        <w:t xml:space="preserve"> </w:t>
      </w:r>
      <w:bookmarkEnd w:id="1385"/>
      <w:bookmarkEnd w:id="1386"/>
      <w:bookmarkEnd w:id="1387"/>
      <w:bookmarkEnd w:id="1388"/>
    </w:p>
    <w:p w14:paraId="3B5577F9" w14:textId="77777777" w:rsidR="00005FAA" w:rsidRPr="00152D83" w:rsidRDefault="00005FAA" w:rsidP="00956B53">
      <w:pPr>
        <w:pStyle w:val="Heading3"/>
      </w:pPr>
      <w:bookmarkStart w:id="1389" w:name="_Ref359033783"/>
      <w:bookmarkStart w:id="1390" w:name="_Toc359236234"/>
      <w:bookmarkStart w:id="1391" w:name="_Ref494177845"/>
      <w:bookmarkStart w:id="1392" w:name="_Ref494177929"/>
      <w:bookmarkStart w:id="1393" w:name="_Toc496068973"/>
      <w:bookmarkStart w:id="1394" w:name="_Toc498131384"/>
      <w:bookmarkStart w:id="1395" w:name="_Toc538432"/>
      <w:bookmarkStart w:id="1396" w:name="_Toc28956836"/>
      <w:r w:rsidRPr="00152D83">
        <w:t>Vaccine administration data</w:t>
      </w:r>
      <w:bookmarkEnd w:id="1389"/>
      <w:bookmarkEnd w:id="1390"/>
      <w:bookmarkEnd w:id="1391"/>
      <w:bookmarkEnd w:id="1392"/>
      <w:bookmarkEnd w:id="1393"/>
      <w:bookmarkEnd w:id="1394"/>
      <w:bookmarkEnd w:id="1395"/>
      <w:bookmarkEnd w:id="1396"/>
    </w:p>
    <w:p w14:paraId="643B6088" w14:textId="63E5FD7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103"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956B53">
      <w:pPr>
        <w:pStyle w:val="Heading3"/>
        <w:rPr>
          <w:rFonts w:cs="Times New Roman"/>
        </w:rPr>
      </w:pPr>
      <w:bookmarkStart w:id="1397" w:name="_Ref359034128"/>
      <w:bookmarkStart w:id="1398" w:name="_Toc359236235"/>
      <w:bookmarkStart w:id="1399" w:name="_Toc496068974"/>
      <w:bookmarkStart w:id="1400" w:name="_Toc498131385"/>
      <w:bookmarkStart w:id="1401" w:name="_Toc538433"/>
      <w:bookmarkStart w:id="1402" w:name="_Toc28956837"/>
      <w:r w:rsidRPr="00152D83">
        <w:t>Queries for immunization records (QRF Segments)</w:t>
      </w:r>
      <w:bookmarkEnd w:id="1397"/>
      <w:bookmarkEnd w:id="1398"/>
      <w:bookmarkEnd w:id="1399"/>
      <w:bookmarkEnd w:id="1400"/>
      <w:bookmarkEnd w:id="1401"/>
      <w:bookmarkEnd w:id="1402"/>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956B53">
      <w:pPr>
        <w:pStyle w:val="Heading3"/>
        <w:rPr>
          <w:rFonts w:cs="Times New Roman"/>
        </w:rPr>
      </w:pPr>
      <w:bookmarkStart w:id="1403" w:name="_Toc348245241"/>
      <w:bookmarkStart w:id="1404" w:name="_Toc348245870"/>
      <w:bookmarkStart w:id="1405" w:name="_Toc348258582"/>
      <w:bookmarkStart w:id="1406" w:name="_Toc348337339"/>
      <w:bookmarkStart w:id="1407" w:name="_Toc348774219"/>
      <w:bookmarkStart w:id="1408" w:name="_Toc359236237"/>
      <w:bookmarkStart w:id="1409" w:name="_Toc496068975"/>
      <w:bookmarkStart w:id="1410" w:name="_Toc498131386"/>
      <w:bookmarkStart w:id="1411" w:name="_Toc538434"/>
      <w:bookmarkStart w:id="1412" w:name="_Toc28956838"/>
      <w:r w:rsidRPr="00152D83">
        <w:t>XQ - Query for Vaccination Record (Event V01)</w:t>
      </w:r>
      <w:bookmarkEnd w:id="1403"/>
      <w:bookmarkEnd w:id="1404"/>
      <w:bookmarkEnd w:id="1405"/>
      <w:bookmarkEnd w:id="1406"/>
      <w:bookmarkEnd w:id="1407"/>
      <w:bookmarkEnd w:id="1408"/>
      <w:bookmarkEnd w:id="1409"/>
      <w:bookmarkEnd w:id="1410"/>
      <w:bookmarkEnd w:id="1411"/>
      <w:bookmarkEnd w:id="1412"/>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956B53">
      <w:pPr>
        <w:pStyle w:val="Heading3"/>
        <w:rPr>
          <w:rFonts w:cs="Times New Roman"/>
        </w:rPr>
      </w:pPr>
      <w:bookmarkStart w:id="1413" w:name="_Toc348245242"/>
      <w:bookmarkStart w:id="1414" w:name="_Toc348245871"/>
      <w:bookmarkStart w:id="1415" w:name="_Toc348258583"/>
      <w:bookmarkStart w:id="1416" w:name="_Toc348337340"/>
      <w:bookmarkStart w:id="1417" w:name="_Toc348774220"/>
      <w:bookmarkStart w:id="1418" w:name="_Toc359236238"/>
      <w:bookmarkStart w:id="1419" w:name="_Toc496068976"/>
      <w:bookmarkStart w:id="1420" w:name="_Toc498131387"/>
      <w:bookmarkStart w:id="1421" w:name="_Toc538435"/>
      <w:bookmarkStart w:id="1422" w:name="_Toc28956839"/>
      <w:r w:rsidRPr="00152D83">
        <w:t>VXX - RESPONSE TO VACCINATION QUERY RETURNING MULTIPLE PID MATCHES (EVENT V02)</w:t>
      </w:r>
      <w:bookmarkEnd w:id="1413"/>
      <w:bookmarkEnd w:id="1414"/>
      <w:bookmarkEnd w:id="1415"/>
      <w:bookmarkEnd w:id="1416"/>
      <w:bookmarkEnd w:id="1417"/>
      <w:bookmarkEnd w:id="1418"/>
      <w:bookmarkEnd w:id="1419"/>
      <w:bookmarkEnd w:id="1420"/>
      <w:bookmarkEnd w:id="1421"/>
      <w:bookmarkEnd w:id="1422"/>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956B53">
      <w:pPr>
        <w:pStyle w:val="Heading3"/>
        <w:rPr>
          <w:rFonts w:cs="Times New Roman"/>
        </w:rPr>
      </w:pPr>
      <w:bookmarkStart w:id="1423" w:name="_Toc348245243"/>
      <w:bookmarkStart w:id="1424" w:name="_Toc348245872"/>
      <w:bookmarkStart w:id="1425" w:name="_Toc348258584"/>
      <w:bookmarkStart w:id="1426" w:name="_Toc348337341"/>
      <w:bookmarkStart w:id="1427" w:name="_Toc348774221"/>
      <w:bookmarkStart w:id="1428" w:name="_Toc359236239"/>
      <w:bookmarkStart w:id="1429" w:name="_Toc496068977"/>
      <w:bookmarkStart w:id="1430" w:name="_Toc498131388"/>
      <w:bookmarkStart w:id="1431" w:name="_Toc538436"/>
      <w:bookmarkStart w:id="1432" w:name="_Toc28956840"/>
      <w:r w:rsidRPr="00152D83">
        <w:t>VXR - Vaccination Record Response (Event V03)</w:t>
      </w:r>
      <w:bookmarkEnd w:id="1423"/>
      <w:bookmarkEnd w:id="1424"/>
      <w:bookmarkEnd w:id="1425"/>
      <w:bookmarkEnd w:id="1426"/>
      <w:bookmarkEnd w:id="1427"/>
      <w:bookmarkEnd w:id="1428"/>
      <w:bookmarkEnd w:id="1429"/>
      <w:bookmarkEnd w:id="1430"/>
      <w:bookmarkEnd w:id="1431"/>
      <w:bookmarkEnd w:id="1432"/>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956B53">
      <w:pPr>
        <w:pStyle w:val="Heading3"/>
        <w:rPr>
          <w:rFonts w:cs="Times New Roman"/>
        </w:rPr>
      </w:pPr>
      <w:bookmarkStart w:id="1433" w:name="_Toc348245244"/>
      <w:bookmarkStart w:id="1434" w:name="_Toc348245873"/>
      <w:bookmarkStart w:id="1435" w:name="_Toc348258585"/>
      <w:bookmarkStart w:id="1436" w:name="_Toc348337342"/>
      <w:bookmarkStart w:id="1437" w:name="_Toc348774222"/>
      <w:bookmarkStart w:id="1438" w:name="_Toc359236240"/>
      <w:bookmarkStart w:id="1439" w:name="_Toc496068978"/>
      <w:bookmarkStart w:id="1440" w:name="_Toc498131389"/>
      <w:bookmarkStart w:id="1441" w:name="_Toc538437"/>
      <w:bookmarkStart w:id="1442" w:name="_Toc28956841"/>
      <w:r w:rsidRPr="00152D83">
        <w:t>VXU - Unsolicited Vaccination Record Update (Event V04)</w:t>
      </w:r>
      <w:bookmarkEnd w:id="1433"/>
      <w:bookmarkEnd w:id="1434"/>
      <w:bookmarkEnd w:id="1435"/>
      <w:bookmarkEnd w:id="1436"/>
      <w:bookmarkEnd w:id="1437"/>
      <w:bookmarkEnd w:id="1438"/>
      <w:bookmarkEnd w:id="1439"/>
      <w:bookmarkEnd w:id="1440"/>
      <w:bookmarkEnd w:id="1441"/>
      <w:bookmarkEnd w:id="1442"/>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7E1AF360" w14:textId="77777777" w:rsidTr="00224A6F">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224A6F">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224A6F" w:rsidRPr="0001097E" w14:paraId="26975C39" w14:textId="77777777" w:rsidTr="00224A6F">
        <w:tblPrEx>
          <w:tblLook w:val="04A0" w:firstRow="1" w:lastRow="0" w:firstColumn="1" w:lastColumn="0" w:noHBand="0" w:noVBand="1"/>
        </w:tblPrEx>
        <w:trPr>
          <w:jc w:val="center"/>
          <w:ins w:id="1443" w:author="Buitendijk, Hans" w:date="2022-08-19T16:29:00Z"/>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52787A" w:rsidRDefault="00224A6F" w:rsidP="00CF4D6C">
            <w:pPr>
              <w:pStyle w:val="MsgTableBody"/>
              <w:rPr>
                <w:ins w:id="1444" w:author="Buitendijk, Hans" w:date="2022-08-19T16:29:00Z"/>
                <w:noProof/>
              </w:rPr>
            </w:pPr>
            <w:ins w:id="1445" w:author="Buitendijk, Hans" w:date="2022-08-19T16:29:00Z">
              <w:r>
                <w:rPr>
                  <w:noProof/>
                </w:rPr>
                <w:t>[{GSP}]</w:t>
              </w:r>
            </w:ins>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52787A" w:rsidRDefault="00224A6F" w:rsidP="00CF4D6C">
            <w:pPr>
              <w:pStyle w:val="MsgTableBody"/>
              <w:rPr>
                <w:ins w:id="1446" w:author="Buitendijk, Hans" w:date="2022-08-19T16:29:00Z"/>
                <w:noProof/>
              </w:rPr>
            </w:pPr>
            <w:ins w:id="1447"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52787A" w:rsidRDefault="00224A6F" w:rsidP="00CF4D6C">
            <w:pPr>
              <w:pStyle w:val="MsgTableBody"/>
              <w:rPr>
                <w:ins w:id="1448" w:author="Buitendijk, Hans" w:date="2022-08-19T16:29:00Z"/>
                <w:noProof/>
              </w:rPr>
            </w:pPr>
          </w:p>
        </w:tc>
        <w:tc>
          <w:tcPr>
            <w:tcW w:w="990" w:type="dxa"/>
            <w:tcBorders>
              <w:top w:val="dotted" w:sz="4" w:space="0" w:color="auto"/>
              <w:left w:val="nil"/>
              <w:bottom w:val="dotted" w:sz="4" w:space="0" w:color="auto"/>
              <w:right w:val="nil"/>
            </w:tcBorders>
            <w:shd w:val="clear" w:color="auto" w:fill="FFFFFF"/>
          </w:tcPr>
          <w:p w14:paraId="5D5525C8" w14:textId="77777777" w:rsidR="00224A6F" w:rsidRPr="0052787A" w:rsidRDefault="00224A6F" w:rsidP="00CF4D6C">
            <w:pPr>
              <w:pStyle w:val="MsgTableBody"/>
              <w:jc w:val="center"/>
              <w:rPr>
                <w:ins w:id="1449" w:author="Buitendijk, Hans" w:date="2022-08-19T16:29:00Z"/>
                <w:noProof/>
              </w:rPr>
            </w:pPr>
            <w:ins w:id="1450" w:author="Buitendijk, Hans" w:date="2022-08-19T16:29:00Z">
              <w:r>
                <w:rPr>
                  <w:noProof/>
                </w:rPr>
                <w:t>3</w:t>
              </w:r>
            </w:ins>
          </w:p>
        </w:tc>
      </w:tr>
      <w:tr w:rsidR="00224A6F" w:rsidRPr="0001097E" w14:paraId="201AF4B5" w14:textId="77777777" w:rsidTr="00224A6F">
        <w:tblPrEx>
          <w:tblLook w:val="04A0" w:firstRow="1" w:lastRow="0" w:firstColumn="1" w:lastColumn="0" w:noHBand="0" w:noVBand="1"/>
        </w:tblPrEx>
        <w:trPr>
          <w:jc w:val="center"/>
          <w:ins w:id="1451" w:author="Buitendijk, Hans" w:date="2022-08-19T16:29:00Z"/>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52787A" w:rsidRDefault="00224A6F" w:rsidP="00CF4D6C">
            <w:pPr>
              <w:pStyle w:val="MsgTableBody"/>
              <w:rPr>
                <w:ins w:id="1452" w:author="Buitendijk, Hans" w:date="2022-08-19T16:29:00Z"/>
                <w:noProof/>
              </w:rPr>
            </w:pPr>
            <w:ins w:id="1453" w:author="Buitendijk, Hans" w:date="2022-08-19T16:29:00Z">
              <w:r>
                <w:rPr>
                  <w:noProof/>
                </w:rPr>
                <w:t>[{GSR}]</w:t>
              </w:r>
            </w:ins>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52787A" w:rsidRDefault="001A2290" w:rsidP="00CF4D6C">
            <w:pPr>
              <w:pStyle w:val="MsgTableBody"/>
              <w:rPr>
                <w:ins w:id="1454" w:author="Buitendijk, Hans" w:date="2022-08-19T16:29:00Z"/>
                <w:noProof/>
              </w:rPr>
            </w:pPr>
            <w:ins w:id="1455" w:author="Buitendijk, Hans" w:date="2022-08-24T17:39:00Z">
              <w:r>
                <w:rPr>
                  <w:noProof/>
                </w:rPr>
                <w:t>Recorded</w:t>
              </w:r>
            </w:ins>
            <w:ins w:id="1456"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52787A" w:rsidRDefault="00224A6F" w:rsidP="00CF4D6C">
            <w:pPr>
              <w:pStyle w:val="MsgTableBody"/>
              <w:rPr>
                <w:ins w:id="1457" w:author="Buitendijk, Hans" w:date="2022-08-19T16:29:00Z"/>
                <w:noProof/>
              </w:rPr>
            </w:pPr>
          </w:p>
        </w:tc>
        <w:tc>
          <w:tcPr>
            <w:tcW w:w="990" w:type="dxa"/>
            <w:tcBorders>
              <w:top w:val="dotted" w:sz="4" w:space="0" w:color="auto"/>
              <w:left w:val="nil"/>
              <w:bottom w:val="dotted" w:sz="4" w:space="0" w:color="auto"/>
              <w:right w:val="nil"/>
            </w:tcBorders>
            <w:shd w:val="clear" w:color="auto" w:fill="FFFFFF"/>
          </w:tcPr>
          <w:p w14:paraId="20B02227" w14:textId="77777777" w:rsidR="00224A6F" w:rsidRPr="0052787A" w:rsidRDefault="00224A6F" w:rsidP="00CF4D6C">
            <w:pPr>
              <w:pStyle w:val="MsgTableBody"/>
              <w:jc w:val="center"/>
              <w:rPr>
                <w:ins w:id="1458" w:author="Buitendijk, Hans" w:date="2022-08-19T16:29:00Z"/>
                <w:noProof/>
              </w:rPr>
            </w:pPr>
            <w:ins w:id="1459" w:author="Buitendijk, Hans" w:date="2022-08-19T16:29:00Z">
              <w:r>
                <w:rPr>
                  <w:noProof/>
                </w:rPr>
                <w:t>3</w:t>
              </w:r>
            </w:ins>
          </w:p>
        </w:tc>
      </w:tr>
      <w:tr w:rsidR="00224A6F" w:rsidRPr="0001097E" w14:paraId="2A5842F4" w14:textId="77777777" w:rsidTr="00224A6F">
        <w:tblPrEx>
          <w:tblLook w:val="04A0" w:firstRow="1" w:lastRow="0" w:firstColumn="1" w:lastColumn="0" w:noHBand="0" w:noVBand="1"/>
        </w:tblPrEx>
        <w:trPr>
          <w:jc w:val="center"/>
          <w:ins w:id="1460" w:author="Buitendijk, Hans" w:date="2022-08-19T16:29:00Z"/>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52787A" w:rsidRDefault="00224A6F" w:rsidP="00CF4D6C">
            <w:pPr>
              <w:pStyle w:val="MsgTableBody"/>
              <w:rPr>
                <w:ins w:id="1461" w:author="Buitendijk, Hans" w:date="2022-08-19T16:29:00Z"/>
                <w:noProof/>
              </w:rPr>
            </w:pPr>
            <w:ins w:id="1462" w:author="Buitendijk, Hans" w:date="2022-08-19T16:29:00Z">
              <w:r>
                <w:rPr>
                  <w:noProof/>
                </w:rPr>
                <w:t>[{GSC}]</w:t>
              </w:r>
            </w:ins>
          </w:p>
        </w:tc>
        <w:tc>
          <w:tcPr>
            <w:tcW w:w="4320" w:type="dxa"/>
            <w:tcBorders>
              <w:top w:val="dotted" w:sz="4" w:space="0" w:color="auto"/>
              <w:left w:val="nil"/>
              <w:bottom w:val="dotted" w:sz="4" w:space="0" w:color="auto"/>
              <w:right w:val="nil"/>
            </w:tcBorders>
            <w:shd w:val="clear" w:color="auto" w:fill="FFFFFF"/>
          </w:tcPr>
          <w:p w14:paraId="0AE1D074" w14:textId="1B127646" w:rsidR="00224A6F" w:rsidRPr="0052787A" w:rsidRDefault="00224A6F" w:rsidP="00CF4D6C">
            <w:pPr>
              <w:pStyle w:val="MsgTableBody"/>
              <w:rPr>
                <w:ins w:id="1463" w:author="Buitendijk, Hans" w:date="2022-08-19T16:29:00Z"/>
                <w:noProof/>
              </w:rPr>
            </w:pPr>
            <w:ins w:id="1464" w:author="Buitendijk, Hans" w:date="2022-08-19T16:29:00Z">
              <w:del w:id="1465" w:author="Craig Newman" w:date="2023-07-03T07:38:00Z">
                <w:r w:rsidDel="00102005">
                  <w:rPr>
                    <w:noProof/>
                  </w:rPr>
                  <w:delText>Sex for Clinical Use</w:delText>
                </w:r>
              </w:del>
            </w:ins>
            <w:ins w:id="1466"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52787A" w:rsidRDefault="00224A6F" w:rsidP="00CF4D6C">
            <w:pPr>
              <w:pStyle w:val="MsgTableBody"/>
              <w:rPr>
                <w:ins w:id="1467" w:author="Buitendijk, Hans" w:date="2022-08-19T16:29:00Z"/>
                <w:noProof/>
              </w:rPr>
            </w:pPr>
          </w:p>
        </w:tc>
        <w:tc>
          <w:tcPr>
            <w:tcW w:w="990" w:type="dxa"/>
            <w:tcBorders>
              <w:top w:val="dotted" w:sz="4" w:space="0" w:color="auto"/>
              <w:left w:val="nil"/>
              <w:bottom w:val="dotted" w:sz="4" w:space="0" w:color="auto"/>
              <w:right w:val="nil"/>
            </w:tcBorders>
            <w:shd w:val="clear" w:color="auto" w:fill="FFFFFF"/>
          </w:tcPr>
          <w:p w14:paraId="5C184692" w14:textId="77777777" w:rsidR="00224A6F" w:rsidRPr="0052787A" w:rsidRDefault="00224A6F" w:rsidP="00CF4D6C">
            <w:pPr>
              <w:pStyle w:val="MsgTableBody"/>
              <w:jc w:val="center"/>
              <w:rPr>
                <w:ins w:id="1468" w:author="Buitendijk, Hans" w:date="2022-08-19T16:29:00Z"/>
                <w:noProof/>
              </w:rPr>
            </w:pPr>
            <w:ins w:id="1469" w:author="Buitendijk, Hans" w:date="2022-08-19T16:29:00Z">
              <w:r>
                <w:rPr>
                  <w:noProof/>
                </w:rPr>
                <w:t>3</w:t>
              </w:r>
            </w:ins>
          </w:p>
        </w:tc>
      </w:tr>
      <w:tr w:rsidR="00C935D4" w:rsidRPr="00152D83" w14:paraId="3DA6D0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224A6F" w:rsidRPr="0001097E" w14:paraId="3F0011C2" w14:textId="77777777" w:rsidTr="00CF4D6C">
        <w:tblPrEx>
          <w:tblLook w:val="04A0" w:firstRow="1" w:lastRow="0" w:firstColumn="1" w:lastColumn="0" w:noHBand="0" w:noVBand="1"/>
        </w:tblPrEx>
        <w:trPr>
          <w:jc w:val="center"/>
          <w:ins w:id="1470" w:author="Buitendijk, Hans" w:date="2022-08-19T16:30:00Z"/>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52787A" w:rsidRDefault="00224A6F" w:rsidP="00CF4D6C">
            <w:pPr>
              <w:pStyle w:val="MsgTableBody"/>
              <w:rPr>
                <w:ins w:id="1471" w:author="Buitendijk, Hans" w:date="2022-08-19T16:30:00Z"/>
                <w:noProof/>
              </w:rPr>
            </w:pPr>
            <w:ins w:id="1472" w:author="Buitendijk, Hans" w:date="2022-08-19T16:3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52787A" w:rsidRDefault="00224A6F" w:rsidP="00CF4D6C">
            <w:pPr>
              <w:pStyle w:val="MsgTableBody"/>
              <w:rPr>
                <w:ins w:id="1473" w:author="Buitendijk, Hans" w:date="2022-08-19T16:30:00Z"/>
                <w:noProof/>
              </w:rPr>
            </w:pPr>
            <w:ins w:id="1474" w:author="Buitendijk, Hans" w:date="2022-08-19T16:3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52787A" w:rsidRDefault="00224A6F" w:rsidP="00CF4D6C">
            <w:pPr>
              <w:pStyle w:val="MsgTableBody"/>
              <w:rPr>
                <w:ins w:id="1475" w:author="Buitendijk, Hans" w:date="2022-08-19T16:30:00Z"/>
                <w:noProof/>
              </w:rPr>
            </w:pPr>
          </w:p>
        </w:tc>
        <w:tc>
          <w:tcPr>
            <w:tcW w:w="990" w:type="dxa"/>
            <w:tcBorders>
              <w:top w:val="dotted" w:sz="4" w:space="0" w:color="auto"/>
              <w:left w:val="nil"/>
              <w:bottom w:val="dotted" w:sz="4" w:space="0" w:color="auto"/>
              <w:right w:val="nil"/>
            </w:tcBorders>
            <w:shd w:val="clear" w:color="auto" w:fill="FFFFFF"/>
          </w:tcPr>
          <w:p w14:paraId="5B469CF4" w14:textId="77777777" w:rsidR="00224A6F" w:rsidRPr="0052787A" w:rsidRDefault="00224A6F" w:rsidP="00CF4D6C">
            <w:pPr>
              <w:pStyle w:val="MsgTableBody"/>
              <w:jc w:val="center"/>
              <w:rPr>
                <w:ins w:id="1476" w:author="Buitendijk, Hans" w:date="2022-08-19T16:30:00Z"/>
                <w:noProof/>
              </w:rPr>
            </w:pPr>
            <w:ins w:id="1477" w:author="Buitendijk, Hans" w:date="2022-08-19T16:30:00Z">
              <w:r>
                <w:rPr>
                  <w:noProof/>
                </w:rPr>
                <w:t>3</w:t>
              </w:r>
            </w:ins>
          </w:p>
        </w:tc>
      </w:tr>
      <w:tr w:rsidR="00224A6F" w:rsidRPr="0001097E" w14:paraId="741A6DFB" w14:textId="77777777" w:rsidTr="00CF4D6C">
        <w:tblPrEx>
          <w:tblLook w:val="04A0" w:firstRow="1" w:lastRow="0" w:firstColumn="1" w:lastColumn="0" w:noHBand="0" w:noVBand="1"/>
        </w:tblPrEx>
        <w:trPr>
          <w:jc w:val="center"/>
          <w:ins w:id="1478" w:author="Buitendijk, Hans" w:date="2022-08-19T16:30:00Z"/>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52787A" w:rsidRDefault="00224A6F" w:rsidP="00CF4D6C">
            <w:pPr>
              <w:pStyle w:val="MsgTableBody"/>
              <w:rPr>
                <w:ins w:id="1479" w:author="Buitendijk, Hans" w:date="2022-08-19T16:30:00Z"/>
                <w:noProof/>
              </w:rPr>
            </w:pPr>
            <w:ins w:id="1480" w:author="Buitendijk, Hans" w:date="2022-08-19T16:3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52787A" w:rsidRDefault="001A2290" w:rsidP="00CF4D6C">
            <w:pPr>
              <w:pStyle w:val="MsgTableBody"/>
              <w:rPr>
                <w:ins w:id="1481" w:author="Buitendijk, Hans" w:date="2022-08-19T16:30:00Z"/>
                <w:noProof/>
              </w:rPr>
            </w:pPr>
            <w:ins w:id="1482" w:author="Buitendijk, Hans" w:date="2022-08-24T17:39:00Z">
              <w:r>
                <w:rPr>
                  <w:noProof/>
                </w:rPr>
                <w:t>Recorded</w:t>
              </w:r>
            </w:ins>
            <w:ins w:id="1483" w:author="Buitendijk, Hans" w:date="2022-08-19T16:30: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52787A" w:rsidRDefault="00224A6F" w:rsidP="00CF4D6C">
            <w:pPr>
              <w:pStyle w:val="MsgTableBody"/>
              <w:rPr>
                <w:ins w:id="1484" w:author="Buitendijk, Hans" w:date="2022-08-19T16:30:00Z"/>
                <w:noProof/>
              </w:rPr>
            </w:pPr>
          </w:p>
        </w:tc>
        <w:tc>
          <w:tcPr>
            <w:tcW w:w="990" w:type="dxa"/>
            <w:tcBorders>
              <w:top w:val="dotted" w:sz="4" w:space="0" w:color="auto"/>
              <w:left w:val="nil"/>
              <w:bottom w:val="dotted" w:sz="4" w:space="0" w:color="auto"/>
              <w:right w:val="nil"/>
            </w:tcBorders>
            <w:shd w:val="clear" w:color="auto" w:fill="FFFFFF"/>
          </w:tcPr>
          <w:p w14:paraId="0BBD3156" w14:textId="77777777" w:rsidR="00224A6F" w:rsidRPr="0052787A" w:rsidRDefault="00224A6F" w:rsidP="00CF4D6C">
            <w:pPr>
              <w:pStyle w:val="MsgTableBody"/>
              <w:jc w:val="center"/>
              <w:rPr>
                <w:ins w:id="1485" w:author="Buitendijk, Hans" w:date="2022-08-19T16:30:00Z"/>
                <w:noProof/>
              </w:rPr>
            </w:pPr>
            <w:ins w:id="1486" w:author="Buitendijk, Hans" w:date="2022-08-19T16:30:00Z">
              <w:r>
                <w:rPr>
                  <w:noProof/>
                </w:rPr>
                <w:t>3</w:t>
              </w:r>
            </w:ins>
          </w:p>
        </w:tc>
      </w:tr>
      <w:tr w:rsidR="00005FAA" w:rsidRPr="00152D83" w14:paraId="2487B86E"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224A6F">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1487" w:name="_Toc496068979"/>
      <w:bookmarkStart w:id="1488" w:name="_Ref496924941"/>
      <w:bookmarkStart w:id="1489" w:name="_Toc498131390"/>
      <w:bookmarkStart w:id="1490" w:name="_Toc538438"/>
      <w:bookmarkStart w:id="1491" w:name="_Ref174955028"/>
      <w:bookmarkStart w:id="1492" w:name="_Ref359033890"/>
      <w:bookmarkStart w:id="1493" w:name="_Toc359236241"/>
      <w:bookmarkStart w:id="1494"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Heading2"/>
        <w:tabs>
          <w:tab w:val="clear" w:pos="360"/>
          <w:tab w:val="num" w:pos="1080"/>
        </w:tabs>
        <w:rPr>
          <w:noProof/>
        </w:rPr>
      </w:pPr>
      <w:bookmarkStart w:id="1495" w:name="_Toc28956842"/>
      <w:r w:rsidRPr="00152D83">
        <w:rPr>
          <w:noProof/>
        </w:rPr>
        <w:t>Vaccine Segments</w:t>
      </w:r>
      <w:bookmarkEnd w:id="1487"/>
      <w:bookmarkEnd w:id="1488"/>
      <w:bookmarkEnd w:id="1489"/>
      <w:bookmarkEnd w:id="1490"/>
      <w:bookmarkEnd w:id="1491"/>
      <w:bookmarkEnd w:id="1495"/>
    </w:p>
    <w:p w14:paraId="7DB446B2" w14:textId="77777777" w:rsidR="00005FAA" w:rsidRPr="00161D3C" w:rsidRDefault="00005FAA" w:rsidP="00956B53">
      <w:pPr>
        <w:pStyle w:val="Heading3"/>
        <w:rPr>
          <w:rFonts w:cs="Times New Roman"/>
        </w:rPr>
      </w:pPr>
      <w:bookmarkStart w:id="1496" w:name="_Toc496068980"/>
      <w:bookmarkStart w:id="1497" w:name="_Toc498131391"/>
      <w:bookmarkStart w:id="1498" w:name="_Toc538439"/>
      <w:bookmarkStart w:id="1499" w:name="_Toc28956843"/>
      <w:r w:rsidRPr="00161D3C">
        <w:t>RXA - segment usage in vaccine messages</w:t>
      </w:r>
      <w:bookmarkEnd w:id="1492"/>
      <w:bookmarkEnd w:id="1493"/>
      <w:bookmarkEnd w:id="1494"/>
      <w:bookmarkEnd w:id="1496"/>
      <w:bookmarkEnd w:id="1497"/>
      <w:bookmarkEnd w:id="1498"/>
      <w:bookmarkEnd w:id="1499"/>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5B1A9056" w:rsidR="00005FAA" w:rsidRPr="00152D83" w:rsidRDefault="00005FAA" w:rsidP="00005FAA">
      <w:pPr>
        <w:pStyle w:val="NormalIndented"/>
        <w:rPr>
          <w:noProof/>
        </w:rPr>
      </w:pPr>
      <w:bookmarkStart w:id="1500" w:name="_Toc348245246"/>
      <w:bookmarkStart w:id="1501" w:name="_Toc348245875"/>
      <w:bookmarkStart w:id="1502" w:name="_Toc348258587"/>
      <w:bookmarkStart w:id="1503" w:name="_Toc348337344"/>
      <w:bookmarkStart w:id="1504"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B2109C" w:rsidRPr="00B2109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B2109C" w:rsidRPr="00B2109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1505" w:name="_Hlt490282023"/>
        <w:r w:rsidRPr="00152D83">
          <w:rPr>
            <w:rStyle w:val="ReferenceHL7Table"/>
            <w:noProof/>
            <w:szCs w:val="20"/>
          </w:rPr>
          <w:t>L</w:t>
        </w:r>
        <w:bookmarkEnd w:id="1505"/>
        <w:r w:rsidRPr="00152D83">
          <w:rPr>
            <w:rStyle w:val="ReferenceHL7Table"/>
            <w:noProof/>
            <w:szCs w:val="20"/>
          </w:rPr>
          <w:t>7 Table 0292- V</w:t>
        </w:r>
        <w:bookmarkStart w:id="1506" w:name="_Hlt490281942"/>
        <w:r w:rsidRPr="00152D83">
          <w:rPr>
            <w:rStyle w:val="ReferenceHL7Table"/>
            <w:noProof/>
            <w:szCs w:val="20"/>
          </w:rPr>
          <w:t>a</w:t>
        </w:r>
        <w:bookmarkEnd w:id="1506"/>
        <w:r w:rsidRPr="00152D83">
          <w:rPr>
            <w:rStyle w:val="ReferenceHL7Table"/>
            <w:noProof/>
            <w:szCs w:val="20"/>
          </w:rPr>
          <w:t>cci</w:t>
        </w:r>
        <w:bookmarkStart w:id="1507" w:name="_Hlt490281960"/>
        <w:r w:rsidRPr="00152D83">
          <w:rPr>
            <w:rStyle w:val="ReferenceHL7Table"/>
            <w:noProof/>
            <w:szCs w:val="20"/>
          </w:rPr>
          <w:t>n</w:t>
        </w:r>
        <w:bookmarkEnd w:id="1507"/>
        <w:r w:rsidRPr="00152D83">
          <w:rPr>
            <w:rStyle w:val="ReferenceHL7Table"/>
            <w:noProof/>
            <w:szCs w:val="20"/>
          </w:rPr>
          <w:t>es Adm</w:t>
        </w:r>
        <w:bookmarkStart w:id="1508" w:name="_Hlt42496582"/>
        <w:r w:rsidRPr="00152D83">
          <w:rPr>
            <w:rStyle w:val="ReferenceHL7Table"/>
            <w:noProof/>
            <w:szCs w:val="20"/>
          </w:rPr>
          <w:t>i</w:t>
        </w:r>
        <w:bookmarkEnd w:id="1508"/>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B2109C" w:rsidRPr="00B2109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B2109C" w:rsidRPr="00B2109C">
        <w:rPr>
          <w:rStyle w:val="HyperlinkText"/>
          <w:sz w:val="20"/>
          <w:szCs w:val="20"/>
        </w:rPr>
        <w:t>Using RXA-5 in vaccine messages</w:t>
      </w:r>
      <w:r>
        <w:fldChar w:fldCharType="end"/>
      </w:r>
      <w:r w:rsidRPr="00152D83">
        <w:rPr>
          <w:noProof/>
        </w:rPr>
        <w:t xml:space="preserve">."  </w:t>
      </w:r>
      <w:hyperlink r:id="rId104"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B2109C" w:rsidRPr="00B2109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B2109C" w:rsidRPr="00B2109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1509" w:name="_Ref496065413"/>
            <w:bookmarkStart w:id="1510" w:name="_Toc496068981"/>
            <w:bookmarkStart w:id="1511" w:name="_Toc498131392"/>
            <w:bookmarkStart w:id="1512" w:name="_Ref480690513"/>
            <w:bookmarkStart w:id="1513" w:name="_Ref359034221"/>
            <w:bookmarkStart w:id="1514"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152D83" w:rsidRDefault="00000000" w:rsidP="00005FAA">
            <w:pPr>
              <w:pStyle w:val="AttributeTableBody"/>
              <w:rPr>
                <w:rStyle w:val="HyperlinkTable"/>
                <w:rFonts w:cs="Times New Roman"/>
                <w:noProof/>
              </w:rPr>
            </w:pPr>
            <w:hyperlink r:id="rId105"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152D83" w:rsidRDefault="00000000" w:rsidP="00005FAA">
            <w:pPr>
              <w:pStyle w:val="AttributeTableBody"/>
              <w:rPr>
                <w:rStyle w:val="HyperlinkTable"/>
                <w:rFonts w:cs="Times New Roman"/>
                <w:noProof/>
              </w:rPr>
            </w:pPr>
            <w:hyperlink r:id="rId106"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152D83" w:rsidRDefault="00000000" w:rsidP="00005FAA">
            <w:pPr>
              <w:pStyle w:val="AttributeTableBody"/>
              <w:rPr>
                <w:rStyle w:val="HyperlinkTable"/>
                <w:rFonts w:cs="Times New Roman"/>
                <w:noProof/>
              </w:rPr>
            </w:pPr>
            <w:hyperlink r:id="rId107"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152D83" w:rsidRDefault="00000000" w:rsidP="00005FAA">
            <w:pPr>
              <w:pStyle w:val="AttributeTableBody"/>
              <w:rPr>
                <w:rStyle w:val="HyperlinkTable"/>
                <w:rFonts w:cs="Times New Roman"/>
                <w:noProof/>
              </w:rPr>
            </w:pPr>
            <w:hyperlink r:id="rId108"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pPr>
        <w:pStyle w:val="Heading4"/>
        <w:pPrChange w:id="1515" w:author="Buitendijk, Hans" w:date="2022-09-02T10:27:00Z">
          <w:pPr>
            <w:pStyle w:val="Heading4"/>
            <w:tabs>
              <w:tab w:val="clear" w:pos="360"/>
              <w:tab w:val="num" w:pos="720"/>
            </w:tabs>
          </w:pPr>
        </w:pPrChange>
      </w:pPr>
      <w:r w:rsidRPr="00C445C2">
        <w:t>RXA field definitions</w:t>
      </w:r>
      <w:bookmarkEnd w:id="1509"/>
      <w:bookmarkEnd w:id="1510"/>
      <w:bookmarkEnd w:id="1511"/>
    </w:p>
    <w:p w14:paraId="1B755C9F" w14:textId="77777777" w:rsidR="00005FAA" w:rsidRPr="00152D83" w:rsidRDefault="00005FAA">
      <w:pPr>
        <w:pStyle w:val="Heading4"/>
        <w:pPrChange w:id="1516" w:author="Buitendijk, Hans" w:date="2022-09-02T10:27:00Z">
          <w:pPr>
            <w:pStyle w:val="Heading4"/>
            <w:tabs>
              <w:tab w:val="clear" w:pos="360"/>
              <w:tab w:val="num" w:pos="720"/>
            </w:tabs>
          </w:pPr>
        </w:pPrChange>
      </w:pPr>
      <w:bookmarkStart w:id="1517" w:name="_Ref490282154"/>
      <w:bookmarkStart w:id="1518" w:name="_Toc496068982"/>
      <w:bookmarkStart w:id="1519" w:name="_Toc498131393"/>
      <w:r w:rsidRPr="00152D83">
        <w:t>Using RXA-5 in vaccine messages</w:t>
      </w:r>
      <w:bookmarkEnd w:id="1512"/>
      <w:bookmarkEnd w:id="1517"/>
      <w:bookmarkEnd w:id="1518"/>
      <w:bookmarkEnd w:id="1519"/>
    </w:p>
    <w:bookmarkEnd w:id="1500"/>
    <w:bookmarkEnd w:id="1501"/>
    <w:bookmarkEnd w:id="1502"/>
    <w:bookmarkEnd w:id="1503"/>
    <w:bookmarkEnd w:id="1504"/>
    <w:bookmarkEnd w:id="1513"/>
    <w:bookmarkEnd w:id="1514"/>
    <w:p w14:paraId="006F0320" w14:textId="56D00E91"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09"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pPr>
        <w:pStyle w:val="Heading4"/>
        <w:pPrChange w:id="1520" w:author="Buitendijk, Hans" w:date="2022-09-02T10:27:00Z">
          <w:pPr>
            <w:pStyle w:val="Heading4"/>
            <w:tabs>
              <w:tab w:val="clear" w:pos="360"/>
              <w:tab w:val="num" w:pos="720"/>
            </w:tabs>
          </w:pPr>
        </w:pPrChange>
      </w:pPr>
      <w:bookmarkStart w:id="1521" w:name="RXAVaccine"/>
      <w:bookmarkStart w:id="1522" w:name="_Hlt490281972"/>
      <w:bookmarkStart w:id="1523" w:name="_Ref490282248"/>
      <w:bookmarkStart w:id="1524" w:name="_Toc496068983"/>
      <w:bookmarkStart w:id="1525" w:name="_Toc498131394"/>
      <w:bookmarkEnd w:id="1521"/>
      <w:bookmarkEnd w:id="1522"/>
      <w:r w:rsidRPr="00152D83">
        <w:t>Using RXA-17 in vaccine messages</w:t>
      </w:r>
      <w:bookmarkEnd w:id="1523"/>
      <w:bookmarkEnd w:id="1524"/>
      <w:bookmarkEnd w:id="1525"/>
    </w:p>
    <w:p w14:paraId="14584198" w14:textId="7F1C52AF"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10"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Heading2"/>
        <w:tabs>
          <w:tab w:val="clear" w:pos="360"/>
          <w:tab w:val="num" w:pos="1080"/>
        </w:tabs>
        <w:rPr>
          <w:rFonts w:cs="Times New Roman"/>
          <w:noProof/>
        </w:rPr>
      </w:pPr>
      <w:bookmarkStart w:id="1526" w:name="_Toc496068984"/>
      <w:bookmarkStart w:id="1527" w:name="_Toc498131395"/>
      <w:bookmarkStart w:id="1528" w:name="_Toc538440"/>
      <w:bookmarkStart w:id="1529" w:name="_Toc28956844"/>
      <w:bookmarkStart w:id="1530" w:name="_Toc359236244"/>
      <w:r w:rsidRPr="00152D83">
        <w:rPr>
          <w:noProof/>
        </w:rPr>
        <w:t>Vaccination Message Examples</w:t>
      </w:r>
      <w:bookmarkEnd w:id="1526"/>
      <w:bookmarkEnd w:id="1527"/>
      <w:bookmarkEnd w:id="1528"/>
      <w:bookmarkEnd w:id="1529"/>
      <w:r w:rsidRPr="00152D83">
        <w:rPr>
          <w:noProof/>
        </w:rPr>
        <w:t xml:space="preserve"> </w:t>
      </w:r>
      <w:bookmarkEnd w:id="1530"/>
    </w:p>
    <w:p w14:paraId="5BD094F0" w14:textId="77777777" w:rsidR="00005FAA" w:rsidRDefault="00005FAA" w:rsidP="00956B53">
      <w:pPr>
        <w:pStyle w:val="Heading3"/>
        <w:rPr>
          <w:rFonts w:cs="Times New Roman"/>
        </w:rPr>
      </w:pPr>
      <w:bookmarkStart w:id="1531" w:name="_Toc28956845"/>
      <w:r w:rsidRPr="00DE0C74">
        <w:t>VXQ - query for vaccination record</w:t>
      </w:r>
      <w:bookmarkEnd w:id="1531"/>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956B53">
      <w:pPr>
        <w:pStyle w:val="Heading3"/>
        <w:rPr>
          <w:rFonts w:cs="Times New Roman"/>
        </w:rPr>
      </w:pPr>
      <w:bookmarkStart w:id="1532" w:name="_Toc28956846"/>
      <w:r w:rsidRPr="00DE0C74">
        <w:t>VXX - response to vaccination query with multiple PID matches</w:t>
      </w:r>
      <w:bookmarkEnd w:id="1532"/>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956B53">
      <w:pPr>
        <w:pStyle w:val="Heading3"/>
        <w:rPr>
          <w:rFonts w:cs="Times New Roman"/>
        </w:rPr>
      </w:pPr>
      <w:bookmarkStart w:id="1533" w:name="_Toc28956847"/>
      <w:r w:rsidRPr="00DE0C74">
        <w:lastRenderedPageBreak/>
        <w:t>VXR - vaccination record response</w:t>
      </w:r>
      <w:bookmarkEnd w:id="1533"/>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956B53">
      <w:pPr>
        <w:pStyle w:val="Heading3"/>
        <w:rPr>
          <w:rFonts w:cs="Times New Roman"/>
        </w:rPr>
      </w:pPr>
      <w:bookmarkStart w:id="1534" w:name="_Toc28956848"/>
      <w:r w:rsidRPr="00DE0C74">
        <w:t>VXU - unsolicited vaccination record update</w:t>
      </w:r>
      <w:bookmarkEnd w:id="1534"/>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w:t>
      </w:r>
      <w:smartTag w:uri="urn:schemas-microsoft-com:office:smarttags" w:element="City">
        <w:smartTag w:uri="urn:schemas-microsoft-com:office:smarttags" w:element="place">
          <w:r>
            <w:t>NANCY</w:t>
          </w:r>
        </w:smartTag>
      </w:smartTag>
      <w:r>
        <w:t>^D|909686637A|...&lt;cr&gt;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w:t>
      </w:r>
      <w:smartTag w:uri="urn:schemas-microsoft-com:office:smarttags" w:element="Street">
        <w:smartTag w:uri="urn:schemas-microsoft-com:office:smarttags" w:element="address">
          <w:r>
            <w:t>1044 Healthcare Drive</w:t>
          </w:r>
        </w:smartTag>
      </w:smartTag>
      <w:r>
        <w:t xml:space="preserve">^^METROPOLIS^AZ||||W23487909876456|20061125|MSD^Merck \T\ </w:t>
      </w:r>
      <w:smartTag w:uri="urn:schemas-microsoft-com:office:smarttags" w:element="place">
        <w:r>
          <w:t>Co.</w:t>
        </w:r>
      </w:smartTag>
      <w:r>
        <w:t>,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956B53">
      <w:pPr>
        <w:pStyle w:val="Heading3"/>
        <w:rPr>
          <w:rFonts w:cs="Times New Roman"/>
        </w:rPr>
      </w:pPr>
      <w:bookmarkStart w:id="1535" w:name="_Toc28956849"/>
      <w:r w:rsidRPr="00DE0C74">
        <w:t>Query acknowledgment with no records found</w:t>
      </w:r>
      <w:bookmarkEnd w:id="1535"/>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1536" w:name="_Toc201828254"/>
    <w:bookmarkStart w:id="1537" w:name="_Toc201828255"/>
    <w:bookmarkStart w:id="1538" w:name="_Toc201828257"/>
    <w:bookmarkStart w:id="1539" w:name="_Toc201828271"/>
    <w:bookmarkStart w:id="1540" w:name="_Toc201828272"/>
    <w:bookmarkStart w:id="1541" w:name="_Toc201828297"/>
    <w:bookmarkStart w:id="1542" w:name="_Toc201828313"/>
    <w:bookmarkStart w:id="1543" w:name="_Toc201828319"/>
    <w:bookmarkStart w:id="1544" w:name="_HL7_Table_0119___Order_Control_Code"/>
    <w:bookmarkStart w:id="1545" w:name="_Hlt489773266"/>
    <w:bookmarkStart w:id="1546" w:name="_Hlt42496585"/>
    <w:bookmarkStart w:id="1547" w:name="_HL7_Table_0550___Body_Parts"/>
    <w:bookmarkEnd w:id="1359"/>
    <w:bookmarkEnd w:id="1360"/>
    <w:bookmarkEnd w:id="1361"/>
    <w:bookmarkEnd w:id="1362"/>
    <w:bookmarkEnd w:id="1363"/>
    <w:bookmarkEnd w:id="1536"/>
    <w:bookmarkEnd w:id="1537"/>
    <w:bookmarkEnd w:id="1538"/>
    <w:bookmarkEnd w:id="1539"/>
    <w:bookmarkEnd w:id="1540"/>
    <w:bookmarkEnd w:id="1541"/>
    <w:bookmarkEnd w:id="1542"/>
    <w:bookmarkEnd w:id="1543"/>
    <w:bookmarkEnd w:id="1544"/>
    <w:bookmarkEnd w:id="1545"/>
    <w:bookmarkEnd w:id="1546"/>
    <w:bookmarkEnd w:id="1547"/>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11"/>
      <w:headerReference w:type="default" r:id="rId112"/>
      <w:footerReference w:type="even" r:id="rId113"/>
      <w:footerReference w:type="default" r:id="rId114"/>
      <w:footerReference w:type="first" r:id="rId115"/>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7" w:author="Craig Newman" w:date="2023-07-03T12:45:00Z" w:initials="CN">
    <w:p w14:paraId="79AA1722" w14:textId="0EDDB7E9" w:rsidR="00BE33E0" w:rsidRDefault="00BE33E0">
      <w:pPr>
        <w:pStyle w:val="CommentText"/>
      </w:pPr>
      <w:r>
        <w:rPr>
          <w:rStyle w:val="CommentReference"/>
        </w:rPr>
        <w:annotationRef/>
      </w:r>
      <w:r>
        <w:t>Who should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A172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15F" w16cex:dateUtc="2023-07-03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A1722" w16cid:durableId="284D41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C6650" w14:textId="77777777" w:rsidR="008E27FD" w:rsidRDefault="008E27FD">
      <w:r>
        <w:separator/>
      </w:r>
    </w:p>
  </w:endnote>
  <w:endnote w:type="continuationSeparator" w:id="0">
    <w:p w14:paraId="351B30E9" w14:textId="77777777" w:rsidR="008E27FD" w:rsidRDefault="008E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356" w14:textId="5F9C3D62" w:rsidR="00421F70" w:rsidRDefault="00421F70" w:rsidP="006137E0">
    <w:pPr>
      <w:pStyle w:val="Footer"/>
      <w:spacing w:after="0"/>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del w:id="1548" w:author="Lynn Laakso [2]" w:date="2022-09-09T09:00:00Z">
      <w:r w:rsidDel="00385519">
        <w:delText xml:space="preserve">Health Level Seven, </w:delText>
      </w:r>
    </w:del>
    <w:r>
      <w:t xml:space="preserve">Version </w:t>
    </w:r>
    <w:fldSimple w:instr=" DOCPROPERTY release_version \* MERGEFORMAT ">
      <w:r w:rsidR="006137E0">
        <w:t>2.9.1</w:t>
      </w:r>
    </w:fldSimple>
    <w:del w:id="1549" w:author="Lynn Laakso [2]" w:date="2022-09-09T09:00:00Z">
      <w:r w:rsidDel="00385519">
        <w:delText xml:space="preserve"> ©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moveFromRangeStart w:id="1550" w:author="Lynn Laakso [2]" w:date="2022-09-09T09:00:00Z" w:name="move113606446"/>
    <w:moveFrom w:id="1551" w:author="Lynn Laakso [2]" w:date="2022-09-09T09:00:00Z">
      <w:r w:rsidDel="00385519">
        <w:t xml:space="preserve">  All rights reserved.</w:t>
      </w:r>
    </w:moveFrom>
    <w:moveFromRangeEnd w:id="1550"/>
  </w:p>
  <w:p w14:paraId="791FC2CF" w14:textId="2441D607" w:rsidR="00421F70" w:rsidRDefault="00EF0A7C" w:rsidP="006137E0">
    <w:pPr>
      <w:pStyle w:val="Footer"/>
      <w:spacing w:after="0"/>
    </w:pPr>
    <w:del w:id="1552" w:author="Lynn Laakso [2]" w:date="2022-09-09T08:59:00Z">
      <w:r w:rsidDel="00385519">
        <w:fldChar w:fldCharType="begin"/>
      </w:r>
      <w:r w:rsidDel="00385519">
        <w:delInstrText xml:space="preserve"> DOCPROPERTY release_month \* MERGEFORMAT </w:delInstrText>
      </w:r>
      <w:r w:rsidDel="00385519">
        <w:fldChar w:fldCharType="separate"/>
      </w:r>
      <w:r w:rsidR="00943F9B" w:rsidDel="00385519">
        <w:delText>September</w:delText>
      </w:r>
      <w:r w:rsidDel="00385519">
        <w:fldChar w:fldCharType="end"/>
      </w:r>
      <w:r w:rsidR="00421F70" w:rsidDel="00385519">
        <w:delText xml:space="preserve">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ins w:id="1553" w:author="Lynn Laakso [2]" w:date="2022-09-09T09:00:00Z">
      <w:r w:rsidR="00385519">
        <w:t xml:space="preserve">© </w:t>
      </w:r>
      <w:r w:rsidR="00385519">
        <w:fldChar w:fldCharType="begin"/>
      </w:r>
      <w:r w:rsidR="00385519">
        <w:instrText xml:space="preserve"> DOCPROPERTY release_year \* MERGEFORMAT </w:instrText>
      </w:r>
      <w:r w:rsidR="00385519">
        <w:fldChar w:fldCharType="separate"/>
      </w:r>
    </w:ins>
    <w:r w:rsidR="006137E0">
      <w:t>2023</w:t>
    </w:r>
    <w:ins w:id="1554" w:author="Lynn Laakso [2]" w:date="2022-09-09T09:00:00Z">
      <w:r w:rsidR="00385519">
        <w:fldChar w:fldCharType="end"/>
      </w:r>
      <w:r w:rsidR="00385519" w:rsidRPr="00385519">
        <w:t xml:space="preserve"> </w:t>
      </w:r>
      <w:r w:rsidR="00385519">
        <w:t>Health Level Seven, International.</w:t>
      </w:r>
    </w:ins>
    <w:moveToRangeStart w:id="1555" w:author="Lynn Laakso [2]" w:date="2022-09-09T09:00:00Z" w:name="move113606446"/>
    <w:moveTo w:id="1556" w:author="Lynn Laakso [2]" w:date="2022-09-09T09:00:00Z">
      <w:r w:rsidR="00385519">
        <w:t xml:space="preserve">  All rights reserved.</w:t>
      </w:r>
    </w:moveTo>
    <w:moveToRangeEnd w:id="1555"/>
    <w:r w:rsidR="00421F70">
      <w:tab/>
    </w:r>
    <w:ins w:id="1557" w:author="Lynn Laakso [2]" w:date="2022-09-09T08:59:00Z">
      <w:r w:rsidR="00385519">
        <w:fldChar w:fldCharType="begin"/>
      </w:r>
      <w:r w:rsidR="00385519">
        <w:instrText xml:space="preserve"> DOCPROPERTY release_month \* MERGEFORMAT </w:instrText>
      </w:r>
      <w:r w:rsidR="00385519">
        <w:fldChar w:fldCharType="separate"/>
      </w:r>
    </w:ins>
    <w:r w:rsidR="006137E0">
      <w:t>September</w:t>
    </w:r>
    <w:ins w:id="1558" w:author="Lynn Laakso [2]" w:date="2022-09-09T08:59:00Z">
      <w:r w:rsidR="00385519">
        <w:fldChar w:fldCharType="end"/>
      </w:r>
      <w:r w:rsidR="00385519">
        <w:t xml:space="preserve">  </w:t>
      </w:r>
      <w:r w:rsidR="00385519">
        <w:fldChar w:fldCharType="begin"/>
      </w:r>
      <w:r w:rsidR="00385519">
        <w:instrText xml:space="preserve"> DOCPROPERTY release_year \* MERGEFORMAT </w:instrText>
      </w:r>
      <w:r w:rsidR="00385519">
        <w:fldChar w:fldCharType="separate"/>
      </w:r>
    </w:ins>
    <w:r w:rsidR="006137E0">
      <w:t>2023</w:t>
    </w:r>
    <w:ins w:id="1559" w:author="Lynn Laakso [2]" w:date="2022-09-09T08:59:00Z">
      <w:r w:rsidR="00385519">
        <w:fldChar w:fldCharType="end"/>
      </w:r>
    </w:ins>
    <w:ins w:id="1560" w:author="Lynn Laakso [2]" w:date="2022-09-09T09:00:00Z">
      <w:r w:rsidR="00385519">
        <w:t xml:space="preserve"> </w:t>
      </w:r>
    </w:ins>
    <w:fldSimple w:instr=" DOCPROPERTY release_status \* MERGEFORMAT ">
      <w:ins w:id="1561" w:author="Lynn Laakso" w:date="2023-07-30T13:20:00Z">
        <w:r w:rsidR="006137E0">
          <w:t>Normative Ballot #2</w:t>
        </w:r>
      </w:ins>
      <w:del w:id="1562" w:author="Lynn Laakso" w:date="2023-07-30T13:20:00Z">
        <w:r w:rsidR="00B2109C" w:rsidDel="006137E0">
          <w:delText>Normative Ballot #1</w:delText>
        </w:r>
      </w:del>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B0F" w14:textId="63828768"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3637174E" w:rsidR="00421F70" w:rsidRDefault="004B062F" w:rsidP="004B062F">
    <w:pPr>
      <w:pStyle w:val="Footer"/>
      <w:spacing w:after="0"/>
    </w:pPr>
    <w:del w:id="1563" w:author="Lynn Laakso [2]"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564" w:author="Lynn Laakso [2]" w:date="2022-09-09T09:00:00Z">
      <w:r>
        <w:t xml:space="preserve">© </w:t>
      </w:r>
      <w:r>
        <w:fldChar w:fldCharType="begin"/>
      </w:r>
      <w:r>
        <w:instrText xml:space="preserve"> DOCPROPERTY release_year \* MERGEFORMAT </w:instrText>
      </w:r>
      <w:r>
        <w:fldChar w:fldCharType="separate"/>
      </w:r>
    </w:ins>
    <w:r w:rsidR="006137E0">
      <w:t>2023</w:t>
    </w:r>
    <w:ins w:id="1565" w:author="Lynn Laakso [2]" w:date="2022-09-09T09:00:00Z">
      <w:r>
        <w:fldChar w:fldCharType="end"/>
      </w:r>
      <w:r w:rsidRPr="00385519">
        <w:t xml:space="preserve"> </w:t>
      </w:r>
      <w:r>
        <w:t>Health Level Seven, International.  All rights reserved.</w:t>
      </w:r>
    </w:ins>
    <w:r>
      <w:tab/>
    </w:r>
    <w:ins w:id="1566" w:author="Lynn Laakso [2]" w:date="2022-09-09T08:59:00Z">
      <w:r>
        <w:fldChar w:fldCharType="begin"/>
      </w:r>
      <w:r>
        <w:instrText xml:space="preserve"> DOCPROPERTY release_month \* MERGEFORMAT </w:instrText>
      </w:r>
      <w:r>
        <w:fldChar w:fldCharType="separate"/>
      </w:r>
    </w:ins>
    <w:r w:rsidR="006137E0">
      <w:t>September</w:t>
    </w:r>
    <w:ins w:id="1567" w:author="Lynn Laakso [2]" w:date="2022-09-09T08:59:00Z">
      <w:r>
        <w:fldChar w:fldCharType="end"/>
      </w:r>
      <w:r>
        <w:t xml:space="preserve"> </w:t>
      </w:r>
      <w:r>
        <w:fldChar w:fldCharType="begin"/>
      </w:r>
      <w:r>
        <w:instrText xml:space="preserve"> DOCPROPERTY release_year \* MERGEFORMAT </w:instrText>
      </w:r>
      <w:r>
        <w:fldChar w:fldCharType="separate"/>
      </w:r>
    </w:ins>
    <w:r w:rsidR="006137E0">
      <w:t>2023</w:t>
    </w:r>
    <w:ins w:id="1568" w:author="Lynn Laakso [2]" w:date="2022-09-09T08:59:00Z">
      <w:r>
        <w:fldChar w:fldCharType="end"/>
      </w:r>
    </w:ins>
    <w:ins w:id="1569" w:author="Lynn Laakso [2]" w:date="2022-09-09T09:00:00Z">
      <w:r>
        <w:t xml:space="preserve"> </w:t>
      </w:r>
    </w:ins>
    <w:fldSimple w:instr=" DOCPROPERTY release_status \* MERGEFORMAT ">
      <w:ins w:id="1570" w:author="Lynn Laakso" w:date="2023-07-30T13:19:00Z">
        <w:r w:rsidR="006137E0">
          <w:t>Normative Ballot #2</w:t>
        </w:r>
      </w:ins>
      <w:del w:id="1571" w:author="Lynn Laakso" w:date="2023-07-30T13:19:00Z">
        <w:r w:rsidR="00B2109C" w:rsidDel="006137E0">
          <w:delText>Normative Ballot #1</w:delText>
        </w:r>
      </w:del>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1E64" w14:textId="32F33FB0"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6D96E73A" w:rsidR="00421F70" w:rsidRDefault="004B062F" w:rsidP="004B062F">
    <w:pPr>
      <w:pStyle w:val="Footer"/>
      <w:spacing w:after="0"/>
    </w:pPr>
    <w:del w:id="1572" w:author="Lynn Laakso [2]"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573" w:author="Lynn Laakso [2]" w:date="2022-09-09T09:00:00Z">
      <w:r>
        <w:t xml:space="preserve">© </w:t>
      </w:r>
      <w:r>
        <w:fldChar w:fldCharType="begin"/>
      </w:r>
      <w:r>
        <w:instrText xml:space="preserve"> DOCPROPERTY release_year \* MERGEFORMAT </w:instrText>
      </w:r>
      <w:r>
        <w:fldChar w:fldCharType="separate"/>
      </w:r>
    </w:ins>
    <w:r w:rsidR="006137E0">
      <w:t>2023</w:t>
    </w:r>
    <w:ins w:id="1574" w:author="Lynn Laakso [2]" w:date="2022-09-09T09:00:00Z">
      <w:r>
        <w:fldChar w:fldCharType="end"/>
      </w:r>
      <w:r w:rsidRPr="00385519">
        <w:t xml:space="preserve"> </w:t>
      </w:r>
      <w:r>
        <w:t>Health Level Seven, International.  All rights reserved.</w:t>
      </w:r>
    </w:ins>
    <w:r>
      <w:tab/>
    </w:r>
    <w:ins w:id="1575" w:author="Lynn Laakso [2]" w:date="2022-09-09T08:59:00Z">
      <w:r>
        <w:fldChar w:fldCharType="begin"/>
      </w:r>
      <w:r>
        <w:instrText xml:space="preserve"> DOCPROPERTY release_month \* MERGEFORMAT </w:instrText>
      </w:r>
      <w:r>
        <w:fldChar w:fldCharType="separate"/>
      </w:r>
    </w:ins>
    <w:r w:rsidR="006137E0">
      <w:t>September</w:t>
    </w:r>
    <w:ins w:id="1576" w:author="Lynn Laakso [2]" w:date="2022-09-09T08:59:00Z">
      <w:r>
        <w:fldChar w:fldCharType="end"/>
      </w:r>
      <w:r>
        <w:t xml:space="preserve">  </w:t>
      </w:r>
      <w:r>
        <w:fldChar w:fldCharType="begin"/>
      </w:r>
      <w:r>
        <w:instrText xml:space="preserve"> DOCPROPERTY release_year \* MERGEFORMAT </w:instrText>
      </w:r>
      <w:r>
        <w:fldChar w:fldCharType="separate"/>
      </w:r>
    </w:ins>
    <w:r w:rsidR="006137E0">
      <w:t>2023</w:t>
    </w:r>
    <w:ins w:id="1577" w:author="Lynn Laakso [2]" w:date="2022-09-09T08:59:00Z">
      <w:r>
        <w:fldChar w:fldCharType="end"/>
      </w:r>
    </w:ins>
    <w:ins w:id="1578" w:author="Lynn Laakso [2]" w:date="2022-09-09T09:00:00Z">
      <w:r>
        <w:t xml:space="preserve"> </w:t>
      </w:r>
    </w:ins>
    <w:fldSimple w:instr=" DOCPROPERTY release_status \* MERGEFORMAT ">
      <w:ins w:id="1579" w:author="Lynn Laakso" w:date="2023-07-30T13:18:00Z">
        <w:r w:rsidR="006137E0">
          <w:t>Normative Ballot #2</w:t>
        </w:r>
      </w:ins>
      <w:del w:id="1580" w:author="Lynn Laakso" w:date="2023-07-30T13:18:00Z">
        <w:r w:rsidR="00B2109C" w:rsidDel="006137E0">
          <w:delText>Normative Ballot #1</w:delText>
        </w:r>
      </w:del>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BA0E" w14:textId="77777777" w:rsidR="008E27FD" w:rsidRDefault="008E27FD">
      <w:r>
        <w:separator/>
      </w:r>
    </w:p>
  </w:footnote>
  <w:footnote w:type="continuationSeparator" w:id="0">
    <w:p w14:paraId="1EB1C1F5" w14:textId="77777777" w:rsidR="008E27FD" w:rsidRDefault="008E2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2]">
    <w15:presenceInfo w15:providerId="None" w15:userId="Lynn Laakso"/>
  </w15:person>
  <w15:person w15:author="Lynn Laakso">
    <w15:presenceInfo w15:providerId="AD" w15:userId="S::lynn@hl7.org::a13df8dc-0c01-4708-a219-de0e936ac8fc"/>
  </w15:person>
  <w15:person w15:author="Buitendijk, Hans">
    <w15:presenceInfo w15:providerId="AD" w15:userId="S::HB036784@cerner.net::eca9cd21-6248-4c8b-ae44-6327576d4c54"/>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92B05"/>
    <w:rsid w:val="000A52B0"/>
    <w:rsid w:val="000B2FDE"/>
    <w:rsid w:val="000C2B61"/>
    <w:rsid w:val="000C4791"/>
    <w:rsid w:val="000E0ACF"/>
    <w:rsid w:val="000E4E15"/>
    <w:rsid w:val="000E53B2"/>
    <w:rsid w:val="000E7E60"/>
    <w:rsid w:val="000F1D2C"/>
    <w:rsid w:val="000F52AE"/>
    <w:rsid w:val="00102005"/>
    <w:rsid w:val="00114C3C"/>
    <w:rsid w:val="00114D19"/>
    <w:rsid w:val="00117843"/>
    <w:rsid w:val="00140D44"/>
    <w:rsid w:val="0014152C"/>
    <w:rsid w:val="001432AA"/>
    <w:rsid w:val="001523A3"/>
    <w:rsid w:val="00181A96"/>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0FF8"/>
    <w:rsid w:val="002E38F2"/>
    <w:rsid w:val="002E3F0C"/>
    <w:rsid w:val="002F1D36"/>
    <w:rsid w:val="00302881"/>
    <w:rsid w:val="003201E5"/>
    <w:rsid w:val="003307E4"/>
    <w:rsid w:val="0033701B"/>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4B4B"/>
    <w:rsid w:val="00607359"/>
    <w:rsid w:val="006137E0"/>
    <w:rsid w:val="00614ADB"/>
    <w:rsid w:val="0069468C"/>
    <w:rsid w:val="006A7A0A"/>
    <w:rsid w:val="006D1DEE"/>
    <w:rsid w:val="006D4604"/>
    <w:rsid w:val="006D6C6E"/>
    <w:rsid w:val="006D7A10"/>
    <w:rsid w:val="006E3EE3"/>
    <w:rsid w:val="006E60A4"/>
    <w:rsid w:val="006F1257"/>
    <w:rsid w:val="00703282"/>
    <w:rsid w:val="007263C5"/>
    <w:rsid w:val="00726D37"/>
    <w:rsid w:val="00732E54"/>
    <w:rsid w:val="00732EE7"/>
    <w:rsid w:val="00772A06"/>
    <w:rsid w:val="007840A5"/>
    <w:rsid w:val="00786A67"/>
    <w:rsid w:val="00797EF1"/>
    <w:rsid w:val="007D48BF"/>
    <w:rsid w:val="007F4FF7"/>
    <w:rsid w:val="008009B0"/>
    <w:rsid w:val="00803C25"/>
    <w:rsid w:val="00807BA5"/>
    <w:rsid w:val="00820E26"/>
    <w:rsid w:val="0083073A"/>
    <w:rsid w:val="0084632C"/>
    <w:rsid w:val="00881B00"/>
    <w:rsid w:val="008A3259"/>
    <w:rsid w:val="008B0CA2"/>
    <w:rsid w:val="008B212C"/>
    <w:rsid w:val="008C58BF"/>
    <w:rsid w:val="008D3BB2"/>
    <w:rsid w:val="008E1956"/>
    <w:rsid w:val="008E27FD"/>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72D5A"/>
    <w:rsid w:val="00B8329F"/>
    <w:rsid w:val="00B94DF4"/>
    <w:rsid w:val="00BB7CC7"/>
    <w:rsid w:val="00BD5846"/>
    <w:rsid w:val="00BE33E0"/>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42D5F"/>
    <w:rsid w:val="00E457EB"/>
    <w:rsid w:val="00E569E5"/>
    <w:rsid w:val="00E75C6C"/>
    <w:rsid w:val="00E81477"/>
    <w:rsid w:val="00E9258C"/>
    <w:rsid w:val="00EA2B84"/>
    <w:rsid w:val="00EA7B6E"/>
    <w:rsid w:val="00ED6E9D"/>
    <w:rsid w:val="00EF0A7C"/>
    <w:rsid w:val="00EF1968"/>
    <w:rsid w:val="00F037A4"/>
    <w:rsid w:val="00F0395D"/>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EA2B84"/>
    <w:pPr>
      <w:tabs>
        <w:tab w:val="clear" w:pos="648"/>
        <w:tab w:val="left" w:pos="567"/>
      </w:tabs>
      <w:ind w:left="1077" w:hanging="1077"/>
      <w:pPrChange w:id="0" w:author="Lynn Laakso [2]" w:date="2023-07-30T13:21:00Z">
        <w:pPr>
          <w:tabs>
            <w:tab w:val="left" w:pos="567"/>
            <w:tab w:val="right" w:leader="dot" w:pos="9360"/>
          </w:tabs>
          <w:spacing w:before="120" w:after="120"/>
          <w:ind w:left="1077" w:hanging="1077"/>
        </w:pPr>
      </w:pPrChange>
    </w:pPr>
    <w:rPr>
      <w:bCs w:val="0"/>
      <w:caps w:val="0"/>
      <w:smallCaps/>
      <w:rPrChange w:id="0" w:author="Lynn Laakso [2]" w:date="2023-07-30T13:21:00Z">
        <w:rPr>
          <w:rFonts w:eastAsia="MS Mincho"/>
          <w:b/>
          <w:smallCaps/>
          <w:noProof/>
          <w:kern w:val="20"/>
          <w:lang w:val="en-US" w:eastAsia="en-US" w:bidi="ar-SA"/>
        </w:rPr>
      </w:rPrChange>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117" Type="http://schemas.microsoft.com/office/2011/relationships/people" Target="people.xm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eader" Target="header2.xml"/><Relationship Id="rId16" Type="http://schemas.openxmlformats.org/officeDocument/2006/relationships/hyperlink" Target="http://www.hl7.org/permalink/?GenderHarmonyIGBallot" TargetMode="External"/><Relationship Id="rId107"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oleObject" Target="embeddings/Microsoft_Word_97_-_2003_Document.doc"/><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footer" Target="footer1.xml"/><Relationship Id="rId118" Type="http://schemas.openxmlformats.org/officeDocument/2006/relationships/theme" Target="theme/theme1.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microsoft.com/office/2016/09/relationships/commentsIds" Target="commentsIds.xm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footer" Target="footer2.xm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gif"/><Relationship Id="rId13" Type="http://schemas.microsoft.com/office/2018/08/relationships/commentsExtensible" Target="commentsExtensi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footer" Target="footer3.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mailto:ord@lists.hl7.org"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eader" Target="header1.xml"/><Relationship Id="rId15" Type="http://schemas.openxmlformats.org/officeDocument/2006/relationships/hyperlink" Target="http://www.hl7.org/permalink/?GenderHarmonyIGBallot"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123</TotalTime>
  <Pages>123</Pages>
  <Words>56663</Words>
  <Characters>302015</Characters>
  <Application>Microsoft Office Word</Application>
  <DocSecurity>0</DocSecurity>
  <Lines>12583</Lines>
  <Paragraphs>7797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350881</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Lynn Laakso</cp:lastModifiedBy>
  <cp:revision>13</cp:revision>
  <cp:lastPrinted>2022-09-09T13:58:00Z</cp:lastPrinted>
  <dcterms:created xsi:type="dcterms:W3CDTF">2022-09-09T13:09:00Z</dcterms:created>
  <dcterms:modified xsi:type="dcterms:W3CDTF">2023-07-30T19:19:00Z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