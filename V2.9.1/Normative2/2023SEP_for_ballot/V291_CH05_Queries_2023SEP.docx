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70698D4D" w:rsidR="006A2B65" w:rsidRPr="0065798E" w:rsidRDefault="00FA5F51" w:rsidP="006A2B65">
      <w:pPr>
        <w:pStyle w:val="ANSIdesignation"/>
        <w:rPr>
          <w:rFonts w:ascii="Arial Narrow" w:hAnsi="Arial Narrow"/>
          <w:b/>
        </w:rPr>
      </w:pPr>
      <w:bookmarkStart w:id="1" w:name="_Ref428553"/>
      <w:bookmarkStart w:id="2" w:name="_Toc25579082"/>
      <w:bookmarkStart w:id="3" w:name="_Toc25585447"/>
      <w:bookmarkStart w:id="4" w:name="_Ref487528935"/>
      <w:bookmarkEnd w:id="1"/>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632E2E">
        <w:rPr>
          <w:rFonts w:ascii="Arial Narrow" w:hAnsi="Arial Narrow"/>
          <w:b/>
          <w:noProof/>
        </w:rPr>
        <w:t>V291_R1_N1_202</w:t>
      </w:r>
      <w:del w:id="5" w:author="Lynn Laakso" w:date="2023-07-30T16:13:00Z">
        <w:r w:rsidR="00632E2E" w:rsidDel="00DC47A3">
          <w:rPr>
            <w:rFonts w:ascii="Arial Narrow" w:hAnsi="Arial Narrow"/>
            <w:b/>
            <w:noProof/>
          </w:rPr>
          <w:delText>2</w:delText>
        </w:r>
      </w:del>
      <w:ins w:id="6" w:author="Lynn Laakso" w:date="2023-07-30T16:13:00Z">
        <w:r w:rsidR="00DC47A3">
          <w:rPr>
            <w:rFonts w:ascii="Arial Narrow" w:hAnsi="Arial Narrow"/>
            <w:b/>
            <w:noProof/>
          </w:rPr>
          <w:t>3</w:t>
        </w:r>
      </w:ins>
      <w:r w:rsidR="00632E2E">
        <w:rPr>
          <w:rFonts w:ascii="Arial Narrow" w:hAnsi="Arial Narrow"/>
          <w:b/>
          <w:noProof/>
        </w:rPr>
        <w:t>SEP</w:t>
      </w:r>
    </w:p>
    <w:p w14:paraId="612A9025" w14:textId="77777777" w:rsidR="00E921A2" w:rsidRPr="00121095" w:rsidRDefault="00E921A2">
      <w:pPr>
        <w:pStyle w:val="Heading1"/>
      </w:pPr>
      <w:r w:rsidRPr="00121095">
        <w:t>.</w:t>
      </w:r>
      <w:r w:rsidRPr="00121095">
        <w:br/>
        <w:t>Query</w:t>
      </w:r>
      <w:bookmarkEnd w:id="4"/>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7777777" w:rsidR="00E921A2" w:rsidRPr="00E921A2" w:rsidRDefault="00E921A2" w:rsidP="007D495C">
            <w:pPr>
              <w:spacing w:after="0"/>
            </w:pPr>
            <w:r w:rsidRPr="00E921A2">
              <w:t xml:space="preserve">Chapter </w:t>
            </w:r>
            <w:del w:id="7" w:author="Craig Newman" w:date="2023-07-03T12:49:00Z">
              <w:r w:rsidR="00F908DD" w:rsidDel="000A2511">
                <w:delText>Co-</w:delText>
              </w:r>
            </w:del>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77777777" w:rsidR="00F908DD" w:rsidRPr="003D6457" w:rsidRDefault="00F908DD" w:rsidP="007D495C">
            <w:pPr>
              <w:spacing w:after="0"/>
            </w:pPr>
            <w:r>
              <w:t xml:space="preserve">Chapter </w:t>
            </w:r>
            <w:del w:id="8" w:author="Craig Newman" w:date="2023-07-03T12:49:00Z">
              <w:r w:rsidDel="000A2511">
                <w:delText>Co-</w:delText>
              </w:r>
            </w:del>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77777777" w:rsidR="00F908DD" w:rsidRPr="00E921A2" w:rsidRDefault="00F908DD" w:rsidP="007D495C">
            <w:pPr>
              <w:spacing w:after="0"/>
            </w:pPr>
            <w:r w:rsidRPr="00E921A2">
              <w:t xml:space="preserve">Chapter </w:t>
            </w:r>
            <w:del w:id="9" w:author="Craig Newman" w:date="2023-07-03T12:49:00Z">
              <w:r w:rsidDel="000A2511">
                <w:delText>Co-</w:delText>
              </w:r>
            </w:del>
            <w:r w:rsidRPr="009928E9">
              <w:t>Chair</w:t>
            </w:r>
          </w:p>
        </w:tc>
        <w:tc>
          <w:tcPr>
            <w:tcW w:w="6588" w:type="dxa"/>
          </w:tcPr>
          <w:p w14:paraId="59DACD7F" w14:textId="0D2CC036" w:rsidR="00F908DD" w:rsidRPr="00E921A2" w:rsidRDefault="00352FCE" w:rsidP="007D495C">
            <w:pPr>
              <w:spacing w:after="0"/>
            </w:pPr>
            <w:ins w:id="10" w:author="Craig Newman" w:date="2023-07-03T12:48:00Z">
              <w:r w:rsidRPr="002B7FDC">
                <w:rPr>
                  <w:noProof/>
                  <w:kern w:val="20"/>
                </w:rPr>
                <w:t>Isaac Vetter</w:t>
              </w:r>
              <w:r w:rsidRPr="002B7FDC">
                <w:rPr>
                  <w:noProof/>
                  <w:kern w:val="20"/>
                </w:rPr>
                <w:br/>
                <w:t>Epic</w:t>
              </w:r>
            </w:ins>
            <w:del w:id="11" w:author="Craig Newman" w:date="2023-07-03T12:48:00Z">
              <w:r w:rsidR="00F908DD" w:rsidRPr="00E921A2" w:rsidDel="00352FCE">
                <w:delText>Dave Shaver</w:delText>
              </w:r>
              <w:r w:rsidR="00F908DD" w:rsidRPr="00E921A2" w:rsidDel="00352FCE">
                <w:br/>
                <w:delText>Corepoint Health</w:delText>
              </w:r>
            </w:del>
          </w:p>
        </w:tc>
      </w:tr>
      <w:tr w:rsidR="00F908DD" w:rsidRPr="00E921A2" w:rsidDel="00F5210C" w14:paraId="18EC066E" w14:textId="13AC19D2">
        <w:trPr>
          <w:del w:id="12" w:author="Craig Newman" w:date="2023-07-03T12:48:00Z"/>
        </w:trPr>
        <w:tc>
          <w:tcPr>
            <w:tcW w:w="2880" w:type="dxa"/>
          </w:tcPr>
          <w:p w14:paraId="3EF704F4" w14:textId="0E4B25C3" w:rsidR="00F908DD" w:rsidRPr="00E921A2" w:rsidDel="00F5210C" w:rsidRDefault="00F908DD" w:rsidP="007D495C">
            <w:pPr>
              <w:spacing w:after="0"/>
              <w:rPr>
                <w:del w:id="13" w:author="Craig Newman" w:date="2023-07-03T12:48:00Z"/>
              </w:rPr>
            </w:pPr>
            <w:del w:id="14" w:author="Craig Newman" w:date="2023-07-03T12:48:00Z">
              <w:r w:rsidRPr="00E921A2" w:rsidDel="00F5210C">
                <w:delText xml:space="preserve">Chapter </w:delText>
              </w:r>
              <w:r w:rsidDel="00F5210C">
                <w:delText>Co-</w:delText>
              </w:r>
              <w:r w:rsidRPr="009928E9" w:rsidDel="00F5210C">
                <w:delText>Chair</w:delText>
              </w:r>
            </w:del>
          </w:p>
        </w:tc>
        <w:tc>
          <w:tcPr>
            <w:tcW w:w="6588" w:type="dxa"/>
          </w:tcPr>
          <w:p w14:paraId="2585CBE6" w14:textId="00BDFD53" w:rsidR="00F908DD" w:rsidRPr="00E921A2" w:rsidDel="00F5210C" w:rsidRDefault="00F908DD" w:rsidP="007D495C">
            <w:pPr>
              <w:spacing w:after="0"/>
              <w:rPr>
                <w:del w:id="15" w:author="Craig Newman" w:date="2023-07-03T12:48:00Z"/>
              </w:rPr>
            </w:pPr>
            <w:del w:id="16" w:author="Craig Newman" w:date="2023-07-03T12:48:00Z">
              <w:r w:rsidRPr="00E921A2" w:rsidDel="00F5210C">
                <w:delText>Sandy Stuart</w:delText>
              </w:r>
              <w:r w:rsidRPr="00E921A2" w:rsidDel="00F5210C">
                <w:br/>
                <w:delText>Kaiser Permanente</w:delText>
              </w:r>
            </w:del>
          </w:p>
        </w:tc>
      </w:tr>
      <w:tr w:rsidR="00F908DD" w:rsidRPr="00E921A2" w:rsidDel="00F5210C" w14:paraId="4831CA9B" w14:textId="2FDB51E7">
        <w:trPr>
          <w:del w:id="17" w:author="Craig Newman" w:date="2023-07-03T12:48:00Z"/>
        </w:trPr>
        <w:tc>
          <w:tcPr>
            <w:tcW w:w="2880" w:type="dxa"/>
          </w:tcPr>
          <w:p w14:paraId="31BF7591" w14:textId="5D4AA29E" w:rsidR="00F908DD" w:rsidRPr="00E921A2" w:rsidDel="00F5210C" w:rsidRDefault="00F908DD" w:rsidP="007D495C">
            <w:pPr>
              <w:spacing w:after="0"/>
              <w:rPr>
                <w:del w:id="18" w:author="Craig Newman" w:date="2023-07-03T12:48:00Z"/>
              </w:rPr>
            </w:pPr>
            <w:del w:id="19" w:author="Craig Newman" w:date="2023-07-03T12:48:00Z">
              <w:r w:rsidRPr="00E921A2" w:rsidDel="00F5210C">
                <w:delText>Chapter Editor</w:delText>
              </w:r>
              <w:r w:rsidDel="00F5210C">
                <w:delText xml:space="preserve"> Emeritus</w:delText>
              </w:r>
            </w:del>
          </w:p>
        </w:tc>
        <w:tc>
          <w:tcPr>
            <w:tcW w:w="6588" w:type="dxa"/>
          </w:tcPr>
          <w:p w14:paraId="190DF9B8" w14:textId="16E37A66" w:rsidR="00F908DD" w:rsidRPr="00E921A2" w:rsidDel="00F5210C" w:rsidRDefault="00F908DD" w:rsidP="007D495C">
            <w:pPr>
              <w:spacing w:after="0"/>
              <w:rPr>
                <w:del w:id="20" w:author="Craig Newman" w:date="2023-07-03T12:48:00Z"/>
              </w:rPr>
            </w:pPr>
            <w:del w:id="21" w:author="Craig Newman" w:date="2023-07-03T12:48:00Z">
              <w:r w:rsidRPr="00E921A2" w:rsidDel="00F5210C">
                <w:delText>Peter Gilbert</w:delText>
              </w:r>
              <w:r w:rsidRPr="00E921A2" w:rsidDel="00F5210C">
                <w:br/>
              </w:r>
              <w:r w:rsidDel="00F5210C">
                <w:delText>Meridian Health Plan</w:delText>
              </w:r>
            </w:del>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B1085" w:rsidP="00C24AA4">
            <w:hyperlink r:id="rId9" w:history="1">
              <w:r w:rsidR="00F908DD" w:rsidRPr="00462378">
                <w:rPr>
                  <w:rStyle w:val="Hyperlink"/>
                </w:rPr>
                <w:t>inm@lists.hl7.org</w:t>
              </w:r>
            </w:hyperlink>
            <w:r w:rsidR="00F908DD">
              <w:t xml:space="preserve"> </w:t>
            </w:r>
          </w:p>
        </w:tc>
      </w:tr>
    </w:tbl>
    <w:p w14:paraId="28970F57" w14:textId="53B948FA" w:rsidR="00895ACA" w:rsidRDefault="00632E2E" w:rsidP="00FA7BBC">
      <w:pPr>
        <w:pStyle w:val="Heading3"/>
        <w:numPr>
          <w:ilvl w:val="0"/>
          <w:numId w:val="0"/>
        </w:numPr>
      </w:pPr>
      <w:bookmarkStart w:id="22" w:name="_Hlk113628941"/>
      <w:r>
        <w:t xml:space="preserve">NOTE TO BALLOTERS: This content is unchanged from </w:t>
      </w:r>
      <w:hyperlink r:id="rId10" w:history="1">
        <w:r w:rsidRPr="00632E2E">
          <w:rPr>
            <w:rStyle w:val="Hyperlink"/>
          </w:rPr>
          <w:t>HL7 Messaging Standard Version 2.9</w:t>
        </w:r>
      </w:hyperlink>
    </w:p>
    <w:p w14:paraId="463431F4" w14:textId="77777777" w:rsidR="00E921A2" w:rsidRPr="00121095" w:rsidRDefault="00E921A2">
      <w:pPr>
        <w:pStyle w:val="Heading2"/>
      </w:pPr>
      <w:bookmarkStart w:id="23" w:name="_Toc28957684"/>
      <w:bookmarkEnd w:id="22"/>
      <w:r w:rsidRPr="00121095">
        <w:t>CHAPTER 5 CONTENTS</w:t>
      </w:r>
      <w:bookmarkEnd w:id="23"/>
    </w:p>
    <w:bookmarkStart w:id="24" w:name="_Hlk28004389"/>
    <w:p w14:paraId="5B6D4411" w14:textId="041DCC6B" w:rsidR="00D84BD4" w:rsidRDefault="00D84BD4" w:rsidP="000B1085">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r w:rsidR="000B1085">
        <w:fldChar w:fldCharType="begin"/>
      </w:r>
      <w:r w:rsidR="000B1085">
        <w:instrText>HYPERLINK \l "_Toc28957684"</w:instrText>
      </w:r>
      <w:ins w:id="25" w:author="Lynn Laakso" w:date="2023-07-30T16:14:00Z"/>
      <w:r w:rsidR="000B1085">
        <w:fldChar w:fldCharType="separate"/>
      </w:r>
      <w:r w:rsidRPr="00063FBD">
        <w:rPr>
          <w:rStyle w:val="Hyperlink"/>
        </w:rPr>
        <w:t>5.1</w:t>
      </w:r>
      <w:r>
        <w:rPr>
          <w:rFonts w:asciiTheme="minorHAnsi" w:eastAsiaTheme="minorEastAsia" w:hAnsiTheme="minorHAnsi" w:cstheme="minorBidi"/>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sidR="00DC47A3">
        <w:rPr>
          <w:webHidden/>
        </w:rPr>
        <w:t>1</w:t>
      </w:r>
      <w:r>
        <w:rPr>
          <w:webHidden/>
        </w:rPr>
        <w:fldChar w:fldCharType="end"/>
      </w:r>
      <w:r w:rsidR="000B1085">
        <w:fldChar w:fldCharType="end"/>
      </w:r>
    </w:p>
    <w:p w14:paraId="09D925A2" w14:textId="7A099E8D"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"_Toc28957685"</w:instrText>
      </w:r>
      <w:ins w:id="26" w:author="Lynn Laakso" w:date="2023-07-30T16:14:00Z"/>
      <w:r>
        <w:fldChar w:fldCharType="separate"/>
      </w:r>
      <w:r w:rsidR="00D84BD4" w:rsidRPr="00063FBD">
        <w:rPr>
          <w:rStyle w:val="Hyperlink"/>
        </w:rPr>
        <w:t>5.2</w:t>
      </w:r>
      <w:r w:rsidR="00D84BD4">
        <w:rPr>
          <w:rFonts w:asciiTheme="minorHAnsi" w:eastAsiaTheme="minorEastAsia" w:hAnsiTheme="minorHAnsi" w:cstheme="minorBidi"/>
          <w:kern w:val="0"/>
          <w:sz w:val="22"/>
          <w:szCs w:val="22"/>
        </w:rPr>
        <w:tab/>
      </w:r>
      <w:r w:rsidR="00D84BD4" w:rsidRPr="00063FBD">
        <w:rPr>
          <w:rStyle w:val="Hyperlink"/>
        </w:rPr>
        <w:t>INTRODUCTION</w:t>
      </w:r>
      <w:r w:rsidR="00D84BD4">
        <w:rPr>
          <w:webHidden/>
        </w:rPr>
        <w:tab/>
      </w:r>
      <w:r w:rsidR="00D84BD4">
        <w:rPr>
          <w:webHidden/>
        </w:rPr>
        <w:fldChar w:fldCharType="begin"/>
      </w:r>
      <w:r w:rsidR="00D84BD4">
        <w:rPr>
          <w:webHidden/>
        </w:rPr>
        <w:instrText xml:space="preserve"> PAGEREF _Toc28957685 \h </w:instrText>
      </w:r>
      <w:r w:rsidR="00D84BD4">
        <w:rPr>
          <w:webHidden/>
        </w:rPr>
      </w:r>
      <w:r w:rsidR="00D84BD4">
        <w:rPr>
          <w:webHidden/>
        </w:rPr>
        <w:fldChar w:fldCharType="separate"/>
      </w:r>
      <w:ins w:id="27" w:author="Lynn Laakso" w:date="2023-07-30T16:14:00Z">
        <w:r w:rsidR="00DC47A3">
          <w:rPr>
            <w:webHidden/>
          </w:rPr>
          <w:t>2</w:t>
        </w:r>
      </w:ins>
      <w:del w:id="28" w:author="Lynn Laakso" w:date="2023-07-30T16:14:00Z">
        <w:r w:rsidR="00C244BF" w:rsidDel="00DC47A3">
          <w:rPr>
            <w:webHidden/>
          </w:rPr>
          <w:delText>3</w:delText>
        </w:r>
      </w:del>
      <w:r w:rsidR="00D84BD4">
        <w:rPr>
          <w:webHidden/>
        </w:rPr>
        <w:fldChar w:fldCharType="end"/>
      </w:r>
      <w:r>
        <w:fldChar w:fldCharType="end"/>
      </w:r>
    </w:p>
    <w:p w14:paraId="6A856914" w14:textId="3BD7384C"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"_Toc28957686"</w:instrText>
      </w:r>
      <w:ins w:id="29" w:author="Lynn Laakso" w:date="2023-07-30T16:14:00Z">
        <w:r w:rsidR="00DC47A3">
          <w:rPr>
            <w:noProof/>
          </w:rPr>
        </w:r>
      </w:ins>
      <w:r>
        <w:rPr>
          <w:noProof/>
        </w:rPr>
        <w:fldChar w:fldCharType="separate"/>
      </w:r>
      <w:r w:rsidR="00D84BD4" w:rsidRPr="00063FBD">
        <w:rPr>
          <w:rStyle w:val="Hyperlink"/>
          <w:noProof/>
        </w:rPr>
        <w:t>5.2.1</w:t>
      </w:r>
      <w:r w:rsidR="00D84BD4">
        <w:rPr>
          <w:rFonts w:asciiTheme="minorHAnsi" w:eastAsiaTheme="minorEastAsia" w:hAnsiTheme="minorHAnsi" w:cstheme="minorBidi"/>
          <w:noProof/>
        </w:rPr>
        <w:tab/>
      </w:r>
      <w:r w:rsidR="00D84BD4" w:rsidRPr="00063FBD">
        <w:rPr>
          <w:rStyle w:val="Hyperlink"/>
          <w:noProof/>
        </w:rPr>
        <w:t>Query/response model</w:t>
      </w:r>
      <w:r w:rsidR="00D84BD4">
        <w:rPr>
          <w:noProof/>
          <w:webHidden/>
        </w:rPr>
        <w:tab/>
      </w:r>
      <w:r w:rsidR="00D84BD4">
        <w:rPr>
          <w:noProof/>
          <w:webHidden/>
        </w:rPr>
        <w:fldChar w:fldCharType="begin"/>
      </w:r>
      <w:r w:rsidR="00D84BD4">
        <w:rPr>
          <w:noProof/>
          <w:webHidden/>
        </w:rPr>
        <w:instrText xml:space="preserve"> PAGEREF _Toc28957686 \h </w:instrText>
      </w:r>
      <w:r w:rsidR="00D84BD4">
        <w:rPr>
          <w:noProof/>
          <w:webHidden/>
        </w:rPr>
      </w:r>
      <w:r w:rsidR="00D84BD4">
        <w:rPr>
          <w:noProof/>
          <w:webHidden/>
        </w:rPr>
        <w:fldChar w:fldCharType="separate"/>
      </w:r>
      <w:r w:rsidR="00DC47A3">
        <w:rPr>
          <w:noProof/>
          <w:webHidden/>
        </w:rPr>
        <w:t>4</w:t>
      </w:r>
      <w:r w:rsidR="00D84BD4">
        <w:rPr>
          <w:noProof/>
          <w:webHidden/>
        </w:rPr>
        <w:fldChar w:fldCharType="end"/>
      </w:r>
      <w:r>
        <w:rPr>
          <w:noProof/>
        </w:rPr>
        <w:fldChar w:fldCharType="end"/>
      </w:r>
    </w:p>
    <w:p w14:paraId="1B1D0B12" w14:textId="43B59659"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"_Toc28957687"</w:instrText>
      </w:r>
      <w:ins w:id="30" w:author="Lynn Laakso" w:date="2023-07-30T16:14:00Z">
        <w:r w:rsidR="00DC47A3">
          <w:rPr>
            <w:noProof/>
          </w:rPr>
        </w:r>
      </w:ins>
      <w:r>
        <w:rPr>
          <w:noProof/>
        </w:rPr>
        <w:fldChar w:fldCharType="separate"/>
      </w:r>
      <w:r w:rsidR="00D84BD4" w:rsidRPr="00063FBD">
        <w:rPr>
          <w:rStyle w:val="Hyperlink"/>
          <w:noProof/>
        </w:rPr>
        <w:t>5.2.2</w:t>
      </w:r>
      <w:r w:rsidR="00D84BD4">
        <w:rPr>
          <w:rFonts w:asciiTheme="minorHAnsi" w:eastAsiaTheme="minorEastAsia" w:hAnsiTheme="minorHAnsi" w:cstheme="minorBidi"/>
          <w:noProof/>
        </w:rPr>
        <w:tab/>
      </w:r>
      <w:r w:rsidR="00D84BD4" w:rsidRPr="00063FBD">
        <w:rPr>
          <w:rStyle w:val="Hyperlink"/>
          <w:noProof/>
        </w:rPr>
        <w:t>Evolution of the query standard</w:t>
      </w:r>
      <w:r w:rsidR="00D84BD4">
        <w:rPr>
          <w:noProof/>
          <w:webHidden/>
        </w:rPr>
        <w:tab/>
      </w:r>
      <w:r w:rsidR="00D84BD4">
        <w:rPr>
          <w:noProof/>
          <w:webHidden/>
        </w:rPr>
        <w:fldChar w:fldCharType="begin"/>
      </w:r>
      <w:r w:rsidR="00D84BD4">
        <w:rPr>
          <w:noProof/>
          <w:webHidden/>
        </w:rPr>
        <w:instrText xml:space="preserve"> PAGEREF _Toc28957687 \h </w:instrText>
      </w:r>
      <w:r w:rsidR="00D84BD4">
        <w:rPr>
          <w:noProof/>
          <w:webHidden/>
        </w:rPr>
      </w:r>
      <w:r w:rsidR="00D84BD4">
        <w:rPr>
          <w:noProof/>
          <w:webHidden/>
        </w:rPr>
        <w:fldChar w:fldCharType="separate"/>
      </w:r>
      <w:r w:rsidR="00DC47A3">
        <w:rPr>
          <w:noProof/>
          <w:webHidden/>
        </w:rPr>
        <w:t>5</w:t>
      </w:r>
      <w:r w:rsidR="00D84BD4">
        <w:rPr>
          <w:noProof/>
          <w:webHidden/>
        </w:rPr>
        <w:fldChar w:fldCharType="end"/>
      </w:r>
      <w:r>
        <w:rPr>
          <w:noProof/>
        </w:rPr>
        <w:fldChar w:fldCharType="end"/>
      </w:r>
    </w:p>
    <w:p w14:paraId="443E6D1B" w14:textId="72115626"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w:instrText>
      </w:r>
      <w:r>
        <w:rPr>
          <w:noProof/>
        </w:rPr>
        <w:instrText>957688"</w:instrText>
      </w:r>
      <w:ins w:id="31" w:author="Lynn Laakso" w:date="2023-07-30T16:14:00Z">
        <w:r w:rsidR="00DC47A3">
          <w:rPr>
            <w:noProof/>
          </w:rPr>
        </w:r>
      </w:ins>
      <w:r>
        <w:rPr>
          <w:noProof/>
        </w:rPr>
        <w:fldChar w:fldCharType="separate"/>
      </w:r>
      <w:r w:rsidR="00D84BD4" w:rsidRPr="00063FBD">
        <w:rPr>
          <w:rStyle w:val="Hyperlink"/>
          <w:noProof/>
        </w:rPr>
        <w:t>5.2.3</w:t>
      </w:r>
      <w:r w:rsidR="00D84BD4">
        <w:rPr>
          <w:rFonts w:asciiTheme="minorHAnsi" w:eastAsiaTheme="minorEastAsia" w:hAnsiTheme="minorHAnsi" w:cstheme="minorBidi"/>
          <w:noProof/>
        </w:rPr>
        <w:tab/>
      </w:r>
      <w:r w:rsidR="00D84BD4" w:rsidRPr="00063FBD">
        <w:rPr>
          <w:rStyle w:val="Hyperlink"/>
          <w:noProof/>
        </w:rPr>
        <w:t>Query development methodology</w:t>
      </w:r>
      <w:r w:rsidR="00D84BD4">
        <w:rPr>
          <w:noProof/>
          <w:webHidden/>
        </w:rPr>
        <w:tab/>
      </w:r>
      <w:r w:rsidR="00D84BD4">
        <w:rPr>
          <w:noProof/>
          <w:webHidden/>
        </w:rPr>
        <w:fldChar w:fldCharType="begin"/>
      </w:r>
      <w:r w:rsidR="00D84BD4">
        <w:rPr>
          <w:noProof/>
          <w:webHidden/>
        </w:rPr>
        <w:instrText xml:space="preserve"> PAGEREF _Toc28957688 \h </w:instrText>
      </w:r>
      <w:r w:rsidR="00D84BD4">
        <w:rPr>
          <w:noProof/>
          <w:webHidden/>
        </w:rPr>
      </w:r>
      <w:r w:rsidR="00D84BD4">
        <w:rPr>
          <w:noProof/>
          <w:webHidden/>
        </w:rPr>
        <w:fldChar w:fldCharType="separate"/>
      </w:r>
      <w:r w:rsidR="00DC47A3">
        <w:rPr>
          <w:noProof/>
          <w:webHidden/>
        </w:rPr>
        <w:t>6</w:t>
      </w:r>
      <w:r w:rsidR="00D84BD4">
        <w:rPr>
          <w:noProof/>
          <w:webHidden/>
        </w:rPr>
        <w:fldChar w:fldCharType="end"/>
      </w:r>
      <w:r>
        <w:rPr>
          <w:noProof/>
        </w:rPr>
        <w:fldChar w:fldCharType="end"/>
      </w:r>
    </w:p>
    <w:p w14:paraId="29EC8E29" w14:textId="6F7E66E2"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"_Toc28957689"</w:instrText>
      </w:r>
      <w:ins w:id="32" w:author="Lynn Laakso" w:date="2023-07-30T16:14:00Z">
        <w:r w:rsidR="00DC47A3">
          <w:rPr>
            <w:noProof/>
          </w:rPr>
        </w:r>
      </w:ins>
      <w:r>
        <w:rPr>
          <w:noProof/>
        </w:rPr>
        <w:fldChar w:fldCharType="separate"/>
      </w:r>
      <w:r w:rsidR="00D84BD4" w:rsidRPr="00063FBD">
        <w:rPr>
          <w:rStyle w:val="Hyperlink"/>
          <w:noProof/>
        </w:rPr>
        <w:t>5.2.4</w:t>
      </w:r>
      <w:r w:rsidR="00D84BD4">
        <w:rPr>
          <w:rFonts w:asciiTheme="minorHAnsi" w:eastAsiaTheme="minorEastAsia" w:hAnsiTheme="minorHAnsi" w:cstheme="minorBidi"/>
          <w:noProof/>
        </w:rPr>
        <w:tab/>
      </w:r>
      <w:r w:rsidR="00D84BD4" w:rsidRPr="00063FBD">
        <w:rPr>
          <w:rStyle w:val="Hyperlink"/>
          <w:noProof/>
        </w:rPr>
        <w:t>Response format</w:t>
      </w:r>
      <w:r w:rsidR="00D84BD4">
        <w:rPr>
          <w:noProof/>
          <w:webHidden/>
        </w:rPr>
        <w:tab/>
      </w:r>
      <w:r w:rsidR="00D84BD4">
        <w:rPr>
          <w:noProof/>
          <w:webHidden/>
        </w:rPr>
        <w:fldChar w:fldCharType="begin"/>
      </w:r>
      <w:r w:rsidR="00D84BD4">
        <w:rPr>
          <w:noProof/>
          <w:webHidden/>
        </w:rPr>
        <w:instrText xml:space="preserve"> PAGEREF _Toc28957689 \h </w:instrText>
      </w:r>
      <w:r w:rsidR="00D84BD4">
        <w:rPr>
          <w:noProof/>
          <w:webHidden/>
        </w:rPr>
      </w:r>
      <w:r w:rsidR="00D84BD4">
        <w:rPr>
          <w:noProof/>
          <w:webHidden/>
        </w:rPr>
        <w:fldChar w:fldCharType="separate"/>
      </w:r>
      <w:r w:rsidR="00DC47A3">
        <w:rPr>
          <w:noProof/>
          <w:webHidden/>
        </w:rPr>
        <w:t>7</w:t>
      </w:r>
      <w:r w:rsidR="00D84BD4">
        <w:rPr>
          <w:noProof/>
          <w:webHidden/>
        </w:rPr>
        <w:fldChar w:fldCharType="end"/>
      </w:r>
      <w:r>
        <w:rPr>
          <w:noProof/>
        </w:rPr>
        <w:fldChar w:fldCharType="end"/>
      </w:r>
    </w:p>
    <w:p w14:paraId="73167D34" w14:textId="699F402E"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"_Toc28957690"</w:instrText>
      </w:r>
      <w:ins w:id="33" w:author="Lynn Laakso" w:date="2023-07-30T16:14:00Z">
        <w:r w:rsidR="00DC47A3">
          <w:rPr>
            <w:noProof/>
          </w:rPr>
        </w:r>
      </w:ins>
      <w:r>
        <w:rPr>
          <w:noProof/>
        </w:rPr>
        <w:fldChar w:fldCharType="separate"/>
      </w:r>
      <w:r w:rsidR="00D84BD4" w:rsidRPr="00063FBD">
        <w:rPr>
          <w:rStyle w:val="Hyperlink"/>
          <w:noProof/>
        </w:rPr>
        <w:t>5.2.5</w:t>
      </w:r>
      <w:r w:rsidR="00D84BD4">
        <w:rPr>
          <w:rFonts w:asciiTheme="minorHAnsi" w:eastAsiaTheme="minorEastAsia" w:hAnsiTheme="minorHAnsi" w:cstheme="minorBidi"/>
          <w:noProof/>
        </w:rPr>
        <w:tab/>
      </w:r>
      <w:r w:rsidR="00D84BD4" w:rsidRPr="00063FBD">
        <w:rPr>
          <w:rStyle w:val="Hyperlink"/>
          <w:noProof/>
        </w:rPr>
        <w:t>Query specification formats</w:t>
      </w:r>
      <w:r w:rsidR="00D84BD4">
        <w:rPr>
          <w:noProof/>
          <w:webHidden/>
        </w:rPr>
        <w:tab/>
      </w:r>
      <w:r w:rsidR="00D84BD4">
        <w:rPr>
          <w:noProof/>
          <w:webHidden/>
        </w:rPr>
        <w:fldChar w:fldCharType="begin"/>
      </w:r>
      <w:r w:rsidR="00D84BD4">
        <w:rPr>
          <w:noProof/>
          <w:webHidden/>
        </w:rPr>
        <w:instrText xml:space="preserve"> PAGEREF _Toc28957690 \h </w:instrText>
      </w:r>
      <w:r w:rsidR="00D84BD4">
        <w:rPr>
          <w:noProof/>
          <w:webHidden/>
        </w:rPr>
      </w:r>
      <w:r w:rsidR="00D84BD4">
        <w:rPr>
          <w:noProof/>
          <w:webHidden/>
        </w:rPr>
        <w:fldChar w:fldCharType="separate"/>
      </w:r>
      <w:r w:rsidR="00DC47A3">
        <w:rPr>
          <w:noProof/>
          <w:webHidden/>
        </w:rPr>
        <w:t>9</w:t>
      </w:r>
      <w:r w:rsidR="00D84BD4">
        <w:rPr>
          <w:noProof/>
          <w:webHidden/>
        </w:rPr>
        <w:fldChar w:fldCharType="end"/>
      </w:r>
      <w:r>
        <w:rPr>
          <w:noProof/>
        </w:rPr>
        <w:fldChar w:fldCharType="end"/>
      </w:r>
    </w:p>
    <w:p w14:paraId="40CE2A94" w14:textId="5A688C43"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"_Toc28957691"</w:instrText>
      </w:r>
      <w:ins w:id="34" w:author="Lynn Laakso" w:date="2023-07-30T16:14:00Z">
        <w:r w:rsidR="00DC47A3">
          <w:rPr>
            <w:noProof/>
          </w:rPr>
        </w:r>
      </w:ins>
      <w:r>
        <w:rPr>
          <w:noProof/>
        </w:rPr>
        <w:fldChar w:fldCharType="separate"/>
      </w:r>
      <w:r w:rsidR="00D84BD4" w:rsidRPr="00063FBD">
        <w:rPr>
          <w:rStyle w:val="Hyperlink"/>
          <w:noProof/>
        </w:rPr>
        <w:t>5.2.6</w:t>
      </w:r>
      <w:r w:rsidR="00D84BD4">
        <w:rPr>
          <w:rFonts w:asciiTheme="minorHAnsi" w:eastAsiaTheme="minorEastAsia" w:hAnsiTheme="minorHAnsi" w:cstheme="minorBidi"/>
          <w:noProof/>
        </w:rPr>
        <w:tab/>
      </w:r>
      <w:r w:rsidR="00D84BD4" w:rsidRPr="00063FBD">
        <w:rPr>
          <w:rStyle w:val="Hyperlink"/>
          <w:noProof/>
        </w:rPr>
        <w:t>Summary chart of query/response pairs</w:t>
      </w:r>
      <w:r w:rsidR="00D84BD4">
        <w:rPr>
          <w:noProof/>
          <w:webHidden/>
        </w:rPr>
        <w:tab/>
      </w:r>
      <w:r w:rsidR="00D84BD4">
        <w:rPr>
          <w:noProof/>
          <w:webHidden/>
        </w:rPr>
        <w:fldChar w:fldCharType="begin"/>
      </w:r>
      <w:r w:rsidR="00D84BD4">
        <w:rPr>
          <w:noProof/>
          <w:webHidden/>
        </w:rPr>
        <w:instrText xml:space="preserve"> PAGEREF _Toc28957691 \h </w:instrText>
      </w:r>
      <w:r w:rsidR="00D84BD4">
        <w:rPr>
          <w:noProof/>
          <w:webHidden/>
        </w:rPr>
      </w:r>
      <w:r w:rsidR="00D84BD4">
        <w:rPr>
          <w:noProof/>
          <w:webHidden/>
        </w:rPr>
        <w:fldChar w:fldCharType="separate"/>
      </w:r>
      <w:r w:rsidR="00DC47A3">
        <w:rPr>
          <w:noProof/>
          <w:webHidden/>
        </w:rPr>
        <w:t>11</w:t>
      </w:r>
      <w:r w:rsidR="00D84BD4">
        <w:rPr>
          <w:noProof/>
          <w:webHidden/>
        </w:rPr>
        <w:fldChar w:fldCharType="end"/>
      </w:r>
      <w:r>
        <w:rPr>
          <w:noProof/>
        </w:rPr>
        <w:fldChar w:fldCharType="end"/>
      </w:r>
    </w:p>
    <w:p w14:paraId="40443ED1" w14:textId="6EFB7D2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"_Toc28957692"</w:instrText>
      </w:r>
      <w:ins w:id="35" w:author="Lynn Laakso" w:date="2023-07-30T16:14:00Z">
        <w:r w:rsidR="00DC47A3">
          <w:rPr>
            <w:noProof/>
          </w:rPr>
        </w:r>
      </w:ins>
      <w:r>
        <w:rPr>
          <w:noProof/>
        </w:rPr>
        <w:fldChar w:fldCharType="separate"/>
      </w:r>
      <w:r w:rsidR="00D84BD4" w:rsidRPr="00063FBD">
        <w:rPr>
          <w:rStyle w:val="Hyperlink"/>
          <w:noProof/>
        </w:rPr>
        <w:t>5.2.7</w:t>
      </w:r>
      <w:r w:rsidR="00D84BD4">
        <w:rPr>
          <w:rFonts w:asciiTheme="minorHAnsi" w:eastAsiaTheme="minorEastAsia" w:hAnsiTheme="minorHAnsi" w:cstheme="minorBidi"/>
          <w:noProof/>
        </w:rPr>
        <w:tab/>
      </w:r>
      <w:r w:rsidR="00D84BD4" w:rsidRPr="00063FBD">
        <w:rPr>
          <w:rStyle w:val="Hyperlink"/>
          <w:noProof/>
        </w:rPr>
        <w:t>Acknowledgment Choreography</w:t>
      </w:r>
      <w:r w:rsidR="00D84BD4">
        <w:rPr>
          <w:noProof/>
          <w:webHidden/>
        </w:rPr>
        <w:tab/>
      </w:r>
      <w:r w:rsidR="00D84BD4">
        <w:rPr>
          <w:noProof/>
          <w:webHidden/>
        </w:rPr>
        <w:fldChar w:fldCharType="begin"/>
      </w:r>
      <w:r w:rsidR="00D84BD4">
        <w:rPr>
          <w:noProof/>
          <w:webHidden/>
        </w:rPr>
        <w:instrText xml:space="preserve"> PAGEREF _Toc28957692 \h </w:instrText>
      </w:r>
      <w:r w:rsidR="00D84BD4">
        <w:rPr>
          <w:noProof/>
          <w:webHidden/>
        </w:rPr>
      </w:r>
      <w:r w:rsidR="00D84BD4">
        <w:rPr>
          <w:noProof/>
          <w:webHidden/>
        </w:rPr>
        <w:fldChar w:fldCharType="separate"/>
      </w:r>
      <w:ins w:id="36" w:author="Lynn Laakso" w:date="2023-07-30T16:14:00Z">
        <w:r w:rsidR="00DC47A3">
          <w:rPr>
            <w:noProof/>
            <w:webHidden/>
          </w:rPr>
          <w:t>14</w:t>
        </w:r>
      </w:ins>
      <w:del w:id="37" w:author="Lynn Laakso" w:date="2023-07-30T16:14:00Z">
        <w:r w:rsidR="00C244BF" w:rsidDel="00DC47A3">
          <w:rPr>
            <w:noProof/>
            <w:webHidden/>
          </w:rPr>
          <w:delText>13</w:delText>
        </w:r>
      </w:del>
      <w:r w:rsidR="00D84BD4">
        <w:rPr>
          <w:noProof/>
          <w:webHidden/>
        </w:rPr>
        <w:fldChar w:fldCharType="end"/>
      </w:r>
      <w:r>
        <w:rPr>
          <w:noProof/>
        </w:rPr>
        <w:fldChar w:fldCharType="end"/>
      </w:r>
    </w:p>
    <w:p w14:paraId="152AA39B" w14:textId="4D78BE5B"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"_Toc28957693"</w:instrText>
      </w:r>
      <w:ins w:id="38" w:author="Lynn Laakso" w:date="2023-07-30T16:14:00Z"/>
      <w:r>
        <w:fldChar w:fldCharType="separate"/>
      </w:r>
      <w:r w:rsidR="00D84BD4" w:rsidRPr="00063FBD">
        <w:rPr>
          <w:rStyle w:val="Hyperlink"/>
        </w:rPr>
        <w:t>5.3</w:t>
      </w:r>
      <w:r w:rsidR="00D84BD4">
        <w:rPr>
          <w:rFonts w:asciiTheme="minorHAnsi" w:eastAsiaTheme="minorEastAsia" w:hAnsiTheme="minorHAnsi" w:cstheme="minorBidi"/>
          <w:kern w:val="0"/>
          <w:sz w:val="22"/>
          <w:szCs w:val="22"/>
        </w:rPr>
        <w:tab/>
      </w:r>
      <w:r w:rsidR="00D84BD4" w:rsidRPr="00063FBD">
        <w:rPr>
          <w:rStyle w:val="Hyperlink"/>
        </w:rPr>
        <w:t>QUERY/RESPONSE PROFILE</w:t>
      </w:r>
      <w:r w:rsidR="00D84BD4">
        <w:rPr>
          <w:webHidden/>
        </w:rPr>
        <w:tab/>
      </w:r>
      <w:r w:rsidR="00D84BD4">
        <w:rPr>
          <w:webHidden/>
        </w:rPr>
        <w:fldChar w:fldCharType="begin"/>
      </w:r>
      <w:r w:rsidR="00D84BD4">
        <w:rPr>
          <w:webHidden/>
        </w:rPr>
        <w:instrText xml:space="preserve"> PAGEREF _Toc28957693 \h </w:instrText>
      </w:r>
      <w:r w:rsidR="00D84BD4">
        <w:rPr>
          <w:webHidden/>
        </w:rPr>
      </w:r>
      <w:r w:rsidR="00D84BD4">
        <w:rPr>
          <w:webHidden/>
        </w:rPr>
        <w:fldChar w:fldCharType="separate"/>
      </w:r>
      <w:ins w:id="39" w:author="Lynn Laakso" w:date="2023-07-30T16:14:00Z">
        <w:r w:rsidR="00DC47A3">
          <w:rPr>
            <w:webHidden/>
          </w:rPr>
          <w:t>14</w:t>
        </w:r>
      </w:ins>
      <w:del w:id="40" w:author="Lynn Laakso" w:date="2023-07-30T16:14:00Z">
        <w:r w:rsidR="00C244BF" w:rsidDel="00DC47A3">
          <w:rPr>
            <w:webHidden/>
          </w:rPr>
          <w:delText>13</w:delText>
        </w:r>
      </w:del>
      <w:r w:rsidR="00D84BD4">
        <w:rPr>
          <w:webHidden/>
        </w:rPr>
        <w:fldChar w:fldCharType="end"/>
      </w:r>
      <w:r>
        <w:fldChar w:fldCharType="end"/>
      </w:r>
    </w:p>
    <w:p w14:paraId="1FD33652" w14:textId="73273AF0"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"_Toc28957694"</w:instrText>
      </w:r>
      <w:ins w:id="41" w:author="Lynn Laakso" w:date="2023-07-30T16:14:00Z">
        <w:r w:rsidR="00DC47A3">
          <w:rPr>
            <w:noProof/>
          </w:rPr>
        </w:r>
      </w:ins>
      <w:r>
        <w:rPr>
          <w:noProof/>
        </w:rPr>
        <w:fldChar w:fldCharType="separate"/>
      </w:r>
      <w:r w:rsidR="00D84BD4" w:rsidRPr="00063FBD">
        <w:rPr>
          <w:rStyle w:val="Hyperlink"/>
          <w:noProof/>
        </w:rPr>
        <w:t>5.3.1</w:t>
      </w:r>
      <w:r w:rsidR="00D84BD4">
        <w:rPr>
          <w:rFonts w:asciiTheme="minorHAnsi" w:eastAsiaTheme="minorEastAsia" w:hAnsiTheme="minorHAnsi" w:cstheme="minorBidi"/>
          <w:noProof/>
        </w:rPr>
        <w:tab/>
      </w:r>
      <w:r w:rsidR="00D84BD4" w:rsidRPr="00063FBD">
        <w:rPr>
          <w:rStyle w:val="Hyperlink"/>
          <w:noProof/>
        </w:rPr>
        <w:t>Using the Query Profile</w:t>
      </w:r>
      <w:r w:rsidR="00D84BD4">
        <w:rPr>
          <w:noProof/>
          <w:webHidden/>
        </w:rPr>
        <w:tab/>
      </w:r>
      <w:r w:rsidR="00D84BD4">
        <w:rPr>
          <w:noProof/>
          <w:webHidden/>
        </w:rPr>
        <w:fldChar w:fldCharType="begin"/>
      </w:r>
      <w:r w:rsidR="00D84BD4">
        <w:rPr>
          <w:noProof/>
          <w:webHidden/>
        </w:rPr>
        <w:instrText xml:space="preserve"> PAGEREF _Toc28957694 \h </w:instrText>
      </w:r>
      <w:r w:rsidR="00D84BD4">
        <w:rPr>
          <w:noProof/>
          <w:webHidden/>
        </w:rPr>
      </w:r>
      <w:r w:rsidR="00D84BD4">
        <w:rPr>
          <w:noProof/>
          <w:webHidden/>
        </w:rPr>
        <w:fldChar w:fldCharType="separate"/>
      </w:r>
      <w:r w:rsidR="00DC47A3">
        <w:rPr>
          <w:noProof/>
          <w:webHidden/>
        </w:rPr>
        <w:t>14</w:t>
      </w:r>
      <w:r w:rsidR="00D84BD4">
        <w:rPr>
          <w:noProof/>
          <w:webHidden/>
        </w:rPr>
        <w:fldChar w:fldCharType="end"/>
      </w:r>
      <w:r>
        <w:rPr>
          <w:noProof/>
        </w:rPr>
        <w:fldChar w:fldCharType="end"/>
      </w:r>
    </w:p>
    <w:p w14:paraId="04D7A66F" w14:textId="1E18BBB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"_Toc28957695"</w:instrText>
      </w:r>
      <w:ins w:id="42" w:author="Lynn Laakso" w:date="2023-07-30T16:14:00Z">
        <w:r w:rsidR="00DC47A3">
          <w:rPr>
            <w:noProof/>
          </w:rPr>
        </w:r>
      </w:ins>
      <w:r>
        <w:rPr>
          <w:noProof/>
        </w:rPr>
        <w:fldChar w:fldCharType="separate"/>
      </w:r>
      <w:r w:rsidR="00D84BD4" w:rsidRPr="00063FBD">
        <w:rPr>
          <w:rStyle w:val="Hyperlink"/>
          <w:noProof/>
        </w:rPr>
        <w:t>5.3.2</w:t>
      </w:r>
      <w:r w:rsidR="00D84BD4">
        <w:rPr>
          <w:rFonts w:asciiTheme="minorHAnsi" w:eastAsiaTheme="minorEastAsia" w:hAnsiTheme="minorHAnsi" w:cstheme="minorBidi"/>
          <w:noProof/>
        </w:rPr>
        <w:tab/>
      </w:r>
      <w:r w:rsidR="00D84BD4" w:rsidRPr="00063FBD">
        <w:rPr>
          <w:rStyle w:val="Hyperlink"/>
          <w:noProof/>
        </w:rPr>
        <w:t>Formal specification of the Query Profile</w:t>
      </w:r>
      <w:r w:rsidR="00D84BD4">
        <w:rPr>
          <w:noProof/>
          <w:webHidden/>
        </w:rPr>
        <w:tab/>
      </w:r>
      <w:r w:rsidR="00D84BD4">
        <w:rPr>
          <w:noProof/>
          <w:webHidden/>
        </w:rPr>
        <w:fldChar w:fldCharType="begin"/>
      </w:r>
      <w:r w:rsidR="00D84BD4">
        <w:rPr>
          <w:noProof/>
          <w:webHidden/>
        </w:rPr>
        <w:instrText xml:space="preserve"> PAGEREF _Toc28957695 \h </w:instrText>
      </w:r>
      <w:r w:rsidR="00D84BD4">
        <w:rPr>
          <w:noProof/>
          <w:webHidden/>
        </w:rPr>
      </w:r>
      <w:r w:rsidR="00D84BD4">
        <w:rPr>
          <w:noProof/>
          <w:webHidden/>
        </w:rPr>
        <w:fldChar w:fldCharType="separate"/>
      </w:r>
      <w:r w:rsidR="00DC47A3">
        <w:rPr>
          <w:noProof/>
          <w:webHidden/>
        </w:rPr>
        <w:t>18</w:t>
      </w:r>
      <w:r w:rsidR="00D84BD4">
        <w:rPr>
          <w:noProof/>
          <w:webHidden/>
        </w:rPr>
        <w:fldChar w:fldCharType="end"/>
      </w:r>
      <w:r>
        <w:rPr>
          <w:noProof/>
        </w:rPr>
        <w:fldChar w:fldCharType="end"/>
      </w:r>
    </w:p>
    <w:p w14:paraId="60189E1B" w14:textId="09F5229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"_Toc28957696"</w:instrText>
      </w:r>
      <w:ins w:id="43" w:author="Lynn Laakso" w:date="2023-07-30T16:14:00Z">
        <w:r w:rsidR="00DC47A3">
          <w:rPr>
            <w:noProof/>
          </w:rPr>
        </w:r>
      </w:ins>
      <w:r>
        <w:rPr>
          <w:noProof/>
        </w:rPr>
        <w:fldChar w:fldCharType="separate"/>
      </w:r>
      <w:r w:rsidR="00D84BD4" w:rsidRPr="00063FBD">
        <w:rPr>
          <w:rStyle w:val="Hyperlink"/>
          <w:noProof/>
        </w:rPr>
        <w:t>5.3.3</w:t>
      </w:r>
      <w:r w:rsidR="00D84BD4">
        <w:rPr>
          <w:rFonts w:asciiTheme="minorHAnsi" w:eastAsiaTheme="minorEastAsia" w:hAnsiTheme="minorHAnsi" w:cstheme="minorBidi"/>
          <w:noProof/>
        </w:rPr>
        <w:tab/>
      </w:r>
      <w:r w:rsidR="00D84BD4" w:rsidRPr="00063FBD">
        <w:rPr>
          <w:rStyle w:val="Hyperlink"/>
          <w:noProof/>
        </w:rPr>
        <w:t>Query Profile templates</w:t>
      </w:r>
      <w:r w:rsidR="00D84BD4">
        <w:rPr>
          <w:noProof/>
          <w:webHidden/>
        </w:rPr>
        <w:tab/>
      </w:r>
      <w:r w:rsidR="00D84BD4">
        <w:rPr>
          <w:noProof/>
          <w:webHidden/>
        </w:rPr>
        <w:fldChar w:fldCharType="begin"/>
      </w:r>
      <w:r w:rsidR="00D84BD4">
        <w:rPr>
          <w:noProof/>
          <w:webHidden/>
        </w:rPr>
        <w:instrText xml:space="preserve"> PAGEREF _Toc28957696 \h </w:instrText>
      </w:r>
      <w:r w:rsidR="00D84BD4">
        <w:rPr>
          <w:noProof/>
          <w:webHidden/>
        </w:rPr>
      </w:r>
      <w:r w:rsidR="00D84BD4">
        <w:rPr>
          <w:noProof/>
          <w:webHidden/>
        </w:rPr>
        <w:fldChar w:fldCharType="separate"/>
      </w:r>
      <w:r w:rsidR="00DC47A3">
        <w:rPr>
          <w:noProof/>
          <w:webHidden/>
        </w:rPr>
        <w:t>27</w:t>
      </w:r>
      <w:r w:rsidR="00D84BD4">
        <w:rPr>
          <w:noProof/>
          <w:webHidden/>
        </w:rPr>
        <w:fldChar w:fldCharType="end"/>
      </w:r>
      <w:r>
        <w:rPr>
          <w:noProof/>
        </w:rPr>
        <w:fldChar w:fldCharType="end"/>
      </w:r>
    </w:p>
    <w:p w14:paraId="2B764AFA" w14:textId="367FE286"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"_Toc28957697"</w:instrText>
      </w:r>
      <w:ins w:id="44" w:author="Lynn Laakso" w:date="2023-07-30T16:14:00Z"/>
      <w:r>
        <w:fldChar w:fldCharType="separate"/>
      </w:r>
      <w:r w:rsidR="00D84BD4" w:rsidRPr="00063FBD">
        <w:rPr>
          <w:rStyle w:val="Hyperlink"/>
        </w:rPr>
        <w:t>5.4</w:t>
      </w:r>
      <w:r w:rsidR="00D84BD4">
        <w:rPr>
          <w:rFonts w:asciiTheme="minorHAnsi" w:eastAsiaTheme="minorEastAsia" w:hAnsiTheme="minorHAnsi" w:cstheme="minorBidi"/>
          <w:kern w:val="0"/>
          <w:sz w:val="22"/>
          <w:szCs w:val="22"/>
        </w:rPr>
        <w:tab/>
      </w:r>
      <w:r w:rsidR="00D84BD4" w:rsidRPr="00063FBD">
        <w:rPr>
          <w:rStyle w:val="Hyperlink"/>
        </w:rPr>
        <w:t>QUERY/RESPONSE MESSAGE PAIRS</w:t>
      </w:r>
      <w:r w:rsidR="00D84BD4">
        <w:rPr>
          <w:webHidden/>
        </w:rPr>
        <w:tab/>
      </w:r>
      <w:r w:rsidR="00D84BD4">
        <w:rPr>
          <w:webHidden/>
        </w:rPr>
        <w:fldChar w:fldCharType="begin"/>
      </w:r>
      <w:r w:rsidR="00D84BD4">
        <w:rPr>
          <w:webHidden/>
        </w:rPr>
        <w:instrText xml:space="preserve"> PAGEREF _Toc28957697 \h </w:instrText>
      </w:r>
      <w:r w:rsidR="00D84BD4">
        <w:rPr>
          <w:webHidden/>
        </w:rPr>
      </w:r>
      <w:r w:rsidR="00D84BD4">
        <w:rPr>
          <w:webHidden/>
        </w:rPr>
        <w:fldChar w:fldCharType="separate"/>
      </w:r>
      <w:r w:rsidR="00DC47A3">
        <w:rPr>
          <w:webHidden/>
        </w:rPr>
        <w:t>36</w:t>
      </w:r>
      <w:r w:rsidR="00D84BD4">
        <w:rPr>
          <w:webHidden/>
        </w:rPr>
        <w:fldChar w:fldCharType="end"/>
      </w:r>
      <w:r>
        <w:fldChar w:fldCharType="end"/>
      </w:r>
    </w:p>
    <w:p w14:paraId="74271223" w14:textId="0F4F05A3"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"_Toc28957698"</w:instrText>
      </w:r>
      <w:ins w:id="45" w:author="Lynn Laakso" w:date="2023-07-30T16:14:00Z">
        <w:r w:rsidR="00DC47A3">
          <w:rPr>
            <w:noProof/>
          </w:rPr>
        </w:r>
      </w:ins>
      <w:r>
        <w:rPr>
          <w:noProof/>
        </w:rPr>
        <w:fldChar w:fldCharType="separate"/>
      </w:r>
      <w:r w:rsidR="00D84BD4" w:rsidRPr="00063FBD">
        <w:rPr>
          <w:rStyle w:val="Hyperlink"/>
          <w:noProof/>
        </w:rPr>
        <w:t>5.4.1</w:t>
      </w:r>
      <w:r w:rsidR="00D84BD4">
        <w:rPr>
          <w:rFonts w:asciiTheme="minorHAnsi" w:eastAsiaTheme="minorEastAsia" w:hAnsiTheme="minorHAnsi" w:cstheme="minorBidi"/>
          <w:noProof/>
        </w:rPr>
        <w:tab/>
      </w:r>
      <w:r w:rsidR="00D84BD4" w:rsidRPr="00063FBD">
        <w:rPr>
          <w:rStyle w:val="Hyperlink"/>
          <w:noProof/>
        </w:rPr>
        <w:t>QBP/RSP – query by parameter/segment pattern response (events vary)</w:t>
      </w:r>
      <w:r w:rsidR="00D84BD4">
        <w:rPr>
          <w:noProof/>
          <w:webHidden/>
        </w:rPr>
        <w:tab/>
      </w:r>
      <w:r w:rsidR="00D84BD4">
        <w:rPr>
          <w:noProof/>
          <w:webHidden/>
        </w:rPr>
        <w:fldChar w:fldCharType="begin"/>
      </w:r>
      <w:r w:rsidR="00D84BD4">
        <w:rPr>
          <w:noProof/>
          <w:webHidden/>
        </w:rPr>
        <w:instrText xml:space="preserve"> PAGEREF _Toc28957698 \h </w:instrText>
      </w:r>
      <w:r w:rsidR="00D84BD4">
        <w:rPr>
          <w:noProof/>
          <w:webHidden/>
        </w:rPr>
      </w:r>
      <w:r w:rsidR="00D84BD4">
        <w:rPr>
          <w:noProof/>
          <w:webHidden/>
        </w:rPr>
        <w:fldChar w:fldCharType="separate"/>
      </w:r>
      <w:ins w:id="46" w:author="Lynn Laakso" w:date="2023-07-30T16:14:00Z">
        <w:r w:rsidR="00DC47A3">
          <w:rPr>
            <w:noProof/>
            <w:webHidden/>
          </w:rPr>
          <w:t>38</w:t>
        </w:r>
      </w:ins>
      <w:del w:id="47" w:author="Lynn Laakso" w:date="2023-07-30T16:14:00Z">
        <w:r w:rsidR="00C244BF" w:rsidDel="00DC47A3">
          <w:rPr>
            <w:noProof/>
            <w:webHidden/>
          </w:rPr>
          <w:delText>37</w:delText>
        </w:r>
      </w:del>
      <w:r w:rsidR="00D84BD4">
        <w:rPr>
          <w:noProof/>
          <w:webHidden/>
        </w:rPr>
        <w:fldChar w:fldCharType="end"/>
      </w:r>
      <w:r>
        <w:rPr>
          <w:noProof/>
        </w:rPr>
        <w:fldChar w:fldCharType="end"/>
      </w:r>
    </w:p>
    <w:p w14:paraId="19EFC732" w14:textId="7DA82D8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"_Toc28957699"</w:instrText>
      </w:r>
      <w:ins w:id="48" w:author="Lynn Laakso" w:date="2023-07-30T16:14:00Z">
        <w:r w:rsidR="00DC47A3">
          <w:rPr>
            <w:noProof/>
          </w:rPr>
        </w:r>
      </w:ins>
      <w:r>
        <w:rPr>
          <w:noProof/>
        </w:rPr>
        <w:fldChar w:fldCharType="separate"/>
      </w:r>
      <w:r w:rsidR="00D84BD4" w:rsidRPr="00063FBD">
        <w:rPr>
          <w:rStyle w:val="Hyperlink"/>
          <w:noProof/>
        </w:rPr>
        <w:t>5.4.2</w:t>
      </w:r>
      <w:r w:rsidR="00D84BD4">
        <w:rPr>
          <w:rFonts w:asciiTheme="minorHAnsi" w:eastAsiaTheme="minorEastAsia" w:hAnsiTheme="minorHAnsi" w:cstheme="minorBidi"/>
          <w:noProof/>
        </w:rPr>
        <w:tab/>
      </w:r>
      <w:r w:rsidR="00D84BD4" w:rsidRPr="00063FBD">
        <w:rPr>
          <w:rStyle w:val="Hyperlink"/>
          <w:noProof/>
        </w:rPr>
        <w:t>QBP/RTB – query by parameter/tabular response (events vary)</w:t>
      </w:r>
      <w:r w:rsidR="00D84BD4">
        <w:rPr>
          <w:noProof/>
          <w:webHidden/>
        </w:rPr>
        <w:tab/>
      </w:r>
      <w:r w:rsidR="00D84BD4">
        <w:rPr>
          <w:noProof/>
          <w:webHidden/>
        </w:rPr>
        <w:fldChar w:fldCharType="begin"/>
      </w:r>
      <w:r w:rsidR="00D84BD4">
        <w:rPr>
          <w:noProof/>
          <w:webHidden/>
        </w:rPr>
        <w:instrText xml:space="preserve"> PAGEREF _Toc28957699 \h </w:instrText>
      </w:r>
      <w:r w:rsidR="00D84BD4">
        <w:rPr>
          <w:noProof/>
          <w:webHidden/>
        </w:rPr>
      </w:r>
      <w:r w:rsidR="00D84BD4">
        <w:rPr>
          <w:noProof/>
          <w:webHidden/>
        </w:rPr>
        <w:fldChar w:fldCharType="separate"/>
      </w:r>
      <w:ins w:id="49" w:author="Lynn Laakso" w:date="2023-07-30T16:14:00Z">
        <w:r w:rsidR="00DC47A3">
          <w:rPr>
            <w:noProof/>
            <w:webHidden/>
          </w:rPr>
          <w:t>40</w:t>
        </w:r>
      </w:ins>
      <w:del w:id="50" w:author="Lynn Laakso" w:date="2023-07-30T16:14:00Z">
        <w:r w:rsidR="00C244BF" w:rsidDel="00DC47A3">
          <w:rPr>
            <w:noProof/>
            <w:webHidden/>
          </w:rPr>
          <w:delText>39</w:delText>
        </w:r>
      </w:del>
      <w:r w:rsidR="00D84BD4">
        <w:rPr>
          <w:noProof/>
          <w:webHidden/>
        </w:rPr>
        <w:fldChar w:fldCharType="end"/>
      </w:r>
      <w:r>
        <w:rPr>
          <w:noProof/>
        </w:rPr>
        <w:fldChar w:fldCharType="end"/>
      </w:r>
    </w:p>
    <w:p w14:paraId="1EB99405" w14:textId="4429CE7B"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"_Toc28957700"</w:instrText>
      </w:r>
      <w:ins w:id="51" w:author="Lynn Laakso" w:date="2023-07-30T16:14:00Z">
        <w:r w:rsidR="00DC47A3">
          <w:rPr>
            <w:noProof/>
          </w:rPr>
        </w:r>
      </w:ins>
      <w:r>
        <w:rPr>
          <w:noProof/>
        </w:rPr>
        <w:fldChar w:fldCharType="separate"/>
      </w:r>
      <w:r w:rsidR="00D84BD4" w:rsidRPr="00063FBD">
        <w:rPr>
          <w:rStyle w:val="Hyperlink"/>
          <w:noProof/>
        </w:rPr>
        <w:t>5.4.3</w:t>
      </w:r>
      <w:r w:rsidR="00D84BD4">
        <w:rPr>
          <w:rFonts w:asciiTheme="minorHAnsi" w:eastAsiaTheme="minorEastAsia" w:hAnsiTheme="minorHAnsi" w:cstheme="minorBidi"/>
          <w:noProof/>
        </w:rPr>
        <w:tab/>
      </w:r>
      <w:r w:rsidR="00D84BD4" w:rsidRPr="00063FBD">
        <w:rPr>
          <w:rStyle w:val="Hyperlink"/>
          <w:noProof/>
        </w:rPr>
        <w:t>QBP/RDY – query by parameter/display response (events vary)</w:t>
      </w:r>
      <w:r w:rsidR="00D84BD4">
        <w:rPr>
          <w:noProof/>
          <w:webHidden/>
        </w:rPr>
        <w:tab/>
      </w:r>
      <w:r w:rsidR="00D84BD4">
        <w:rPr>
          <w:noProof/>
          <w:webHidden/>
        </w:rPr>
        <w:fldChar w:fldCharType="begin"/>
      </w:r>
      <w:r w:rsidR="00D84BD4">
        <w:rPr>
          <w:noProof/>
          <w:webHidden/>
        </w:rPr>
        <w:instrText xml:space="preserve"> PAGEREF _Toc28957700 \h </w:instrText>
      </w:r>
      <w:r w:rsidR="00D84BD4">
        <w:rPr>
          <w:noProof/>
          <w:webHidden/>
        </w:rPr>
      </w:r>
      <w:r w:rsidR="00D84BD4">
        <w:rPr>
          <w:noProof/>
          <w:webHidden/>
        </w:rPr>
        <w:fldChar w:fldCharType="separate"/>
      </w:r>
      <w:ins w:id="52" w:author="Lynn Laakso" w:date="2023-07-30T16:14:00Z">
        <w:r w:rsidR="00DC47A3">
          <w:rPr>
            <w:noProof/>
            <w:webHidden/>
          </w:rPr>
          <w:t>41</w:t>
        </w:r>
      </w:ins>
      <w:del w:id="53" w:author="Lynn Laakso" w:date="2023-07-30T16:14:00Z">
        <w:r w:rsidR="00C244BF" w:rsidDel="00DC47A3">
          <w:rPr>
            <w:noProof/>
            <w:webHidden/>
          </w:rPr>
          <w:delText>40</w:delText>
        </w:r>
      </w:del>
      <w:r w:rsidR="00D84BD4">
        <w:rPr>
          <w:noProof/>
          <w:webHidden/>
        </w:rPr>
        <w:fldChar w:fldCharType="end"/>
      </w:r>
      <w:r>
        <w:rPr>
          <w:noProof/>
        </w:rPr>
        <w:fldChar w:fldCharType="end"/>
      </w:r>
    </w:p>
    <w:p w14:paraId="507048E6" w14:textId="330B554A"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"_Toc28957701"</w:instrText>
      </w:r>
      <w:ins w:id="54" w:author="Lynn Laakso" w:date="2023-07-30T16:14:00Z">
        <w:r w:rsidR="00DC47A3">
          <w:rPr>
            <w:noProof/>
          </w:rPr>
        </w:r>
      </w:ins>
      <w:r>
        <w:rPr>
          <w:noProof/>
        </w:rPr>
        <w:fldChar w:fldCharType="separate"/>
      </w:r>
      <w:r w:rsidR="00D84BD4" w:rsidRPr="00063FBD">
        <w:rPr>
          <w:rStyle w:val="Hyperlink"/>
          <w:noProof/>
        </w:rPr>
        <w:t>5.4.4</w:t>
      </w:r>
      <w:r w:rsidR="00D84BD4">
        <w:rPr>
          <w:rFonts w:asciiTheme="minorHAnsi" w:eastAsiaTheme="minorEastAsia" w:hAnsiTheme="minorHAnsi" w:cstheme="minorBidi"/>
          <w:noProof/>
        </w:rPr>
        <w:tab/>
      </w:r>
      <w:r w:rsidR="00D84BD4" w:rsidRPr="00063FBD">
        <w:rPr>
          <w:rStyle w:val="Hyperlink"/>
          <w:noProof/>
        </w:rPr>
        <w:t>QSB – Create subscription (Event Q16)</w:t>
      </w:r>
      <w:r w:rsidR="00D84BD4">
        <w:rPr>
          <w:noProof/>
          <w:webHidden/>
        </w:rPr>
        <w:tab/>
      </w:r>
      <w:r w:rsidR="00D84BD4">
        <w:rPr>
          <w:noProof/>
          <w:webHidden/>
        </w:rPr>
        <w:fldChar w:fldCharType="begin"/>
      </w:r>
      <w:r w:rsidR="00D84BD4">
        <w:rPr>
          <w:noProof/>
          <w:webHidden/>
        </w:rPr>
        <w:instrText xml:space="preserve"> PAGEREF _Toc28957701 \h </w:instrText>
      </w:r>
      <w:r w:rsidR="00D84BD4">
        <w:rPr>
          <w:noProof/>
          <w:webHidden/>
        </w:rPr>
      </w:r>
      <w:r w:rsidR="00D84BD4">
        <w:rPr>
          <w:noProof/>
          <w:webHidden/>
        </w:rPr>
        <w:fldChar w:fldCharType="separate"/>
      </w:r>
      <w:r w:rsidR="00DC47A3">
        <w:rPr>
          <w:noProof/>
          <w:webHidden/>
        </w:rPr>
        <w:t>42</w:t>
      </w:r>
      <w:r w:rsidR="00D84BD4">
        <w:rPr>
          <w:noProof/>
          <w:webHidden/>
        </w:rPr>
        <w:fldChar w:fldCharType="end"/>
      </w:r>
      <w:r>
        <w:rPr>
          <w:noProof/>
        </w:rPr>
        <w:fldChar w:fldCharType="end"/>
      </w:r>
    </w:p>
    <w:p w14:paraId="7EA98B86" w14:textId="31672032" w:rsidR="00D84BD4" w:rsidRDefault="000B1085">
      <w:pPr>
        <w:pStyle w:val="TOC3"/>
        <w:tabs>
          <w:tab w:val="left" w:pos="1418"/>
          <w:tab w:val="right" w:leader="dot" w:pos="9350"/>
        </w:tabs>
        <w:rPr>
          <w:rFonts w:asciiTheme="minorHAnsi" w:eastAsiaTheme="minorEastAsia" w:hAnsiTheme="minorHAnsi" w:cstheme="minorBidi"/>
          <w:noProof/>
        </w:rPr>
      </w:pPr>
      <w:r>
        <w:rPr>
          <w:noProof/>
        </w:rPr>
        <w:lastRenderedPageBreak/>
        <w:fldChar w:fldCharType="begin"/>
      </w:r>
      <w:r>
        <w:rPr>
          <w:noProof/>
        </w:rPr>
        <w:instrText>HYPERLINK \l "_Toc28957702"</w:instrText>
      </w:r>
      <w:ins w:id="55" w:author="Lynn Laakso" w:date="2023-07-30T16:14:00Z">
        <w:r w:rsidR="00DC47A3">
          <w:rPr>
            <w:noProof/>
          </w:rPr>
        </w:r>
      </w:ins>
      <w:r>
        <w:rPr>
          <w:noProof/>
        </w:rPr>
        <w:fldChar w:fldCharType="separate"/>
      </w:r>
      <w:r w:rsidR="00D84BD4" w:rsidRPr="00063FBD">
        <w:rPr>
          <w:rStyle w:val="Hyperlink"/>
          <w:noProof/>
        </w:rPr>
        <w:t>5.4.5</w:t>
      </w:r>
      <w:r w:rsidR="00D84BD4">
        <w:rPr>
          <w:rFonts w:asciiTheme="minorHAnsi" w:eastAsiaTheme="minorEastAsia" w:hAnsiTheme="minorHAnsi" w:cstheme="minorBidi"/>
          <w:noProof/>
        </w:rPr>
        <w:tab/>
      </w:r>
      <w:r w:rsidR="00D84BD4" w:rsidRPr="00063FBD">
        <w:rPr>
          <w:rStyle w:val="Hyperlink"/>
          <w:noProof/>
        </w:rPr>
        <w:t>QVR – query for previous events (Event Q17)</w:t>
      </w:r>
      <w:r w:rsidR="00D84BD4">
        <w:rPr>
          <w:noProof/>
          <w:webHidden/>
        </w:rPr>
        <w:tab/>
      </w:r>
      <w:r w:rsidR="00D84BD4">
        <w:rPr>
          <w:noProof/>
          <w:webHidden/>
        </w:rPr>
        <w:fldChar w:fldCharType="begin"/>
      </w:r>
      <w:r w:rsidR="00D84BD4">
        <w:rPr>
          <w:noProof/>
          <w:webHidden/>
        </w:rPr>
        <w:instrText xml:space="preserve"> PAGEREF _Toc28957702 \h </w:instrText>
      </w:r>
      <w:r w:rsidR="00D84BD4">
        <w:rPr>
          <w:noProof/>
          <w:webHidden/>
        </w:rPr>
      </w:r>
      <w:r w:rsidR="00D84BD4">
        <w:rPr>
          <w:noProof/>
          <w:webHidden/>
        </w:rPr>
        <w:fldChar w:fldCharType="separate"/>
      </w:r>
      <w:r w:rsidR="00DC47A3">
        <w:rPr>
          <w:noProof/>
          <w:webHidden/>
        </w:rPr>
        <w:t>43</w:t>
      </w:r>
      <w:r w:rsidR="00D84BD4">
        <w:rPr>
          <w:noProof/>
          <w:webHidden/>
        </w:rPr>
        <w:fldChar w:fldCharType="end"/>
      </w:r>
      <w:r>
        <w:rPr>
          <w:noProof/>
        </w:rPr>
        <w:fldChar w:fldCharType="end"/>
      </w:r>
    </w:p>
    <w:p w14:paraId="495A8A11" w14:textId="60688757"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"_Toc28957703"</w:instrText>
      </w:r>
      <w:ins w:id="56" w:author="Lynn Laakso" w:date="2023-07-30T16:14:00Z">
        <w:r w:rsidR="00DC47A3">
          <w:rPr>
            <w:noProof/>
          </w:rPr>
        </w:r>
      </w:ins>
      <w:r>
        <w:rPr>
          <w:noProof/>
        </w:rPr>
        <w:fldChar w:fldCharType="separate"/>
      </w:r>
      <w:r w:rsidR="00D84BD4" w:rsidRPr="00063FBD">
        <w:rPr>
          <w:rStyle w:val="Hyperlink"/>
          <w:noProof/>
        </w:rPr>
        <w:t>5.4.6</w:t>
      </w:r>
      <w:r w:rsidR="00D84BD4">
        <w:rPr>
          <w:rFonts w:asciiTheme="minorHAnsi" w:eastAsiaTheme="minorEastAsia" w:hAnsiTheme="minorHAnsi" w:cstheme="minorBidi"/>
          <w:noProof/>
        </w:rPr>
        <w:tab/>
      </w:r>
      <w:r w:rsidR="00D84BD4" w:rsidRPr="00063FBD">
        <w:rPr>
          <w:rStyle w:val="Hyperlink"/>
          <w:noProof/>
        </w:rPr>
        <w:t>QCN/ACK – cancel query/acknowledge message (Event J01)</w:t>
      </w:r>
      <w:r w:rsidR="00D84BD4">
        <w:rPr>
          <w:noProof/>
          <w:webHidden/>
        </w:rPr>
        <w:tab/>
      </w:r>
      <w:r w:rsidR="00D84BD4">
        <w:rPr>
          <w:noProof/>
          <w:webHidden/>
        </w:rPr>
        <w:fldChar w:fldCharType="begin"/>
      </w:r>
      <w:r w:rsidR="00D84BD4">
        <w:rPr>
          <w:noProof/>
          <w:webHidden/>
        </w:rPr>
        <w:instrText xml:space="preserve"> PAGEREF _Toc28957703 \h </w:instrText>
      </w:r>
      <w:r w:rsidR="00D84BD4">
        <w:rPr>
          <w:noProof/>
          <w:webHidden/>
        </w:rPr>
      </w:r>
      <w:r w:rsidR="00D84BD4">
        <w:rPr>
          <w:noProof/>
          <w:webHidden/>
        </w:rPr>
        <w:fldChar w:fldCharType="separate"/>
      </w:r>
      <w:r w:rsidR="00DC47A3">
        <w:rPr>
          <w:noProof/>
          <w:webHidden/>
        </w:rPr>
        <w:t>45</w:t>
      </w:r>
      <w:r w:rsidR="00D84BD4">
        <w:rPr>
          <w:noProof/>
          <w:webHidden/>
        </w:rPr>
        <w:fldChar w:fldCharType="end"/>
      </w:r>
      <w:r>
        <w:rPr>
          <w:noProof/>
        </w:rPr>
        <w:fldChar w:fldCharType="end"/>
      </w:r>
    </w:p>
    <w:p w14:paraId="316F87B7" w14:textId="65FF482D"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"_Toc28957704"</w:instrText>
      </w:r>
      <w:ins w:id="57" w:author="Lynn Laakso" w:date="2023-07-30T16:14:00Z">
        <w:r w:rsidR="00DC47A3">
          <w:rPr>
            <w:noProof/>
          </w:rPr>
        </w:r>
      </w:ins>
      <w:r>
        <w:rPr>
          <w:noProof/>
        </w:rPr>
        <w:fldChar w:fldCharType="separate"/>
      </w:r>
      <w:r w:rsidR="00D84BD4" w:rsidRPr="00063FBD">
        <w:rPr>
          <w:rStyle w:val="Hyperlink"/>
          <w:noProof/>
        </w:rPr>
        <w:t>5.4.7</w:t>
      </w:r>
      <w:r w:rsidR="00D84BD4">
        <w:rPr>
          <w:rFonts w:asciiTheme="minorHAnsi" w:eastAsiaTheme="minorEastAsia" w:hAnsiTheme="minorHAnsi" w:cstheme="minorBidi"/>
          <w:noProof/>
        </w:rPr>
        <w:tab/>
      </w:r>
      <w:r w:rsidR="00D84BD4" w:rsidRPr="00063FBD">
        <w:rPr>
          <w:rStyle w:val="Hyperlink"/>
          <w:noProof/>
        </w:rPr>
        <w:t>QSX /ACK – cancel subscription/acknowledge message (Event J02)</w:t>
      </w:r>
      <w:r w:rsidR="00D84BD4">
        <w:rPr>
          <w:noProof/>
          <w:webHidden/>
        </w:rPr>
        <w:tab/>
      </w:r>
      <w:r w:rsidR="00D84BD4">
        <w:rPr>
          <w:noProof/>
          <w:webHidden/>
        </w:rPr>
        <w:fldChar w:fldCharType="begin"/>
      </w:r>
      <w:r w:rsidR="00D84BD4">
        <w:rPr>
          <w:noProof/>
          <w:webHidden/>
        </w:rPr>
        <w:instrText xml:space="preserve"> PAGEREF _Toc28957704 \h </w:instrText>
      </w:r>
      <w:r w:rsidR="00D84BD4">
        <w:rPr>
          <w:noProof/>
          <w:webHidden/>
        </w:rPr>
      </w:r>
      <w:r w:rsidR="00D84BD4">
        <w:rPr>
          <w:noProof/>
          <w:webHidden/>
        </w:rPr>
        <w:fldChar w:fldCharType="separate"/>
      </w:r>
      <w:r w:rsidR="00DC47A3">
        <w:rPr>
          <w:noProof/>
          <w:webHidden/>
        </w:rPr>
        <w:t>46</w:t>
      </w:r>
      <w:r w:rsidR="00D84BD4">
        <w:rPr>
          <w:noProof/>
          <w:webHidden/>
        </w:rPr>
        <w:fldChar w:fldCharType="end"/>
      </w:r>
      <w:r>
        <w:rPr>
          <w:noProof/>
        </w:rPr>
        <w:fldChar w:fldCharType="end"/>
      </w:r>
    </w:p>
    <w:p w14:paraId="1EB653A5" w14:textId="475DEAC5"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"_Toc28957705"</w:instrText>
      </w:r>
      <w:ins w:id="58" w:author="Lynn Laakso" w:date="2023-07-30T16:14:00Z"/>
      <w:r>
        <w:fldChar w:fldCharType="separate"/>
      </w:r>
      <w:r w:rsidR="00D84BD4" w:rsidRPr="00063FBD">
        <w:rPr>
          <w:rStyle w:val="Hyperlink"/>
        </w:rPr>
        <w:t>5.5</w:t>
      </w:r>
      <w:r w:rsidR="00D84BD4">
        <w:rPr>
          <w:rFonts w:asciiTheme="minorHAnsi" w:eastAsiaTheme="minorEastAsia" w:hAnsiTheme="minorHAnsi" w:cstheme="minorBidi"/>
          <w:kern w:val="0"/>
          <w:sz w:val="22"/>
          <w:szCs w:val="22"/>
        </w:rPr>
        <w:tab/>
      </w:r>
      <w:r w:rsidR="00D84BD4" w:rsidRPr="00063FBD">
        <w:rPr>
          <w:rStyle w:val="Hyperlink"/>
        </w:rPr>
        <w:t>QUERY/RESPONSE MESSAGE SEGMENTS</w:t>
      </w:r>
      <w:r w:rsidR="00D84BD4">
        <w:rPr>
          <w:webHidden/>
        </w:rPr>
        <w:tab/>
      </w:r>
      <w:r w:rsidR="00D84BD4">
        <w:rPr>
          <w:webHidden/>
        </w:rPr>
        <w:fldChar w:fldCharType="begin"/>
      </w:r>
      <w:r w:rsidR="00D84BD4">
        <w:rPr>
          <w:webHidden/>
        </w:rPr>
        <w:instrText xml:space="preserve"> PAGEREF _Toc28957705 \h </w:instrText>
      </w:r>
      <w:r w:rsidR="00D84BD4">
        <w:rPr>
          <w:webHidden/>
        </w:rPr>
      </w:r>
      <w:r w:rsidR="00D84BD4">
        <w:rPr>
          <w:webHidden/>
        </w:rPr>
        <w:fldChar w:fldCharType="separate"/>
      </w:r>
      <w:r w:rsidR="00DC47A3">
        <w:rPr>
          <w:webHidden/>
        </w:rPr>
        <w:t>47</w:t>
      </w:r>
      <w:r w:rsidR="00D84BD4">
        <w:rPr>
          <w:webHidden/>
        </w:rPr>
        <w:fldChar w:fldCharType="end"/>
      </w:r>
      <w:r>
        <w:fldChar w:fldCharType="end"/>
      </w:r>
    </w:p>
    <w:p w14:paraId="53B3A473" w14:textId="52CA838D"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"_Toc28957706"</w:instrText>
      </w:r>
      <w:ins w:id="59" w:author="Lynn Laakso" w:date="2023-07-30T16:14:00Z">
        <w:r w:rsidR="00DC47A3">
          <w:rPr>
            <w:noProof/>
          </w:rPr>
        </w:r>
      </w:ins>
      <w:r>
        <w:rPr>
          <w:noProof/>
        </w:rPr>
        <w:fldChar w:fldCharType="separate"/>
      </w:r>
      <w:r w:rsidR="00D84BD4" w:rsidRPr="00063FBD">
        <w:rPr>
          <w:rStyle w:val="Hyperlink"/>
          <w:noProof/>
        </w:rPr>
        <w:t>5.5.1</w:t>
      </w:r>
      <w:r w:rsidR="00D84BD4">
        <w:rPr>
          <w:rFonts w:asciiTheme="minorHAnsi" w:eastAsiaTheme="minorEastAsia" w:hAnsiTheme="minorHAnsi" w:cstheme="minorBidi"/>
          <w:noProof/>
        </w:rPr>
        <w:tab/>
      </w:r>
      <w:r w:rsidR="00D84BD4" w:rsidRPr="00063FBD">
        <w:rPr>
          <w:rStyle w:val="Hyperlink"/>
          <w:noProof/>
        </w:rPr>
        <w:t>DSP – display data segment</w:t>
      </w:r>
      <w:r w:rsidR="00D84BD4">
        <w:rPr>
          <w:noProof/>
          <w:webHidden/>
        </w:rPr>
        <w:tab/>
      </w:r>
      <w:r w:rsidR="00D84BD4">
        <w:rPr>
          <w:noProof/>
          <w:webHidden/>
        </w:rPr>
        <w:fldChar w:fldCharType="begin"/>
      </w:r>
      <w:r w:rsidR="00D84BD4">
        <w:rPr>
          <w:noProof/>
          <w:webHidden/>
        </w:rPr>
        <w:instrText xml:space="preserve"> PAGEREF _Toc28957706 \h </w:instrText>
      </w:r>
      <w:r w:rsidR="00D84BD4">
        <w:rPr>
          <w:noProof/>
          <w:webHidden/>
        </w:rPr>
      </w:r>
      <w:r w:rsidR="00D84BD4">
        <w:rPr>
          <w:noProof/>
          <w:webHidden/>
        </w:rPr>
        <w:fldChar w:fldCharType="separate"/>
      </w:r>
      <w:r w:rsidR="00DC47A3">
        <w:rPr>
          <w:noProof/>
          <w:webHidden/>
        </w:rPr>
        <w:t>47</w:t>
      </w:r>
      <w:r w:rsidR="00D84BD4">
        <w:rPr>
          <w:noProof/>
          <w:webHidden/>
        </w:rPr>
        <w:fldChar w:fldCharType="end"/>
      </w:r>
      <w:r>
        <w:rPr>
          <w:noProof/>
        </w:rPr>
        <w:fldChar w:fldCharType="end"/>
      </w:r>
    </w:p>
    <w:p w14:paraId="2DB8C2DE" w14:textId="7CD91C6F"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"_Toc28957707"</w:instrText>
      </w:r>
      <w:ins w:id="60" w:author="Lynn Laakso" w:date="2023-07-30T16:14:00Z">
        <w:r w:rsidR="00DC47A3">
          <w:rPr>
            <w:noProof/>
          </w:rPr>
        </w:r>
      </w:ins>
      <w:r>
        <w:rPr>
          <w:noProof/>
        </w:rPr>
        <w:fldChar w:fldCharType="separate"/>
      </w:r>
      <w:r w:rsidR="00D84BD4" w:rsidRPr="00063FBD">
        <w:rPr>
          <w:rStyle w:val="Hyperlink"/>
          <w:noProof/>
        </w:rPr>
        <w:t>5.5.2</w:t>
      </w:r>
      <w:r w:rsidR="00D84BD4">
        <w:rPr>
          <w:rFonts w:asciiTheme="minorHAnsi" w:eastAsiaTheme="minorEastAsia" w:hAnsiTheme="minorHAnsi" w:cstheme="minorBidi"/>
          <w:noProof/>
        </w:rPr>
        <w:tab/>
      </w:r>
      <w:r w:rsidR="00D84BD4" w:rsidRPr="00063FBD">
        <w:rPr>
          <w:rStyle w:val="Hyperlink"/>
          <w:noProof/>
        </w:rPr>
        <w:t>QAK- query acknowledgment segment</w:t>
      </w:r>
      <w:r w:rsidR="00D84BD4">
        <w:rPr>
          <w:noProof/>
          <w:webHidden/>
        </w:rPr>
        <w:tab/>
      </w:r>
      <w:r w:rsidR="00D84BD4">
        <w:rPr>
          <w:noProof/>
          <w:webHidden/>
        </w:rPr>
        <w:fldChar w:fldCharType="begin"/>
      </w:r>
      <w:r w:rsidR="00D84BD4">
        <w:rPr>
          <w:noProof/>
          <w:webHidden/>
        </w:rPr>
        <w:instrText xml:space="preserve"> PAGEREF _Toc28957707 \h </w:instrText>
      </w:r>
      <w:r w:rsidR="00D84BD4">
        <w:rPr>
          <w:noProof/>
          <w:webHidden/>
        </w:rPr>
      </w:r>
      <w:r w:rsidR="00D84BD4">
        <w:rPr>
          <w:noProof/>
          <w:webHidden/>
        </w:rPr>
        <w:fldChar w:fldCharType="separate"/>
      </w:r>
      <w:r w:rsidR="00DC47A3">
        <w:rPr>
          <w:noProof/>
          <w:webHidden/>
        </w:rPr>
        <w:t>48</w:t>
      </w:r>
      <w:r w:rsidR="00D84BD4">
        <w:rPr>
          <w:noProof/>
          <w:webHidden/>
        </w:rPr>
        <w:fldChar w:fldCharType="end"/>
      </w:r>
      <w:r>
        <w:rPr>
          <w:noProof/>
        </w:rPr>
        <w:fldChar w:fldCharType="end"/>
      </w:r>
    </w:p>
    <w:p w14:paraId="2418987D" w14:textId="7BD04501"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"_Toc28957708"</w:instrText>
      </w:r>
      <w:ins w:id="61" w:author="Lynn Laakso" w:date="2023-07-30T16:14:00Z">
        <w:r w:rsidR="00DC47A3">
          <w:rPr>
            <w:noProof/>
          </w:rPr>
        </w:r>
      </w:ins>
      <w:r>
        <w:rPr>
          <w:noProof/>
        </w:rPr>
        <w:fldChar w:fldCharType="separate"/>
      </w:r>
      <w:r w:rsidR="00D84BD4" w:rsidRPr="00063FBD">
        <w:rPr>
          <w:rStyle w:val="Hyperlink"/>
          <w:noProof/>
        </w:rPr>
        <w:t>5.5.3</w:t>
      </w:r>
      <w:r w:rsidR="00D84BD4">
        <w:rPr>
          <w:rFonts w:asciiTheme="minorHAnsi" w:eastAsiaTheme="minorEastAsia" w:hAnsiTheme="minorHAnsi" w:cstheme="minorBidi"/>
          <w:noProof/>
        </w:rPr>
        <w:tab/>
      </w:r>
      <w:r w:rsidR="00D84BD4" w:rsidRPr="00063FBD">
        <w:rPr>
          <w:rStyle w:val="Hyperlink"/>
          <w:noProof/>
        </w:rPr>
        <w:t>QID- query identification segment</w:t>
      </w:r>
      <w:r w:rsidR="00D84BD4">
        <w:rPr>
          <w:noProof/>
          <w:webHidden/>
        </w:rPr>
        <w:tab/>
      </w:r>
      <w:r w:rsidR="00D84BD4">
        <w:rPr>
          <w:noProof/>
          <w:webHidden/>
        </w:rPr>
        <w:fldChar w:fldCharType="begin"/>
      </w:r>
      <w:r w:rsidR="00D84BD4">
        <w:rPr>
          <w:noProof/>
          <w:webHidden/>
        </w:rPr>
        <w:instrText xml:space="preserve"> PAGEREF _Toc28957708 \h </w:instrText>
      </w:r>
      <w:r w:rsidR="00D84BD4">
        <w:rPr>
          <w:noProof/>
          <w:webHidden/>
        </w:rPr>
      </w:r>
      <w:r w:rsidR="00D84BD4">
        <w:rPr>
          <w:noProof/>
          <w:webHidden/>
        </w:rPr>
        <w:fldChar w:fldCharType="separate"/>
      </w:r>
      <w:r w:rsidR="00DC47A3">
        <w:rPr>
          <w:noProof/>
          <w:webHidden/>
        </w:rPr>
        <w:t>50</w:t>
      </w:r>
      <w:r w:rsidR="00D84BD4">
        <w:rPr>
          <w:noProof/>
          <w:webHidden/>
        </w:rPr>
        <w:fldChar w:fldCharType="end"/>
      </w:r>
      <w:r>
        <w:rPr>
          <w:noProof/>
        </w:rPr>
        <w:fldChar w:fldCharType="end"/>
      </w:r>
    </w:p>
    <w:p w14:paraId="5E9EC515" w14:textId="6E658B67"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"_Toc28957709"</w:instrText>
      </w:r>
      <w:ins w:id="62" w:author="Lynn Laakso" w:date="2023-07-30T16:14:00Z">
        <w:r w:rsidR="00DC47A3">
          <w:rPr>
            <w:noProof/>
          </w:rPr>
        </w:r>
      </w:ins>
      <w:r>
        <w:rPr>
          <w:noProof/>
        </w:rPr>
        <w:fldChar w:fldCharType="separate"/>
      </w:r>
      <w:r w:rsidR="00D84BD4" w:rsidRPr="00063FBD">
        <w:rPr>
          <w:rStyle w:val="Hyperlink"/>
          <w:noProof/>
        </w:rPr>
        <w:t>5.5.4</w:t>
      </w:r>
      <w:r w:rsidR="00D84BD4">
        <w:rPr>
          <w:rFonts w:asciiTheme="minorHAnsi" w:eastAsiaTheme="minorEastAsia" w:hAnsiTheme="minorHAnsi" w:cstheme="minorBidi"/>
          <w:noProof/>
        </w:rPr>
        <w:tab/>
      </w:r>
      <w:r w:rsidR="00D84BD4" w:rsidRPr="00063FBD">
        <w:rPr>
          <w:rStyle w:val="Hyperlink"/>
          <w:noProof/>
        </w:rPr>
        <w:t>QPD – query parameter definition</w:t>
      </w:r>
      <w:r w:rsidR="00D84BD4">
        <w:rPr>
          <w:noProof/>
          <w:webHidden/>
        </w:rPr>
        <w:tab/>
      </w:r>
      <w:r w:rsidR="00D84BD4">
        <w:rPr>
          <w:noProof/>
          <w:webHidden/>
        </w:rPr>
        <w:fldChar w:fldCharType="begin"/>
      </w:r>
      <w:r w:rsidR="00D84BD4">
        <w:rPr>
          <w:noProof/>
          <w:webHidden/>
        </w:rPr>
        <w:instrText xml:space="preserve"> PAGEREF _Toc28957709 \h </w:instrText>
      </w:r>
      <w:r w:rsidR="00D84BD4">
        <w:rPr>
          <w:noProof/>
          <w:webHidden/>
        </w:rPr>
      </w:r>
      <w:r w:rsidR="00D84BD4">
        <w:rPr>
          <w:noProof/>
          <w:webHidden/>
        </w:rPr>
        <w:fldChar w:fldCharType="separate"/>
      </w:r>
      <w:r w:rsidR="00DC47A3">
        <w:rPr>
          <w:noProof/>
          <w:webHidden/>
        </w:rPr>
        <w:t>50</w:t>
      </w:r>
      <w:r w:rsidR="00D84BD4">
        <w:rPr>
          <w:noProof/>
          <w:webHidden/>
        </w:rPr>
        <w:fldChar w:fldCharType="end"/>
      </w:r>
      <w:r>
        <w:rPr>
          <w:noProof/>
        </w:rPr>
        <w:fldChar w:fldCharType="end"/>
      </w:r>
    </w:p>
    <w:p w14:paraId="0BFB9006" w14:textId="0E742A40"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"_Toc28957710"</w:instrText>
      </w:r>
      <w:ins w:id="63" w:author="Lynn Laakso" w:date="2023-07-30T16:14:00Z">
        <w:r w:rsidR="00DC47A3">
          <w:rPr>
            <w:noProof/>
          </w:rPr>
        </w:r>
      </w:ins>
      <w:r>
        <w:rPr>
          <w:noProof/>
        </w:rPr>
        <w:fldChar w:fldCharType="separate"/>
      </w:r>
      <w:r w:rsidR="00D84BD4" w:rsidRPr="00063FBD">
        <w:rPr>
          <w:rStyle w:val="Hyperlink"/>
          <w:noProof/>
        </w:rPr>
        <w:t>5.5.5</w:t>
      </w:r>
      <w:r w:rsidR="00D84BD4">
        <w:rPr>
          <w:rFonts w:asciiTheme="minorHAnsi" w:eastAsiaTheme="minorEastAsia" w:hAnsiTheme="minorHAnsi" w:cstheme="minorBidi"/>
          <w:noProof/>
        </w:rPr>
        <w:tab/>
      </w:r>
      <w:r w:rsidR="00D84BD4" w:rsidRPr="00063FBD">
        <w:rPr>
          <w:rStyle w:val="Hyperlink"/>
          <w:noProof/>
        </w:rPr>
        <w:t>QRI – query response instance segment</w:t>
      </w:r>
      <w:r w:rsidR="00D84BD4">
        <w:rPr>
          <w:noProof/>
          <w:webHidden/>
        </w:rPr>
        <w:tab/>
      </w:r>
      <w:r w:rsidR="00D84BD4">
        <w:rPr>
          <w:noProof/>
          <w:webHidden/>
        </w:rPr>
        <w:fldChar w:fldCharType="begin"/>
      </w:r>
      <w:r w:rsidR="00D84BD4">
        <w:rPr>
          <w:noProof/>
          <w:webHidden/>
        </w:rPr>
        <w:instrText xml:space="preserve"> PAGEREF _Toc28957710 \h </w:instrText>
      </w:r>
      <w:r w:rsidR="00D84BD4">
        <w:rPr>
          <w:noProof/>
          <w:webHidden/>
        </w:rPr>
      </w:r>
      <w:r w:rsidR="00D84BD4">
        <w:rPr>
          <w:noProof/>
          <w:webHidden/>
        </w:rPr>
        <w:fldChar w:fldCharType="separate"/>
      </w:r>
      <w:r w:rsidR="00DC47A3">
        <w:rPr>
          <w:noProof/>
          <w:webHidden/>
        </w:rPr>
        <w:t>51</w:t>
      </w:r>
      <w:r w:rsidR="00D84BD4">
        <w:rPr>
          <w:noProof/>
          <w:webHidden/>
        </w:rPr>
        <w:fldChar w:fldCharType="end"/>
      </w:r>
      <w:r>
        <w:rPr>
          <w:noProof/>
        </w:rPr>
        <w:fldChar w:fldCharType="end"/>
      </w:r>
    </w:p>
    <w:p w14:paraId="4CD0DE0B" w14:textId="71FB4B7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"_Toc28957711"</w:instrText>
      </w:r>
      <w:ins w:id="64" w:author="Lynn Laakso" w:date="2023-07-30T16:14:00Z">
        <w:r w:rsidR="00DC47A3">
          <w:rPr>
            <w:noProof/>
          </w:rPr>
        </w:r>
      </w:ins>
      <w:r>
        <w:rPr>
          <w:noProof/>
        </w:rPr>
        <w:fldChar w:fldCharType="separate"/>
      </w:r>
      <w:r w:rsidR="00D84BD4" w:rsidRPr="00063FBD">
        <w:rPr>
          <w:rStyle w:val="Hyperlink"/>
          <w:noProof/>
        </w:rPr>
        <w:t>5.5.6</w:t>
      </w:r>
      <w:r w:rsidR="00D84BD4">
        <w:rPr>
          <w:rFonts w:asciiTheme="minorHAnsi" w:eastAsiaTheme="minorEastAsia" w:hAnsiTheme="minorHAnsi" w:cstheme="minorBidi"/>
          <w:noProof/>
        </w:rPr>
        <w:tab/>
      </w:r>
      <w:r w:rsidR="00D84BD4" w:rsidRPr="00063FBD">
        <w:rPr>
          <w:rStyle w:val="Hyperlink"/>
          <w:noProof/>
        </w:rPr>
        <w:t>RCP – response control parameter segment</w:t>
      </w:r>
      <w:r w:rsidR="00D84BD4">
        <w:rPr>
          <w:noProof/>
          <w:webHidden/>
        </w:rPr>
        <w:tab/>
      </w:r>
      <w:r w:rsidR="00D84BD4">
        <w:rPr>
          <w:noProof/>
          <w:webHidden/>
        </w:rPr>
        <w:fldChar w:fldCharType="begin"/>
      </w:r>
      <w:r w:rsidR="00D84BD4">
        <w:rPr>
          <w:noProof/>
          <w:webHidden/>
        </w:rPr>
        <w:instrText xml:space="preserve"> PAGEREF _Toc28957711 \h </w:instrText>
      </w:r>
      <w:r w:rsidR="00D84BD4">
        <w:rPr>
          <w:noProof/>
          <w:webHidden/>
        </w:rPr>
      </w:r>
      <w:r w:rsidR="00D84BD4">
        <w:rPr>
          <w:noProof/>
          <w:webHidden/>
        </w:rPr>
        <w:fldChar w:fldCharType="separate"/>
      </w:r>
      <w:ins w:id="65" w:author="Lynn Laakso" w:date="2023-07-30T16:14:00Z">
        <w:r w:rsidR="00DC47A3">
          <w:rPr>
            <w:noProof/>
            <w:webHidden/>
          </w:rPr>
          <w:t>53</w:t>
        </w:r>
      </w:ins>
      <w:del w:id="66" w:author="Lynn Laakso" w:date="2023-07-30T16:14:00Z">
        <w:r w:rsidR="00C244BF" w:rsidDel="00DC47A3">
          <w:rPr>
            <w:noProof/>
            <w:webHidden/>
          </w:rPr>
          <w:delText>52</w:delText>
        </w:r>
      </w:del>
      <w:r w:rsidR="00D84BD4">
        <w:rPr>
          <w:noProof/>
          <w:webHidden/>
        </w:rPr>
        <w:fldChar w:fldCharType="end"/>
      </w:r>
      <w:r>
        <w:rPr>
          <w:noProof/>
        </w:rPr>
        <w:fldChar w:fldCharType="end"/>
      </w:r>
    </w:p>
    <w:p w14:paraId="03E317C1" w14:textId="07B58FAE"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"_Toc28957712"</w:instrText>
      </w:r>
      <w:ins w:id="67" w:author="Lynn Laakso" w:date="2023-07-30T16:14:00Z">
        <w:r w:rsidR="00DC47A3">
          <w:rPr>
            <w:noProof/>
          </w:rPr>
        </w:r>
      </w:ins>
      <w:r>
        <w:rPr>
          <w:noProof/>
        </w:rPr>
        <w:fldChar w:fldCharType="separate"/>
      </w:r>
      <w:r w:rsidR="00D84BD4" w:rsidRPr="00063FBD">
        <w:rPr>
          <w:rStyle w:val="Hyperlink"/>
          <w:noProof/>
        </w:rPr>
        <w:t>5.5.7</w:t>
      </w:r>
      <w:r w:rsidR="00D84BD4">
        <w:rPr>
          <w:rFonts w:asciiTheme="minorHAnsi" w:eastAsiaTheme="minorEastAsia" w:hAnsiTheme="minorHAnsi" w:cstheme="minorBidi"/>
          <w:noProof/>
        </w:rPr>
        <w:tab/>
      </w:r>
      <w:r w:rsidR="00D84BD4" w:rsidRPr="00063FBD">
        <w:rPr>
          <w:rStyle w:val="Hyperlink"/>
          <w:noProof/>
        </w:rPr>
        <w:t>RDF – table row definition segment</w:t>
      </w:r>
      <w:r w:rsidR="00D84BD4">
        <w:rPr>
          <w:noProof/>
          <w:webHidden/>
        </w:rPr>
        <w:tab/>
      </w:r>
      <w:r w:rsidR="00D84BD4">
        <w:rPr>
          <w:noProof/>
          <w:webHidden/>
        </w:rPr>
        <w:fldChar w:fldCharType="begin"/>
      </w:r>
      <w:r w:rsidR="00D84BD4">
        <w:rPr>
          <w:noProof/>
          <w:webHidden/>
        </w:rPr>
        <w:instrText xml:space="preserve"> PAGEREF _Toc28957712 \h </w:instrText>
      </w:r>
      <w:r w:rsidR="00D84BD4">
        <w:rPr>
          <w:noProof/>
          <w:webHidden/>
        </w:rPr>
      </w:r>
      <w:r w:rsidR="00D84BD4">
        <w:rPr>
          <w:noProof/>
          <w:webHidden/>
        </w:rPr>
        <w:fldChar w:fldCharType="separate"/>
      </w:r>
      <w:r w:rsidR="00DC47A3">
        <w:rPr>
          <w:noProof/>
          <w:webHidden/>
        </w:rPr>
        <w:t>54</w:t>
      </w:r>
      <w:r w:rsidR="00D84BD4">
        <w:rPr>
          <w:noProof/>
          <w:webHidden/>
        </w:rPr>
        <w:fldChar w:fldCharType="end"/>
      </w:r>
      <w:r>
        <w:rPr>
          <w:noProof/>
        </w:rPr>
        <w:fldChar w:fldCharType="end"/>
      </w:r>
    </w:p>
    <w:p w14:paraId="3A12ECBA" w14:textId="0D14606F"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"_Toc28957713"</w:instrText>
      </w:r>
      <w:ins w:id="68" w:author="Lynn Laakso" w:date="2023-07-30T16:14:00Z">
        <w:r w:rsidR="00DC47A3">
          <w:rPr>
            <w:noProof/>
          </w:rPr>
        </w:r>
      </w:ins>
      <w:r>
        <w:rPr>
          <w:noProof/>
        </w:rPr>
        <w:fldChar w:fldCharType="separate"/>
      </w:r>
      <w:r w:rsidR="00D84BD4" w:rsidRPr="00063FBD">
        <w:rPr>
          <w:rStyle w:val="Hyperlink"/>
          <w:noProof/>
        </w:rPr>
        <w:t>5.5.8</w:t>
      </w:r>
      <w:r w:rsidR="00D84BD4">
        <w:rPr>
          <w:rFonts w:asciiTheme="minorHAnsi" w:eastAsiaTheme="minorEastAsia" w:hAnsiTheme="minorHAnsi" w:cstheme="minorBidi"/>
          <w:noProof/>
        </w:rPr>
        <w:tab/>
      </w:r>
      <w:r w:rsidR="00D84BD4" w:rsidRPr="00063FBD">
        <w:rPr>
          <w:rStyle w:val="Hyperlink"/>
          <w:noProof/>
        </w:rPr>
        <w:t>RDT – table row data segment</w:t>
      </w:r>
      <w:r w:rsidR="00D84BD4">
        <w:rPr>
          <w:noProof/>
          <w:webHidden/>
        </w:rPr>
        <w:tab/>
      </w:r>
      <w:r w:rsidR="00D84BD4">
        <w:rPr>
          <w:noProof/>
          <w:webHidden/>
        </w:rPr>
        <w:fldChar w:fldCharType="begin"/>
      </w:r>
      <w:r w:rsidR="00D84BD4">
        <w:rPr>
          <w:noProof/>
          <w:webHidden/>
        </w:rPr>
        <w:instrText xml:space="preserve"> PAGEREF _Toc28957713 \h </w:instrText>
      </w:r>
      <w:r w:rsidR="00D84BD4">
        <w:rPr>
          <w:noProof/>
          <w:webHidden/>
        </w:rPr>
      </w:r>
      <w:r w:rsidR="00D84BD4">
        <w:rPr>
          <w:noProof/>
          <w:webHidden/>
        </w:rPr>
        <w:fldChar w:fldCharType="separate"/>
      </w:r>
      <w:ins w:id="69" w:author="Lynn Laakso" w:date="2023-07-30T16:14:00Z">
        <w:r w:rsidR="00DC47A3">
          <w:rPr>
            <w:noProof/>
            <w:webHidden/>
          </w:rPr>
          <w:t>55</w:t>
        </w:r>
      </w:ins>
      <w:del w:id="70" w:author="Lynn Laakso" w:date="2023-07-30T16:14:00Z">
        <w:r w:rsidR="00C244BF" w:rsidDel="00DC47A3">
          <w:rPr>
            <w:noProof/>
            <w:webHidden/>
          </w:rPr>
          <w:delText>54</w:delText>
        </w:r>
      </w:del>
      <w:r w:rsidR="00D84BD4">
        <w:rPr>
          <w:noProof/>
          <w:webHidden/>
        </w:rPr>
        <w:fldChar w:fldCharType="end"/>
      </w:r>
      <w:r>
        <w:rPr>
          <w:noProof/>
        </w:rPr>
        <w:fldChar w:fldCharType="end"/>
      </w:r>
    </w:p>
    <w:p w14:paraId="03107C75" w14:textId="4178944B"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"_Toc28957714"</w:instrText>
      </w:r>
      <w:ins w:id="71" w:author="Lynn Laakso" w:date="2023-07-30T16:14:00Z"/>
      <w:r>
        <w:fldChar w:fldCharType="separate"/>
      </w:r>
      <w:r w:rsidR="00D84BD4" w:rsidRPr="00063FBD">
        <w:rPr>
          <w:rStyle w:val="Hyperlink"/>
        </w:rPr>
        <w:t>5.6</w:t>
      </w:r>
      <w:r w:rsidR="00D84BD4">
        <w:rPr>
          <w:rFonts w:asciiTheme="minorHAnsi" w:eastAsiaTheme="minorEastAsia" w:hAnsiTheme="minorHAnsi" w:cstheme="minorBidi"/>
          <w:kern w:val="0"/>
          <w:sz w:val="22"/>
          <w:szCs w:val="22"/>
        </w:rPr>
        <w:tab/>
      </w:r>
      <w:r w:rsidR="00D84BD4" w:rsidRPr="00063FBD">
        <w:rPr>
          <w:rStyle w:val="Hyperlink"/>
        </w:rPr>
        <w:t>AUXILIARY QUERY PROTOCOLS</w:t>
      </w:r>
      <w:r w:rsidR="00D84BD4">
        <w:rPr>
          <w:webHidden/>
        </w:rPr>
        <w:tab/>
      </w:r>
      <w:r w:rsidR="00D84BD4">
        <w:rPr>
          <w:webHidden/>
        </w:rPr>
        <w:fldChar w:fldCharType="begin"/>
      </w:r>
      <w:r w:rsidR="00D84BD4">
        <w:rPr>
          <w:webHidden/>
        </w:rPr>
        <w:instrText xml:space="preserve"> PAGEREF _Toc28957714 \h </w:instrText>
      </w:r>
      <w:r w:rsidR="00D84BD4">
        <w:rPr>
          <w:webHidden/>
        </w:rPr>
      </w:r>
      <w:r w:rsidR="00D84BD4">
        <w:rPr>
          <w:webHidden/>
        </w:rPr>
        <w:fldChar w:fldCharType="separate"/>
      </w:r>
      <w:r w:rsidR="00DC47A3">
        <w:rPr>
          <w:webHidden/>
        </w:rPr>
        <w:t>55</w:t>
      </w:r>
      <w:r w:rsidR="00D84BD4">
        <w:rPr>
          <w:webHidden/>
        </w:rPr>
        <w:fldChar w:fldCharType="end"/>
      </w:r>
      <w:r>
        <w:fldChar w:fldCharType="end"/>
      </w:r>
    </w:p>
    <w:p w14:paraId="2A8342A9" w14:textId="41E9BCB0"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"_Toc28957715"</w:instrText>
      </w:r>
      <w:ins w:id="72" w:author="Lynn Laakso" w:date="2023-07-30T16:14:00Z">
        <w:r w:rsidR="00DC47A3">
          <w:rPr>
            <w:noProof/>
          </w:rPr>
        </w:r>
      </w:ins>
      <w:r>
        <w:rPr>
          <w:noProof/>
        </w:rPr>
        <w:fldChar w:fldCharType="separate"/>
      </w:r>
      <w:r w:rsidR="00D84BD4" w:rsidRPr="00063FBD">
        <w:rPr>
          <w:rStyle w:val="Hyperlink"/>
          <w:noProof/>
        </w:rPr>
        <w:t>5.6.1</w:t>
      </w:r>
      <w:r w:rsidR="00D84BD4">
        <w:rPr>
          <w:rFonts w:asciiTheme="minorHAnsi" w:eastAsiaTheme="minorEastAsia" w:hAnsiTheme="minorHAnsi" w:cstheme="minorBidi"/>
          <w:noProof/>
        </w:rPr>
        <w:tab/>
      </w:r>
      <w:r w:rsidR="00D84BD4" w:rsidRPr="00063FBD">
        <w:rPr>
          <w:rStyle w:val="Hyperlink"/>
          <w:noProof/>
        </w:rPr>
        <w:t>Immediate vs. deferred response</w:t>
      </w:r>
      <w:r w:rsidR="00D84BD4">
        <w:rPr>
          <w:noProof/>
          <w:webHidden/>
        </w:rPr>
        <w:tab/>
      </w:r>
      <w:r w:rsidR="00D84BD4">
        <w:rPr>
          <w:noProof/>
          <w:webHidden/>
        </w:rPr>
        <w:fldChar w:fldCharType="begin"/>
      </w:r>
      <w:r w:rsidR="00D84BD4">
        <w:rPr>
          <w:noProof/>
          <w:webHidden/>
        </w:rPr>
        <w:instrText xml:space="preserve"> PAGEREF _Toc28957715 \h </w:instrText>
      </w:r>
      <w:r w:rsidR="00D84BD4">
        <w:rPr>
          <w:noProof/>
          <w:webHidden/>
        </w:rPr>
      </w:r>
      <w:r w:rsidR="00D84BD4">
        <w:rPr>
          <w:noProof/>
          <w:webHidden/>
        </w:rPr>
        <w:fldChar w:fldCharType="separate"/>
      </w:r>
      <w:r w:rsidR="00DC47A3">
        <w:rPr>
          <w:noProof/>
          <w:webHidden/>
        </w:rPr>
        <w:t>55</w:t>
      </w:r>
      <w:r w:rsidR="00D84BD4">
        <w:rPr>
          <w:noProof/>
          <w:webHidden/>
        </w:rPr>
        <w:fldChar w:fldCharType="end"/>
      </w:r>
      <w:r>
        <w:rPr>
          <w:noProof/>
        </w:rPr>
        <w:fldChar w:fldCharType="end"/>
      </w:r>
    </w:p>
    <w:p w14:paraId="08A1230B" w14:textId="5C55E8D1"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"_Toc28957716"</w:instrText>
      </w:r>
      <w:ins w:id="73" w:author="Lynn Laakso" w:date="2023-07-30T16:14:00Z">
        <w:r w:rsidR="00DC47A3">
          <w:rPr>
            <w:noProof/>
          </w:rPr>
        </w:r>
      </w:ins>
      <w:r>
        <w:rPr>
          <w:noProof/>
        </w:rPr>
        <w:fldChar w:fldCharType="separate"/>
      </w:r>
      <w:r w:rsidR="00D84BD4" w:rsidRPr="00063FBD">
        <w:rPr>
          <w:rStyle w:val="Hyperlink"/>
          <w:noProof/>
        </w:rPr>
        <w:t>5.6.2</w:t>
      </w:r>
      <w:r w:rsidR="00D84BD4">
        <w:rPr>
          <w:rFonts w:asciiTheme="minorHAnsi" w:eastAsiaTheme="minorEastAsia" w:hAnsiTheme="minorHAnsi" w:cstheme="minorBidi"/>
          <w:noProof/>
        </w:rPr>
        <w:tab/>
      </w:r>
      <w:r w:rsidR="00D84BD4" w:rsidRPr="00063FBD">
        <w:rPr>
          <w:rStyle w:val="Hyperlink"/>
          <w:noProof/>
        </w:rPr>
        <w:t>Query cancellation</w:t>
      </w:r>
      <w:r w:rsidR="00D84BD4">
        <w:rPr>
          <w:noProof/>
          <w:webHidden/>
        </w:rPr>
        <w:tab/>
      </w:r>
      <w:r w:rsidR="00D84BD4">
        <w:rPr>
          <w:noProof/>
          <w:webHidden/>
        </w:rPr>
        <w:fldChar w:fldCharType="begin"/>
      </w:r>
      <w:r w:rsidR="00D84BD4">
        <w:rPr>
          <w:noProof/>
          <w:webHidden/>
        </w:rPr>
        <w:instrText xml:space="preserve"> PAGEREF _Toc28957716 \h </w:instrText>
      </w:r>
      <w:r w:rsidR="00D84BD4">
        <w:rPr>
          <w:noProof/>
          <w:webHidden/>
        </w:rPr>
      </w:r>
      <w:r w:rsidR="00D84BD4">
        <w:rPr>
          <w:noProof/>
          <w:webHidden/>
        </w:rPr>
        <w:fldChar w:fldCharType="separate"/>
      </w:r>
      <w:r w:rsidR="00DC47A3">
        <w:rPr>
          <w:noProof/>
          <w:webHidden/>
        </w:rPr>
        <w:t>58</w:t>
      </w:r>
      <w:r w:rsidR="00D84BD4">
        <w:rPr>
          <w:noProof/>
          <w:webHidden/>
        </w:rPr>
        <w:fldChar w:fldCharType="end"/>
      </w:r>
      <w:r>
        <w:rPr>
          <w:noProof/>
        </w:rPr>
        <w:fldChar w:fldCharType="end"/>
      </w:r>
    </w:p>
    <w:p w14:paraId="28CA18B7" w14:textId="27749E81"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"_Toc28957717"</w:instrText>
      </w:r>
      <w:ins w:id="74" w:author="Lynn Laakso" w:date="2023-07-30T16:14:00Z">
        <w:r w:rsidR="00DC47A3">
          <w:rPr>
            <w:noProof/>
          </w:rPr>
        </w:r>
      </w:ins>
      <w:r>
        <w:rPr>
          <w:noProof/>
        </w:rPr>
        <w:fldChar w:fldCharType="separate"/>
      </w:r>
      <w:r w:rsidR="00D84BD4" w:rsidRPr="00063FBD">
        <w:rPr>
          <w:rStyle w:val="Hyperlink"/>
          <w:noProof/>
        </w:rPr>
        <w:t>5.6.3</w:t>
      </w:r>
      <w:r w:rsidR="00D84BD4">
        <w:rPr>
          <w:rFonts w:asciiTheme="minorHAnsi" w:eastAsiaTheme="minorEastAsia" w:hAnsiTheme="minorHAnsi" w:cstheme="minorBidi"/>
          <w:noProof/>
        </w:rPr>
        <w:tab/>
      </w:r>
      <w:r w:rsidR="00D84BD4" w:rsidRPr="00063FBD">
        <w:rPr>
          <w:rStyle w:val="Hyperlink"/>
          <w:noProof/>
        </w:rPr>
        <w:t>Interactive continuation of response messages</w:t>
      </w:r>
      <w:r w:rsidR="00D84BD4">
        <w:rPr>
          <w:noProof/>
          <w:webHidden/>
        </w:rPr>
        <w:tab/>
      </w:r>
      <w:r w:rsidR="00D84BD4">
        <w:rPr>
          <w:noProof/>
          <w:webHidden/>
        </w:rPr>
        <w:fldChar w:fldCharType="begin"/>
      </w:r>
      <w:r w:rsidR="00D84BD4">
        <w:rPr>
          <w:noProof/>
          <w:webHidden/>
        </w:rPr>
        <w:instrText xml:space="preserve"> PAGEREF _Toc28957717 \h </w:instrText>
      </w:r>
      <w:r w:rsidR="00D84BD4">
        <w:rPr>
          <w:noProof/>
          <w:webHidden/>
        </w:rPr>
      </w:r>
      <w:r w:rsidR="00D84BD4">
        <w:rPr>
          <w:noProof/>
          <w:webHidden/>
        </w:rPr>
        <w:fldChar w:fldCharType="separate"/>
      </w:r>
      <w:r w:rsidR="00DC47A3">
        <w:rPr>
          <w:noProof/>
          <w:webHidden/>
        </w:rPr>
        <w:t>58</w:t>
      </w:r>
      <w:r w:rsidR="00D84BD4">
        <w:rPr>
          <w:noProof/>
          <w:webHidden/>
        </w:rPr>
        <w:fldChar w:fldCharType="end"/>
      </w:r>
      <w:r>
        <w:rPr>
          <w:noProof/>
        </w:rPr>
        <w:fldChar w:fldCharType="end"/>
      </w:r>
    </w:p>
    <w:p w14:paraId="6C22F567" w14:textId="59319C2F"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"_Toc28957718"</w:instrText>
      </w:r>
      <w:ins w:id="75" w:author="Lynn Laakso" w:date="2023-07-30T16:14:00Z">
        <w:r w:rsidR="00DC47A3">
          <w:rPr>
            <w:noProof/>
          </w:rPr>
        </w:r>
      </w:ins>
      <w:r>
        <w:rPr>
          <w:noProof/>
        </w:rPr>
        <w:fldChar w:fldCharType="separate"/>
      </w:r>
      <w:r w:rsidR="00D84BD4" w:rsidRPr="00063FBD">
        <w:rPr>
          <w:rStyle w:val="Hyperlink"/>
          <w:noProof/>
        </w:rPr>
        <w:t>5.6.4</w:t>
      </w:r>
      <w:r w:rsidR="00D84BD4">
        <w:rPr>
          <w:rFonts w:asciiTheme="minorHAnsi" w:eastAsiaTheme="minorEastAsia" w:hAnsiTheme="minorHAnsi" w:cstheme="minorBidi"/>
          <w:noProof/>
        </w:rPr>
        <w:tab/>
      </w:r>
      <w:r w:rsidR="00D84BD4" w:rsidRPr="00063FBD">
        <w:rPr>
          <w:rStyle w:val="Hyperlink"/>
          <w:noProof/>
        </w:rPr>
        <w:t>Batch message as a query response</w:t>
      </w:r>
      <w:r w:rsidR="00D84BD4">
        <w:rPr>
          <w:noProof/>
          <w:webHidden/>
        </w:rPr>
        <w:tab/>
      </w:r>
      <w:r w:rsidR="00D84BD4">
        <w:rPr>
          <w:noProof/>
          <w:webHidden/>
        </w:rPr>
        <w:fldChar w:fldCharType="begin"/>
      </w:r>
      <w:r w:rsidR="00D84BD4">
        <w:rPr>
          <w:noProof/>
          <w:webHidden/>
        </w:rPr>
        <w:instrText xml:space="preserve"> PAGEREF _Toc28957718 \h </w:instrText>
      </w:r>
      <w:r w:rsidR="00D84BD4">
        <w:rPr>
          <w:noProof/>
          <w:webHidden/>
        </w:rPr>
      </w:r>
      <w:r w:rsidR="00D84BD4">
        <w:rPr>
          <w:noProof/>
          <w:webHidden/>
        </w:rPr>
        <w:fldChar w:fldCharType="separate"/>
      </w:r>
      <w:r w:rsidR="00DC47A3">
        <w:rPr>
          <w:noProof/>
          <w:webHidden/>
        </w:rPr>
        <w:t>61</w:t>
      </w:r>
      <w:r w:rsidR="00D84BD4">
        <w:rPr>
          <w:noProof/>
          <w:webHidden/>
        </w:rPr>
        <w:fldChar w:fldCharType="end"/>
      </w:r>
      <w:r>
        <w:rPr>
          <w:noProof/>
        </w:rPr>
        <w:fldChar w:fldCharType="end"/>
      </w:r>
    </w:p>
    <w:p w14:paraId="142D50DB" w14:textId="07E33B04"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"_Toc28957719"</w:instrText>
      </w:r>
      <w:ins w:id="76" w:author="Lynn Laakso" w:date="2023-07-30T16:14:00Z">
        <w:r w:rsidR="00DC47A3">
          <w:rPr>
            <w:noProof/>
          </w:rPr>
        </w:r>
      </w:ins>
      <w:r>
        <w:rPr>
          <w:noProof/>
        </w:rPr>
        <w:fldChar w:fldCharType="separate"/>
      </w:r>
      <w:r w:rsidR="00D84BD4" w:rsidRPr="00063FBD">
        <w:rPr>
          <w:rStyle w:val="Hyperlink"/>
          <w:noProof/>
        </w:rPr>
        <w:t>5.6.5</w:t>
      </w:r>
      <w:r w:rsidR="00D84BD4">
        <w:rPr>
          <w:rFonts w:asciiTheme="minorHAnsi" w:eastAsiaTheme="minorEastAsia" w:hAnsiTheme="minorHAnsi" w:cstheme="minorBidi"/>
          <w:noProof/>
        </w:rPr>
        <w:tab/>
      </w:r>
      <w:r w:rsidR="00D84BD4" w:rsidRPr="00063FBD">
        <w:rPr>
          <w:rStyle w:val="Hyperlink"/>
          <w:noProof/>
        </w:rPr>
        <w:t>Query error response</w:t>
      </w:r>
      <w:r w:rsidR="00D84BD4">
        <w:rPr>
          <w:noProof/>
          <w:webHidden/>
        </w:rPr>
        <w:tab/>
      </w:r>
      <w:r w:rsidR="00D84BD4">
        <w:rPr>
          <w:noProof/>
          <w:webHidden/>
        </w:rPr>
        <w:fldChar w:fldCharType="begin"/>
      </w:r>
      <w:r w:rsidR="00D84BD4">
        <w:rPr>
          <w:noProof/>
          <w:webHidden/>
        </w:rPr>
        <w:instrText xml:space="preserve"> PAGEREF _Toc28957719 \h </w:instrText>
      </w:r>
      <w:r w:rsidR="00D84BD4">
        <w:rPr>
          <w:noProof/>
          <w:webHidden/>
        </w:rPr>
      </w:r>
      <w:r w:rsidR="00D84BD4">
        <w:rPr>
          <w:noProof/>
          <w:webHidden/>
        </w:rPr>
        <w:fldChar w:fldCharType="separate"/>
      </w:r>
      <w:r w:rsidR="00DC47A3">
        <w:rPr>
          <w:noProof/>
          <w:webHidden/>
        </w:rPr>
        <w:t>62</w:t>
      </w:r>
      <w:r w:rsidR="00D84BD4">
        <w:rPr>
          <w:noProof/>
          <w:webHidden/>
        </w:rPr>
        <w:fldChar w:fldCharType="end"/>
      </w:r>
      <w:r>
        <w:rPr>
          <w:noProof/>
        </w:rPr>
        <w:fldChar w:fldCharType="end"/>
      </w:r>
    </w:p>
    <w:p w14:paraId="29838C58" w14:textId="0FBF47D3"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"_Toc28957720"</w:instrText>
      </w:r>
      <w:ins w:id="77" w:author="Lynn Laakso" w:date="2023-07-30T16:14:00Z"/>
      <w:r>
        <w:fldChar w:fldCharType="separate"/>
      </w:r>
      <w:r w:rsidR="00D84BD4" w:rsidRPr="00063FBD">
        <w:rPr>
          <w:rStyle w:val="Hyperlink"/>
        </w:rPr>
        <w:t>5.7</w:t>
      </w:r>
      <w:r w:rsidR="00D84BD4">
        <w:rPr>
          <w:rFonts w:asciiTheme="minorHAnsi" w:eastAsiaTheme="minorEastAsia" w:hAnsiTheme="minorHAnsi" w:cstheme="minorBidi"/>
          <w:kern w:val="0"/>
          <w:sz w:val="22"/>
          <w:szCs w:val="22"/>
        </w:rPr>
        <w:tab/>
      </w:r>
      <w:r w:rsidR="00D84BD4" w:rsidRPr="00063FBD">
        <w:rPr>
          <w:rStyle w:val="Hyperlink"/>
        </w:rPr>
        <w:t>PUBLISH AND SUBSCRIBE</w:t>
      </w:r>
      <w:r w:rsidR="00D84BD4">
        <w:rPr>
          <w:webHidden/>
        </w:rPr>
        <w:tab/>
      </w:r>
      <w:r w:rsidR="00D84BD4">
        <w:rPr>
          <w:webHidden/>
        </w:rPr>
        <w:fldChar w:fldCharType="begin"/>
      </w:r>
      <w:r w:rsidR="00D84BD4">
        <w:rPr>
          <w:webHidden/>
        </w:rPr>
        <w:instrText xml:space="preserve"> PAGEREF _Toc28957720 \h </w:instrText>
      </w:r>
      <w:r w:rsidR="00D84BD4">
        <w:rPr>
          <w:webHidden/>
        </w:rPr>
      </w:r>
      <w:r w:rsidR="00D84BD4">
        <w:rPr>
          <w:webHidden/>
        </w:rPr>
        <w:fldChar w:fldCharType="separate"/>
      </w:r>
      <w:r w:rsidR="00DC47A3">
        <w:rPr>
          <w:webHidden/>
        </w:rPr>
        <w:t>63</w:t>
      </w:r>
      <w:r w:rsidR="00D84BD4">
        <w:rPr>
          <w:webHidden/>
        </w:rPr>
        <w:fldChar w:fldCharType="end"/>
      </w:r>
      <w:r>
        <w:fldChar w:fldCharType="end"/>
      </w:r>
    </w:p>
    <w:p w14:paraId="36ABDAF2" w14:textId="0543A70E"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"_Toc28957721"</w:instrText>
      </w:r>
      <w:ins w:id="78" w:author="Lynn Laakso" w:date="2023-07-30T16:14:00Z">
        <w:r w:rsidR="00DC47A3">
          <w:rPr>
            <w:noProof/>
          </w:rPr>
        </w:r>
      </w:ins>
      <w:r>
        <w:rPr>
          <w:noProof/>
        </w:rPr>
        <w:fldChar w:fldCharType="separate"/>
      </w:r>
      <w:r w:rsidR="00D84BD4" w:rsidRPr="00063FBD">
        <w:rPr>
          <w:rStyle w:val="Hyperlink"/>
          <w:noProof/>
        </w:rPr>
        <w:t>5.7.1</w:t>
      </w:r>
      <w:r w:rsidR="00D84BD4">
        <w:rPr>
          <w:rFonts w:asciiTheme="minorHAnsi" w:eastAsiaTheme="minorEastAsia" w:hAnsiTheme="minorHAnsi" w:cstheme="minorBidi"/>
          <w:noProof/>
        </w:rPr>
        <w:tab/>
      </w:r>
      <w:r w:rsidR="00D84BD4" w:rsidRPr="00063FBD">
        <w:rPr>
          <w:rStyle w:val="Hyperlink"/>
          <w:noProof/>
        </w:rPr>
        <w:t>Introduction</w:t>
      </w:r>
      <w:r w:rsidR="00D84BD4">
        <w:rPr>
          <w:noProof/>
          <w:webHidden/>
        </w:rPr>
        <w:tab/>
      </w:r>
      <w:r w:rsidR="00D84BD4">
        <w:rPr>
          <w:noProof/>
          <w:webHidden/>
        </w:rPr>
        <w:fldChar w:fldCharType="begin"/>
      </w:r>
      <w:r w:rsidR="00D84BD4">
        <w:rPr>
          <w:noProof/>
          <w:webHidden/>
        </w:rPr>
        <w:instrText xml:space="preserve"> PAGEREF _Toc28957721 \h </w:instrText>
      </w:r>
      <w:r w:rsidR="00D84BD4">
        <w:rPr>
          <w:noProof/>
          <w:webHidden/>
        </w:rPr>
      </w:r>
      <w:r w:rsidR="00D84BD4">
        <w:rPr>
          <w:noProof/>
          <w:webHidden/>
        </w:rPr>
        <w:fldChar w:fldCharType="separate"/>
      </w:r>
      <w:r w:rsidR="00DC47A3">
        <w:rPr>
          <w:noProof/>
          <w:webHidden/>
        </w:rPr>
        <w:t>63</w:t>
      </w:r>
      <w:r w:rsidR="00D84BD4">
        <w:rPr>
          <w:noProof/>
          <w:webHidden/>
        </w:rPr>
        <w:fldChar w:fldCharType="end"/>
      </w:r>
      <w:r>
        <w:rPr>
          <w:noProof/>
        </w:rPr>
        <w:fldChar w:fldCharType="end"/>
      </w:r>
    </w:p>
    <w:p w14:paraId="79FB3A9F" w14:textId="15EE17E7"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"_Toc28957722"</w:instrText>
      </w:r>
      <w:ins w:id="79" w:author="Lynn Laakso" w:date="2023-07-30T16:14:00Z">
        <w:r w:rsidR="00DC47A3">
          <w:rPr>
            <w:noProof/>
          </w:rPr>
        </w:r>
      </w:ins>
      <w:r>
        <w:rPr>
          <w:noProof/>
        </w:rPr>
        <w:fldChar w:fldCharType="separate"/>
      </w:r>
      <w:r w:rsidR="00D84BD4" w:rsidRPr="00063FBD">
        <w:rPr>
          <w:rStyle w:val="Hyperlink"/>
          <w:noProof/>
        </w:rPr>
        <w:t>5.7.2</w:t>
      </w:r>
      <w:r w:rsidR="00D84BD4">
        <w:rPr>
          <w:rFonts w:asciiTheme="minorHAnsi" w:eastAsiaTheme="minorEastAsia" w:hAnsiTheme="minorHAnsi" w:cstheme="minorBidi"/>
          <w:noProof/>
        </w:rPr>
        <w:tab/>
      </w:r>
      <w:r w:rsidR="00D84BD4" w:rsidRPr="00063FBD">
        <w:rPr>
          <w:rStyle w:val="Hyperlink"/>
          <w:noProof/>
        </w:rPr>
        <w:t>Details</w:t>
      </w:r>
      <w:r w:rsidR="00D84BD4">
        <w:rPr>
          <w:noProof/>
          <w:webHidden/>
        </w:rPr>
        <w:tab/>
      </w:r>
      <w:r w:rsidR="00D84BD4">
        <w:rPr>
          <w:noProof/>
          <w:webHidden/>
        </w:rPr>
        <w:fldChar w:fldCharType="begin"/>
      </w:r>
      <w:r w:rsidR="00D84BD4">
        <w:rPr>
          <w:noProof/>
          <w:webHidden/>
        </w:rPr>
        <w:instrText xml:space="preserve"> PAGEREF _Toc28957722 \h </w:instrText>
      </w:r>
      <w:r w:rsidR="00D84BD4">
        <w:rPr>
          <w:noProof/>
          <w:webHidden/>
        </w:rPr>
      </w:r>
      <w:r w:rsidR="00D84BD4">
        <w:rPr>
          <w:noProof/>
          <w:webHidden/>
        </w:rPr>
        <w:fldChar w:fldCharType="separate"/>
      </w:r>
      <w:r w:rsidR="00DC47A3">
        <w:rPr>
          <w:noProof/>
          <w:webHidden/>
        </w:rPr>
        <w:t>63</w:t>
      </w:r>
      <w:r w:rsidR="00D84BD4">
        <w:rPr>
          <w:noProof/>
          <w:webHidden/>
        </w:rPr>
        <w:fldChar w:fldCharType="end"/>
      </w:r>
      <w:r>
        <w:rPr>
          <w:noProof/>
        </w:rPr>
        <w:fldChar w:fldCharType="end"/>
      </w:r>
    </w:p>
    <w:p w14:paraId="3604D542" w14:textId="50B109C2"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"_Toc28957723"</w:instrText>
      </w:r>
      <w:ins w:id="80" w:author="Lynn Laakso" w:date="2023-07-30T16:14:00Z">
        <w:r w:rsidR="00DC47A3">
          <w:rPr>
            <w:noProof/>
          </w:rPr>
        </w:r>
      </w:ins>
      <w:r>
        <w:rPr>
          <w:noProof/>
        </w:rPr>
        <w:fldChar w:fldCharType="separate"/>
      </w:r>
      <w:r w:rsidR="00D84BD4" w:rsidRPr="00063FBD">
        <w:rPr>
          <w:rStyle w:val="Hyperlink"/>
          <w:noProof/>
        </w:rPr>
        <w:t>5.7.3</w:t>
      </w:r>
      <w:r w:rsidR="00D84BD4">
        <w:rPr>
          <w:rFonts w:asciiTheme="minorHAnsi" w:eastAsiaTheme="minorEastAsia" w:hAnsiTheme="minorHAnsi" w:cstheme="minorBidi"/>
          <w:noProof/>
        </w:rPr>
        <w:tab/>
      </w:r>
      <w:r w:rsidR="00D84BD4" w:rsidRPr="00063FBD">
        <w:rPr>
          <w:rStyle w:val="Hyperlink"/>
          <w:noProof/>
        </w:rPr>
        <w:t>Examples</w:t>
      </w:r>
      <w:r w:rsidR="00D84BD4">
        <w:rPr>
          <w:noProof/>
          <w:webHidden/>
        </w:rPr>
        <w:tab/>
      </w:r>
      <w:r w:rsidR="00D84BD4">
        <w:rPr>
          <w:noProof/>
          <w:webHidden/>
        </w:rPr>
        <w:fldChar w:fldCharType="begin"/>
      </w:r>
      <w:r w:rsidR="00D84BD4">
        <w:rPr>
          <w:noProof/>
          <w:webHidden/>
        </w:rPr>
        <w:instrText xml:space="preserve"> PAGEREF _Toc28957723 \h </w:instrText>
      </w:r>
      <w:r w:rsidR="00D84BD4">
        <w:rPr>
          <w:noProof/>
          <w:webHidden/>
        </w:rPr>
      </w:r>
      <w:r w:rsidR="00D84BD4">
        <w:rPr>
          <w:noProof/>
          <w:webHidden/>
        </w:rPr>
        <w:fldChar w:fldCharType="separate"/>
      </w:r>
      <w:r w:rsidR="00DC47A3">
        <w:rPr>
          <w:noProof/>
          <w:webHidden/>
        </w:rPr>
        <w:t>64</w:t>
      </w:r>
      <w:r w:rsidR="00D84BD4">
        <w:rPr>
          <w:noProof/>
          <w:webHidden/>
        </w:rPr>
        <w:fldChar w:fldCharType="end"/>
      </w:r>
      <w:r>
        <w:rPr>
          <w:noProof/>
        </w:rPr>
        <w:fldChar w:fldCharType="end"/>
      </w:r>
    </w:p>
    <w:p w14:paraId="7276033D" w14:textId="1D60F56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"_Toc28957724"</w:instrText>
      </w:r>
      <w:ins w:id="81" w:author="Lynn Laakso" w:date="2023-07-30T16:14:00Z">
        <w:r w:rsidR="00DC47A3">
          <w:rPr>
            <w:noProof/>
          </w:rPr>
        </w:r>
      </w:ins>
      <w:r>
        <w:rPr>
          <w:noProof/>
        </w:rPr>
        <w:fldChar w:fldCharType="separate"/>
      </w:r>
      <w:r w:rsidR="00D84BD4" w:rsidRPr="00063FBD">
        <w:rPr>
          <w:rStyle w:val="Hyperlink"/>
          <w:noProof/>
        </w:rPr>
        <w:t>5.7.4</w:t>
      </w:r>
      <w:r w:rsidR="00D84BD4">
        <w:rPr>
          <w:rFonts w:asciiTheme="minorHAnsi" w:eastAsiaTheme="minorEastAsia" w:hAnsiTheme="minorHAnsi" w:cstheme="minorBidi"/>
          <w:noProof/>
        </w:rPr>
        <w:tab/>
      </w:r>
      <w:r w:rsidR="00D84BD4" w:rsidRPr="00063FBD">
        <w:rPr>
          <w:rStyle w:val="Hyperlink"/>
          <w:noProof/>
        </w:rPr>
        <w:t>Establishing a subscription</w:t>
      </w:r>
      <w:r w:rsidR="00D84BD4">
        <w:rPr>
          <w:noProof/>
          <w:webHidden/>
        </w:rPr>
        <w:tab/>
      </w:r>
      <w:r w:rsidR="00D84BD4">
        <w:rPr>
          <w:noProof/>
          <w:webHidden/>
        </w:rPr>
        <w:fldChar w:fldCharType="begin"/>
      </w:r>
      <w:r w:rsidR="00D84BD4">
        <w:rPr>
          <w:noProof/>
          <w:webHidden/>
        </w:rPr>
        <w:instrText xml:space="preserve"> PAGEREF _Toc28957724 \h </w:instrText>
      </w:r>
      <w:r w:rsidR="00D84BD4">
        <w:rPr>
          <w:noProof/>
          <w:webHidden/>
        </w:rPr>
      </w:r>
      <w:r w:rsidR="00D84BD4">
        <w:rPr>
          <w:noProof/>
          <w:webHidden/>
        </w:rPr>
        <w:fldChar w:fldCharType="separate"/>
      </w:r>
      <w:r w:rsidR="00DC47A3">
        <w:rPr>
          <w:noProof/>
          <w:webHidden/>
        </w:rPr>
        <w:t>66</w:t>
      </w:r>
      <w:r w:rsidR="00D84BD4">
        <w:rPr>
          <w:noProof/>
          <w:webHidden/>
        </w:rPr>
        <w:fldChar w:fldCharType="end"/>
      </w:r>
      <w:r>
        <w:rPr>
          <w:noProof/>
        </w:rPr>
        <w:fldChar w:fldCharType="end"/>
      </w:r>
    </w:p>
    <w:p w14:paraId="34673931" w14:textId="66312977"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"_Toc28957725"</w:instrText>
      </w:r>
      <w:ins w:id="82" w:author="Lynn Laakso" w:date="2023-07-30T16:14:00Z">
        <w:r w:rsidR="00DC47A3">
          <w:rPr>
            <w:noProof/>
          </w:rPr>
        </w:r>
      </w:ins>
      <w:r>
        <w:rPr>
          <w:noProof/>
        </w:rPr>
        <w:fldChar w:fldCharType="separate"/>
      </w:r>
      <w:r w:rsidR="00D84BD4" w:rsidRPr="00063FBD">
        <w:rPr>
          <w:rStyle w:val="Hyperlink"/>
          <w:noProof/>
        </w:rPr>
        <w:t>5.7.5</w:t>
      </w:r>
      <w:r w:rsidR="00D84BD4">
        <w:rPr>
          <w:rFonts w:asciiTheme="minorHAnsi" w:eastAsiaTheme="minorEastAsia" w:hAnsiTheme="minorHAnsi" w:cstheme="minorBidi"/>
          <w:noProof/>
        </w:rPr>
        <w:tab/>
      </w:r>
      <w:r w:rsidR="00D84BD4" w:rsidRPr="00063FBD">
        <w:rPr>
          <w:rStyle w:val="Hyperlink"/>
          <w:noProof/>
        </w:rPr>
        <w:t>Canceling a subscription</w:t>
      </w:r>
      <w:r w:rsidR="00D84BD4">
        <w:rPr>
          <w:noProof/>
          <w:webHidden/>
        </w:rPr>
        <w:tab/>
      </w:r>
      <w:r w:rsidR="00D84BD4">
        <w:rPr>
          <w:noProof/>
          <w:webHidden/>
        </w:rPr>
        <w:fldChar w:fldCharType="begin"/>
      </w:r>
      <w:r w:rsidR="00D84BD4">
        <w:rPr>
          <w:noProof/>
          <w:webHidden/>
        </w:rPr>
        <w:instrText xml:space="preserve"> PAGEREF _Toc28957725 \h </w:instrText>
      </w:r>
      <w:r w:rsidR="00D84BD4">
        <w:rPr>
          <w:noProof/>
          <w:webHidden/>
        </w:rPr>
      </w:r>
      <w:r w:rsidR="00D84BD4">
        <w:rPr>
          <w:noProof/>
          <w:webHidden/>
        </w:rPr>
        <w:fldChar w:fldCharType="separate"/>
      </w:r>
      <w:r w:rsidR="00DC47A3">
        <w:rPr>
          <w:noProof/>
          <w:webHidden/>
        </w:rPr>
        <w:t>66</w:t>
      </w:r>
      <w:r w:rsidR="00D84BD4">
        <w:rPr>
          <w:noProof/>
          <w:webHidden/>
        </w:rPr>
        <w:fldChar w:fldCharType="end"/>
      </w:r>
      <w:r>
        <w:rPr>
          <w:noProof/>
        </w:rPr>
        <w:fldChar w:fldCharType="end"/>
      </w:r>
    </w:p>
    <w:p w14:paraId="7709D45B" w14:textId="1B437CFE"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"_Toc28957726"</w:instrText>
      </w:r>
      <w:ins w:id="83" w:author="Lynn Laakso" w:date="2023-07-30T16:14:00Z"/>
      <w:r>
        <w:fldChar w:fldCharType="separate"/>
      </w:r>
      <w:r w:rsidR="00D84BD4" w:rsidRPr="00063FBD">
        <w:rPr>
          <w:rStyle w:val="Hyperlink"/>
        </w:rPr>
        <w:t>5.8</w:t>
      </w:r>
      <w:r w:rsidR="00D84BD4">
        <w:rPr>
          <w:rFonts w:asciiTheme="minorHAnsi" w:eastAsiaTheme="minorEastAsia" w:hAnsiTheme="minorHAnsi" w:cstheme="minorBidi"/>
          <w:kern w:val="0"/>
          <w:sz w:val="22"/>
          <w:szCs w:val="22"/>
        </w:rPr>
        <w:tab/>
      </w:r>
      <w:r w:rsidR="00D84BD4" w:rsidRPr="00063FBD">
        <w:rPr>
          <w:rStyle w:val="Hyperlink"/>
        </w:rPr>
        <w:t>QUERY IMPLEMENTATION CONSIDERATIONS</w:t>
      </w:r>
      <w:r w:rsidR="00D84BD4">
        <w:rPr>
          <w:webHidden/>
        </w:rPr>
        <w:tab/>
      </w:r>
      <w:r w:rsidR="00D84BD4">
        <w:rPr>
          <w:webHidden/>
        </w:rPr>
        <w:fldChar w:fldCharType="begin"/>
      </w:r>
      <w:r w:rsidR="00D84BD4">
        <w:rPr>
          <w:webHidden/>
        </w:rPr>
        <w:instrText xml:space="preserve"> PAGEREF _Toc28957726 \h </w:instrText>
      </w:r>
      <w:r w:rsidR="00D84BD4">
        <w:rPr>
          <w:webHidden/>
        </w:rPr>
      </w:r>
      <w:r w:rsidR="00D84BD4">
        <w:rPr>
          <w:webHidden/>
        </w:rPr>
        <w:fldChar w:fldCharType="separate"/>
      </w:r>
      <w:ins w:id="84" w:author="Lynn Laakso" w:date="2023-07-30T16:14:00Z">
        <w:r w:rsidR="00DC47A3">
          <w:rPr>
            <w:webHidden/>
          </w:rPr>
          <w:t>67</w:t>
        </w:r>
      </w:ins>
      <w:del w:id="85" w:author="Lynn Laakso" w:date="2023-07-30T16:14:00Z">
        <w:r w:rsidR="00C244BF" w:rsidDel="00DC47A3">
          <w:rPr>
            <w:webHidden/>
          </w:rPr>
          <w:delText>66</w:delText>
        </w:r>
      </w:del>
      <w:r w:rsidR="00D84BD4">
        <w:rPr>
          <w:webHidden/>
        </w:rPr>
        <w:fldChar w:fldCharType="end"/>
      </w:r>
      <w:r>
        <w:fldChar w:fldCharType="end"/>
      </w:r>
    </w:p>
    <w:p w14:paraId="4F2492CE" w14:textId="4CE1E96D"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"_Toc28957727"</w:instrText>
      </w:r>
      <w:ins w:id="86" w:author="Lynn Laakso" w:date="2023-07-30T16:14:00Z"/>
      <w:r>
        <w:fldChar w:fldCharType="separate"/>
      </w:r>
      <w:r w:rsidR="00D84BD4" w:rsidRPr="00063FBD">
        <w:rPr>
          <w:rStyle w:val="Hyperlink"/>
        </w:rPr>
        <w:t>5.9</w:t>
      </w:r>
      <w:r w:rsidR="00D84BD4">
        <w:rPr>
          <w:rFonts w:asciiTheme="minorHAnsi" w:eastAsiaTheme="minorEastAsia" w:hAnsiTheme="minorHAnsi" w:cstheme="minorBidi"/>
          <w:kern w:val="0"/>
          <w:sz w:val="22"/>
          <w:szCs w:val="22"/>
        </w:rPr>
        <w:tab/>
      </w:r>
      <w:r w:rsidR="00D84BD4" w:rsidRPr="00063FBD">
        <w:rPr>
          <w:rStyle w:val="Hyperlink"/>
        </w:rPr>
        <w:t>QUERY/RESPONSE MESSAGE EXAMPLES</w:t>
      </w:r>
      <w:r w:rsidR="00D84BD4">
        <w:rPr>
          <w:webHidden/>
        </w:rPr>
        <w:tab/>
      </w:r>
      <w:r w:rsidR="00D84BD4">
        <w:rPr>
          <w:webHidden/>
        </w:rPr>
        <w:fldChar w:fldCharType="begin"/>
      </w:r>
      <w:r w:rsidR="00D84BD4">
        <w:rPr>
          <w:webHidden/>
        </w:rPr>
        <w:instrText xml:space="preserve"> PAGEREF _Toc28957727 \h </w:instrText>
      </w:r>
      <w:r w:rsidR="00D84BD4">
        <w:rPr>
          <w:webHidden/>
        </w:rPr>
      </w:r>
      <w:r w:rsidR="00D84BD4">
        <w:rPr>
          <w:webHidden/>
        </w:rPr>
        <w:fldChar w:fldCharType="separate"/>
      </w:r>
      <w:ins w:id="87" w:author="Lynn Laakso" w:date="2023-07-30T16:14:00Z">
        <w:r w:rsidR="00DC47A3">
          <w:rPr>
            <w:webHidden/>
          </w:rPr>
          <w:t>67</w:t>
        </w:r>
      </w:ins>
      <w:del w:id="88" w:author="Lynn Laakso" w:date="2023-07-30T16:14:00Z">
        <w:r w:rsidR="00C244BF" w:rsidDel="00DC47A3">
          <w:rPr>
            <w:webHidden/>
          </w:rPr>
          <w:delText>66</w:delText>
        </w:r>
      </w:del>
      <w:r w:rsidR="00D84BD4">
        <w:rPr>
          <w:webHidden/>
        </w:rPr>
        <w:fldChar w:fldCharType="end"/>
      </w:r>
      <w:r>
        <w:fldChar w:fldCharType="end"/>
      </w:r>
    </w:p>
    <w:p w14:paraId="4920CA78" w14:textId="59799DC0"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"_Toc28957728"</w:instrText>
      </w:r>
      <w:ins w:id="89" w:author="Lynn Laakso" w:date="2023-07-30T16:14:00Z">
        <w:r w:rsidR="00DC47A3">
          <w:rPr>
            <w:noProof/>
          </w:rPr>
        </w:r>
      </w:ins>
      <w:r>
        <w:rPr>
          <w:noProof/>
        </w:rPr>
        <w:fldChar w:fldCharType="separate"/>
      </w:r>
      <w:r w:rsidR="00D84BD4" w:rsidRPr="00063FBD">
        <w:rPr>
          <w:rStyle w:val="Hyperlink"/>
          <w:noProof/>
        </w:rPr>
        <w:t>5.9.1</w:t>
      </w:r>
      <w:r w:rsidR="00D84BD4">
        <w:rPr>
          <w:rFonts w:asciiTheme="minorHAnsi" w:eastAsiaTheme="minorEastAsia" w:hAnsiTheme="minorHAnsi" w:cstheme="minorBidi"/>
          <w:noProof/>
        </w:rPr>
        <w:tab/>
      </w:r>
      <w:r w:rsidR="00D84BD4" w:rsidRPr="00063FBD">
        <w:rPr>
          <w:rStyle w:val="Hyperlink"/>
          <w:noProof/>
        </w:rPr>
        <w:t>Query by parameter (QBP) / segment pattern response (RSP)</w:t>
      </w:r>
      <w:r w:rsidR="00D84BD4">
        <w:rPr>
          <w:noProof/>
          <w:webHidden/>
        </w:rPr>
        <w:tab/>
      </w:r>
      <w:r w:rsidR="00D84BD4">
        <w:rPr>
          <w:noProof/>
          <w:webHidden/>
        </w:rPr>
        <w:fldChar w:fldCharType="begin"/>
      </w:r>
      <w:r w:rsidR="00D84BD4">
        <w:rPr>
          <w:noProof/>
          <w:webHidden/>
        </w:rPr>
        <w:instrText xml:space="preserve"> PAGEREF _Toc28957728 \h </w:instrText>
      </w:r>
      <w:r w:rsidR="00D84BD4">
        <w:rPr>
          <w:noProof/>
          <w:webHidden/>
        </w:rPr>
      </w:r>
      <w:r w:rsidR="00D84BD4">
        <w:rPr>
          <w:noProof/>
          <w:webHidden/>
        </w:rPr>
        <w:fldChar w:fldCharType="separate"/>
      </w:r>
      <w:ins w:id="90" w:author="Lynn Laakso" w:date="2023-07-30T16:14:00Z">
        <w:r w:rsidR="00DC47A3">
          <w:rPr>
            <w:noProof/>
            <w:webHidden/>
          </w:rPr>
          <w:t>67</w:t>
        </w:r>
      </w:ins>
      <w:del w:id="91" w:author="Lynn Laakso" w:date="2023-07-30T16:14:00Z">
        <w:r w:rsidR="00C244BF" w:rsidDel="00DC47A3">
          <w:rPr>
            <w:noProof/>
            <w:webHidden/>
          </w:rPr>
          <w:delText>66</w:delText>
        </w:r>
      </w:del>
      <w:r w:rsidR="00D84BD4">
        <w:rPr>
          <w:noProof/>
          <w:webHidden/>
        </w:rPr>
        <w:fldChar w:fldCharType="end"/>
      </w:r>
      <w:r>
        <w:rPr>
          <w:noProof/>
        </w:rPr>
        <w:fldChar w:fldCharType="end"/>
      </w:r>
    </w:p>
    <w:p w14:paraId="0A042B13" w14:textId="1BE63213"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"_Toc28957729"</w:instrText>
      </w:r>
      <w:ins w:id="92" w:author="Lynn Laakso" w:date="2023-07-30T16:14:00Z">
        <w:r w:rsidR="00DC47A3">
          <w:rPr>
            <w:noProof/>
          </w:rPr>
        </w:r>
      </w:ins>
      <w:r>
        <w:rPr>
          <w:noProof/>
        </w:rPr>
        <w:fldChar w:fldCharType="separate"/>
      </w:r>
      <w:r w:rsidR="00D84BD4" w:rsidRPr="00063FBD">
        <w:rPr>
          <w:rStyle w:val="Hyperlink"/>
          <w:noProof/>
        </w:rPr>
        <w:t>5.9.2</w:t>
      </w:r>
      <w:r w:rsidR="00D84BD4">
        <w:rPr>
          <w:rFonts w:asciiTheme="minorHAnsi" w:eastAsiaTheme="minorEastAsia" w:hAnsiTheme="minorHAnsi" w:cstheme="minorBidi"/>
          <w:noProof/>
        </w:rPr>
        <w:tab/>
      </w:r>
      <w:r w:rsidR="00D84BD4" w:rsidRPr="00063FBD">
        <w:rPr>
          <w:rStyle w:val="Hyperlink"/>
          <w:noProof/>
        </w:rPr>
        <w:t>Query using QSC variant / segment pattern response examples</w:t>
      </w:r>
      <w:r w:rsidR="00D84BD4">
        <w:rPr>
          <w:noProof/>
          <w:webHidden/>
        </w:rPr>
        <w:tab/>
      </w:r>
      <w:r w:rsidR="00D84BD4">
        <w:rPr>
          <w:noProof/>
          <w:webHidden/>
        </w:rPr>
        <w:fldChar w:fldCharType="begin"/>
      </w:r>
      <w:r w:rsidR="00D84BD4">
        <w:rPr>
          <w:noProof/>
          <w:webHidden/>
        </w:rPr>
        <w:instrText xml:space="preserve"> PAGEREF _Toc28957729 \h </w:instrText>
      </w:r>
      <w:r w:rsidR="00D84BD4">
        <w:rPr>
          <w:noProof/>
          <w:webHidden/>
        </w:rPr>
      </w:r>
      <w:r w:rsidR="00D84BD4">
        <w:rPr>
          <w:noProof/>
          <w:webHidden/>
        </w:rPr>
        <w:fldChar w:fldCharType="separate"/>
      </w:r>
      <w:ins w:id="93" w:author="Lynn Laakso" w:date="2023-07-30T16:14:00Z">
        <w:r w:rsidR="00DC47A3">
          <w:rPr>
            <w:noProof/>
            <w:webHidden/>
          </w:rPr>
          <w:t>76</w:t>
        </w:r>
      </w:ins>
      <w:del w:id="94" w:author="Lynn Laakso" w:date="2023-07-30T16:14:00Z">
        <w:r w:rsidR="00C244BF" w:rsidDel="00DC47A3">
          <w:rPr>
            <w:noProof/>
            <w:webHidden/>
          </w:rPr>
          <w:delText>75</w:delText>
        </w:r>
      </w:del>
      <w:r w:rsidR="00D84BD4">
        <w:rPr>
          <w:noProof/>
          <w:webHidden/>
        </w:rPr>
        <w:fldChar w:fldCharType="end"/>
      </w:r>
      <w:r>
        <w:rPr>
          <w:noProof/>
        </w:rPr>
        <w:fldChar w:fldCharType="end"/>
      </w:r>
    </w:p>
    <w:p w14:paraId="5CF52455" w14:textId="432C0133"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"_Toc28957730"</w:instrText>
      </w:r>
      <w:ins w:id="95" w:author="Lynn Laakso" w:date="2023-07-30T16:14:00Z">
        <w:r w:rsidR="00DC47A3">
          <w:rPr>
            <w:noProof/>
          </w:rPr>
        </w:r>
      </w:ins>
      <w:r>
        <w:rPr>
          <w:noProof/>
        </w:rPr>
        <w:fldChar w:fldCharType="separate"/>
      </w:r>
      <w:r w:rsidR="00D84BD4" w:rsidRPr="00063FBD">
        <w:rPr>
          <w:rStyle w:val="Hyperlink"/>
          <w:noProof/>
        </w:rPr>
        <w:t>5.9.3</w:t>
      </w:r>
      <w:r w:rsidR="00D84BD4">
        <w:rPr>
          <w:rFonts w:asciiTheme="minorHAnsi" w:eastAsiaTheme="minorEastAsia" w:hAnsiTheme="minorHAnsi" w:cstheme="minorBidi"/>
          <w:noProof/>
        </w:rPr>
        <w:tab/>
      </w:r>
      <w:r w:rsidR="00D84BD4" w:rsidRPr="00063FBD">
        <w:rPr>
          <w:rStyle w:val="Hyperlink"/>
          <w:noProof/>
        </w:rPr>
        <w:t>Query by parameter (QBP) / tabular response (RTB)</w:t>
      </w:r>
      <w:r w:rsidR="00D84BD4">
        <w:rPr>
          <w:noProof/>
          <w:webHidden/>
        </w:rPr>
        <w:tab/>
      </w:r>
      <w:r w:rsidR="00D84BD4">
        <w:rPr>
          <w:noProof/>
          <w:webHidden/>
        </w:rPr>
        <w:fldChar w:fldCharType="begin"/>
      </w:r>
      <w:r w:rsidR="00D84BD4">
        <w:rPr>
          <w:noProof/>
          <w:webHidden/>
        </w:rPr>
        <w:instrText xml:space="preserve"> PAGEREF _Toc28957730 \h </w:instrText>
      </w:r>
      <w:r w:rsidR="00D84BD4">
        <w:rPr>
          <w:noProof/>
          <w:webHidden/>
        </w:rPr>
      </w:r>
      <w:r w:rsidR="00D84BD4">
        <w:rPr>
          <w:noProof/>
          <w:webHidden/>
        </w:rPr>
        <w:fldChar w:fldCharType="separate"/>
      </w:r>
      <w:ins w:id="96" w:author="Lynn Laakso" w:date="2023-07-30T16:14:00Z">
        <w:r w:rsidR="00DC47A3">
          <w:rPr>
            <w:noProof/>
            <w:webHidden/>
          </w:rPr>
          <w:t>87</w:t>
        </w:r>
      </w:ins>
      <w:del w:id="97" w:author="Lynn Laakso" w:date="2023-07-30T16:14:00Z">
        <w:r w:rsidR="00C244BF" w:rsidDel="00DC47A3">
          <w:rPr>
            <w:noProof/>
            <w:webHidden/>
          </w:rPr>
          <w:delText>86</w:delText>
        </w:r>
      </w:del>
      <w:r w:rsidR="00D84BD4">
        <w:rPr>
          <w:noProof/>
          <w:webHidden/>
        </w:rPr>
        <w:fldChar w:fldCharType="end"/>
      </w:r>
      <w:r>
        <w:rPr>
          <w:noProof/>
        </w:rPr>
        <w:fldChar w:fldCharType="end"/>
      </w:r>
    </w:p>
    <w:p w14:paraId="437FC611" w14:textId="5D86BC6C"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"_Toc28957731"</w:instrText>
      </w:r>
      <w:ins w:id="98" w:author="Lynn Laakso" w:date="2023-07-30T16:14:00Z">
        <w:r w:rsidR="00DC47A3">
          <w:rPr>
            <w:noProof/>
          </w:rPr>
        </w:r>
      </w:ins>
      <w:r>
        <w:rPr>
          <w:noProof/>
        </w:rPr>
        <w:fldChar w:fldCharType="separate"/>
      </w:r>
      <w:r w:rsidR="00D84BD4" w:rsidRPr="00063FBD">
        <w:rPr>
          <w:rStyle w:val="Hyperlink"/>
          <w:noProof/>
        </w:rPr>
        <w:t>5.9.4</w:t>
      </w:r>
      <w:r w:rsidR="00D84BD4">
        <w:rPr>
          <w:rFonts w:asciiTheme="minorHAnsi" w:eastAsiaTheme="minorEastAsia" w:hAnsiTheme="minorHAnsi" w:cstheme="minorBidi"/>
          <w:noProof/>
        </w:rPr>
        <w:tab/>
      </w:r>
      <w:r w:rsidR="00D84BD4" w:rsidRPr="00063FBD">
        <w:rPr>
          <w:rStyle w:val="Hyperlink"/>
          <w:noProof/>
        </w:rPr>
        <w:t>Query using QSC variant / tabular response (RTB)</w:t>
      </w:r>
      <w:r w:rsidR="00D84BD4">
        <w:rPr>
          <w:noProof/>
          <w:webHidden/>
        </w:rPr>
        <w:tab/>
      </w:r>
      <w:r w:rsidR="00D84BD4">
        <w:rPr>
          <w:noProof/>
          <w:webHidden/>
        </w:rPr>
        <w:fldChar w:fldCharType="begin"/>
      </w:r>
      <w:r w:rsidR="00D84BD4">
        <w:rPr>
          <w:noProof/>
          <w:webHidden/>
        </w:rPr>
        <w:instrText xml:space="preserve"> PAGEREF _Toc28957731 \h </w:instrText>
      </w:r>
      <w:r w:rsidR="00D84BD4">
        <w:rPr>
          <w:noProof/>
          <w:webHidden/>
        </w:rPr>
      </w:r>
      <w:r w:rsidR="00D84BD4">
        <w:rPr>
          <w:noProof/>
          <w:webHidden/>
        </w:rPr>
        <w:fldChar w:fldCharType="separate"/>
      </w:r>
      <w:ins w:id="99" w:author="Lynn Laakso" w:date="2023-07-30T16:14:00Z">
        <w:r w:rsidR="00DC47A3">
          <w:rPr>
            <w:noProof/>
            <w:webHidden/>
          </w:rPr>
          <w:t>93</w:t>
        </w:r>
      </w:ins>
      <w:del w:id="100" w:author="Lynn Laakso" w:date="2023-07-30T16:14:00Z">
        <w:r w:rsidR="00C244BF" w:rsidDel="00DC47A3">
          <w:rPr>
            <w:noProof/>
            <w:webHidden/>
          </w:rPr>
          <w:delText>92</w:delText>
        </w:r>
      </w:del>
      <w:r w:rsidR="00D84BD4">
        <w:rPr>
          <w:noProof/>
          <w:webHidden/>
        </w:rPr>
        <w:fldChar w:fldCharType="end"/>
      </w:r>
      <w:r>
        <w:rPr>
          <w:noProof/>
        </w:rPr>
        <w:fldChar w:fldCharType="end"/>
      </w:r>
    </w:p>
    <w:p w14:paraId="17DE5750" w14:textId="2CFA382E"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"_Toc28957732"</w:instrText>
      </w:r>
      <w:ins w:id="101" w:author="Lynn Laakso" w:date="2023-07-30T16:14:00Z">
        <w:r w:rsidR="00DC47A3">
          <w:rPr>
            <w:noProof/>
          </w:rPr>
        </w:r>
      </w:ins>
      <w:r>
        <w:rPr>
          <w:noProof/>
        </w:rPr>
        <w:fldChar w:fldCharType="separate"/>
      </w:r>
      <w:r w:rsidR="00D84BD4" w:rsidRPr="00063FBD">
        <w:rPr>
          <w:rStyle w:val="Hyperlink"/>
          <w:noProof/>
        </w:rPr>
        <w:t>5.9.5</w:t>
      </w:r>
      <w:r w:rsidR="00D84BD4">
        <w:rPr>
          <w:rFonts w:asciiTheme="minorHAnsi" w:eastAsiaTheme="minorEastAsia" w:hAnsiTheme="minorHAnsi" w:cstheme="minorBidi"/>
          <w:noProof/>
        </w:rPr>
        <w:tab/>
      </w:r>
      <w:r w:rsidR="00D84BD4" w:rsidRPr="00063FBD">
        <w:rPr>
          <w:rStyle w:val="Hyperlink"/>
          <w:noProof/>
        </w:rPr>
        <w:t>Query by parameter (QBP) / display response (RDY)</w:t>
      </w:r>
      <w:r w:rsidR="00D84BD4">
        <w:rPr>
          <w:noProof/>
          <w:webHidden/>
        </w:rPr>
        <w:tab/>
      </w:r>
      <w:r w:rsidR="00D84BD4">
        <w:rPr>
          <w:noProof/>
          <w:webHidden/>
        </w:rPr>
        <w:fldChar w:fldCharType="begin"/>
      </w:r>
      <w:r w:rsidR="00D84BD4">
        <w:rPr>
          <w:noProof/>
          <w:webHidden/>
        </w:rPr>
        <w:instrText xml:space="preserve"> PAGEREF _Toc28957732 \h </w:instrText>
      </w:r>
      <w:r w:rsidR="00D84BD4">
        <w:rPr>
          <w:noProof/>
          <w:webHidden/>
        </w:rPr>
      </w:r>
      <w:r w:rsidR="00D84BD4">
        <w:rPr>
          <w:noProof/>
          <w:webHidden/>
        </w:rPr>
        <w:fldChar w:fldCharType="separate"/>
      </w:r>
      <w:r w:rsidR="00DC47A3">
        <w:rPr>
          <w:noProof/>
          <w:webHidden/>
        </w:rPr>
        <w:t>96</w:t>
      </w:r>
      <w:r w:rsidR="00D84BD4">
        <w:rPr>
          <w:noProof/>
          <w:webHidden/>
        </w:rPr>
        <w:fldChar w:fldCharType="end"/>
      </w:r>
      <w:r>
        <w:rPr>
          <w:noProof/>
        </w:rPr>
        <w:fldChar w:fldCharType="end"/>
      </w:r>
    </w:p>
    <w:p w14:paraId="47C8696F" w14:textId="7D531398"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"_Toc28957733"</w:instrText>
      </w:r>
      <w:ins w:id="102" w:author="Lynn Laakso" w:date="2023-07-30T16:14:00Z">
        <w:r w:rsidR="00DC47A3">
          <w:rPr>
            <w:noProof/>
          </w:rPr>
        </w:r>
      </w:ins>
      <w:r>
        <w:rPr>
          <w:noProof/>
        </w:rPr>
        <w:fldChar w:fldCharType="separate"/>
      </w:r>
      <w:r w:rsidR="00D84BD4" w:rsidRPr="00063FBD">
        <w:rPr>
          <w:rStyle w:val="Hyperlink"/>
          <w:noProof/>
        </w:rPr>
        <w:t>5.9.6</w:t>
      </w:r>
      <w:r w:rsidR="00D84BD4">
        <w:rPr>
          <w:rFonts w:asciiTheme="minorHAnsi" w:eastAsiaTheme="minorEastAsia" w:hAnsiTheme="minorHAnsi" w:cstheme="minorBidi"/>
          <w:noProof/>
        </w:rPr>
        <w:tab/>
      </w:r>
      <w:r w:rsidR="00D84BD4" w:rsidRPr="00063FBD">
        <w:rPr>
          <w:rStyle w:val="Hyperlink"/>
          <w:noProof/>
        </w:rPr>
        <w:t>Query using QSC variant (QBP) / display response (RDY)</w:t>
      </w:r>
      <w:r w:rsidR="00D84BD4">
        <w:rPr>
          <w:noProof/>
          <w:webHidden/>
        </w:rPr>
        <w:tab/>
      </w:r>
      <w:r w:rsidR="00D84BD4">
        <w:rPr>
          <w:noProof/>
          <w:webHidden/>
        </w:rPr>
        <w:fldChar w:fldCharType="begin"/>
      </w:r>
      <w:r w:rsidR="00D84BD4">
        <w:rPr>
          <w:noProof/>
          <w:webHidden/>
        </w:rPr>
        <w:instrText xml:space="preserve"> PAGEREF _Toc28957733 \h </w:instrText>
      </w:r>
      <w:r w:rsidR="00D84BD4">
        <w:rPr>
          <w:noProof/>
          <w:webHidden/>
        </w:rPr>
      </w:r>
      <w:r w:rsidR="00D84BD4">
        <w:rPr>
          <w:noProof/>
          <w:webHidden/>
        </w:rPr>
        <w:fldChar w:fldCharType="separate"/>
      </w:r>
      <w:ins w:id="103" w:author="Lynn Laakso" w:date="2023-07-30T16:14:00Z">
        <w:r w:rsidR="00DC47A3">
          <w:rPr>
            <w:noProof/>
            <w:webHidden/>
          </w:rPr>
          <w:t>99</w:t>
        </w:r>
      </w:ins>
      <w:del w:id="104" w:author="Lynn Laakso" w:date="2023-07-30T16:14:00Z">
        <w:r w:rsidR="00C244BF" w:rsidDel="00DC47A3">
          <w:rPr>
            <w:noProof/>
            <w:webHidden/>
          </w:rPr>
          <w:delText>98</w:delText>
        </w:r>
      </w:del>
      <w:r w:rsidR="00D84BD4">
        <w:rPr>
          <w:noProof/>
          <w:webHidden/>
        </w:rPr>
        <w:fldChar w:fldCharType="end"/>
      </w:r>
      <w:r>
        <w:rPr>
          <w:noProof/>
        </w:rPr>
        <w:fldChar w:fldCharType="end"/>
      </w:r>
    </w:p>
    <w:p w14:paraId="6E81AB33" w14:textId="14F39BA5"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"_Toc28957734"</w:instrText>
      </w:r>
      <w:ins w:id="105" w:author="Lynn Laakso" w:date="2023-07-30T16:14:00Z">
        <w:r w:rsidR="00DC47A3">
          <w:rPr>
            <w:noProof/>
          </w:rPr>
        </w:r>
      </w:ins>
      <w:r>
        <w:rPr>
          <w:noProof/>
        </w:rPr>
        <w:fldChar w:fldCharType="separate"/>
      </w:r>
      <w:r w:rsidR="00D84BD4" w:rsidRPr="00063FBD">
        <w:rPr>
          <w:rStyle w:val="Hyperlink"/>
          <w:noProof/>
        </w:rPr>
        <w:t>5.9.7</w:t>
      </w:r>
      <w:r w:rsidR="00D84BD4">
        <w:rPr>
          <w:rFonts w:asciiTheme="minorHAnsi" w:eastAsiaTheme="minorEastAsia" w:hAnsiTheme="minorHAnsi" w:cstheme="minorBidi"/>
          <w:noProof/>
        </w:rPr>
        <w:tab/>
      </w:r>
      <w:r w:rsidR="00D84BD4" w:rsidRPr="00063FBD">
        <w:rPr>
          <w:rStyle w:val="Hyperlink"/>
          <w:noProof/>
        </w:rPr>
        <w:t>Query by example (QBP) / tabular response (RTB)</w:t>
      </w:r>
      <w:r w:rsidR="00D84BD4">
        <w:rPr>
          <w:noProof/>
          <w:webHidden/>
        </w:rPr>
        <w:tab/>
      </w:r>
      <w:r w:rsidR="00D84BD4">
        <w:rPr>
          <w:noProof/>
          <w:webHidden/>
        </w:rPr>
        <w:fldChar w:fldCharType="begin"/>
      </w:r>
      <w:r w:rsidR="00D84BD4">
        <w:rPr>
          <w:noProof/>
          <w:webHidden/>
        </w:rPr>
        <w:instrText xml:space="preserve"> PAGEREF _Toc28957734 \h </w:instrText>
      </w:r>
      <w:r w:rsidR="00D84BD4">
        <w:rPr>
          <w:noProof/>
          <w:webHidden/>
        </w:rPr>
      </w:r>
      <w:r w:rsidR="00D84BD4">
        <w:rPr>
          <w:noProof/>
          <w:webHidden/>
        </w:rPr>
        <w:fldChar w:fldCharType="separate"/>
      </w:r>
      <w:ins w:id="106" w:author="Lynn Laakso" w:date="2023-07-30T16:14:00Z">
        <w:r w:rsidR="00DC47A3">
          <w:rPr>
            <w:noProof/>
            <w:webHidden/>
          </w:rPr>
          <w:t>103</w:t>
        </w:r>
      </w:ins>
      <w:del w:id="107" w:author="Lynn Laakso" w:date="2023-07-30T16:14:00Z">
        <w:r w:rsidR="00C244BF" w:rsidDel="00DC47A3">
          <w:rPr>
            <w:noProof/>
            <w:webHidden/>
          </w:rPr>
          <w:delText>102</w:delText>
        </w:r>
      </w:del>
      <w:r w:rsidR="00D84BD4">
        <w:rPr>
          <w:noProof/>
          <w:webHidden/>
        </w:rPr>
        <w:fldChar w:fldCharType="end"/>
      </w:r>
      <w:r>
        <w:rPr>
          <w:noProof/>
        </w:rPr>
        <w:fldChar w:fldCharType="end"/>
      </w:r>
    </w:p>
    <w:p w14:paraId="7F91C899" w14:textId="44E026DA"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"_Toc28957735"</w:instrText>
      </w:r>
      <w:ins w:id="108" w:author="Lynn Laakso" w:date="2023-07-30T16:14:00Z"/>
      <w:r>
        <w:fldChar w:fldCharType="separate"/>
      </w:r>
      <w:r w:rsidR="00D84BD4" w:rsidRPr="00063FBD">
        <w:rPr>
          <w:rStyle w:val="Hyperlink"/>
        </w:rPr>
        <w:t>5.10</w:t>
      </w:r>
      <w:r w:rsidR="00D84BD4">
        <w:rPr>
          <w:rFonts w:asciiTheme="minorHAnsi" w:eastAsiaTheme="minorEastAsia" w:hAnsiTheme="minorHAnsi" w:cstheme="minorBidi"/>
          <w:kern w:val="0"/>
          <w:sz w:val="22"/>
          <w:szCs w:val="22"/>
        </w:rPr>
        <w:tab/>
      </w:r>
      <w:r w:rsidR="00D84BD4" w:rsidRPr="00063FBD">
        <w:rPr>
          <w:rStyle w:val="Hyperlink"/>
        </w:rPr>
        <w:t>SUPERSEDED QUERY/RESPONSE TRIGGER EVENTS AND MESSAGE PAIRS</w:t>
      </w:r>
      <w:r w:rsidR="00D84BD4">
        <w:rPr>
          <w:webHidden/>
        </w:rPr>
        <w:tab/>
      </w:r>
      <w:r w:rsidR="00D84BD4">
        <w:rPr>
          <w:webHidden/>
        </w:rPr>
        <w:fldChar w:fldCharType="begin"/>
      </w:r>
      <w:r w:rsidR="00D84BD4">
        <w:rPr>
          <w:webHidden/>
        </w:rPr>
        <w:instrText xml:space="preserve"> PAGEREF _Toc28957735 \h </w:instrText>
      </w:r>
      <w:r w:rsidR="00D84BD4">
        <w:rPr>
          <w:webHidden/>
        </w:rPr>
      </w:r>
      <w:r w:rsidR="00D84BD4">
        <w:rPr>
          <w:webHidden/>
        </w:rPr>
        <w:fldChar w:fldCharType="separate"/>
      </w:r>
      <w:ins w:id="109" w:author="Lynn Laakso" w:date="2023-07-30T16:14:00Z">
        <w:r w:rsidR="00DC47A3">
          <w:rPr>
            <w:webHidden/>
          </w:rPr>
          <w:t>110</w:t>
        </w:r>
      </w:ins>
      <w:del w:id="110" w:author="Lynn Laakso" w:date="2023-07-30T16:14:00Z">
        <w:r w:rsidR="00C244BF" w:rsidDel="00DC47A3">
          <w:rPr>
            <w:webHidden/>
          </w:rPr>
          <w:delText>108</w:delText>
        </w:r>
      </w:del>
      <w:r w:rsidR="00D84BD4">
        <w:rPr>
          <w:webHidden/>
        </w:rPr>
        <w:fldChar w:fldCharType="end"/>
      </w:r>
      <w:r>
        <w:fldChar w:fldCharType="end"/>
      </w:r>
    </w:p>
    <w:p w14:paraId="16C98634" w14:textId="58F91971"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"_Toc28957736"</w:instrText>
      </w:r>
      <w:ins w:id="111" w:author="Lynn Laakso" w:date="2023-07-30T16:14:00Z">
        <w:r w:rsidR="00DC47A3">
          <w:rPr>
            <w:noProof/>
          </w:rPr>
        </w:r>
      </w:ins>
      <w:r>
        <w:rPr>
          <w:noProof/>
        </w:rPr>
        <w:fldChar w:fldCharType="separate"/>
      </w:r>
      <w:r w:rsidR="00D84BD4" w:rsidRPr="00063FBD">
        <w:rPr>
          <w:rStyle w:val="Hyperlink"/>
          <w:noProof/>
        </w:rPr>
        <w:t>5.10.1</w:t>
      </w:r>
      <w:r w:rsidR="00D84BD4">
        <w:rPr>
          <w:rFonts w:asciiTheme="minorHAnsi" w:eastAsiaTheme="minorEastAsia" w:hAnsiTheme="minorHAnsi" w:cstheme="minorBidi"/>
          <w:noProof/>
        </w:rPr>
        <w:tab/>
      </w:r>
      <w:r w:rsidR="00D84BD4" w:rsidRPr="00063FBD">
        <w:rPr>
          <w:rStyle w:val="Hyperlink"/>
          <w:noProof/>
        </w:rPr>
        <w:t>Display message</w:t>
      </w:r>
      <w:r w:rsidR="00D84BD4">
        <w:rPr>
          <w:noProof/>
          <w:webHidden/>
        </w:rPr>
        <w:tab/>
      </w:r>
      <w:r w:rsidR="00D84BD4">
        <w:rPr>
          <w:noProof/>
          <w:webHidden/>
        </w:rPr>
        <w:fldChar w:fldCharType="begin"/>
      </w:r>
      <w:r w:rsidR="00D84BD4">
        <w:rPr>
          <w:noProof/>
          <w:webHidden/>
        </w:rPr>
        <w:instrText xml:space="preserve"> PAGEREF _Toc28957736 \h </w:instrText>
      </w:r>
      <w:r w:rsidR="00D84BD4">
        <w:rPr>
          <w:noProof/>
          <w:webHidden/>
        </w:rPr>
      </w:r>
      <w:r w:rsidR="00D84BD4">
        <w:rPr>
          <w:noProof/>
          <w:webHidden/>
        </w:rPr>
        <w:fldChar w:fldCharType="separate"/>
      </w:r>
      <w:ins w:id="112" w:author="Lynn Laakso" w:date="2023-07-30T16:14:00Z">
        <w:r w:rsidR="00DC47A3">
          <w:rPr>
            <w:noProof/>
            <w:webHidden/>
          </w:rPr>
          <w:t>110</w:t>
        </w:r>
      </w:ins>
      <w:del w:id="113" w:author="Lynn Laakso" w:date="2023-07-30T16:14:00Z">
        <w:r w:rsidR="00C244BF" w:rsidDel="00DC47A3">
          <w:rPr>
            <w:noProof/>
            <w:webHidden/>
          </w:rPr>
          <w:delText>108</w:delText>
        </w:r>
      </w:del>
      <w:r w:rsidR="00D84BD4">
        <w:rPr>
          <w:noProof/>
          <w:webHidden/>
        </w:rPr>
        <w:fldChar w:fldCharType="end"/>
      </w:r>
      <w:r>
        <w:rPr>
          <w:noProof/>
        </w:rPr>
        <w:fldChar w:fldCharType="end"/>
      </w:r>
    </w:p>
    <w:p w14:paraId="4C2E2CAA" w14:textId="666D875A" w:rsidR="00D84BD4" w:rsidRDefault="000B1085">
      <w:pPr>
        <w:pStyle w:val="TOC3"/>
        <w:tabs>
          <w:tab w:val="left" w:pos="1418"/>
          <w:tab w:val="right" w:leader="dot" w:pos="9350"/>
        </w:tabs>
        <w:rPr>
          <w:rFonts w:asciiTheme="minorHAnsi" w:eastAsiaTheme="minorEastAsia" w:hAnsiTheme="minorHAnsi" w:cstheme="minorBidi"/>
          <w:noProof/>
        </w:rPr>
      </w:pPr>
      <w:r>
        <w:rPr>
          <w:noProof/>
        </w:rPr>
        <w:fldChar w:fldCharType="begin"/>
      </w:r>
      <w:r>
        <w:rPr>
          <w:noProof/>
        </w:rPr>
        <w:instrText>HYPERLINK \l "_Toc28957737"</w:instrText>
      </w:r>
      <w:ins w:id="114" w:author="Lynn Laakso" w:date="2023-07-30T16:14:00Z">
        <w:r w:rsidR="00DC47A3">
          <w:rPr>
            <w:noProof/>
          </w:rPr>
        </w:r>
      </w:ins>
      <w:r>
        <w:rPr>
          <w:noProof/>
        </w:rPr>
        <w:fldChar w:fldCharType="separate"/>
      </w:r>
      <w:r w:rsidR="00D84BD4" w:rsidRPr="00063FBD">
        <w:rPr>
          <w:rStyle w:val="Hyperlink"/>
          <w:noProof/>
        </w:rPr>
        <w:t>5.10.2</w:t>
      </w:r>
      <w:r w:rsidR="00D84BD4">
        <w:rPr>
          <w:rFonts w:asciiTheme="minorHAnsi" w:eastAsiaTheme="minorEastAsia" w:hAnsiTheme="minorHAnsi" w:cstheme="minorBidi"/>
          <w:noProof/>
        </w:rPr>
        <w:tab/>
      </w:r>
      <w:r w:rsidR="00D84BD4" w:rsidRPr="00063FBD">
        <w:rPr>
          <w:rStyle w:val="Hyperlink"/>
          <w:noProof/>
        </w:rPr>
        <w:t>Original mode queries</w:t>
      </w:r>
      <w:r w:rsidR="00D84BD4">
        <w:rPr>
          <w:noProof/>
          <w:webHidden/>
        </w:rPr>
        <w:tab/>
      </w:r>
      <w:r w:rsidR="00D84BD4">
        <w:rPr>
          <w:noProof/>
          <w:webHidden/>
        </w:rPr>
        <w:fldChar w:fldCharType="begin"/>
      </w:r>
      <w:r w:rsidR="00D84BD4">
        <w:rPr>
          <w:noProof/>
          <w:webHidden/>
        </w:rPr>
        <w:instrText xml:space="preserve"> PAGEREF _Toc28957737 \h </w:instrText>
      </w:r>
      <w:r w:rsidR="00D84BD4">
        <w:rPr>
          <w:noProof/>
          <w:webHidden/>
        </w:rPr>
      </w:r>
      <w:r w:rsidR="00D84BD4">
        <w:rPr>
          <w:noProof/>
          <w:webHidden/>
        </w:rPr>
        <w:fldChar w:fldCharType="separate"/>
      </w:r>
      <w:ins w:id="115" w:author="Lynn Laakso" w:date="2023-07-30T16:14:00Z">
        <w:r w:rsidR="00DC47A3">
          <w:rPr>
            <w:noProof/>
            <w:webHidden/>
          </w:rPr>
          <w:t>110</w:t>
        </w:r>
      </w:ins>
      <w:del w:id="116" w:author="Lynn Laakso" w:date="2023-07-30T16:14:00Z">
        <w:r w:rsidR="00C244BF" w:rsidDel="00DC47A3">
          <w:rPr>
            <w:noProof/>
            <w:webHidden/>
          </w:rPr>
          <w:delText>108</w:delText>
        </w:r>
      </w:del>
      <w:r w:rsidR="00D84BD4">
        <w:rPr>
          <w:noProof/>
          <w:webHidden/>
        </w:rPr>
        <w:fldChar w:fldCharType="end"/>
      </w:r>
      <w:r>
        <w:rPr>
          <w:noProof/>
        </w:rPr>
        <w:fldChar w:fldCharType="end"/>
      </w:r>
    </w:p>
    <w:p w14:paraId="2274634E" w14:textId="41E4C1AD" w:rsidR="00D84BD4" w:rsidRDefault="000B1085" w:rsidP="000B1085">
      <w:pPr>
        <w:pStyle w:val="TOC2"/>
        <w:rPr>
          <w:rFonts w:asciiTheme="minorHAnsi" w:eastAsiaTheme="minorEastAsia" w:hAnsiTheme="minorHAnsi" w:cstheme="minorBidi"/>
          <w:kern w:val="0"/>
          <w:sz w:val="22"/>
          <w:szCs w:val="22"/>
        </w:rPr>
      </w:pPr>
      <w:r>
        <w:fldChar w:fldCharType="begin"/>
      </w:r>
      <w:r>
        <w:instrText>HYPERLINK \l "_Toc28957738"</w:instrText>
      </w:r>
      <w:ins w:id="117" w:author="Lynn Laakso" w:date="2023-07-30T16:14:00Z"/>
      <w:r>
        <w:fldChar w:fldCharType="separate"/>
      </w:r>
      <w:r w:rsidR="00D84BD4" w:rsidRPr="00063FBD">
        <w:rPr>
          <w:rStyle w:val="Hyperlink"/>
        </w:rPr>
        <w:t>5.11</w:t>
      </w:r>
      <w:r w:rsidR="00D84BD4">
        <w:rPr>
          <w:rFonts w:asciiTheme="minorHAnsi" w:eastAsiaTheme="minorEastAsia" w:hAnsiTheme="minorHAnsi" w:cstheme="minorBidi"/>
          <w:kern w:val="0"/>
          <w:sz w:val="22"/>
          <w:szCs w:val="22"/>
        </w:rPr>
        <w:tab/>
      </w:r>
      <w:r w:rsidR="00D84BD4" w:rsidRPr="00063FBD">
        <w:rPr>
          <w:rStyle w:val="Hyperlink"/>
        </w:rPr>
        <w:t>OUTSTANDING ISSUES</w:t>
      </w:r>
      <w:r w:rsidR="00D84BD4">
        <w:rPr>
          <w:webHidden/>
        </w:rPr>
        <w:tab/>
      </w:r>
      <w:r w:rsidR="00D84BD4">
        <w:rPr>
          <w:webHidden/>
        </w:rPr>
        <w:fldChar w:fldCharType="begin"/>
      </w:r>
      <w:r w:rsidR="00D84BD4">
        <w:rPr>
          <w:webHidden/>
        </w:rPr>
        <w:instrText xml:space="preserve"> PAGEREF _Toc28957738 \h </w:instrText>
      </w:r>
      <w:r w:rsidR="00D84BD4">
        <w:rPr>
          <w:webHidden/>
        </w:rPr>
      </w:r>
      <w:r w:rsidR="00D84BD4">
        <w:rPr>
          <w:webHidden/>
        </w:rPr>
        <w:fldChar w:fldCharType="separate"/>
      </w:r>
      <w:ins w:id="118" w:author="Lynn Laakso" w:date="2023-07-30T16:14:00Z">
        <w:r w:rsidR="00DC47A3">
          <w:rPr>
            <w:webHidden/>
          </w:rPr>
          <w:t>110</w:t>
        </w:r>
      </w:ins>
      <w:del w:id="119" w:author="Lynn Laakso" w:date="2023-07-30T16:14:00Z">
        <w:r w:rsidR="00C244BF" w:rsidDel="00DC47A3">
          <w:rPr>
            <w:webHidden/>
          </w:rPr>
          <w:delText>108</w:delText>
        </w:r>
      </w:del>
      <w:r w:rsidR="00D84BD4">
        <w:rPr>
          <w:webHidden/>
        </w:rPr>
        <w:fldChar w:fldCharType="end"/>
      </w:r>
      <w:r>
        <w:fldChar w:fldCharType="end"/>
      </w:r>
    </w:p>
    <w:p w14:paraId="6612703D" w14:textId="77777777"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120" w:name="_Toc495483507"/>
      <w:bookmarkStart w:id="121" w:name="_Ref425719"/>
      <w:bookmarkStart w:id="122" w:name="_Ref425746"/>
      <w:bookmarkStart w:id="123" w:name="_Toc24273727"/>
      <w:bookmarkStart w:id="124" w:name="_Toc41280963"/>
      <w:bookmarkStart w:id="125" w:name="_Toc43004325"/>
      <w:bookmarkStart w:id="126" w:name="_Ref370218721"/>
      <w:bookmarkStart w:id="127" w:name="_Toc28957685"/>
      <w:bookmarkEnd w:id="24"/>
      <w:r w:rsidRPr="00121095">
        <w:t>INTRODUCTION</w:t>
      </w:r>
      <w:bookmarkEnd w:id="120"/>
      <w:bookmarkEnd w:id="121"/>
      <w:bookmarkEnd w:id="122"/>
      <w:bookmarkEnd w:id="123"/>
      <w:bookmarkEnd w:id="124"/>
      <w:bookmarkEnd w:id="125"/>
      <w:bookmarkEnd w:id="126"/>
      <w:bookmarkEnd w:id="127"/>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lastRenderedPageBreak/>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28"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28"/>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5F91EF05"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7C8B71AC" w14:textId="77777777" w:rsidR="00E921A2" w:rsidRPr="00121095" w:rsidRDefault="00E921A2">
      <w:r w:rsidRPr="00121095">
        <w:t xml:space="preserve">In particular, there is no implication that a specific system SHALL support generalized queries or Conformance Statements to comply with the Standard.  Rather, these transactions provide a format, or a </w:t>
      </w:r>
      <w:r w:rsidRPr="00121095">
        <w:lastRenderedPageBreak/>
        <w:t>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29" w:name="_Ref465668888"/>
      <w:bookmarkStart w:id="130" w:name="_Toc495483508"/>
      <w:bookmarkStart w:id="131" w:name="_Toc24273728"/>
      <w:bookmarkStart w:id="132" w:name="_Toc41280964"/>
      <w:bookmarkStart w:id="133" w:name="_Toc43004326"/>
      <w:bookmarkStart w:id="134" w:name="_Toc28957686"/>
      <w:bookmarkStart w:id="135" w:name="_Toc348257234"/>
      <w:bookmarkStart w:id="136" w:name="_Toc348257570"/>
      <w:bookmarkStart w:id="137" w:name="_Toc348263192"/>
      <w:bookmarkStart w:id="138" w:name="_Toc348336521"/>
      <w:bookmarkStart w:id="139" w:name="_Toc348770009"/>
      <w:bookmarkStart w:id="140" w:name="_Toc348856151"/>
      <w:bookmarkStart w:id="141" w:name="_Toc348866572"/>
      <w:bookmarkStart w:id="142" w:name="_Toc348947802"/>
      <w:bookmarkStart w:id="143" w:name="_Toc349735383"/>
      <w:bookmarkStart w:id="144" w:name="_Toc349735826"/>
      <w:bookmarkStart w:id="145" w:name="_Toc349735980"/>
      <w:bookmarkStart w:id="146" w:name="_Toc349803712"/>
      <w:bookmarkStart w:id="147" w:name="_Ref358262916"/>
      <w:bookmarkStart w:id="148" w:name="_Toc359235991"/>
      <w:r w:rsidRPr="00121095">
        <w:t>Query/response model</w:t>
      </w:r>
      <w:bookmarkEnd w:id="129"/>
      <w:bookmarkEnd w:id="130"/>
      <w:bookmarkEnd w:id="131"/>
      <w:bookmarkEnd w:id="132"/>
      <w:bookmarkEnd w:id="133"/>
      <w:bookmarkEnd w:id="134"/>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5pt" o:ole="" fillcolor="window">
            <v:imagedata r:id="rId11" o:title=""/>
          </v:shape>
          <o:OLEObject Type="Embed" ProgID="Visio.Drawing.11" ShapeID="_x0000_i1025" DrawAspect="Content" ObjectID="_1752238854" r:id="rId12"/>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w:t>
      </w:r>
      <w:r w:rsidRPr="00121095">
        <w:lastRenderedPageBreak/>
        <w:t>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121095">
        <w:rPr>
          <w:b/>
        </w:rPr>
        <w:t xml:space="preserve"> </w:t>
      </w:r>
    </w:p>
    <w:p w14:paraId="0C252ADB" w14:textId="77777777" w:rsidR="00E921A2" w:rsidRPr="00121095" w:rsidRDefault="00E921A2">
      <w:pPr>
        <w:pStyle w:val="Heading3"/>
      </w:pPr>
      <w:bookmarkStart w:id="149" w:name="_Ref465668986"/>
      <w:bookmarkStart w:id="150" w:name="_Toc495483509"/>
      <w:bookmarkStart w:id="151" w:name="_Toc24273729"/>
      <w:bookmarkStart w:id="152" w:name="_Toc41280965"/>
      <w:bookmarkStart w:id="153" w:name="_Toc43004327"/>
      <w:bookmarkStart w:id="154" w:name="_Toc28957687"/>
      <w:r w:rsidRPr="00121095">
        <w:t>Evolution of the query standard</w:t>
      </w:r>
      <w:bookmarkEnd w:id="149"/>
      <w:bookmarkEnd w:id="150"/>
      <w:bookmarkEnd w:id="151"/>
      <w:bookmarkEnd w:id="152"/>
      <w:bookmarkEnd w:id="153"/>
      <w:bookmarkEnd w:id="154"/>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w:t>
      </w:r>
      <w:r w:rsidRPr="00121095">
        <w:lastRenderedPageBreak/>
        <w:t xml:space="preserve">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14:paraId="03C2539C"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155" w:name="_Ref465669011"/>
      <w:bookmarkStart w:id="156" w:name="_Toc495483510"/>
      <w:bookmarkStart w:id="157" w:name="_Toc24273730"/>
      <w:bookmarkStart w:id="158" w:name="_Toc41280966"/>
      <w:bookmarkStart w:id="159" w:name="_Toc43004328"/>
      <w:bookmarkStart w:id="160" w:name="_Toc28957688"/>
      <w:bookmarkStart w:id="161" w:name="_Toc348257256"/>
      <w:bookmarkStart w:id="162" w:name="_Toc348257592"/>
      <w:bookmarkStart w:id="163" w:name="_Toc348263214"/>
      <w:bookmarkStart w:id="164" w:name="_Toc348336543"/>
      <w:bookmarkStart w:id="165" w:name="_Toc348770031"/>
      <w:bookmarkStart w:id="166" w:name="_Toc348856173"/>
      <w:bookmarkStart w:id="167" w:name="_Toc348866594"/>
      <w:bookmarkStart w:id="168" w:name="_Toc348947824"/>
      <w:bookmarkStart w:id="169" w:name="_Toc349735405"/>
      <w:bookmarkStart w:id="170" w:name="_Toc349735848"/>
      <w:bookmarkStart w:id="171" w:name="_Toc349736002"/>
      <w:bookmarkStart w:id="172" w:name="_Toc349803734"/>
      <w:bookmarkStart w:id="173" w:name="_Toc359236067"/>
      <w:r w:rsidRPr="00121095">
        <w:t>Query development methodology</w:t>
      </w:r>
      <w:bookmarkEnd w:id="155"/>
      <w:bookmarkEnd w:id="156"/>
      <w:bookmarkEnd w:id="157"/>
      <w:bookmarkEnd w:id="158"/>
      <w:bookmarkEnd w:id="159"/>
      <w:bookmarkEnd w:id="160"/>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174"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174"/>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lastRenderedPageBreak/>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175" w:name="_Ref465657460"/>
      <w:bookmarkStart w:id="176" w:name="_Toc495483511"/>
      <w:bookmarkStart w:id="177" w:name="_Toc24273731"/>
      <w:bookmarkStart w:id="178" w:name="_Toc41280967"/>
      <w:bookmarkStart w:id="179" w:name="_Toc43004329"/>
      <w:bookmarkStart w:id="180" w:name="_Toc28957689"/>
      <w:r w:rsidRPr="00121095">
        <w:t>Response format</w:t>
      </w:r>
      <w:bookmarkEnd w:id="175"/>
      <w:bookmarkEnd w:id="176"/>
      <w:bookmarkEnd w:id="177"/>
      <w:bookmarkEnd w:id="178"/>
      <w:bookmarkEnd w:id="179"/>
      <w:bookmarkEnd w:id="180"/>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181" w:name="_Ref479760892"/>
      <w:bookmarkStart w:id="182" w:name="_Ref465156848"/>
      <w:bookmarkEnd w:id="161"/>
      <w:bookmarkEnd w:id="162"/>
      <w:bookmarkEnd w:id="163"/>
      <w:bookmarkEnd w:id="164"/>
      <w:bookmarkEnd w:id="165"/>
      <w:bookmarkEnd w:id="166"/>
      <w:bookmarkEnd w:id="167"/>
      <w:bookmarkEnd w:id="168"/>
      <w:bookmarkEnd w:id="169"/>
      <w:bookmarkEnd w:id="170"/>
      <w:bookmarkEnd w:id="171"/>
      <w:bookmarkEnd w:id="172"/>
      <w:bookmarkEnd w:id="173"/>
      <w:r w:rsidRPr="00121095">
        <w:rPr>
          <w:vanish/>
        </w:rPr>
        <w:t>hiddentext</w:t>
      </w:r>
      <w:bookmarkStart w:id="183" w:name="_Toc1828997"/>
      <w:bookmarkStart w:id="184" w:name="_Toc24273732"/>
      <w:bookmarkEnd w:id="183"/>
      <w:bookmarkEnd w:id="184"/>
    </w:p>
    <w:p w14:paraId="623BF3AE" w14:textId="77777777" w:rsidR="00E921A2" w:rsidRPr="00121095" w:rsidRDefault="00E921A2">
      <w:pPr>
        <w:pStyle w:val="Heading4"/>
      </w:pPr>
      <w:bookmarkStart w:id="185" w:name="_Hlt417023"/>
      <w:bookmarkStart w:id="186" w:name="_Toc495483512"/>
      <w:bookmarkStart w:id="187" w:name="_Ref417006"/>
      <w:bookmarkStart w:id="188" w:name="_Ref417067"/>
      <w:bookmarkStart w:id="189" w:name="_Toc24273733"/>
      <w:bookmarkEnd w:id="185"/>
      <w:r w:rsidRPr="00121095">
        <w:t>Segment pattern response</w:t>
      </w:r>
      <w:bookmarkEnd w:id="181"/>
      <w:bookmarkEnd w:id="186"/>
      <w:bookmarkEnd w:id="187"/>
      <w:bookmarkEnd w:id="188"/>
      <w:bookmarkEnd w:id="189"/>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lastRenderedPageBreak/>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190" w:name="_Hlt417144"/>
      <w:bookmarkStart w:id="191" w:name="_Ref479760921"/>
      <w:bookmarkStart w:id="192" w:name="_Toc495483513"/>
      <w:bookmarkStart w:id="193" w:name="_Toc24273734"/>
      <w:bookmarkEnd w:id="190"/>
      <w:r w:rsidRPr="00121095">
        <w:t>Tabular response</w:t>
      </w:r>
      <w:bookmarkEnd w:id="182"/>
      <w:bookmarkEnd w:id="191"/>
      <w:bookmarkEnd w:id="192"/>
      <w:bookmarkEnd w:id="193"/>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194" w:name="_Ref479760935"/>
      <w:bookmarkStart w:id="195" w:name="_Toc495483514"/>
      <w:bookmarkStart w:id="196" w:name="_Toc24273735"/>
      <w:r w:rsidRPr="00121095">
        <w:t>Display response</w:t>
      </w:r>
      <w:bookmarkEnd w:id="194"/>
      <w:bookmarkEnd w:id="195"/>
      <w:bookmarkEnd w:id="196"/>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1609A23E" w14:textId="77777777" w:rsidR="00E921A2" w:rsidRPr="00121095" w:rsidRDefault="00E921A2">
      <w:pPr>
        <w:pStyle w:val="Heading4"/>
      </w:pPr>
      <w:bookmarkStart w:id="197" w:name="_Toc495483515"/>
      <w:bookmarkStart w:id="198" w:name="_Toc24273736"/>
      <w:r w:rsidRPr="00121095">
        <w:lastRenderedPageBreak/>
        <w:t>Choosing among available response formats</w:t>
      </w:r>
      <w:bookmarkEnd w:id="197"/>
      <w:bookmarkEnd w:id="198"/>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199" w:name="_Ref465657549"/>
      <w:bookmarkStart w:id="200" w:name="_Toc495483516"/>
      <w:bookmarkStart w:id="201" w:name="_Toc24273737"/>
      <w:bookmarkStart w:id="202" w:name="_Toc41280968"/>
      <w:bookmarkStart w:id="203" w:name="_Toc43004330"/>
      <w:bookmarkStart w:id="204" w:name="_Toc28957690"/>
      <w:r w:rsidRPr="00121095">
        <w:t>Query specification formats</w:t>
      </w:r>
      <w:bookmarkEnd w:id="199"/>
      <w:bookmarkEnd w:id="200"/>
      <w:bookmarkEnd w:id="201"/>
      <w:bookmarkEnd w:id="202"/>
      <w:bookmarkEnd w:id="203"/>
      <w:bookmarkEnd w:id="204"/>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w:t>
      </w:r>
      <w:r w:rsidRPr="00121095">
        <w:rPr>
          <w:snapToGrid w:val="0"/>
        </w:rPr>
        <w:lastRenderedPageBreak/>
        <w:t>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205" w:name="_Toc1829003"/>
      <w:bookmarkStart w:id="206" w:name="_Toc24273738"/>
      <w:bookmarkEnd w:id="205"/>
      <w:bookmarkEnd w:id="206"/>
    </w:p>
    <w:p w14:paraId="7F6311FA" w14:textId="77777777" w:rsidR="00E921A2" w:rsidRPr="00121095" w:rsidRDefault="00E921A2">
      <w:pPr>
        <w:pStyle w:val="Heading4"/>
      </w:pPr>
      <w:bookmarkStart w:id="207" w:name="_Toc495483517"/>
      <w:bookmarkStart w:id="208" w:name="_Toc24273739"/>
      <w:r w:rsidRPr="00121095">
        <w:t>Expressing the same data using the variants</w:t>
      </w:r>
      <w:bookmarkEnd w:id="207"/>
      <w:bookmarkEnd w:id="208"/>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209" w:name="_Toc495483518"/>
      <w:r w:rsidRPr="00121095">
        <w:t>Expression as simple parameters</w:t>
      </w:r>
      <w:bookmarkEnd w:id="209"/>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210" w:name="_Toc495483519"/>
      <w:r w:rsidRPr="00121095">
        <w:lastRenderedPageBreak/>
        <w:t>Expression as query by example</w:t>
      </w:r>
      <w:bookmarkEnd w:id="210"/>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211" w:name="_Ref487434668"/>
      <w:bookmarkStart w:id="212" w:name="_Toc495483520"/>
      <w:r w:rsidRPr="00121095">
        <w:t>Expression as a complex expression</w:t>
      </w:r>
      <w:bookmarkEnd w:id="211"/>
      <w:bookmarkEnd w:id="212"/>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213" w:name="_Ref465156778"/>
      <w:bookmarkStart w:id="214" w:name="_Toc495483521"/>
      <w:bookmarkStart w:id="215" w:name="_Toc24273740"/>
      <w:bookmarkStart w:id="216" w:name="_Toc41280969"/>
      <w:bookmarkStart w:id="217" w:name="_Toc43004331"/>
      <w:bookmarkStart w:id="218" w:name="_Toc28957691"/>
      <w:r w:rsidRPr="00121095">
        <w:t>Summary chart of query/response pairs</w:t>
      </w:r>
      <w:bookmarkEnd w:id="213"/>
      <w:bookmarkEnd w:id="214"/>
      <w:bookmarkEnd w:id="215"/>
      <w:bookmarkEnd w:id="216"/>
      <w:bookmarkEnd w:id="217"/>
      <w:bookmarkEnd w:id="218"/>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lastRenderedPageBreak/>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lastRenderedPageBreak/>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219" w:name="_Ref465156941"/>
      <w:bookmarkStart w:id="220" w:name="_Ref490627757"/>
      <w:bookmarkStart w:id="221" w:name="_Toc495483522"/>
      <w:bookmarkStart w:id="222" w:name="_Toc24273741"/>
      <w:bookmarkStart w:id="223" w:name="_Toc41280970"/>
      <w:bookmarkStart w:id="224" w:name="_Toc43004332"/>
      <w:bookmarkStart w:id="225" w:name="_Ref175034472"/>
      <w:bookmarkStart w:id="226" w:name="_Toc348257262"/>
      <w:bookmarkStart w:id="227" w:name="_Toc348257598"/>
      <w:bookmarkStart w:id="228" w:name="_Toc348263220"/>
      <w:bookmarkStart w:id="229" w:name="_Toc348336549"/>
      <w:bookmarkStart w:id="230" w:name="_Toc348770037"/>
      <w:bookmarkStart w:id="231" w:name="_Toc348856179"/>
      <w:bookmarkStart w:id="232" w:name="_Toc348866600"/>
      <w:bookmarkStart w:id="233" w:name="_Toc348947830"/>
      <w:bookmarkStart w:id="234" w:name="_Toc349735411"/>
      <w:bookmarkStart w:id="235" w:name="_Toc349735854"/>
      <w:bookmarkStart w:id="236" w:name="_Toc349736008"/>
      <w:bookmarkStart w:id="237" w:name="_Toc349803740"/>
      <w:bookmarkStart w:id="238" w:name="_Toc359236078"/>
      <w:r>
        <w:t>Note that the Vaccination Query related messages have been removed as these were deprec</w:t>
      </w:r>
      <w:r w:rsidR="00871059">
        <w:t>ated and withdrawn as of v 2.8.</w:t>
      </w:r>
    </w:p>
    <w:p w14:paraId="411C4DA2" w14:textId="77777777" w:rsidR="00387B20" w:rsidRDefault="00387B20">
      <w:pPr>
        <w:pStyle w:val="Heading3"/>
      </w:pPr>
      <w:bookmarkStart w:id="239" w:name="_Toc28957692"/>
      <w:r>
        <w:lastRenderedPageBreak/>
        <w:t>Acknowledgment Choreography</w:t>
      </w:r>
      <w:bookmarkEnd w:id="239"/>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240" w:name="_Toc28957693"/>
      <w:r w:rsidRPr="00121095">
        <w:t xml:space="preserve">QUERY/RESPONSE </w:t>
      </w:r>
      <w:bookmarkEnd w:id="219"/>
      <w:bookmarkEnd w:id="220"/>
      <w:bookmarkEnd w:id="221"/>
      <w:bookmarkEnd w:id="222"/>
      <w:bookmarkEnd w:id="223"/>
      <w:bookmarkEnd w:id="224"/>
      <w:r w:rsidRPr="00121095">
        <w:t>PROFILE</w:t>
      </w:r>
      <w:bookmarkEnd w:id="225"/>
      <w:bookmarkEnd w:id="240"/>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241" w:name="_Toc495483523"/>
      <w:bookmarkStart w:id="242" w:name="_Toc24273742"/>
      <w:bookmarkStart w:id="243" w:name="_Toc41280971"/>
      <w:bookmarkStart w:id="244" w:name="_Toc43004333"/>
      <w:bookmarkStart w:id="245" w:name="_Toc28957694"/>
      <w:r w:rsidRPr="00121095">
        <w:t xml:space="preserve">Using the </w:t>
      </w:r>
      <w:bookmarkEnd w:id="241"/>
      <w:bookmarkEnd w:id="242"/>
      <w:bookmarkEnd w:id="243"/>
      <w:bookmarkEnd w:id="244"/>
      <w:r w:rsidRPr="00121095">
        <w:t>Query Profile</w:t>
      </w:r>
      <w:bookmarkEnd w:id="245"/>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5E707FDD" w14:textId="77777777" w:rsidR="00E921A2" w:rsidRPr="00121095" w:rsidRDefault="00E921A2">
      <w:pPr>
        <w:pStyle w:val="NormalIndented"/>
      </w:pPr>
      <w:r w:rsidRPr="00121095">
        <w:lastRenderedPageBreak/>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246" w:name="_Toc1829008"/>
      <w:bookmarkStart w:id="247" w:name="_Toc24273743"/>
      <w:bookmarkEnd w:id="246"/>
      <w:bookmarkEnd w:id="247"/>
    </w:p>
    <w:p w14:paraId="16EEE3AC" w14:textId="77777777" w:rsidR="00E921A2" w:rsidRPr="00121095" w:rsidRDefault="00E921A2">
      <w:pPr>
        <w:pStyle w:val="Heading4"/>
      </w:pPr>
      <w:bookmarkStart w:id="248" w:name="_Toc495483524"/>
      <w:bookmarkStart w:id="249" w:name="_Toc24273744"/>
      <w:r w:rsidRPr="00121095">
        <w:t>Query with tabular response example</w:t>
      </w:r>
      <w:bookmarkEnd w:id="248"/>
      <w:bookmarkEnd w:id="249"/>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250" w:name="_Toc495483525"/>
      <w:bookmarkStart w:id="251" w:name="_Toc24273745"/>
      <w:bookmarkStart w:id="252" w:name="_Ref235434552"/>
      <w:bookmarkStart w:id="253" w:name="_Ref235434600"/>
      <w:bookmarkStart w:id="254" w:name="_Ref370217351"/>
      <w:bookmarkStart w:id="255" w:name="_Ref370217503"/>
      <w:bookmarkStart w:id="256" w:name="_Ref370220805"/>
      <w:bookmarkStart w:id="257" w:name="_Ref370221189"/>
      <w:bookmarkStart w:id="258" w:name="_Ref370221231"/>
      <w:bookmarkStart w:id="259" w:name="_Ref370221366"/>
      <w:bookmarkStart w:id="260" w:name="_Ref370221404"/>
      <w:r w:rsidRPr="00121095">
        <w:t>Example of Query Profile with tabular response</w:t>
      </w:r>
      <w:bookmarkEnd w:id="250"/>
      <w:bookmarkEnd w:id="251"/>
      <w:bookmarkEnd w:id="252"/>
      <w:bookmarkEnd w:id="253"/>
      <w:bookmarkEnd w:id="254"/>
      <w:bookmarkEnd w:id="255"/>
      <w:bookmarkEnd w:id="256"/>
      <w:bookmarkEnd w:id="257"/>
      <w:bookmarkEnd w:id="258"/>
      <w:bookmarkEnd w:id="259"/>
      <w:bookmarkEnd w:id="260"/>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B1085">
            <w:pPr>
              <w:pStyle w:val="MsgTableBody"/>
            </w:pPr>
            <w:hyperlink w:anchor="QPD" w:history="1">
              <w:r w:rsidR="00E921A2" w:rsidRPr="00121095">
                <w:rPr>
                  <w:rStyle w:val="Hyperlink"/>
                </w:rPr>
                <w:t>Q</w:t>
              </w:r>
              <w:bookmarkStart w:id="261" w:name="_Hlt428362"/>
              <w:r w:rsidR="00E921A2" w:rsidRPr="00121095">
                <w:rPr>
                  <w:rStyle w:val="Hyperlink"/>
                </w:rPr>
                <w:t>P</w:t>
              </w:r>
              <w:bookmarkEnd w:id="261"/>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262" w:name="_Hlt428369"/>
              <w:r w:rsidRPr="00121095">
                <w:rPr>
                  <w:rStyle w:val="Hyperlink"/>
                </w:rPr>
                <w:t>D</w:t>
              </w:r>
              <w:bookmarkEnd w:id="262"/>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263"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263"/>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lastRenderedPageBreak/>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2D4182E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PID-3: Patient  Identifier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264" w:name="_Toc495483526"/>
      <w:bookmarkStart w:id="265" w:name="_Toc24273746"/>
      <w:bookmarkStart w:id="266" w:name="_Toc41280972"/>
      <w:bookmarkStart w:id="267" w:name="_Toc43004334"/>
      <w:bookmarkStart w:id="268" w:name="_Toc28957695"/>
      <w:r w:rsidRPr="00121095">
        <w:t xml:space="preserve">Formal specification of the </w:t>
      </w:r>
      <w:bookmarkEnd w:id="264"/>
      <w:bookmarkEnd w:id="265"/>
      <w:bookmarkEnd w:id="266"/>
      <w:bookmarkEnd w:id="267"/>
      <w:r w:rsidRPr="00121095">
        <w:t>Query Profile</w:t>
      </w:r>
      <w:bookmarkEnd w:id="268"/>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t xml:space="preserve">Query Trigger: identifies the trigger event for the query.  Note that more than one Query Profile may map to </w:t>
      </w:r>
      <w:r w:rsidRPr="00121095">
        <w:lastRenderedPageBreak/>
        <w:t>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t xml:space="preserve">Sites that wish to offer queries not specified by the Standard may create their own Query Profiles.  By contrast to an HL7-standard query, in the case of a site defined query, the Query Profile is written by the </w:t>
      </w:r>
      <w:r w:rsidRPr="00121095">
        <w:lastRenderedPageBreak/>
        <w:t>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269" w:name="_Toc1829012"/>
      <w:bookmarkStart w:id="270" w:name="_Toc24273747"/>
      <w:bookmarkEnd w:id="269"/>
      <w:bookmarkEnd w:id="270"/>
    </w:p>
    <w:p w14:paraId="7C241E53" w14:textId="77777777" w:rsidR="00E921A2" w:rsidRPr="00121095" w:rsidRDefault="00E921A2">
      <w:pPr>
        <w:pStyle w:val="Heading4"/>
      </w:pPr>
      <w:bookmarkStart w:id="271" w:name="_Toc495483527"/>
      <w:bookmarkStart w:id="272" w:name="_Toc24273748"/>
      <w:r w:rsidRPr="00121095">
        <w:t xml:space="preserve">Steps for developing a </w:t>
      </w:r>
      <w:bookmarkEnd w:id="271"/>
      <w:bookmarkEnd w:id="272"/>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273" w:name="_Ref487526282"/>
      <w:bookmarkStart w:id="274" w:name="_Toc495483528"/>
      <w:bookmarkStart w:id="275" w:name="_Toc24273749"/>
      <w:r w:rsidRPr="00121095">
        <w:t>Query Profile introduction</w:t>
      </w:r>
      <w:bookmarkEnd w:id="273"/>
      <w:bookmarkEnd w:id="274"/>
      <w:bookmarkEnd w:id="275"/>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lastRenderedPageBreak/>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276" w:name="_Ref487526309"/>
      <w:bookmarkStart w:id="277" w:name="_Toc495483529"/>
      <w:bookmarkStart w:id="278" w:name="_Toc24273750"/>
      <w:r w:rsidRPr="00121095">
        <w:t>Query grammar</w:t>
      </w:r>
      <w:bookmarkEnd w:id="276"/>
      <w:bookmarkEnd w:id="277"/>
      <w:bookmarkEnd w:id="278"/>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279"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279"/>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B108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280" w:name="_Ref487532447"/>
      <w:bookmarkStart w:id="281" w:name="_Toc495483530"/>
      <w:bookmarkStart w:id="282" w:name="_Toc24273751"/>
      <w:r w:rsidRPr="00121095">
        <w:lastRenderedPageBreak/>
        <w:t>Response grammar</w:t>
      </w:r>
      <w:bookmarkEnd w:id="280"/>
      <w:bookmarkEnd w:id="281"/>
      <w:bookmarkEnd w:id="282"/>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283" w:name="_Ref487526382"/>
      <w:bookmarkStart w:id="284" w:name="_Toc495483531"/>
      <w:bookmarkStart w:id="285" w:name="_Toc24273752"/>
      <w:r w:rsidRPr="00121095">
        <w:lastRenderedPageBreak/>
        <w:t>Response grammar for display response</w:t>
      </w:r>
      <w:bookmarkEnd w:id="283"/>
      <w:bookmarkEnd w:id="284"/>
      <w:bookmarkEnd w:id="285"/>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286" w:name="_Ref487528885"/>
      <w:bookmarkStart w:id="287" w:name="_Toc495483532"/>
      <w:bookmarkStart w:id="288" w:name="_Toc24273753"/>
      <w:r w:rsidRPr="00121095">
        <w:t>QPD input parameter specification</w:t>
      </w:r>
      <w:bookmarkEnd w:id="286"/>
      <w:bookmarkEnd w:id="287"/>
      <w:bookmarkEnd w:id="288"/>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289" w:name="_Hlt490871589"/>
        <w:r w:rsidRPr="00121095">
          <w:rPr>
            <w:rStyle w:val="ReferenceHL7Table"/>
          </w:rPr>
          <w:t>n</w:t>
        </w:r>
        <w:bookmarkEnd w:id="289"/>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290" w:name="_Ref487528792"/>
      <w:bookmarkStart w:id="291" w:name="_Toc495483533"/>
      <w:bookmarkStart w:id="292" w:name="_Toc24273754"/>
      <w:r w:rsidRPr="00121095">
        <w:lastRenderedPageBreak/>
        <w:t>QPD input parameter field description and commentary</w:t>
      </w:r>
      <w:bookmarkEnd w:id="290"/>
      <w:bookmarkEnd w:id="291"/>
      <w:bookmarkEnd w:id="292"/>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293" w:name="_Ref487531706"/>
      <w:bookmarkStart w:id="294" w:name="_Toc495483534"/>
      <w:bookmarkStart w:id="295" w:name="_Toc24273755"/>
      <w:r w:rsidRPr="00121095">
        <w:t>QBE input parameter specification</w:t>
      </w:r>
      <w:bookmarkEnd w:id="293"/>
      <w:bookmarkEnd w:id="294"/>
      <w:bookmarkEnd w:id="295"/>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296" w:name="_Ref487531782"/>
      <w:bookmarkStart w:id="297" w:name="_Toc495483535"/>
      <w:bookmarkStart w:id="298" w:name="_Toc24273756"/>
      <w:r w:rsidRPr="00121095">
        <w:t>QBE input parameter field description and commentary</w:t>
      </w:r>
      <w:bookmarkEnd w:id="296"/>
      <w:bookmarkEnd w:id="297"/>
      <w:bookmarkEnd w:id="298"/>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299" w:name="_Ref487531903"/>
      <w:bookmarkStart w:id="300" w:name="_Toc495483536"/>
      <w:bookmarkStart w:id="301" w:name="_Toc24273757"/>
      <w:r w:rsidRPr="00121095">
        <w:t>RCP input parameter field description and commentary</w:t>
      </w:r>
      <w:bookmarkEnd w:id="299"/>
      <w:bookmarkEnd w:id="300"/>
      <w:bookmarkEnd w:id="301"/>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302" w:name="_Ref487532056"/>
      <w:bookmarkStart w:id="303" w:name="_Toc495483537"/>
      <w:bookmarkStart w:id="304" w:name="_Toc24273758"/>
      <w:r w:rsidRPr="00121095">
        <w:t>Input specification:  virtual table</w:t>
      </w:r>
      <w:bookmarkEnd w:id="302"/>
      <w:bookmarkEnd w:id="303"/>
      <w:bookmarkEnd w:id="304"/>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305" w:name="_Ref487532070"/>
      <w:bookmarkStart w:id="306" w:name="_Toc495483538"/>
      <w:bookmarkStart w:id="307" w:name="_Toc24273759"/>
      <w:r w:rsidRPr="00121095">
        <w:t>Virtual table field description and commentary</w:t>
      </w:r>
      <w:bookmarkEnd w:id="305"/>
      <w:bookmarkEnd w:id="306"/>
      <w:bookmarkEnd w:id="307"/>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308" w:name="_Ref487532617"/>
      <w:bookmarkStart w:id="309" w:name="_Toc495483539"/>
      <w:bookmarkStart w:id="310" w:name="_Toc24273760"/>
      <w:r w:rsidRPr="00121095">
        <w:lastRenderedPageBreak/>
        <w:t>Output specification for tabular response</w:t>
      </w:r>
      <w:bookmarkEnd w:id="308"/>
      <w:bookmarkEnd w:id="309"/>
      <w:bookmarkEnd w:id="310"/>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311" w:name="_Toc495483540"/>
      <w:bookmarkStart w:id="312" w:name="_Toc24273761"/>
      <w:bookmarkStart w:id="313" w:name="_Toc41280973"/>
      <w:bookmarkStart w:id="314" w:name="_Toc43004335"/>
      <w:bookmarkStart w:id="315" w:name="_Ref235434625"/>
      <w:bookmarkStart w:id="316" w:name="_Ref235434641"/>
      <w:bookmarkStart w:id="317" w:name="_Toc28957696"/>
      <w:r w:rsidRPr="00121095">
        <w:t>Query Profile templates</w:t>
      </w:r>
      <w:bookmarkEnd w:id="311"/>
      <w:bookmarkEnd w:id="312"/>
      <w:bookmarkEnd w:id="313"/>
      <w:bookmarkEnd w:id="314"/>
      <w:bookmarkEnd w:id="315"/>
      <w:bookmarkEnd w:id="316"/>
      <w:bookmarkEnd w:id="317"/>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318" w:name="_Toc1829027"/>
      <w:bookmarkStart w:id="319" w:name="_Toc24273762"/>
      <w:bookmarkEnd w:id="318"/>
      <w:bookmarkEnd w:id="319"/>
    </w:p>
    <w:p w14:paraId="2A93F04F" w14:textId="77777777" w:rsidR="00E921A2" w:rsidRPr="000922E0" w:rsidRDefault="00E921A2" w:rsidP="00BF5311">
      <w:pPr>
        <w:pStyle w:val="Heading4"/>
      </w:pPr>
      <w:bookmarkStart w:id="320" w:name="_Ref487442874"/>
      <w:bookmarkStart w:id="321" w:name="_Toc495483541"/>
      <w:bookmarkStart w:id="322" w:name="_Toc24273763"/>
      <w:r w:rsidRPr="000922E0">
        <w:t>Query Profile template for query with tabular response</w:t>
      </w:r>
      <w:bookmarkEnd w:id="320"/>
      <w:bookmarkEnd w:id="321"/>
      <w:bookmarkEnd w:id="322"/>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lastRenderedPageBreak/>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323" w:name="_Toc495483542"/>
      <w:bookmarkStart w:id="324" w:name="_Toc24273764"/>
      <w:r w:rsidRPr="00121095">
        <w:t>Query Profile template for query with segment pattern response</w:t>
      </w:r>
      <w:bookmarkEnd w:id="323"/>
      <w:bookmarkEnd w:id="324"/>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B1085">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lastRenderedPageBreak/>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325" w:name="_Toc495483543"/>
      <w:bookmarkStart w:id="326" w:name="_Toc24273765"/>
      <w:r w:rsidRPr="00121095">
        <w:t>Query Profile for query with display response</w:t>
      </w:r>
      <w:bookmarkEnd w:id="325"/>
      <w:bookmarkEnd w:id="326"/>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B1085">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B108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DSP|||       (data in actual display format)</w:t>
            </w:r>
          </w:p>
        </w:tc>
      </w:tr>
    </w:tbl>
    <w:p w14:paraId="3E9E4603" w14:textId="77777777" w:rsidR="00E921A2" w:rsidRPr="00121095" w:rsidRDefault="00E921A2">
      <w:pPr>
        <w:keepNext/>
        <w:spacing w:before="12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 xml:space="preserve">Input Parameter </w:t>
            </w:r>
            <w:r w:rsidRPr="00121095">
              <w:rPr>
                <w:lang w:val="en-US"/>
              </w:rPr>
              <w:lastRenderedPageBreak/>
              <w:t>(Query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lastRenderedPageBreak/>
              <w:t xml:space="preserve">Comp. </w:t>
            </w:r>
            <w:r w:rsidRPr="00121095">
              <w:rPr>
                <w:lang w:val="en-US"/>
              </w:rPr>
              <w:lastRenderedPageBreak/>
              <w:t>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lastRenderedPageBreak/>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327" w:name="_Hlt490971329"/>
      <w:bookmarkStart w:id="328" w:name="_Toc495483544"/>
      <w:bookmarkStart w:id="329" w:name="_Toc24273766"/>
      <w:bookmarkStart w:id="330" w:name="_Ref465157109"/>
      <w:bookmarkEnd w:id="327"/>
      <w:r w:rsidRPr="00121095">
        <w:t>Query Profile table summaries</w:t>
      </w:r>
      <w:bookmarkEnd w:id="328"/>
      <w:bookmarkEnd w:id="329"/>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lastRenderedPageBreak/>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331" w:name="_Toc495483545"/>
      <w:bookmarkStart w:id="332" w:name="_Toc24273767"/>
      <w:bookmarkStart w:id="333" w:name="_Toc41280974"/>
      <w:bookmarkStart w:id="334" w:name="_Toc43004336"/>
      <w:bookmarkStart w:id="335" w:name="_Ref175107439"/>
      <w:bookmarkStart w:id="336" w:name="_Ref175107451"/>
      <w:bookmarkStart w:id="337" w:name="_Ref175107781"/>
      <w:bookmarkStart w:id="338" w:name="_Ref175107800"/>
      <w:bookmarkStart w:id="339" w:name="_Toc28957697"/>
      <w:bookmarkEnd w:id="330"/>
      <w:r w:rsidRPr="00121095">
        <w:t>QUERY/RESPONSE MESSAGE PAIRS</w:t>
      </w:r>
      <w:bookmarkEnd w:id="331"/>
      <w:bookmarkEnd w:id="332"/>
      <w:bookmarkEnd w:id="333"/>
      <w:bookmarkEnd w:id="334"/>
      <w:bookmarkEnd w:id="335"/>
      <w:bookmarkEnd w:id="336"/>
      <w:bookmarkEnd w:id="337"/>
      <w:bookmarkEnd w:id="338"/>
      <w:bookmarkEnd w:id="339"/>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lastRenderedPageBreak/>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w:t>
      </w:r>
      <w:r w:rsidRPr="00121095">
        <w:lastRenderedPageBreak/>
        <w:t xml:space="preserve">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340" w:name="_QBP/RSP_–_query"/>
      <w:bookmarkStart w:id="341" w:name="_Ref465670333"/>
      <w:bookmarkStart w:id="342" w:name="_Toc495483546"/>
      <w:bookmarkStart w:id="343" w:name="_Toc24273768"/>
      <w:bookmarkStart w:id="344" w:name="_Toc41280975"/>
      <w:bookmarkStart w:id="345" w:name="_Toc43004337"/>
      <w:bookmarkStart w:id="346" w:name="_Ref370219008"/>
      <w:bookmarkStart w:id="347" w:name="_Toc28957698"/>
      <w:bookmarkEnd w:id="340"/>
      <w:r w:rsidRPr="00121095">
        <w:t xml:space="preserve">QBP/RSP – query by parameter/segment pattern response (events </w:t>
      </w:r>
      <w:bookmarkEnd w:id="341"/>
      <w:bookmarkEnd w:id="342"/>
      <w:bookmarkEnd w:id="343"/>
      <w:bookmarkEnd w:id="344"/>
      <w:bookmarkEnd w:id="345"/>
      <w:r w:rsidRPr="00121095">
        <w:t>vary)</w:t>
      </w:r>
      <w:bookmarkEnd w:id="346"/>
      <w:bookmarkEnd w:id="347"/>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B1085">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B1085">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348" w:name="_Ref465670362"/>
      <w:bookmarkStart w:id="349" w:name="_Toc495483547"/>
      <w:bookmarkStart w:id="350" w:name="_Toc24273769"/>
      <w:bookmarkStart w:id="351" w:name="_Toc41280976"/>
      <w:bookmarkStart w:id="352" w:name="_Toc43004338"/>
      <w:bookmarkStart w:id="353" w:name="_Toc28957699"/>
      <w:r w:rsidRPr="00121095">
        <w:lastRenderedPageBreak/>
        <w:t>QBP/RTB – query by parameter/tabular response (events vary)</w:t>
      </w:r>
      <w:bookmarkEnd w:id="348"/>
      <w:bookmarkEnd w:id="349"/>
      <w:bookmarkEnd w:id="350"/>
      <w:bookmarkEnd w:id="351"/>
      <w:bookmarkEnd w:id="352"/>
      <w:bookmarkEnd w:id="353"/>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354"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355" w:name="_QBP/RDY_–_query"/>
      <w:bookmarkStart w:id="356" w:name="_Ref478807850"/>
      <w:bookmarkStart w:id="357" w:name="_Toc495483548"/>
      <w:bookmarkStart w:id="358" w:name="_Toc24273770"/>
      <w:bookmarkStart w:id="359" w:name="_Toc41280977"/>
      <w:bookmarkStart w:id="360" w:name="_Toc43004339"/>
      <w:bookmarkStart w:id="361" w:name="_Toc28957700"/>
      <w:bookmarkEnd w:id="355"/>
      <w:r w:rsidRPr="00121095">
        <w:t>QBP/RDY – query by parameter/display response (events vary)</w:t>
      </w:r>
      <w:bookmarkEnd w:id="356"/>
      <w:bookmarkEnd w:id="357"/>
      <w:bookmarkEnd w:id="358"/>
      <w:bookmarkEnd w:id="359"/>
      <w:bookmarkEnd w:id="360"/>
      <w:bookmarkEnd w:id="361"/>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B108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B1085">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362" w:name="_Toc495483549"/>
      <w:bookmarkStart w:id="363" w:name="_Toc24273771"/>
      <w:bookmarkStart w:id="364" w:name="_Toc41280978"/>
      <w:bookmarkStart w:id="365" w:name="_Toc43004340"/>
      <w:bookmarkStart w:id="366" w:name="_Toc461003129"/>
      <w:bookmarkStart w:id="367" w:name="_Toc461697661"/>
      <w:bookmarkStart w:id="368" w:name="_Toc461849287"/>
      <w:bookmarkStart w:id="369" w:name="_Toc462052842"/>
      <w:bookmarkStart w:id="370" w:name="_Toc462567139"/>
      <w:bookmarkStart w:id="371" w:name="_Toc456230067"/>
      <w:bookmarkStart w:id="372" w:name="_Toc456771975"/>
      <w:bookmarkStart w:id="373" w:name="_Toc457641321"/>
      <w:bookmarkStart w:id="374" w:name="_Toc458303378"/>
      <w:bookmarkStart w:id="375" w:name="_Toc459005928"/>
      <w:bookmarkStart w:id="376" w:name="_Toc459197217"/>
      <w:bookmarkStart w:id="377" w:name="_Toc460048220"/>
      <w:bookmarkStart w:id="378" w:name="_Toc460656707"/>
      <w:bookmarkEnd w:id="354"/>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379" w:name="_Toc28957701"/>
      <w:r w:rsidRPr="00121095">
        <w:t xml:space="preserve">QSB </w:t>
      </w:r>
      <w:r w:rsidR="00514A79">
        <w:t>–</w:t>
      </w:r>
      <w:r w:rsidRPr="00121095">
        <w:t xml:space="preserve"> Create subscription (Event Q16)</w:t>
      </w:r>
      <w:bookmarkEnd w:id="362"/>
      <w:bookmarkEnd w:id="363"/>
      <w:bookmarkEnd w:id="364"/>
      <w:bookmarkEnd w:id="365"/>
      <w:bookmarkEnd w:id="379"/>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B108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380" w:name="_Toc495483550"/>
      <w:bookmarkStart w:id="381" w:name="_Toc24273772"/>
      <w:bookmarkStart w:id="382" w:name="_Toc41280979"/>
      <w:bookmarkStart w:id="383"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384" w:name="_Toc28957702"/>
      <w:r w:rsidRPr="00121095">
        <w:t xml:space="preserve">QVR </w:t>
      </w:r>
      <w:r w:rsidR="00514A79">
        <w:t>–</w:t>
      </w:r>
      <w:r w:rsidRPr="00121095">
        <w:t xml:space="preserve"> query for previous events</w:t>
      </w:r>
      <w:bookmarkEnd w:id="366"/>
      <w:bookmarkEnd w:id="367"/>
      <w:bookmarkEnd w:id="368"/>
      <w:bookmarkEnd w:id="369"/>
      <w:bookmarkEnd w:id="370"/>
      <w:r w:rsidRPr="00121095">
        <w:t xml:space="preserve"> (Event Q17)</w:t>
      </w:r>
      <w:bookmarkEnd w:id="380"/>
      <w:bookmarkEnd w:id="381"/>
      <w:bookmarkEnd w:id="382"/>
      <w:bookmarkEnd w:id="383"/>
      <w:bookmarkEnd w:id="384"/>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6B5ECA47"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B108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385" w:name="_Toc495483551"/>
      <w:bookmarkStart w:id="386" w:name="_Toc24273773"/>
      <w:bookmarkStart w:id="387" w:name="_Toc41280980"/>
      <w:bookmarkStart w:id="388" w:name="_Toc43004342"/>
      <w:bookmarkStart w:id="389" w:name="_Toc28957703"/>
      <w:bookmarkStart w:id="390" w:name="_Ref465670010"/>
      <w:bookmarkEnd w:id="371"/>
      <w:bookmarkEnd w:id="372"/>
      <w:bookmarkEnd w:id="373"/>
      <w:bookmarkEnd w:id="374"/>
      <w:bookmarkEnd w:id="375"/>
      <w:bookmarkEnd w:id="376"/>
      <w:bookmarkEnd w:id="377"/>
      <w:bookmarkEnd w:id="378"/>
      <w:r w:rsidRPr="00121095">
        <w:t xml:space="preserve">QCN/ACK </w:t>
      </w:r>
      <w:r w:rsidR="00514A79">
        <w:t>–</w:t>
      </w:r>
      <w:r w:rsidRPr="00121095">
        <w:t xml:space="preserve"> cancel query/acknowledge message (Event J01)</w:t>
      </w:r>
      <w:bookmarkEnd w:id="385"/>
      <w:bookmarkEnd w:id="386"/>
      <w:bookmarkEnd w:id="387"/>
      <w:bookmarkEnd w:id="388"/>
      <w:bookmarkEnd w:id="389"/>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B1085">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391" w:name="_Toc495483552"/>
      <w:bookmarkStart w:id="392" w:name="_Toc24273774"/>
      <w:bookmarkStart w:id="393" w:name="_Toc41280981"/>
      <w:bookmarkStart w:id="394"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395" w:name="_Toc28957704"/>
      <w:r w:rsidRPr="00121095">
        <w:t xml:space="preserve">QSX /ACK </w:t>
      </w:r>
      <w:r w:rsidR="00514A79">
        <w:t>–</w:t>
      </w:r>
      <w:r w:rsidRPr="00121095">
        <w:t xml:space="preserve"> cancel subscription/acknowledge message (Event J02)</w:t>
      </w:r>
      <w:bookmarkEnd w:id="391"/>
      <w:bookmarkEnd w:id="392"/>
      <w:bookmarkEnd w:id="393"/>
      <w:bookmarkEnd w:id="394"/>
      <w:bookmarkEnd w:id="395"/>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B1085">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396" w:name="_Ref490990034"/>
      <w:bookmarkStart w:id="397" w:name="_Toc495483553"/>
      <w:bookmarkStart w:id="398" w:name="_Toc24273775"/>
      <w:bookmarkStart w:id="399" w:name="_Toc41280982"/>
      <w:bookmarkStart w:id="400" w:name="_Toc43004344"/>
      <w:bookmarkEnd w:id="3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401" w:name="_Toc28957705"/>
      <w:r w:rsidRPr="00121095">
        <w:t>QUERY/RESPONSE MESSAGE SEGMENTS</w:t>
      </w:r>
      <w:bookmarkEnd w:id="396"/>
      <w:bookmarkEnd w:id="397"/>
      <w:bookmarkEnd w:id="398"/>
      <w:bookmarkEnd w:id="399"/>
      <w:bookmarkEnd w:id="400"/>
      <w:bookmarkEnd w:id="401"/>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402" w:name="_Toc348257278"/>
      <w:bookmarkStart w:id="403" w:name="_Toc348257614"/>
      <w:bookmarkStart w:id="404" w:name="_Toc348263236"/>
      <w:bookmarkStart w:id="405" w:name="_Toc348336565"/>
      <w:bookmarkStart w:id="406" w:name="_Toc348770053"/>
      <w:bookmarkStart w:id="407" w:name="_Toc348856195"/>
      <w:bookmarkStart w:id="408" w:name="_Toc348866616"/>
      <w:bookmarkStart w:id="409" w:name="_Toc348947846"/>
      <w:bookmarkStart w:id="410" w:name="_Toc349735427"/>
      <w:bookmarkStart w:id="411" w:name="_Toc349735870"/>
      <w:bookmarkStart w:id="412" w:name="_Toc349736024"/>
      <w:bookmarkStart w:id="413" w:name="_Toc349803756"/>
      <w:bookmarkStart w:id="414" w:name="_Toc359236094"/>
      <w:bookmarkStart w:id="415" w:name="_Ref465674848"/>
      <w:bookmarkStart w:id="416" w:name="_Ref465674921"/>
      <w:bookmarkStart w:id="417" w:name="_Ref484511448"/>
      <w:bookmarkStart w:id="418" w:name="_Ref484513283"/>
      <w:bookmarkStart w:id="419" w:name="_Toc495483554"/>
      <w:bookmarkStart w:id="420" w:name="_Toc24273776"/>
      <w:bookmarkStart w:id="421" w:name="_Toc41280983"/>
      <w:bookmarkStart w:id="422" w:name="_Toc43004345"/>
      <w:bookmarkStart w:id="423" w:name="_Toc2895770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424" w:name="DSP"/>
      <w:bookmarkEnd w:id="424"/>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425" w:name="_Toc495483555"/>
      <w:bookmarkStart w:id="426" w:name="_Toc24273777"/>
      <w:r w:rsidRPr="00121095">
        <w:rPr>
          <w:vanish/>
        </w:rPr>
        <w:t>DSP field definitions</w:t>
      </w:r>
      <w:bookmarkEnd w:id="425"/>
      <w:bookmarkEnd w:id="426"/>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427" w:name="_Toc495483556"/>
      <w:bookmarkStart w:id="428" w:name="_Toc24273778"/>
      <w:r w:rsidRPr="00121095">
        <w:t xml:space="preserve">DSP-1   Set ID </w:t>
      </w:r>
      <w:r w:rsidR="00514A79">
        <w:t>–</w:t>
      </w:r>
      <w:r w:rsidRPr="00121095">
        <w:t xml:space="preserve"> DSP   (SI)   00061</w:t>
      </w:r>
      <w:bookmarkEnd w:id="427"/>
      <w:bookmarkEnd w:id="428"/>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429" w:name="_Toc495483557"/>
      <w:bookmarkStart w:id="430" w:name="_Toc24273779"/>
      <w:r w:rsidRPr="00121095">
        <w:t>DSP-2   Display Level   (SI)   00062</w:t>
      </w:r>
      <w:bookmarkEnd w:id="429"/>
      <w:bookmarkEnd w:id="430"/>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431" w:name="_Toc495483558"/>
      <w:bookmarkStart w:id="432" w:name="_Toc24273780"/>
      <w:r w:rsidRPr="00121095">
        <w:t>DSP-3   Data Line   (TX)   00063</w:t>
      </w:r>
      <w:bookmarkEnd w:id="431"/>
      <w:bookmarkEnd w:id="432"/>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433" w:name="_Toc495483559"/>
      <w:bookmarkStart w:id="434" w:name="_Toc24273781"/>
      <w:r w:rsidRPr="00121095">
        <w:t>DSP-4   Logical Break Point   (ST)   00064</w:t>
      </w:r>
      <w:bookmarkEnd w:id="433"/>
      <w:bookmarkEnd w:id="434"/>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435" w:name="_Toc495483560"/>
      <w:bookmarkStart w:id="436" w:name="_Toc24273782"/>
      <w:r w:rsidRPr="00121095">
        <w:t>DSP-5   Result ID   (TX)   00065</w:t>
      </w:r>
      <w:bookmarkEnd w:id="435"/>
      <w:bookmarkEnd w:id="436"/>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437" w:name="_Toc348257291"/>
      <w:bookmarkStart w:id="438" w:name="_Toc348257627"/>
      <w:bookmarkStart w:id="439" w:name="_Toc348263249"/>
      <w:bookmarkStart w:id="440" w:name="_Toc348336578"/>
      <w:bookmarkStart w:id="441" w:name="_Toc348770066"/>
      <w:bookmarkStart w:id="442" w:name="_Toc348856208"/>
      <w:bookmarkStart w:id="443" w:name="_Toc348866629"/>
      <w:bookmarkStart w:id="444" w:name="_Toc348947859"/>
      <w:bookmarkStart w:id="445" w:name="_Toc349735440"/>
      <w:bookmarkStart w:id="446" w:name="_Toc349735883"/>
      <w:bookmarkStart w:id="447" w:name="_Toc349736037"/>
      <w:bookmarkStart w:id="448" w:name="_Toc349803769"/>
      <w:bookmarkStart w:id="449" w:name="_Toc359236107"/>
      <w:bookmarkStart w:id="450" w:name="_Ref465671683"/>
      <w:bookmarkStart w:id="451" w:name="_Ref465673603"/>
      <w:bookmarkStart w:id="452" w:name="_Ref465674003"/>
      <w:bookmarkStart w:id="453" w:name="_Ref465674438"/>
      <w:bookmarkStart w:id="454" w:name="_Ref465674532"/>
      <w:bookmarkStart w:id="455" w:name="_Ref465674816"/>
      <w:bookmarkStart w:id="456" w:name="_Ref465674939"/>
      <w:bookmarkStart w:id="457" w:name="_Ref465676708"/>
      <w:bookmarkStart w:id="458" w:name="_Ref465740536"/>
      <w:bookmarkStart w:id="459" w:name="_Ref477748792"/>
      <w:bookmarkStart w:id="460" w:name="_Ref477748959"/>
      <w:bookmarkStart w:id="461" w:name="_Ref484511544"/>
      <w:bookmarkStart w:id="462" w:name="_Ref484513768"/>
      <w:bookmarkStart w:id="463" w:name="_Toc495483561"/>
      <w:bookmarkStart w:id="464" w:name="_Ref426413"/>
      <w:bookmarkStart w:id="465" w:name="_Toc24273783"/>
      <w:bookmarkStart w:id="466" w:name="_Toc41280984"/>
      <w:bookmarkStart w:id="467" w:name="_Toc43004346"/>
      <w:bookmarkStart w:id="468" w:name="_Toc2895770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469" w:name="QAK"/>
      <w:bookmarkEnd w:id="469"/>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B1085">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B1085">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470" w:name="_Toc495483562"/>
      <w:bookmarkStart w:id="471" w:name="_Toc24273784"/>
      <w:r w:rsidRPr="000922E0">
        <w:rPr>
          <w:vanish/>
        </w:rPr>
        <w:t>QAK field definitions</w:t>
      </w:r>
      <w:bookmarkEnd w:id="470"/>
      <w:bookmarkEnd w:id="471"/>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472" w:name="_Toc495483563"/>
      <w:bookmarkStart w:id="473" w:name="_Toc24273785"/>
      <w:r w:rsidRPr="000922E0">
        <w:t>QAK-1   Query Tag   (ST)   00696</w:t>
      </w:r>
      <w:bookmarkEnd w:id="472"/>
      <w:bookmarkEnd w:id="473"/>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474" w:name="_Toc495483564"/>
      <w:bookmarkStart w:id="475" w:name="_Toc24273786"/>
      <w:r w:rsidRPr="00121095">
        <w:t>QAK-2   Query Response Status   (ID)   00708</w:t>
      </w:r>
      <w:bookmarkEnd w:id="474"/>
      <w:bookmarkEnd w:id="475"/>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476" w:name="_Toc495483565"/>
      <w:bookmarkStart w:id="477" w:name="_Toc24273787"/>
      <w:r w:rsidRPr="00121095">
        <w:t>QAK-3   Message Query Name   (CWE)   01375</w:t>
      </w:r>
      <w:bookmarkEnd w:id="476"/>
      <w:bookmarkEnd w:id="477"/>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478"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78"/>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479" w:name="_Toc495483566"/>
      <w:bookmarkStart w:id="480"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479"/>
      <w:bookmarkEnd w:id="480"/>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481" w:name="_Toc495483567"/>
      <w:bookmarkStart w:id="482"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481"/>
      <w:bookmarkEnd w:id="482"/>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483" w:name="_Toc495483568"/>
      <w:bookmarkStart w:id="484"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483"/>
      <w:bookmarkEnd w:id="484"/>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485" w:name="_Ref484511481"/>
      <w:bookmarkStart w:id="486" w:name="_Toc495483569"/>
      <w:bookmarkStart w:id="487" w:name="_Toc24273791"/>
      <w:bookmarkStart w:id="488" w:name="_Toc41280985"/>
      <w:bookmarkStart w:id="489" w:name="_Toc43004347"/>
      <w:bookmarkStart w:id="490" w:name="_Toc28957708"/>
      <w:bookmarkStart w:id="491" w:name="_Ref465673642"/>
      <w:bookmarkStart w:id="492" w:name="_Toc348257287"/>
      <w:bookmarkStart w:id="493" w:name="_Toc348257623"/>
      <w:bookmarkStart w:id="494" w:name="_Toc348263245"/>
      <w:bookmarkStart w:id="495" w:name="_Toc348336574"/>
      <w:bookmarkStart w:id="496" w:name="_Toc348770062"/>
      <w:bookmarkStart w:id="497" w:name="_Toc348856204"/>
      <w:bookmarkStart w:id="498" w:name="_Toc348866625"/>
      <w:bookmarkStart w:id="499" w:name="_Toc348947855"/>
      <w:bookmarkStart w:id="500" w:name="_Toc349735436"/>
      <w:bookmarkStart w:id="501" w:name="_Toc349735879"/>
      <w:bookmarkStart w:id="502" w:name="_Toc349736033"/>
      <w:bookmarkStart w:id="503" w:name="_Toc349803765"/>
      <w:bookmarkStart w:id="504" w:name="_Ref358264107"/>
      <w:bookmarkStart w:id="505" w:name="_Toc359236103"/>
      <w:bookmarkStart w:id="506"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485"/>
      <w:bookmarkEnd w:id="486"/>
      <w:bookmarkEnd w:id="487"/>
      <w:bookmarkEnd w:id="488"/>
      <w:bookmarkEnd w:id="489"/>
      <w:bookmarkEnd w:id="490"/>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507" w:name="QID"/>
      <w:bookmarkEnd w:id="507"/>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B1085">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508" w:name="_Toc495483570"/>
      <w:bookmarkStart w:id="509" w:name="_Toc24273792"/>
      <w:r w:rsidRPr="00121095">
        <w:rPr>
          <w:vanish/>
        </w:rPr>
        <w:t>QID field definitions</w:t>
      </w:r>
      <w:bookmarkEnd w:id="508"/>
      <w:bookmarkEnd w:id="509"/>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510" w:name="_Toc495483571"/>
      <w:bookmarkStart w:id="511"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510"/>
      <w:bookmarkEnd w:id="511"/>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512" w:name="_Toc495483572"/>
      <w:bookmarkStart w:id="513"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512"/>
      <w:bookmarkEnd w:id="513"/>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514" w:name="_Hlt496504136"/>
        <w:r w:rsidRPr="00121095">
          <w:rPr>
            <w:rStyle w:val="ReferenceUserTable"/>
          </w:rPr>
          <w:t>n</w:t>
        </w:r>
        <w:bookmarkEnd w:id="514"/>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515" w:name="_Ref477748842"/>
      <w:bookmarkStart w:id="516" w:name="_Toc495483573"/>
      <w:bookmarkStart w:id="517" w:name="_Toc24273795"/>
      <w:bookmarkStart w:id="518" w:name="_Toc41280986"/>
      <w:bookmarkStart w:id="519" w:name="_Toc43004348"/>
      <w:bookmarkStart w:id="520" w:name="_Toc2895770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491"/>
      <w:bookmarkEnd w:id="515"/>
      <w:bookmarkEnd w:id="516"/>
      <w:bookmarkEnd w:id="517"/>
      <w:bookmarkEnd w:id="518"/>
      <w:bookmarkEnd w:id="519"/>
      <w:bookmarkEnd w:id="520"/>
      <w:r w:rsidR="00CA71B4">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521" w:name="QPD"/>
      <w:bookmarkEnd w:id="521"/>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B1085">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522" w:name="_Toc495483574"/>
      <w:bookmarkStart w:id="523" w:name="_Toc24273796"/>
      <w:r w:rsidRPr="00121095">
        <w:rPr>
          <w:vanish/>
        </w:rPr>
        <w:t>QPD field definitions</w:t>
      </w:r>
      <w:bookmarkEnd w:id="522"/>
      <w:bookmarkEnd w:id="523"/>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524" w:name="_Toc495483575"/>
      <w:bookmarkStart w:id="525" w:name="_Toc24273797"/>
      <w:r w:rsidRPr="00121095">
        <w:t>QPD-1   Message Query Name   (CWE)   01375</w:t>
      </w:r>
      <w:bookmarkEnd w:id="524"/>
      <w:bookmarkEnd w:id="525"/>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526" w:name="_Hlt490974532"/>
        <w:r w:rsidRPr="00121095">
          <w:rPr>
            <w:rStyle w:val="ReferenceUserTable"/>
          </w:rPr>
          <w:t>u</w:t>
        </w:r>
        <w:bookmarkEnd w:id="526"/>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527" w:name="_Toc495483576"/>
      <w:bookmarkStart w:id="528" w:name="_Toc24273798"/>
      <w:r w:rsidRPr="00121095">
        <w:lastRenderedPageBreak/>
        <w:t>QPD-2   Query Tag   (ST)   00696</w:t>
      </w:r>
      <w:bookmarkEnd w:id="527"/>
      <w:bookmarkEnd w:id="528"/>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529" w:name="_Toc495483577"/>
      <w:bookmarkStart w:id="530" w:name="_Toc24273799"/>
      <w:r w:rsidRPr="00121095">
        <w:t>QPD-3   User Parameters   (Varies)   01435</w:t>
      </w:r>
      <w:bookmarkEnd w:id="529"/>
      <w:bookmarkEnd w:id="530"/>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531" w:name="HL70391"/>
      <w:bookmarkStart w:id="532" w:name="_Toc495483578"/>
      <w:bookmarkEnd w:id="531"/>
      <w:r w:rsidRPr="00121095">
        <w:t>Note on QPD usage for query by example variant.</w:t>
      </w:r>
      <w:bookmarkEnd w:id="532"/>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533" w:name="_Toc495483579"/>
      <w:bookmarkStart w:id="534" w:name="_Toc24273800"/>
      <w:bookmarkStart w:id="535" w:name="_Toc41280987"/>
      <w:bookmarkStart w:id="536" w:name="_Toc43004349"/>
      <w:bookmarkStart w:id="537" w:name="_Toc2895771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533"/>
      <w:r w:rsidRPr="00121095">
        <w:t xml:space="preserve"> segment</w:t>
      </w:r>
      <w:bookmarkEnd w:id="534"/>
      <w:bookmarkEnd w:id="535"/>
      <w:bookmarkEnd w:id="536"/>
      <w:bookmarkEnd w:id="537"/>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lastRenderedPageBreak/>
        <w:t>HL7 Attribute Table – QRI</w:t>
      </w:r>
      <w:bookmarkStart w:id="538" w:name="QRI"/>
      <w:bookmarkEnd w:id="538"/>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B1085">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B1085">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539" w:name="_Toc495483580"/>
      <w:bookmarkStart w:id="540" w:name="_Toc24273801"/>
      <w:r w:rsidRPr="00121095">
        <w:rPr>
          <w:vanish/>
        </w:rPr>
        <w:t>QRI field definitions</w:t>
      </w:r>
      <w:bookmarkEnd w:id="539"/>
      <w:bookmarkEnd w:id="540"/>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541" w:name="_Toc495483581"/>
      <w:bookmarkStart w:id="542" w:name="_Toc24273802"/>
      <w:r w:rsidRPr="00121095">
        <w:t>QRI-1   Candidate Confidence   (NM)   01436</w:t>
      </w:r>
      <w:bookmarkEnd w:id="541"/>
      <w:bookmarkEnd w:id="542"/>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543" w:name="_Toc495483582"/>
      <w:bookmarkStart w:id="544" w:name="_Toc24273803"/>
      <w:r w:rsidRPr="00121095">
        <w:t>QRI-2   Match Reason Code   (CWE)   01437</w:t>
      </w:r>
      <w:bookmarkEnd w:id="543"/>
      <w:bookmarkEnd w:id="544"/>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545" w:name="_Toc495483583"/>
      <w:bookmarkStart w:id="546" w:name="_Toc24273804"/>
      <w:r w:rsidRPr="00121095">
        <w:t>QRI-3   Algorithm Descriptor   (CWE)   01438</w:t>
      </w:r>
      <w:bookmarkEnd w:id="545"/>
      <w:bookmarkEnd w:id="546"/>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547" w:name="_Ref465674040"/>
      <w:bookmarkStart w:id="548" w:name="_Toc495483584"/>
      <w:bookmarkStart w:id="549" w:name="_Toc24273805"/>
      <w:bookmarkStart w:id="550" w:name="_Toc41280988"/>
      <w:bookmarkStart w:id="551" w:name="_Toc43004350"/>
      <w:bookmarkStart w:id="552" w:name="_Toc28957711"/>
      <w:r w:rsidRPr="00121095">
        <w:lastRenderedPageBreak/>
        <w:t xml:space="preserve">RCP – </w:t>
      </w:r>
      <w:r w:rsidR="00CA71B4">
        <w:t>R</w:t>
      </w:r>
      <w:r w:rsidRPr="00121095">
        <w:t xml:space="preserve">esponse </w:t>
      </w:r>
      <w:r w:rsidR="00CA71B4">
        <w:t>C</w:t>
      </w:r>
      <w:r w:rsidRPr="00121095">
        <w:t xml:space="preserve">ontrol </w:t>
      </w:r>
      <w:r w:rsidR="00CA71B4">
        <w:t>P</w:t>
      </w:r>
      <w:r w:rsidRPr="00121095">
        <w:t>arameter segment</w:t>
      </w:r>
      <w:bookmarkEnd w:id="547"/>
      <w:bookmarkEnd w:id="548"/>
      <w:bookmarkEnd w:id="549"/>
      <w:bookmarkEnd w:id="550"/>
      <w:bookmarkEnd w:id="551"/>
      <w:bookmarkEnd w:id="552"/>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553" w:name="RCP"/>
      <w:bookmarkEnd w:id="553"/>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B1085">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B1085">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B1085">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B1085">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B1085">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554" w:name="_Toc495483585"/>
      <w:bookmarkStart w:id="555" w:name="_Toc24273806"/>
      <w:r w:rsidRPr="00121095">
        <w:rPr>
          <w:vanish/>
        </w:rPr>
        <w:t>RCP field definitions</w:t>
      </w:r>
      <w:bookmarkEnd w:id="554"/>
      <w:bookmarkEnd w:id="555"/>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556" w:name="_Toc495483586"/>
      <w:bookmarkStart w:id="557" w:name="_Toc24273807"/>
      <w:r w:rsidRPr="00121095">
        <w:t>RCP-1   Query Priority   (ID)   00027</w:t>
      </w:r>
      <w:bookmarkEnd w:id="556"/>
      <w:bookmarkEnd w:id="557"/>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558" w:name="_Toc495483587"/>
      <w:bookmarkStart w:id="559" w:name="_Toc24273808"/>
      <w:r w:rsidRPr="00121095">
        <w:t>RCP-2   Quantity Limited Request   (CQ)   00031</w:t>
      </w:r>
      <w:bookmarkEnd w:id="558"/>
      <w:bookmarkEnd w:id="559"/>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560"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60"/>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561" w:name="_Ref487524757"/>
      <w:bookmarkStart w:id="562" w:name="_Toc495483588"/>
      <w:bookmarkStart w:id="563" w:name="_Toc24273809"/>
      <w:r w:rsidRPr="00121095">
        <w:t>RCP-3   Response Modality   (CNE)   01440</w:t>
      </w:r>
      <w:bookmarkEnd w:id="561"/>
      <w:bookmarkEnd w:id="562"/>
      <w:bookmarkEnd w:id="563"/>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564"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64"/>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565" w:name="_Toc495483589"/>
      <w:bookmarkStart w:id="566" w:name="_Toc24273810"/>
      <w:r w:rsidRPr="00121095">
        <w:t>RCP-4   Execution and Delivery Time   (DTM)   01441</w:t>
      </w:r>
      <w:bookmarkEnd w:id="565"/>
      <w:bookmarkEnd w:id="566"/>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567" w:name="_Toc495483590"/>
      <w:bookmarkStart w:id="568" w:name="_Toc24273811"/>
      <w:r w:rsidRPr="00121095">
        <w:lastRenderedPageBreak/>
        <w:t>RCP-5   Modify Indicator   (ID)   01443</w:t>
      </w:r>
      <w:bookmarkEnd w:id="567"/>
      <w:bookmarkEnd w:id="568"/>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569" w:name="_Hlt426236"/>
      <w:bookmarkStart w:id="570" w:name="_Toc495483591"/>
      <w:bookmarkStart w:id="571" w:name="_Toc24273812"/>
      <w:bookmarkStart w:id="572" w:name="_Ref175045097"/>
      <w:bookmarkStart w:id="573" w:name="_Ref175045157"/>
      <w:bookmarkStart w:id="574" w:name="_Ref465740022"/>
      <w:bookmarkEnd w:id="569"/>
      <w:r w:rsidRPr="00121095">
        <w:t>RCP-6   Sort-by Field   (SRT)   01624</w:t>
      </w:r>
      <w:bookmarkEnd w:id="570"/>
      <w:bookmarkEnd w:id="571"/>
      <w:bookmarkEnd w:id="572"/>
      <w:bookmarkEnd w:id="573"/>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575" w:name="SRTComponent"/>
      <w:r w:rsidRPr="00121095">
        <w:t>Components:  &lt;Sort-by Field (ST)&gt; ^ &lt;Sequencing (ID)&gt;</w:t>
      </w:r>
      <w:bookmarkEnd w:id="575"/>
    </w:p>
    <w:p w14:paraId="100D9647" w14:textId="79B74691"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576" w:name="_Toc495483592"/>
      <w:bookmarkStart w:id="577" w:name="_Toc24273813"/>
      <w:bookmarkStart w:id="578" w:name="_Ref175045145"/>
      <w:bookmarkStart w:id="579" w:name="_Ref175045201"/>
      <w:r w:rsidRPr="00121095">
        <w:t>RCP-7   Segment Group Inclusion   (ID)   01594</w:t>
      </w:r>
      <w:bookmarkEnd w:id="576"/>
      <w:bookmarkEnd w:id="577"/>
      <w:bookmarkEnd w:id="578"/>
      <w:bookmarkEnd w:id="579"/>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580" w:name="_Ref485107782"/>
      <w:bookmarkStart w:id="581" w:name="_Toc495483593"/>
      <w:bookmarkStart w:id="582" w:name="_Toc24273814"/>
      <w:bookmarkStart w:id="583" w:name="_Toc41280989"/>
      <w:bookmarkStart w:id="584" w:name="_Toc43004351"/>
      <w:bookmarkStart w:id="585" w:name="_Toc2895771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74"/>
      <w:bookmarkEnd w:id="580"/>
      <w:bookmarkEnd w:id="581"/>
      <w:bookmarkEnd w:id="582"/>
      <w:bookmarkEnd w:id="583"/>
      <w:bookmarkEnd w:id="584"/>
      <w:r w:rsidRPr="00121095">
        <w:t>t</w:t>
      </w:r>
      <w:bookmarkEnd w:id="585"/>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586" w:name="RDF"/>
      <w:bookmarkEnd w:id="586"/>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587"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587"/>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588" w:name="_Toc495483594"/>
      <w:bookmarkStart w:id="589" w:name="_Toc24273815"/>
      <w:r w:rsidRPr="00121095">
        <w:rPr>
          <w:vanish/>
        </w:rPr>
        <w:t>RDF field definitions</w:t>
      </w:r>
      <w:bookmarkEnd w:id="588"/>
      <w:bookmarkEnd w:id="589"/>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590" w:name="_Toc495483595"/>
      <w:bookmarkStart w:id="591"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590"/>
      <w:bookmarkEnd w:id="591"/>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592" w:name="_Toc495483596"/>
      <w:bookmarkStart w:id="593"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592"/>
      <w:bookmarkEnd w:id="593"/>
    </w:p>
    <w:p w14:paraId="4AD952E9" w14:textId="77777777" w:rsidR="00E921A2" w:rsidRPr="00121095" w:rsidRDefault="00E921A2" w:rsidP="00BF5311">
      <w:pPr>
        <w:pStyle w:val="Components"/>
      </w:pPr>
      <w:bookmarkStart w:id="594" w:name="RCDComponent"/>
      <w:r w:rsidRPr="00121095">
        <w:t>Components:  &lt;Segment Field Name (ST)&gt; ^ &lt;HL7 Data Type (ID)&gt; ^ &lt;Maximum Column Width (NM)&gt;</w:t>
      </w:r>
      <w:bookmarkEnd w:id="594"/>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2 or 3 character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595" w:name="HL70440"/>
      <w:bookmarkEnd w:id="595"/>
      <w:r w:rsidRPr="00121095">
        <w:lastRenderedPageBreak/>
        <w:t>The maximum width of the column, as dictated by the responding system.  (This may vary from the HL7-defined maximum field length.)</w:t>
      </w:r>
    </w:p>
    <w:p w14:paraId="3E51F05D" w14:textId="77777777" w:rsidR="00E921A2" w:rsidRPr="00121095" w:rsidRDefault="00E921A2">
      <w:pPr>
        <w:pStyle w:val="Heading3"/>
      </w:pPr>
      <w:bookmarkStart w:id="596" w:name="_Toc348257288"/>
      <w:bookmarkStart w:id="597" w:name="_Toc348257624"/>
      <w:bookmarkStart w:id="598" w:name="_Toc348263246"/>
      <w:bookmarkStart w:id="599" w:name="_Toc348336575"/>
      <w:bookmarkStart w:id="600" w:name="_Toc348770063"/>
      <w:bookmarkStart w:id="601" w:name="_Toc348856205"/>
      <w:bookmarkStart w:id="602" w:name="_Toc348866626"/>
      <w:bookmarkStart w:id="603" w:name="_Toc348947856"/>
      <w:bookmarkStart w:id="604" w:name="_Toc349735437"/>
      <w:bookmarkStart w:id="605" w:name="_Toc349735880"/>
      <w:bookmarkStart w:id="606" w:name="_Toc349736034"/>
      <w:bookmarkStart w:id="607" w:name="_Toc349803766"/>
      <w:bookmarkStart w:id="608" w:name="_Toc359236104"/>
      <w:bookmarkStart w:id="609" w:name="_Ref465740649"/>
      <w:bookmarkStart w:id="610" w:name="_Ref477749037"/>
      <w:bookmarkStart w:id="611" w:name="_Ref477749148"/>
      <w:bookmarkStart w:id="612" w:name="_Ref485107898"/>
      <w:bookmarkStart w:id="613" w:name="_Toc495483597"/>
      <w:bookmarkStart w:id="614" w:name="_Toc24273818"/>
      <w:bookmarkStart w:id="615" w:name="_Toc41280990"/>
      <w:bookmarkStart w:id="616" w:name="_Toc43004352"/>
      <w:bookmarkStart w:id="617" w:name="_Toc2895771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t>HL7 Attribute Table – RDT</w:t>
      </w:r>
      <w:bookmarkStart w:id="618" w:name="RDT"/>
      <w:bookmarkEnd w:id="618"/>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619" w:name="_Toc495483598"/>
      <w:bookmarkStart w:id="620" w:name="_Toc24273819"/>
      <w:r w:rsidRPr="00121095">
        <w:rPr>
          <w:vanish/>
        </w:rPr>
        <w:t>RDT field definitions</w:t>
      </w:r>
      <w:bookmarkEnd w:id="619"/>
      <w:bookmarkEnd w:id="620"/>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621" w:name="_Toc495483599"/>
      <w:bookmarkStart w:id="622"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621"/>
      <w:bookmarkEnd w:id="622"/>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623" w:name="_Ref490990067"/>
      <w:bookmarkStart w:id="624" w:name="_Toc495483600"/>
      <w:bookmarkStart w:id="625" w:name="_Toc24273821"/>
      <w:bookmarkStart w:id="626" w:name="_Toc41280991"/>
      <w:bookmarkStart w:id="627" w:name="_Toc43004353"/>
      <w:bookmarkStart w:id="628" w:name="_Toc28957714"/>
      <w:r w:rsidRPr="00121095">
        <w:t>AUXILIARY QUERY PROTOCOLS</w:t>
      </w:r>
      <w:bookmarkEnd w:id="623"/>
      <w:bookmarkEnd w:id="624"/>
      <w:bookmarkEnd w:id="625"/>
      <w:bookmarkEnd w:id="626"/>
      <w:bookmarkEnd w:id="627"/>
      <w:bookmarkEnd w:id="628"/>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629" w:name="_Toc348257258"/>
      <w:bookmarkStart w:id="630" w:name="_Toc348257594"/>
      <w:bookmarkStart w:id="631" w:name="_Toc348263216"/>
      <w:bookmarkStart w:id="632" w:name="_Toc348336545"/>
      <w:bookmarkStart w:id="633" w:name="_Toc348770033"/>
      <w:bookmarkStart w:id="634" w:name="_Toc348856175"/>
      <w:bookmarkStart w:id="635" w:name="_Toc348866596"/>
      <w:bookmarkStart w:id="636" w:name="_Toc348947826"/>
      <w:bookmarkStart w:id="637" w:name="_Toc349735407"/>
      <w:bookmarkStart w:id="638" w:name="_Toc349735850"/>
      <w:bookmarkStart w:id="639" w:name="_Toc349736004"/>
      <w:bookmarkStart w:id="640" w:name="_Toc349803736"/>
      <w:bookmarkStart w:id="641" w:name="_Toc359236069"/>
      <w:bookmarkStart w:id="642" w:name="_Toc495483601"/>
      <w:bookmarkStart w:id="643" w:name="_Toc24273822"/>
      <w:bookmarkStart w:id="644" w:name="_Toc41280992"/>
      <w:bookmarkStart w:id="645" w:name="_Toc43004354"/>
      <w:bookmarkStart w:id="646" w:name="_Toc28957715"/>
      <w:r w:rsidRPr="00121095">
        <w:t>Immediate vs. deferred response</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F73F23B"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647" w:name="_MON_1266376799"/>
    <w:bookmarkEnd w:id="647"/>
    <w:bookmarkStart w:id="648" w:name="_MON_1266376832"/>
    <w:bookmarkEnd w:id="648"/>
    <w:p w14:paraId="6F4E7F03" w14:textId="77777777" w:rsidR="00E921A2" w:rsidRPr="00121095" w:rsidRDefault="00E921A2">
      <w:r w:rsidRPr="00121095">
        <w:object w:dxaOrig="8985" w:dyaOrig="6120" w14:anchorId="3421DB8D">
          <v:shape id="_x0000_i1026" type="#_x0000_t75" style="width:453.75pt;height:309.75pt" o:ole="" fillcolor="window">
            <v:imagedata r:id="rId37" o:title=""/>
          </v:shape>
          <o:OLEObject Type="Embed" ProgID="Word.Picture.8" ShapeID="_x0000_i1026" DrawAspect="Content" ObjectID="_1752238855" r:id="rId38"/>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649" w:name="_Toc1829088"/>
      <w:bookmarkStart w:id="650" w:name="_Toc24273823"/>
      <w:bookmarkEnd w:id="649"/>
      <w:bookmarkEnd w:id="650"/>
    </w:p>
    <w:p w14:paraId="715F5F48" w14:textId="77777777" w:rsidR="00E921A2" w:rsidRPr="00121095" w:rsidRDefault="00E921A2">
      <w:pPr>
        <w:pStyle w:val="Heading4"/>
      </w:pPr>
      <w:bookmarkStart w:id="651" w:name="_Toc495483602"/>
      <w:bookmarkStart w:id="652" w:name="_Toc24273824"/>
      <w:r w:rsidRPr="00121095">
        <w:t>Immediate response</w:t>
      </w:r>
      <w:bookmarkEnd w:id="651"/>
      <w:bookmarkEnd w:id="652"/>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Heading4"/>
      </w:pPr>
      <w:bookmarkStart w:id="653" w:name="_Toc495483603"/>
      <w:bookmarkStart w:id="654" w:name="_Toc24273825"/>
      <w:r w:rsidRPr="00121095">
        <w:t>Deferred response example</w:t>
      </w:r>
      <w:bookmarkEnd w:id="653"/>
      <w:bookmarkEnd w:id="654"/>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655" w:name="_Toc348257259"/>
      <w:bookmarkStart w:id="656" w:name="_Toc348257595"/>
      <w:bookmarkStart w:id="657" w:name="_Toc348263217"/>
      <w:bookmarkStart w:id="658" w:name="_Toc348336546"/>
      <w:bookmarkStart w:id="659" w:name="_Toc348770034"/>
      <w:bookmarkStart w:id="660" w:name="_Toc348856176"/>
      <w:bookmarkStart w:id="661" w:name="_Toc348866597"/>
      <w:bookmarkStart w:id="662" w:name="_Toc348947827"/>
      <w:bookmarkStart w:id="663" w:name="_Toc349735408"/>
      <w:bookmarkStart w:id="664" w:name="_Toc349735851"/>
      <w:bookmarkStart w:id="665" w:name="_Toc349736005"/>
      <w:bookmarkStart w:id="666" w:name="_Toc349803737"/>
      <w:bookmarkStart w:id="667" w:name="_Ref358261871"/>
      <w:bookmarkStart w:id="668" w:name="_Ref358261888"/>
      <w:bookmarkStart w:id="669" w:name="_Ref358263236"/>
      <w:bookmarkStart w:id="670" w:name="_Ref358263714"/>
      <w:bookmarkStart w:id="671" w:name="_Toc359236070"/>
      <w:bookmarkStart w:id="672" w:name="_Ref372098271"/>
      <w:bookmarkStart w:id="673" w:name="_Ref372100368"/>
      <w:bookmarkStart w:id="674" w:name="_Ref465673105"/>
    </w:p>
    <w:p w14:paraId="736AC3B4" w14:textId="77777777" w:rsidR="00E921A2" w:rsidRPr="00121095" w:rsidRDefault="00E921A2">
      <w:pPr>
        <w:pStyle w:val="Heading3"/>
      </w:pPr>
      <w:bookmarkStart w:id="675" w:name="_Toc495483604"/>
      <w:bookmarkStart w:id="676" w:name="_Toc24273826"/>
      <w:bookmarkStart w:id="677" w:name="_Toc41280993"/>
      <w:bookmarkStart w:id="678" w:name="_Toc43004355"/>
      <w:bookmarkStart w:id="679" w:name="_Toc28957716"/>
      <w:r w:rsidRPr="00121095">
        <w:t>Query cancellation</w:t>
      </w:r>
      <w:bookmarkEnd w:id="675"/>
      <w:bookmarkEnd w:id="676"/>
      <w:bookmarkEnd w:id="677"/>
      <w:bookmarkEnd w:id="678"/>
      <w:bookmarkEnd w:id="679"/>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680" w:name="_Toc495483605"/>
      <w:bookmarkStart w:id="681" w:name="_Toc24273827"/>
      <w:bookmarkStart w:id="682" w:name="_Toc41280994"/>
      <w:bookmarkStart w:id="683" w:name="_Toc43004356"/>
      <w:bookmarkStart w:id="684" w:name="_Ref175041018"/>
      <w:bookmarkStart w:id="685" w:name="_Toc28957717"/>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Pr="00121095">
        <w:t>Interactive continuation of response messages</w:t>
      </w:r>
      <w:bookmarkEnd w:id="680"/>
      <w:bookmarkEnd w:id="681"/>
      <w:bookmarkEnd w:id="682"/>
      <w:bookmarkEnd w:id="683"/>
      <w:bookmarkEnd w:id="684"/>
      <w:bookmarkEnd w:id="685"/>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686" w:name="_Toc348257266"/>
      <w:bookmarkStart w:id="687" w:name="_Toc348257602"/>
      <w:bookmarkStart w:id="688" w:name="_Toc348263224"/>
      <w:bookmarkStart w:id="689" w:name="_Toc348336553"/>
      <w:bookmarkStart w:id="690" w:name="_Toc348770041"/>
      <w:bookmarkStart w:id="691" w:name="_Toc348856183"/>
      <w:bookmarkStart w:id="692" w:name="_Toc348866604"/>
      <w:bookmarkStart w:id="693" w:name="_Toc348947834"/>
      <w:bookmarkStart w:id="694" w:name="_Toc349735415"/>
      <w:bookmarkStart w:id="695" w:name="_Toc349735858"/>
      <w:bookmarkStart w:id="696" w:name="_Toc349736012"/>
      <w:bookmarkStart w:id="697" w:name="_Toc349803744"/>
      <w:bookmarkStart w:id="698" w:name="_Ref358261533"/>
      <w:bookmarkStart w:id="699" w:name="_Ref358261553"/>
      <w:bookmarkStart w:id="700" w:name="_Ref358261756"/>
      <w:bookmarkStart w:id="701" w:name="_Ref358261778"/>
      <w:bookmarkStart w:id="702" w:name="_Ref358263771"/>
      <w:bookmarkStart w:id="703" w:name="_Ref358263845"/>
      <w:bookmarkStart w:id="704" w:name="_Toc359236082"/>
      <w:bookmarkStart w:id="705" w:name="_Ref372100490"/>
      <w:bookmarkStart w:id="706" w:name="_Ref372101204"/>
      <w:r w:rsidRPr="00121095">
        <w:rPr>
          <w:vanish/>
        </w:rPr>
        <w:t>hiddentext</w:t>
      </w:r>
      <w:bookmarkStart w:id="707" w:name="_Toc1829093"/>
      <w:bookmarkStart w:id="708" w:name="_Toc24273828"/>
      <w:bookmarkEnd w:id="707"/>
      <w:bookmarkEnd w:id="708"/>
    </w:p>
    <w:p w14:paraId="41EC3464" w14:textId="77777777" w:rsidR="00E921A2" w:rsidRPr="00121095" w:rsidRDefault="00E921A2">
      <w:pPr>
        <w:pStyle w:val="Heading4"/>
      </w:pPr>
      <w:bookmarkStart w:id="709" w:name="_Toc495483606"/>
      <w:bookmarkStart w:id="710" w:name="_Toc24273829"/>
      <w:r w:rsidRPr="00121095">
        <w:t>Interactive continuation algorithm and rules</w:t>
      </w:r>
      <w:bookmarkEnd w:id="709"/>
      <w:bookmarkEnd w:id="710"/>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711" w:name="_Toc495483607"/>
      <w:bookmarkStart w:id="712" w:name="_Toc24273830"/>
      <w:r w:rsidRPr="00121095">
        <w:t>Use case</w:t>
      </w:r>
      <w:bookmarkEnd w:id="711"/>
      <w:bookmarkEnd w:id="712"/>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713" w:name="_Toc495483608"/>
      <w:bookmarkStart w:id="714" w:name="_Toc24273831"/>
      <w:r w:rsidRPr="00121095">
        <w:t>Example of interactive continuation protocol</w:t>
      </w:r>
      <w:bookmarkEnd w:id="713"/>
      <w:bookmarkEnd w:id="714"/>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DSP|||555444222111 Everyman,Adam     VERAPAMIL HCL 120 mg TAB   10/12/1999</w:t>
      </w:r>
    </w:p>
    <w:p w14:paraId="7540BA0D" w14:textId="77777777" w:rsidR="00E921A2" w:rsidRPr="00121095" w:rsidRDefault="00E921A2">
      <w:pPr>
        <w:pStyle w:val="Example"/>
        <w:rPr>
          <w:noProof w:val="0"/>
        </w:rPr>
      </w:pPr>
      <w:r w:rsidRPr="00121095">
        <w:rPr>
          <w:noProof w:val="0"/>
        </w:rPr>
        <w:t>DSP|||555444222111 Everyman,Adam     VERAPAMIL HCL ER TAB 180MG 09/21/1999</w:t>
      </w:r>
    </w:p>
    <w:p w14:paraId="4F2E7B7C" w14:textId="77777777" w:rsidR="00E921A2" w:rsidRPr="00121095" w:rsidRDefault="00E921A2">
      <w:pPr>
        <w:pStyle w:val="Example"/>
        <w:rPr>
          <w:noProof w:val="0"/>
        </w:rPr>
      </w:pPr>
      <w:r w:rsidRPr="00121095">
        <w:rPr>
          <w:noProof w:val="0"/>
        </w:rPr>
        <w:t>DSP|||555444222111 Everyman,Adam     BACLOFEN 10MG TABS         08/22/1999</w:t>
      </w:r>
    </w:p>
    <w:p w14:paraId="45441A24" w14:textId="77777777" w:rsidR="00E921A2" w:rsidRPr="00121095" w:rsidRDefault="00E921A2">
      <w:pPr>
        <w:pStyle w:val="Example"/>
        <w:rPr>
          <w:noProof w:val="0"/>
        </w:rPr>
      </w:pPr>
      <w:r w:rsidRPr="00121095">
        <w:rPr>
          <w:noProof w:val="0"/>
        </w:rPr>
        <w:t>DSP|||555444222111 Everyman,Adam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DSP|||555444222111 Everyman,Adam    VERAPAMIL HCL 120 mg TAB   05/29/1998</w:t>
      </w:r>
    </w:p>
    <w:p w14:paraId="6836D301" w14:textId="77777777" w:rsidR="00E921A2" w:rsidRPr="00121095" w:rsidRDefault="00E921A2">
      <w:pPr>
        <w:pStyle w:val="Example"/>
        <w:rPr>
          <w:noProof w:val="0"/>
        </w:rPr>
      </w:pPr>
      <w:r w:rsidRPr="00121095">
        <w:rPr>
          <w:noProof w:val="0"/>
        </w:rPr>
        <w:t>DSP|||555444222111 Everyman,Adam    VERAPAMIL HCL ER TAB 180MG 04/21/1998</w:t>
      </w:r>
    </w:p>
    <w:p w14:paraId="1A49BFC8" w14:textId="77777777" w:rsidR="00E921A2" w:rsidRPr="00121095" w:rsidRDefault="00E921A2">
      <w:pPr>
        <w:pStyle w:val="Example"/>
        <w:rPr>
          <w:noProof w:val="0"/>
        </w:rPr>
      </w:pPr>
      <w:r w:rsidRPr="00121095">
        <w:rPr>
          <w:noProof w:val="0"/>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716" w:name="_Toc495483609"/>
      <w:bookmarkStart w:id="717" w:name="_Toc24273832"/>
      <w:r w:rsidRPr="00121095">
        <w:t>Message fragmentation example</w:t>
      </w:r>
      <w:bookmarkEnd w:id="716"/>
      <w:bookmarkEnd w:id="717"/>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718" w:name="_Toc495483610"/>
      <w:bookmarkStart w:id="719" w:name="_Toc24273833"/>
      <w:bookmarkStart w:id="720" w:name="_Toc41280995"/>
      <w:bookmarkStart w:id="721" w:name="_Toc43004357"/>
      <w:bookmarkStart w:id="722" w:name="_Toc28957718"/>
      <w:r w:rsidRPr="00121095">
        <w:t>Batch message as a query response</w:t>
      </w:r>
      <w:bookmarkEnd w:id="718"/>
      <w:bookmarkEnd w:id="719"/>
      <w:bookmarkEnd w:id="720"/>
      <w:bookmarkEnd w:id="721"/>
      <w:bookmarkEnd w:id="722"/>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723" w:name="_Toc495483611"/>
      <w:bookmarkStart w:id="724" w:name="_Toc24273834"/>
      <w:bookmarkStart w:id="725" w:name="_Toc41280996"/>
      <w:bookmarkStart w:id="726" w:name="_Toc43004358"/>
      <w:bookmarkStart w:id="727" w:name="_Toc28957719"/>
      <w:r w:rsidRPr="00121095">
        <w:t>Query error response</w:t>
      </w:r>
      <w:bookmarkEnd w:id="723"/>
      <w:bookmarkEnd w:id="724"/>
      <w:bookmarkEnd w:id="725"/>
      <w:bookmarkEnd w:id="726"/>
      <w:bookmarkEnd w:id="727"/>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728" w:name="_Ref490990086"/>
      <w:bookmarkStart w:id="729" w:name="_Toc495483612"/>
      <w:bookmarkStart w:id="730" w:name="_Toc24273835"/>
      <w:bookmarkStart w:id="731" w:name="_Toc41280997"/>
      <w:bookmarkStart w:id="732" w:name="_Toc43004359"/>
      <w:bookmarkStart w:id="733" w:name="_Toc28957720"/>
      <w:r w:rsidRPr="00121095">
        <w:t>PUBLISH AND SUBSCRIBE</w:t>
      </w:r>
      <w:bookmarkEnd w:id="728"/>
      <w:bookmarkEnd w:id="729"/>
      <w:bookmarkEnd w:id="730"/>
      <w:bookmarkEnd w:id="731"/>
      <w:bookmarkEnd w:id="732"/>
      <w:bookmarkEnd w:id="733"/>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734" w:name="_Toc495483613"/>
      <w:bookmarkStart w:id="735" w:name="_Toc24273836"/>
      <w:bookmarkStart w:id="736" w:name="_Toc41280998"/>
      <w:bookmarkStart w:id="737" w:name="_Toc43004360"/>
      <w:bookmarkStart w:id="738" w:name="_Toc28957721"/>
      <w:r w:rsidRPr="00121095">
        <w:t>Introduction</w:t>
      </w:r>
      <w:bookmarkEnd w:id="734"/>
      <w:bookmarkEnd w:id="735"/>
      <w:bookmarkEnd w:id="736"/>
      <w:bookmarkEnd w:id="737"/>
      <w:bookmarkEnd w:id="738"/>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739" w:name="_Toc495483614"/>
      <w:bookmarkStart w:id="740" w:name="_Toc24273837"/>
      <w:bookmarkStart w:id="741" w:name="_Toc41280999"/>
      <w:bookmarkStart w:id="742" w:name="_Toc43004361"/>
      <w:bookmarkStart w:id="743" w:name="_Toc28957722"/>
      <w:r w:rsidRPr="00121095">
        <w:t>Details</w:t>
      </w:r>
      <w:bookmarkEnd w:id="739"/>
      <w:bookmarkEnd w:id="740"/>
      <w:bookmarkEnd w:id="741"/>
      <w:bookmarkEnd w:id="742"/>
      <w:bookmarkEnd w:id="743"/>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744" w:name="_Toc495483615"/>
      <w:bookmarkStart w:id="745" w:name="_Toc24273838"/>
      <w:bookmarkStart w:id="746" w:name="_Toc41281000"/>
      <w:bookmarkStart w:id="747" w:name="_Toc43004362"/>
      <w:bookmarkStart w:id="748" w:name="_Toc28957723"/>
      <w:r w:rsidRPr="00121095">
        <w:t>Examples</w:t>
      </w:r>
      <w:bookmarkEnd w:id="744"/>
      <w:bookmarkEnd w:id="745"/>
      <w:bookmarkEnd w:id="746"/>
      <w:bookmarkEnd w:id="747"/>
      <w:bookmarkEnd w:id="748"/>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749" w:name="_Toc1829104"/>
      <w:bookmarkStart w:id="750" w:name="_Toc24273839"/>
      <w:bookmarkEnd w:id="749"/>
      <w:bookmarkEnd w:id="750"/>
    </w:p>
    <w:p w14:paraId="185A4B2C" w14:textId="77777777" w:rsidR="00E921A2" w:rsidRPr="00121095" w:rsidRDefault="00E921A2">
      <w:pPr>
        <w:pStyle w:val="Heading4"/>
      </w:pPr>
      <w:bookmarkStart w:id="751" w:name="_Ref487524706"/>
      <w:bookmarkStart w:id="752" w:name="_Toc495483616"/>
      <w:bookmarkStart w:id="753" w:name="_Toc24273840"/>
      <w:bookmarkStart w:id="754" w:name="_Ref175040917"/>
      <w:r w:rsidRPr="00121095">
        <w:t xml:space="preserve">Example of a publish and subscribe </w:t>
      </w:r>
      <w:bookmarkEnd w:id="751"/>
      <w:bookmarkEnd w:id="752"/>
      <w:bookmarkEnd w:id="753"/>
      <w:r w:rsidRPr="00121095">
        <w:t>Query Profile</w:t>
      </w:r>
      <w:bookmarkEnd w:id="754"/>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B108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43E5200" w14:textId="77777777" w:rsidR="00E921A2" w:rsidRPr="00121095" w:rsidRDefault="00E921A2">
      <w:pPr>
        <w:keepNext/>
        <w:spacing w:before="120"/>
      </w:pPr>
      <w:r w:rsidRPr="00121095">
        <w:rPr>
          <w:b/>
        </w:rPr>
        <w:lastRenderedPageBreak/>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755" w:name="_Toc495483617"/>
      <w:bookmarkStart w:id="756" w:name="_Toc24273841"/>
      <w:bookmarkStart w:id="757" w:name="_Toc41281001"/>
      <w:bookmarkStart w:id="758" w:name="_Toc43004363"/>
      <w:bookmarkStart w:id="759" w:name="_Toc28957724"/>
      <w:r w:rsidRPr="00121095">
        <w:t>Establishing a subscription</w:t>
      </w:r>
      <w:bookmarkEnd w:id="755"/>
      <w:bookmarkEnd w:id="756"/>
      <w:bookmarkEnd w:id="757"/>
      <w:bookmarkEnd w:id="758"/>
      <w:bookmarkEnd w:id="759"/>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760" w:name="_Toc495483618"/>
      <w:bookmarkStart w:id="761" w:name="_Toc24273842"/>
      <w:bookmarkStart w:id="762" w:name="_Toc41281002"/>
      <w:bookmarkStart w:id="763" w:name="_Toc43004364"/>
      <w:bookmarkStart w:id="764" w:name="_Toc28957725"/>
      <w:r w:rsidRPr="00121095">
        <w:t>Canceling a subscription</w:t>
      </w:r>
      <w:bookmarkEnd w:id="760"/>
      <w:bookmarkEnd w:id="761"/>
      <w:bookmarkEnd w:id="762"/>
      <w:bookmarkEnd w:id="763"/>
      <w:bookmarkEnd w:id="764"/>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lastRenderedPageBreak/>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765" w:name="_Hlt490990091"/>
      <w:bookmarkStart w:id="766" w:name="_Ref465144262"/>
      <w:bookmarkStart w:id="767" w:name="_Toc495483619"/>
      <w:bookmarkStart w:id="768" w:name="_Toc24273843"/>
      <w:bookmarkStart w:id="769" w:name="_Toc41281003"/>
      <w:bookmarkStart w:id="770" w:name="_Toc43004365"/>
      <w:bookmarkStart w:id="771" w:name="_Toc28957726"/>
      <w:bookmarkEnd w:id="765"/>
      <w:r w:rsidRPr="00121095">
        <w:t>QUERY IMPLEMENTATION CONSIDERATIONS</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766"/>
      <w:bookmarkEnd w:id="767"/>
      <w:bookmarkEnd w:id="768"/>
      <w:bookmarkEnd w:id="769"/>
      <w:bookmarkEnd w:id="770"/>
      <w:bookmarkEnd w:id="771"/>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772" w:name="_Ref465144267"/>
      <w:bookmarkStart w:id="773" w:name="_Toc495483620"/>
      <w:bookmarkStart w:id="774" w:name="_Toc24273844"/>
      <w:bookmarkStart w:id="775" w:name="_Toc41281004"/>
      <w:bookmarkStart w:id="776" w:name="_Toc43004366"/>
      <w:bookmarkStart w:id="777" w:name="_Ref175037415"/>
      <w:bookmarkStart w:id="778" w:name="_Toc28957727"/>
      <w:bookmarkStart w:id="779" w:name="_Toc348257251"/>
      <w:bookmarkStart w:id="780" w:name="_Toc348257587"/>
      <w:bookmarkStart w:id="781" w:name="_Toc348263209"/>
      <w:bookmarkStart w:id="782" w:name="_Toc348336538"/>
      <w:bookmarkStart w:id="783" w:name="_Toc348770026"/>
      <w:bookmarkStart w:id="784" w:name="_Toc348856168"/>
      <w:bookmarkStart w:id="785" w:name="_Toc348866589"/>
      <w:bookmarkStart w:id="786" w:name="_Toc348947819"/>
      <w:bookmarkStart w:id="787" w:name="_Toc349735400"/>
      <w:bookmarkStart w:id="788" w:name="_Toc349735843"/>
      <w:bookmarkStart w:id="789" w:name="_Toc349735997"/>
      <w:bookmarkStart w:id="790" w:name="_Toc349803729"/>
      <w:bookmarkStart w:id="791" w:name="_Toc359236062"/>
      <w:bookmarkStart w:id="792" w:name="_Toc348257263"/>
      <w:bookmarkStart w:id="793" w:name="_Toc348257599"/>
      <w:bookmarkStart w:id="794" w:name="_Toc348263221"/>
      <w:bookmarkStart w:id="795" w:name="_Toc348336550"/>
      <w:bookmarkStart w:id="796" w:name="_Toc348770038"/>
      <w:bookmarkStart w:id="797" w:name="_Toc348856180"/>
      <w:bookmarkStart w:id="798" w:name="_Toc348866601"/>
      <w:bookmarkStart w:id="799" w:name="_Toc348947831"/>
      <w:bookmarkStart w:id="800" w:name="_Toc349735412"/>
      <w:bookmarkStart w:id="801" w:name="_Toc349735855"/>
      <w:bookmarkStart w:id="802" w:name="_Toc349736009"/>
      <w:bookmarkStart w:id="803" w:name="_Toc349803741"/>
      <w:bookmarkStart w:id="804" w:name="_Toc359236079"/>
      <w:r w:rsidRPr="00121095">
        <w:t>Q</w:t>
      </w:r>
      <w:bookmarkEnd w:id="772"/>
      <w:r w:rsidRPr="00121095">
        <w:t>UERY/RESPONSE MESSAGE EXAMPLES</w:t>
      </w:r>
      <w:bookmarkEnd w:id="773"/>
      <w:bookmarkEnd w:id="774"/>
      <w:bookmarkEnd w:id="775"/>
      <w:bookmarkEnd w:id="776"/>
      <w:bookmarkEnd w:id="777"/>
      <w:bookmarkEnd w:id="778"/>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805" w:name="_Toc495483621"/>
      <w:bookmarkStart w:id="806" w:name="_Toc24273845"/>
      <w:bookmarkStart w:id="807" w:name="_Toc41281005"/>
      <w:bookmarkStart w:id="808" w:name="_Toc43004367"/>
      <w:bookmarkStart w:id="809" w:name="_Toc28957728"/>
      <w:r w:rsidRPr="00121095">
        <w:t>Query by parameter (QBP) / segment pattern response (RSP)</w:t>
      </w:r>
      <w:bookmarkEnd w:id="805"/>
      <w:bookmarkEnd w:id="806"/>
      <w:bookmarkEnd w:id="807"/>
      <w:bookmarkEnd w:id="808"/>
      <w:bookmarkEnd w:id="809"/>
      <w:r w:rsidRPr="00121095">
        <w:t xml:space="preserve"> </w:t>
      </w:r>
    </w:p>
    <w:p w14:paraId="424DC187" w14:textId="77777777" w:rsidR="00E921A2" w:rsidRPr="00121095" w:rsidRDefault="00E921A2">
      <w:pPr>
        <w:pStyle w:val="Heading4"/>
        <w:rPr>
          <w:vanish/>
        </w:rPr>
      </w:pPr>
      <w:bookmarkStart w:id="810" w:name="_Ref465677733"/>
      <w:r w:rsidRPr="00121095">
        <w:rPr>
          <w:vanish/>
        </w:rPr>
        <w:t>hiddentext</w:t>
      </w:r>
      <w:bookmarkStart w:id="811" w:name="_Toc1829111"/>
      <w:bookmarkStart w:id="812" w:name="_Toc24273846"/>
      <w:bookmarkEnd w:id="811"/>
      <w:bookmarkEnd w:id="812"/>
    </w:p>
    <w:p w14:paraId="3C0641FE" w14:textId="77777777" w:rsidR="00E921A2" w:rsidRPr="00121095" w:rsidRDefault="00E921A2">
      <w:pPr>
        <w:pStyle w:val="Heading4"/>
      </w:pPr>
      <w:bookmarkStart w:id="813" w:name="_Ref486224800"/>
      <w:bookmarkStart w:id="814" w:name="_Toc495483622"/>
      <w:bookmarkStart w:id="815" w:name="_Toc24273847"/>
      <w:r w:rsidRPr="00121095">
        <w:t xml:space="preserve">Proposed dispense history example and </w:t>
      </w:r>
      <w:bookmarkEnd w:id="810"/>
      <w:bookmarkEnd w:id="813"/>
      <w:bookmarkEnd w:id="814"/>
      <w:bookmarkEnd w:id="815"/>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lastRenderedPageBreak/>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816" w:name="_Toc495483623"/>
      <w:r w:rsidRPr="00121095">
        <w:t xml:space="preserve">Associated dispense history </w:t>
      </w:r>
      <w:bookmarkEnd w:id="816"/>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lastRenderedPageBreak/>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B108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PID-3: Patient  Identifier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lastRenderedPageBreak/>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DBBF0" w14:textId="77777777" w:rsidR="00E921A2" w:rsidRPr="00121095" w:rsidRDefault="00E921A2">
      <w:pPr>
        <w:pStyle w:val="Heading4"/>
      </w:pPr>
      <w:bookmarkStart w:id="817" w:name="_Toc495483624"/>
      <w:bookmarkStart w:id="818" w:name="_Toc24273848"/>
      <w:r w:rsidRPr="00121095">
        <w:t xml:space="preserve">Comprehensive pharmacy information examples and </w:t>
      </w:r>
      <w:bookmarkEnd w:id="817"/>
      <w:bookmarkEnd w:id="818"/>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lastRenderedPageBreak/>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819" w:name="_Ref465661276"/>
      <w:bookmarkStart w:id="820" w:name="_Toc495483625"/>
      <w:bookmarkStart w:id="821" w:name="_Ref175128250"/>
      <w:r w:rsidRPr="00121095">
        <w:t xml:space="preserve">Comprehensive pharmacy information </w:t>
      </w:r>
      <w:bookmarkEnd w:id="819"/>
      <w:bookmarkEnd w:id="820"/>
      <w:r w:rsidRPr="00121095">
        <w:t>Query Profile</w:t>
      </w:r>
      <w:bookmarkEnd w:id="821"/>
    </w:p>
    <w:p w14:paraId="4E52D478"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B1085">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B108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lastRenderedPageBreak/>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PID-3: Patient  Identifier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822" w:name="_Toc495483626"/>
      <w:bookmarkStart w:id="823" w:name="_Toc24273849"/>
      <w:bookmarkStart w:id="824" w:name="_Toc41281006"/>
      <w:bookmarkStart w:id="825" w:name="_Toc43004368"/>
      <w:bookmarkStart w:id="826" w:name="_Toc28957729"/>
      <w:r w:rsidRPr="00121095">
        <w:t>Query using QSC variant / segment pattern response examples</w:t>
      </w:r>
      <w:bookmarkEnd w:id="822"/>
      <w:bookmarkEnd w:id="823"/>
      <w:bookmarkEnd w:id="824"/>
      <w:bookmarkEnd w:id="825"/>
      <w:bookmarkEnd w:id="826"/>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827" w:name="_Toc1829115"/>
      <w:bookmarkStart w:id="828" w:name="_Toc24273850"/>
      <w:bookmarkEnd w:id="827"/>
      <w:bookmarkEnd w:id="828"/>
    </w:p>
    <w:p w14:paraId="415E42DF" w14:textId="77777777" w:rsidR="00E921A2" w:rsidRPr="00121095" w:rsidRDefault="00E921A2">
      <w:pPr>
        <w:pStyle w:val="Heading4"/>
      </w:pPr>
      <w:bookmarkStart w:id="829" w:name="_Toc495483627"/>
      <w:bookmarkStart w:id="830" w:name="_Toc24273851"/>
      <w:r w:rsidRPr="00121095">
        <w:t xml:space="preserve">Dispense information example and </w:t>
      </w:r>
      <w:bookmarkEnd w:id="829"/>
      <w:bookmarkEnd w:id="830"/>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831" w:name="_Toc495483628"/>
      <w:r w:rsidRPr="00121095">
        <w:t xml:space="preserve">Associated dispense information </w:t>
      </w:r>
      <w:bookmarkEnd w:id="831"/>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B108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B108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PID-3: Patient  Identifier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832" w:name="_Toc495483629"/>
      <w:bookmarkStart w:id="833" w:name="_Toc24273852"/>
      <w:r w:rsidRPr="00121095">
        <w:t>Dispense information query showing different instantiation</w:t>
      </w:r>
      <w:bookmarkEnd w:id="832"/>
      <w:bookmarkEnd w:id="833"/>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834" w:name="_Toc495483630"/>
      <w:bookmarkStart w:id="835" w:name="_Toc24273853"/>
      <w:r w:rsidRPr="00121095">
        <w:t>Lab results history example</w:t>
      </w:r>
      <w:bookmarkEnd w:id="834"/>
      <w:bookmarkEnd w:id="835"/>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836" w:name="_Toc495483631"/>
      <w:r w:rsidRPr="00121095">
        <w:t xml:space="preserve">Lab results history </w:t>
      </w:r>
      <w:bookmarkEnd w:id="836"/>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B108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B108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PID-3: Patient  Identifier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837" w:name="_Toc495483632"/>
      <w:bookmarkStart w:id="838" w:name="_Toc24273854"/>
      <w:r w:rsidRPr="00121095">
        <w:t>Lab example different instantiation</w:t>
      </w:r>
      <w:bookmarkEnd w:id="837"/>
      <w:bookmarkEnd w:id="838"/>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The user wishes to know all the lab results reported having a LOINC code of 6777-7 between March 21, 1999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839" w:name="_Toc460048240"/>
      <w:bookmarkStart w:id="840" w:name="_Toc460656727"/>
      <w:bookmarkStart w:id="841" w:name="_Toc461003150"/>
      <w:bookmarkStart w:id="842" w:name="_Toc461697682"/>
      <w:bookmarkStart w:id="843" w:name="_Toc461849308"/>
      <w:bookmarkStart w:id="844" w:name="_Toc462052863"/>
      <w:bookmarkStart w:id="845" w:name="_Toc462567162"/>
      <w:bookmarkStart w:id="846" w:name="_Toc495483633"/>
      <w:bookmarkStart w:id="847" w:name="_Toc24273855"/>
      <w:bookmarkStart w:id="848" w:name="_Toc41281007"/>
      <w:bookmarkStart w:id="849" w:name="_Toc43004369"/>
      <w:bookmarkStart w:id="850" w:name="_Toc28957730"/>
      <w:r w:rsidRPr="00121095">
        <w:t>Query by parameter (QBP) / tabular response (RTB)</w:t>
      </w:r>
      <w:bookmarkEnd w:id="839"/>
      <w:bookmarkEnd w:id="840"/>
      <w:bookmarkEnd w:id="841"/>
      <w:bookmarkEnd w:id="842"/>
      <w:bookmarkEnd w:id="843"/>
      <w:bookmarkEnd w:id="844"/>
      <w:bookmarkEnd w:id="845"/>
      <w:bookmarkEnd w:id="846"/>
      <w:bookmarkEnd w:id="847"/>
      <w:bookmarkEnd w:id="848"/>
      <w:bookmarkEnd w:id="849"/>
      <w:bookmarkEnd w:id="850"/>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851" w:name="_Toc1829121"/>
      <w:bookmarkStart w:id="852" w:name="_Toc24273856"/>
      <w:bookmarkEnd w:id="851"/>
      <w:bookmarkEnd w:id="852"/>
    </w:p>
    <w:p w14:paraId="458E268E" w14:textId="77777777" w:rsidR="00E921A2" w:rsidRPr="00121095" w:rsidRDefault="00E921A2">
      <w:pPr>
        <w:pStyle w:val="Heading4"/>
      </w:pPr>
      <w:bookmarkStart w:id="853" w:name="_Toc495483634"/>
      <w:bookmarkStart w:id="854" w:name="_Toc24273857"/>
      <w:r w:rsidRPr="00121095">
        <w:t>MPI example</w:t>
      </w:r>
      <w:bookmarkEnd w:id="853"/>
      <w:bookmarkEnd w:id="854"/>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855" w:name="_Toc495483635"/>
      <w:bookmarkStart w:id="856" w:name="_Ref235434719"/>
      <w:r w:rsidRPr="00121095">
        <w:t xml:space="preserve">MPI </w:t>
      </w:r>
      <w:bookmarkEnd w:id="855"/>
      <w:r w:rsidRPr="00121095">
        <w:t>Query Profile</w:t>
      </w:r>
      <w:bookmarkEnd w:id="856"/>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PID-3: Patient  Identifier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857" w:name="_Toc495483636"/>
      <w:bookmarkStart w:id="858" w:name="_Toc24273858"/>
      <w:r w:rsidRPr="00121095">
        <w:t>Pharmacy example:</w:t>
      </w:r>
      <w:bookmarkEnd w:id="857"/>
      <w:bookmarkEnd w:id="858"/>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lastRenderedPageBreak/>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Heading5"/>
      </w:pPr>
      <w:bookmarkStart w:id="859" w:name="_Toc495483637"/>
      <w:bookmarkStart w:id="860" w:name="_Ref235434761"/>
      <w:r w:rsidRPr="00121095">
        <w:t xml:space="preserve">QBP/RTB dispense history </w:t>
      </w:r>
      <w:bookmarkEnd w:id="859"/>
      <w:r w:rsidRPr="00121095">
        <w:t>Query Profile</w:t>
      </w:r>
      <w:bookmarkEnd w:id="860"/>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PID-3: Patient  Identifier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are considered to be </w:t>
            </w:r>
            <w:r w:rsidRPr="00121095">
              <w:rPr>
                <w:lang w:val="en-US"/>
              </w:rPr>
              <w:lastRenderedPageBreak/>
              <w:t>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lastRenderedPageBreak/>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861" w:name="_Toc495483638"/>
      <w:bookmarkStart w:id="862" w:name="_Toc24273859"/>
      <w:bookmarkStart w:id="863" w:name="_Toc41281008"/>
      <w:bookmarkStart w:id="864" w:name="_Toc43004370"/>
      <w:bookmarkStart w:id="865" w:name="_Toc28957731"/>
      <w:r w:rsidRPr="00121095">
        <w:t>Query using QSC variant / tabular response (RTB)</w:t>
      </w:r>
      <w:bookmarkEnd w:id="861"/>
      <w:bookmarkEnd w:id="862"/>
      <w:bookmarkEnd w:id="863"/>
      <w:bookmarkEnd w:id="864"/>
      <w:bookmarkEnd w:id="865"/>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866" w:name="_Toc1829125"/>
      <w:bookmarkStart w:id="867" w:name="_Toc24273860"/>
      <w:bookmarkEnd w:id="866"/>
      <w:bookmarkEnd w:id="867"/>
    </w:p>
    <w:p w14:paraId="062C6198" w14:textId="77777777" w:rsidR="00E921A2" w:rsidRPr="00121095" w:rsidRDefault="00E921A2">
      <w:pPr>
        <w:pStyle w:val="Heading4"/>
      </w:pPr>
      <w:bookmarkStart w:id="868" w:name="_Ref487443031"/>
      <w:bookmarkStart w:id="869" w:name="_Toc495483639"/>
      <w:bookmarkStart w:id="870" w:name="_Toc24273861"/>
      <w:r w:rsidRPr="00121095">
        <w:t>Pharmacy example</w:t>
      </w:r>
      <w:bookmarkEnd w:id="868"/>
      <w:bookmarkEnd w:id="869"/>
      <w:bookmarkEnd w:id="870"/>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Heading5"/>
      </w:pPr>
      <w:bookmarkStart w:id="871" w:name="_Toc495483640"/>
      <w:bookmarkStart w:id="872" w:name="_Ref235434797"/>
      <w:bookmarkStart w:id="873" w:name="_Ref235434811"/>
      <w:r w:rsidRPr="00121095">
        <w:t>QBP/RTB dispense history Query Profile using QSC variant</w:t>
      </w:r>
      <w:bookmarkEnd w:id="871"/>
      <w:bookmarkEnd w:id="872"/>
      <w:bookmarkEnd w:id="873"/>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lastRenderedPageBreak/>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PID-3 Patient  Identifier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 xml:space="preserve">Identifier </w:t>
            </w:r>
            <w:r w:rsidRPr="00121095">
              <w:rPr>
                <w:b/>
                <w:lang w:val="en-US"/>
              </w:rPr>
              <w:lastRenderedPageBreak/>
              <w:t>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lastRenderedPageBreak/>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 xml:space="preserve">If this field, PID.3.5, is not valued, all values for this field are considered to be </w:t>
            </w:r>
            <w:r w:rsidRPr="00121095">
              <w:rPr>
                <w:lang w:val="en-US"/>
              </w:rPr>
              <w:lastRenderedPageBreak/>
              <w:t>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lastRenderedPageBreak/>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874" w:name="_Toc461697684"/>
      <w:bookmarkStart w:id="875" w:name="_Toc461849310"/>
      <w:bookmarkStart w:id="876" w:name="_Toc462052865"/>
      <w:bookmarkStart w:id="877" w:name="_Toc462567164"/>
      <w:bookmarkStart w:id="878" w:name="_Toc495483641"/>
      <w:bookmarkStart w:id="879" w:name="_Toc24273862"/>
      <w:bookmarkStart w:id="880" w:name="_Toc41281009"/>
      <w:bookmarkStart w:id="881" w:name="_Toc43004371"/>
      <w:bookmarkStart w:id="882" w:name="_Toc28957732"/>
      <w:r w:rsidRPr="00121095">
        <w:t>Query by parameter (QBP) / display response (RDY)</w:t>
      </w:r>
      <w:bookmarkEnd w:id="874"/>
      <w:bookmarkEnd w:id="875"/>
      <w:bookmarkEnd w:id="876"/>
      <w:bookmarkEnd w:id="877"/>
      <w:bookmarkEnd w:id="878"/>
      <w:bookmarkEnd w:id="879"/>
      <w:bookmarkEnd w:id="880"/>
      <w:bookmarkEnd w:id="881"/>
      <w:bookmarkEnd w:id="882"/>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DSP|||555444222111 Everyman,Adam      VERAPAMIL HCL 120 mg TAB   05/29/1998</w:t>
      </w:r>
    </w:p>
    <w:p w14:paraId="7AFB5D96" w14:textId="77777777" w:rsidR="00E921A2" w:rsidRPr="00121095" w:rsidRDefault="00E921A2">
      <w:pPr>
        <w:pStyle w:val="Example"/>
        <w:ind w:left="1080"/>
        <w:rPr>
          <w:noProof w:val="0"/>
        </w:rPr>
      </w:pPr>
      <w:r w:rsidRPr="00121095">
        <w:rPr>
          <w:noProof w:val="0"/>
        </w:rPr>
        <w:t>DSP|||555444222111 Everyman,Adam      VERAPAMIL HCL ER TAB 180MG 08/21/1998</w:t>
      </w:r>
    </w:p>
    <w:p w14:paraId="1842377C" w14:textId="77777777" w:rsidR="00E921A2" w:rsidRPr="00121095" w:rsidRDefault="00E921A2">
      <w:pPr>
        <w:pStyle w:val="Example"/>
        <w:ind w:left="1080"/>
        <w:rPr>
          <w:noProof w:val="0"/>
        </w:rPr>
      </w:pPr>
      <w:r w:rsidRPr="00121095">
        <w:rPr>
          <w:noProof w:val="0"/>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DSP|||555444222111 Everyman,Adam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883" w:name="_Toc1829128"/>
      <w:bookmarkStart w:id="884" w:name="_Toc24273863"/>
      <w:bookmarkEnd w:id="883"/>
      <w:bookmarkEnd w:id="884"/>
    </w:p>
    <w:p w14:paraId="184ABF0C" w14:textId="77777777" w:rsidR="00E921A2" w:rsidRPr="00121095" w:rsidRDefault="00E921A2">
      <w:pPr>
        <w:pStyle w:val="Heading4"/>
      </w:pPr>
      <w:bookmarkStart w:id="885" w:name="_Toc495483642"/>
      <w:bookmarkStart w:id="886" w:name="_Toc24273864"/>
      <w:r w:rsidRPr="00121095">
        <w:t xml:space="preserve">Dispense history display </w:t>
      </w:r>
      <w:bookmarkEnd w:id="885"/>
      <w:bookmarkEnd w:id="886"/>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PID-3: Patient  Identifier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887" w:name="_Toc461697685"/>
      <w:bookmarkStart w:id="888" w:name="_Toc461849311"/>
      <w:bookmarkStart w:id="889" w:name="_Toc462052866"/>
      <w:bookmarkStart w:id="890" w:name="_Toc462567165"/>
      <w:bookmarkStart w:id="891" w:name="_Toc495483643"/>
      <w:bookmarkStart w:id="892" w:name="_Toc24273865"/>
      <w:bookmarkStart w:id="893" w:name="_Toc41281010"/>
      <w:bookmarkStart w:id="894" w:name="_Toc43004372"/>
      <w:bookmarkStart w:id="895" w:name="_Toc28957733"/>
      <w:r w:rsidRPr="00121095">
        <w:t>Query using QSC variant (QBP) / display response (RDY)</w:t>
      </w:r>
      <w:bookmarkEnd w:id="887"/>
      <w:bookmarkEnd w:id="888"/>
      <w:bookmarkEnd w:id="889"/>
      <w:bookmarkEnd w:id="890"/>
      <w:bookmarkEnd w:id="891"/>
      <w:bookmarkEnd w:id="892"/>
      <w:bookmarkEnd w:id="893"/>
      <w:bookmarkEnd w:id="894"/>
      <w:bookmarkEnd w:id="895"/>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896" w:name="_Toc460656729"/>
      <w:bookmarkStart w:id="897"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DSP|||555444222111 Everyman,Adam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898" w:name="_Toc1829131"/>
      <w:bookmarkStart w:id="899" w:name="_Toc24273866"/>
      <w:bookmarkEnd w:id="898"/>
      <w:bookmarkEnd w:id="899"/>
    </w:p>
    <w:p w14:paraId="0A7953C2" w14:textId="77777777" w:rsidR="00E921A2" w:rsidRPr="00121095" w:rsidRDefault="00E921A2">
      <w:pPr>
        <w:pStyle w:val="Heading4"/>
      </w:pPr>
      <w:bookmarkStart w:id="900" w:name="_Toc495483644"/>
      <w:bookmarkStart w:id="901" w:name="_Toc24273867"/>
      <w:r w:rsidRPr="00121095">
        <w:t>Dispense history display Query Profile using QSC variant</w:t>
      </w:r>
      <w:bookmarkEnd w:id="900"/>
      <w:bookmarkEnd w:id="901"/>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B108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B108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lastRenderedPageBreak/>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w:t>
            </w:r>
            <w:r w:rsidRPr="00121095">
              <w:rPr>
                <w:lang w:val="en-US"/>
              </w:rPr>
              <w:lastRenderedPageBreak/>
              <w:t xml:space="preserve">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902" w:name="_Ref485535238"/>
      <w:bookmarkStart w:id="903" w:name="_Toc495483645"/>
      <w:bookmarkStart w:id="904" w:name="_Toc24273868"/>
      <w:bookmarkStart w:id="905" w:name="_Toc41281011"/>
      <w:bookmarkStart w:id="906" w:name="_Toc43004373"/>
      <w:bookmarkEnd w:id="896"/>
      <w:bookmarkEnd w:id="897"/>
      <w:r>
        <w:br w:type="textWrapping" w:clear="all"/>
      </w:r>
      <w:bookmarkStart w:id="907" w:name="_Toc28957734"/>
      <w:r w:rsidR="00E921A2" w:rsidRPr="00121095">
        <w:t>Query by example (QBP) / tabular response (RTB)</w:t>
      </w:r>
      <w:bookmarkEnd w:id="902"/>
      <w:bookmarkEnd w:id="903"/>
      <w:bookmarkEnd w:id="904"/>
      <w:bookmarkEnd w:id="905"/>
      <w:bookmarkEnd w:id="906"/>
      <w:bookmarkEnd w:id="907"/>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908" w:name="_Toc1829134"/>
      <w:bookmarkStart w:id="909" w:name="_Toc24273869"/>
      <w:bookmarkEnd w:id="908"/>
      <w:bookmarkEnd w:id="909"/>
    </w:p>
    <w:p w14:paraId="59DA1B5C" w14:textId="77777777" w:rsidR="00E921A2" w:rsidRPr="00121095" w:rsidRDefault="00E921A2">
      <w:pPr>
        <w:pStyle w:val="Heading4"/>
      </w:pPr>
      <w:bookmarkStart w:id="910" w:name="_Toc495483646"/>
      <w:bookmarkStart w:id="911" w:name="_Toc24273870"/>
      <w:bookmarkStart w:id="912" w:name="_Ref235434828"/>
      <w:bookmarkStart w:id="913" w:name="_Ref235434842"/>
      <w:bookmarkStart w:id="914" w:name="_Ref235434870"/>
      <w:bookmarkStart w:id="915" w:name="_Ref235434884"/>
      <w:r w:rsidRPr="00121095">
        <w:t>MPI Query Profile using QBE variant</w:t>
      </w:r>
      <w:bookmarkEnd w:id="910"/>
      <w:bookmarkEnd w:id="911"/>
      <w:bookmarkEnd w:id="912"/>
      <w:bookmarkEnd w:id="913"/>
      <w:bookmarkEnd w:id="914"/>
      <w:bookmarkEnd w:id="915"/>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lastRenderedPageBreak/>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 xml:space="preserve">Sort-by </w:t>
            </w:r>
            <w:r w:rsidRPr="00121095">
              <w:rPr>
                <w:lang w:val="en-US"/>
              </w:rPr>
              <w:lastRenderedPageBreak/>
              <w:t>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w:t>
            </w:r>
            <w:r w:rsidRPr="00121095">
              <w:rPr>
                <w:lang w:val="en-US"/>
              </w:rPr>
              <w:lastRenderedPageBreak/>
              <w:t xml:space="preserve">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916" w:name="_Toc495483647"/>
      <w:bookmarkStart w:id="917" w:name="_Toc24273871"/>
      <w:r w:rsidRPr="00121095">
        <w:t>MPI Query Profile – Non query by example version</w:t>
      </w:r>
      <w:bookmarkEnd w:id="916"/>
      <w:bookmarkEnd w:id="917"/>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lastRenderedPageBreak/>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B108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B108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lastRenderedPageBreak/>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918" w:name="_Ref465144296"/>
      <w:bookmarkStart w:id="919" w:name="_Toc495483648"/>
      <w:bookmarkStart w:id="920" w:name="_Toc24273872"/>
      <w:bookmarkStart w:id="921" w:name="_Toc41281012"/>
      <w:bookmarkStart w:id="922" w:name="_Toc43004374"/>
      <w:bookmarkStart w:id="923" w:name="_Toc28957735"/>
      <w:r w:rsidRPr="00121095">
        <w:t xml:space="preserve">SUPERSEDED QUERY/RESPONSE TRIGGER EVENTS </w:t>
      </w:r>
      <w:bookmarkEnd w:id="918"/>
      <w:r w:rsidRPr="00121095">
        <w:t>AND MESSAGE PAIRS</w:t>
      </w:r>
      <w:bookmarkEnd w:id="919"/>
      <w:bookmarkEnd w:id="920"/>
      <w:bookmarkEnd w:id="921"/>
      <w:bookmarkEnd w:id="922"/>
      <w:bookmarkEnd w:id="923"/>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924" w:name="_Ref465669473"/>
      <w:bookmarkStart w:id="925" w:name="_Toc495483649"/>
      <w:bookmarkStart w:id="926" w:name="_Toc24273873"/>
      <w:bookmarkStart w:id="927" w:name="_Toc41281013"/>
      <w:bookmarkStart w:id="928" w:name="_Toc43004375"/>
      <w:bookmarkStart w:id="929" w:name="_Toc28957736"/>
      <w:r w:rsidRPr="00121095">
        <w:t>Display message</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924"/>
      <w:bookmarkEnd w:id="925"/>
      <w:bookmarkEnd w:id="926"/>
      <w:bookmarkEnd w:id="927"/>
      <w:bookmarkEnd w:id="928"/>
      <w:bookmarkEnd w:id="929"/>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930" w:name="_Toc348257252"/>
      <w:bookmarkStart w:id="931" w:name="_Toc348257588"/>
      <w:bookmarkStart w:id="932" w:name="_Toc348263210"/>
      <w:bookmarkStart w:id="933" w:name="_Toc348336539"/>
      <w:bookmarkStart w:id="934" w:name="_Toc348770027"/>
      <w:bookmarkStart w:id="935" w:name="_Toc348856169"/>
      <w:bookmarkStart w:id="936" w:name="_Toc348866590"/>
      <w:bookmarkStart w:id="937" w:name="_Toc348947820"/>
      <w:bookmarkStart w:id="938" w:name="_Toc349735401"/>
      <w:bookmarkStart w:id="939" w:name="_Toc349735844"/>
      <w:bookmarkStart w:id="940" w:name="_Toc349735998"/>
      <w:bookmarkStart w:id="941" w:name="_Toc349803730"/>
      <w:bookmarkStart w:id="942"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943" w:name="_Toc1829139"/>
      <w:bookmarkStart w:id="944" w:name="_Toc24273874"/>
      <w:bookmarkEnd w:id="943"/>
      <w:bookmarkEnd w:id="944"/>
    </w:p>
    <w:p w14:paraId="10AED19C" w14:textId="77777777" w:rsidR="00E921A2" w:rsidRPr="00121095" w:rsidRDefault="00E921A2" w:rsidP="00A61182">
      <w:pPr>
        <w:pStyle w:val="Heading4"/>
        <w:numPr>
          <w:ilvl w:val="0"/>
          <w:numId w:val="0"/>
        </w:numPr>
      </w:pPr>
      <w:bookmarkStart w:id="945" w:name="_Hlt426203"/>
      <w:bookmarkEnd w:id="930"/>
      <w:bookmarkEnd w:id="931"/>
      <w:bookmarkEnd w:id="932"/>
      <w:bookmarkEnd w:id="933"/>
      <w:bookmarkEnd w:id="934"/>
      <w:bookmarkEnd w:id="935"/>
      <w:bookmarkEnd w:id="936"/>
      <w:bookmarkEnd w:id="937"/>
      <w:bookmarkEnd w:id="938"/>
      <w:bookmarkEnd w:id="939"/>
      <w:bookmarkEnd w:id="940"/>
      <w:bookmarkEnd w:id="941"/>
      <w:bookmarkEnd w:id="942"/>
      <w:bookmarkEnd w:id="945"/>
    </w:p>
    <w:p w14:paraId="1DAC01E6" w14:textId="77777777" w:rsidR="00E921A2" w:rsidRPr="00121095" w:rsidRDefault="00E921A2">
      <w:pPr>
        <w:pStyle w:val="Heading3"/>
      </w:pPr>
      <w:bookmarkStart w:id="946" w:name="_Ref465669510"/>
      <w:bookmarkStart w:id="947" w:name="_Toc495483653"/>
      <w:bookmarkStart w:id="948" w:name="_Toc24273878"/>
      <w:bookmarkStart w:id="949" w:name="_Toc41281014"/>
      <w:bookmarkStart w:id="950" w:name="_Toc43004376"/>
      <w:bookmarkStart w:id="951" w:name="_Toc28957737"/>
      <w:r w:rsidRPr="00121095">
        <w:t>Original mode queries</w:t>
      </w:r>
      <w:bookmarkEnd w:id="946"/>
      <w:bookmarkEnd w:id="947"/>
      <w:bookmarkEnd w:id="948"/>
      <w:bookmarkEnd w:id="949"/>
      <w:bookmarkEnd w:id="950"/>
      <w:bookmarkEnd w:id="951"/>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952" w:name="_Toc138584802"/>
      <w:bookmarkStart w:id="953" w:name="_Toc138584843"/>
      <w:bookmarkStart w:id="954" w:name="_Toc138584907"/>
      <w:bookmarkStart w:id="955" w:name="_Toc138584912"/>
      <w:bookmarkStart w:id="956" w:name="_Toc138584917"/>
      <w:bookmarkStart w:id="957" w:name="_Hlt426162"/>
      <w:bookmarkStart w:id="958" w:name="_Toc138584930"/>
      <w:bookmarkStart w:id="959" w:name="_Toc138585004"/>
      <w:bookmarkStart w:id="960" w:name="_Toc138585040"/>
      <w:bookmarkStart w:id="961" w:name="_Toc138585045"/>
      <w:bookmarkStart w:id="962" w:name="_Toc138585050"/>
      <w:bookmarkStart w:id="963" w:name="_Hlt426195"/>
      <w:bookmarkStart w:id="964" w:name="_Toc138585108"/>
      <w:bookmarkStart w:id="965" w:name="_Toc138585141"/>
      <w:bookmarkStart w:id="966" w:name="_Toc138585182"/>
      <w:bookmarkStart w:id="967" w:name="HL70106"/>
      <w:bookmarkStart w:id="968" w:name="HL70107"/>
      <w:bookmarkStart w:id="969" w:name="HL70048"/>
      <w:bookmarkStart w:id="970" w:name="HL70108"/>
      <w:bookmarkStart w:id="971" w:name="HL70156"/>
      <w:bookmarkStart w:id="972" w:name="HL70157"/>
      <w:bookmarkStart w:id="973" w:name="HL70158"/>
      <w:bookmarkStart w:id="974" w:name="HL70109"/>
      <w:bookmarkStart w:id="975" w:name="_Toc138585229"/>
      <w:bookmarkStart w:id="976" w:name="_Toc138585232"/>
      <w:bookmarkStart w:id="977" w:name="_Toc138585288"/>
      <w:bookmarkStart w:id="978" w:name="_Toc138585290"/>
      <w:bookmarkStart w:id="979" w:name="_Toc138585292"/>
      <w:bookmarkStart w:id="980" w:name="_Toc138585366"/>
      <w:bookmarkStart w:id="981" w:name="_Toc138585432"/>
      <w:bookmarkStart w:id="982" w:name="_Ref490647039"/>
      <w:bookmarkStart w:id="983" w:name="_Toc495483750"/>
      <w:bookmarkStart w:id="984" w:name="_Toc24273905"/>
      <w:bookmarkStart w:id="985" w:name="_Toc41281019"/>
      <w:bookmarkStart w:id="986" w:name="_Toc43004381"/>
      <w:bookmarkStart w:id="987" w:name="_Toc28957738"/>
      <w:bookmarkEnd w:id="792"/>
      <w:bookmarkEnd w:id="793"/>
      <w:bookmarkEnd w:id="794"/>
      <w:bookmarkEnd w:id="795"/>
      <w:bookmarkEnd w:id="796"/>
      <w:bookmarkEnd w:id="797"/>
      <w:bookmarkEnd w:id="798"/>
      <w:bookmarkEnd w:id="799"/>
      <w:bookmarkEnd w:id="800"/>
      <w:bookmarkEnd w:id="801"/>
      <w:bookmarkEnd w:id="802"/>
      <w:bookmarkEnd w:id="803"/>
      <w:bookmarkEnd w:id="804"/>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r w:rsidRPr="00121095">
        <w:t>OUTSTANDING ISSUES</w:t>
      </w:r>
      <w:bookmarkEnd w:id="982"/>
      <w:bookmarkEnd w:id="983"/>
      <w:bookmarkEnd w:id="984"/>
      <w:bookmarkEnd w:id="985"/>
      <w:bookmarkEnd w:id="986"/>
      <w:bookmarkEnd w:id="987"/>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1"/>
      <w:headerReference w:type="default" r:id="rId42"/>
      <w:footerReference w:type="even"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FBA4" w14:textId="77777777" w:rsidR="005E7F24" w:rsidRDefault="005E7F24" w:rsidP="00E921A2">
      <w:pPr>
        <w:spacing w:after="0" w:line="240" w:lineRule="auto"/>
      </w:pPr>
      <w:r>
        <w:separator/>
      </w:r>
    </w:p>
  </w:endnote>
  <w:endnote w:type="continuationSeparator" w:id="0">
    <w:p w14:paraId="2EFEBFC0" w14:textId="77777777" w:rsidR="005E7F24" w:rsidRDefault="005E7F24"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r w:rsidR="000B1085">
      <w:fldChar w:fldCharType="begin"/>
    </w:r>
    <w:r w:rsidR="000B1085">
      <w:instrText xml:space="preserve"> DOCPROPERTY release_version \* MERGEFORMAT </w:instrText>
    </w:r>
    <w:r w:rsidR="000B1085">
      <w:fldChar w:fldCharType="separate"/>
    </w:r>
    <w:r w:rsidR="00DC47A3">
      <w:t>2.9.1</w:t>
    </w:r>
    <w:r w:rsidR="000B1085">
      <w:fldChar w:fldCharType="end"/>
    </w:r>
  </w:p>
  <w:p w14:paraId="25C061F4" w14:textId="54B433FC" w:rsidR="00D62498" w:rsidRPr="006C07EC" w:rsidRDefault="00632E2E" w:rsidP="00632E2E">
    <w:pPr>
      <w:pStyle w:val="Footer"/>
      <w:rPr>
        <w:sz w:val="20"/>
      </w:rPr>
    </w:pP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Health Level Seven, International.</w:t>
    </w:r>
    <w:r w:rsidRPr="00632E2E">
      <w:t xml:space="preserve"> </w:t>
    </w:r>
    <w:r>
      <w:t xml:space="preserve">All rights reserved. </w:t>
    </w:r>
    <w:r>
      <w:tab/>
    </w:r>
    <w:r w:rsidR="000B1085">
      <w:fldChar w:fldCharType="begin"/>
    </w:r>
    <w:r w:rsidR="000B1085">
      <w:instrText xml:space="preserve"> DOCPROPERTY release_month \* MERGEFORMAT </w:instrText>
    </w:r>
    <w:r w:rsidR="000B1085">
      <w:fldChar w:fldCharType="separate"/>
    </w:r>
    <w:r w:rsidR="00DC47A3">
      <w:t>September</w:t>
    </w:r>
    <w:r w:rsidR="000B1085">
      <w:fldChar w:fldCharType="end"/>
    </w: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w:t>
    </w:r>
    <w:r w:rsidR="000B1085">
      <w:fldChar w:fldCharType="begin"/>
    </w:r>
    <w:r w:rsidR="000B1085">
      <w:instrText xml:space="preserve"> DOCPROPERTY  release_status  \* MERGEFORMAT </w:instrText>
    </w:r>
    <w:r w:rsidR="000B1085">
      <w:fldChar w:fldCharType="separate"/>
    </w:r>
    <w:ins w:id="988" w:author="Lynn Laakso" w:date="2023-07-30T16:13:00Z">
      <w:r w:rsidR="00DC47A3">
        <w:t>Normative Ballot #2</w:t>
      </w:r>
    </w:ins>
    <w:del w:id="989" w:author="Lynn Laakso" w:date="2023-07-30T16:13:00Z">
      <w:r w:rsidR="00C244BF" w:rsidDel="00DC47A3">
        <w:delText>Normative Ballot #1</w:delText>
      </w:r>
    </w:del>
    <w:r w:rsidR="000B1085">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ooter"/>
      <w:spacing w:after="0"/>
    </w:pPr>
    <w:r>
      <w:t xml:space="preserve">Version </w:t>
    </w:r>
    <w:r w:rsidR="000B1085">
      <w:fldChar w:fldCharType="begin"/>
    </w:r>
    <w:r w:rsidR="000B1085">
      <w:instrText xml:space="preserve"> DOCPROPERTY release_version \* MERGEFORMAT </w:instrText>
    </w:r>
    <w:r w:rsidR="000B1085">
      <w:fldChar w:fldCharType="separate"/>
    </w:r>
    <w:r w:rsidR="00DC47A3">
      <w:t>2.9.1</w:t>
    </w:r>
    <w:r w:rsidR="000B1085">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3A843095" w:rsidR="00D62498" w:rsidRPr="00632E2E" w:rsidRDefault="00632E2E" w:rsidP="00632E2E">
    <w:pPr>
      <w:pStyle w:val="Footer"/>
      <w:rPr>
        <w:sz w:val="20"/>
      </w:rPr>
    </w:pP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Health Level Seven, International.</w:t>
    </w:r>
    <w:r w:rsidRPr="00632E2E">
      <w:t xml:space="preserve"> </w:t>
    </w:r>
    <w:r>
      <w:t xml:space="preserve">All rights reserved. </w:t>
    </w:r>
    <w:r>
      <w:tab/>
    </w:r>
    <w:r w:rsidR="000B1085">
      <w:fldChar w:fldCharType="begin"/>
    </w:r>
    <w:r w:rsidR="000B1085">
      <w:instrText xml:space="preserve"> DOCPROPERTY release_month \* MERGEFORMAT </w:instrText>
    </w:r>
    <w:r w:rsidR="000B1085">
      <w:fldChar w:fldCharType="separate"/>
    </w:r>
    <w:r w:rsidR="00DC47A3">
      <w:t>September</w:t>
    </w:r>
    <w:r w:rsidR="000B1085">
      <w:fldChar w:fldCharType="end"/>
    </w: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w:t>
    </w:r>
    <w:r w:rsidR="000B1085">
      <w:fldChar w:fldCharType="begin"/>
    </w:r>
    <w:r w:rsidR="000B1085">
      <w:instrText xml:space="preserve"> DOCPROPERTY  release_status  \* MERGEFORMAT </w:instrText>
    </w:r>
    <w:r w:rsidR="000B1085">
      <w:fldChar w:fldCharType="separate"/>
    </w:r>
    <w:ins w:id="990" w:author="Lynn Laakso" w:date="2023-07-30T16:13:00Z">
      <w:r w:rsidR="00DC47A3">
        <w:t>Normative Ballot #2</w:t>
      </w:r>
    </w:ins>
    <w:del w:id="991" w:author="Lynn Laakso" w:date="2023-07-30T16:13:00Z">
      <w:r w:rsidR="00C244BF" w:rsidDel="00DC47A3">
        <w:delText>Normative Ballot #1</w:delText>
      </w:r>
    </w:del>
    <w:r w:rsidR="000B1085">
      <w:fldChar w:fldCharType="end"/>
    </w:r>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ooter"/>
      <w:spacing w:before="60" w:after="0"/>
    </w:pPr>
    <w:r>
      <w:t xml:space="preserve">Version </w:t>
    </w:r>
    <w:r w:rsidR="000B1085">
      <w:fldChar w:fldCharType="begin"/>
    </w:r>
    <w:r w:rsidR="000B1085">
      <w:instrText xml:space="preserve"> DOCPROPERTY release_ve</w:instrText>
    </w:r>
    <w:r w:rsidR="000B1085">
      <w:instrText xml:space="preserve">rsion \* MERGEFORMAT </w:instrText>
    </w:r>
    <w:r w:rsidR="000B1085">
      <w:fldChar w:fldCharType="separate"/>
    </w:r>
    <w:r w:rsidR="00DC47A3">
      <w:t>2.9.1</w:t>
    </w:r>
    <w:r w:rsidR="000B1085">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5CE02E61" w:rsidR="00D62498" w:rsidRDefault="00632E2E" w:rsidP="00BF4999">
    <w:pPr>
      <w:pStyle w:val="Footer"/>
      <w:rPr>
        <w:sz w:val="20"/>
      </w:rPr>
    </w:pP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Health Level Seven, International.</w:t>
    </w:r>
    <w:r w:rsidRPr="00632E2E">
      <w:t xml:space="preserve"> </w:t>
    </w:r>
    <w:r>
      <w:t xml:space="preserve">All rights reserved. </w:t>
    </w:r>
    <w:r>
      <w:tab/>
    </w:r>
    <w:r w:rsidR="000B1085">
      <w:fldChar w:fldCharType="begin"/>
    </w:r>
    <w:r w:rsidR="000B1085">
      <w:instrText xml:space="preserve"> DOCPROPERTY release_month \* MERGEFORMAT </w:instrText>
    </w:r>
    <w:r w:rsidR="000B1085">
      <w:fldChar w:fldCharType="separate"/>
    </w:r>
    <w:r w:rsidR="00DC47A3">
      <w:t>September</w:t>
    </w:r>
    <w:r w:rsidR="000B1085">
      <w:fldChar w:fldCharType="end"/>
    </w:r>
    <w:r>
      <w:t xml:space="preserve">  </w:t>
    </w:r>
    <w:r w:rsidR="000B1085">
      <w:fldChar w:fldCharType="begin"/>
    </w:r>
    <w:r w:rsidR="000B1085">
      <w:instrText xml:space="preserve"> DOCPROPERTY release_year \* MERGEFORMAT </w:instrText>
    </w:r>
    <w:r w:rsidR="000B1085">
      <w:fldChar w:fldCharType="separate"/>
    </w:r>
    <w:r w:rsidR="00DC47A3">
      <w:t>2023</w:t>
    </w:r>
    <w:r w:rsidR="000B1085">
      <w:fldChar w:fldCharType="end"/>
    </w:r>
    <w:r>
      <w:t xml:space="preserve"> </w:t>
    </w:r>
    <w:r w:rsidR="000B1085">
      <w:fldChar w:fldCharType="begin"/>
    </w:r>
    <w:r w:rsidR="000B1085">
      <w:instrText xml:space="preserve"> DOCPROPERTY  release_status  \* MERGEFORMAT </w:instrText>
    </w:r>
    <w:r w:rsidR="000B1085">
      <w:fldChar w:fldCharType="separate"/>
    </w:r>
    <w:ins w:id="992" w:author="Lynn Laakso" w:date="2023-07-30T16:13:00Z">
      <w:r w:rsidR="00DC47A3">
        <w:t>Normative Ballot #2</w:t>
      </w:r>
    </w:ins>
    <w:del w:id="993" w:author="Lynn Laakso" w:date="2023-07-30T16:13:00Z">
      <w:r w:rsidR="00C244BF" w:rsidDel="00DC47A3">
        <w:delText>Normative Ballot #1</w:delText>
      </w:r>
    </w:del>
    <w:r w:rsidR="000B1085">
      <w:fldChar w:fldCharType="end"/>
    </w:r>
    <w:r w:rsidR="00D62498">
      <w:t>.</w:t>
    </w:r>
    <w:del w:id="994" w:author="Lynn Laakso" w:date="2023-07-30T16:13:00Z">
      <w:r w:rsidR="00D62498" w:rsidDel="00DC47A3">
        <w:tab/>
      </w:r>
    </w:del>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9ADD" w14:textId="77777777" w:rsidR="005E7F24" w:rsidRDefault="005E7F24" w:rsidP="00E921A2">
      <w:pPr>
        <w:spacing w:after="0" w:line="240" w:lineRule="auto"/>
      </w:pPr>
      <w:r>
        <w:separator/>
      </w:r>
    </w:p>
  </w:footnote>
  <w:footnote w:type="continuationSeparator" w:id="0">
    <w:p w14:paraId="38468254" w14:textId="77777777" w:rsidR="005E7F24" w:rsidRDefault="005E7F24"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715"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Craig Newman">
    <w15:presenceInfo w15:providerId="AD" w15:userId="S::Craig.Newman@Altarum.org::12887d91-09b3-475f-a544-dbb757be9fcc"/>
  </w15:person>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formatting="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E7F24"/>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47A3"/>
    <w:rsid w:val="00DC62CE"/>
    <w:rsid w:val="00DD0D81"/>
    <w:rsid w:val="00DF62B8"/>
    <w:rsid w:val="00E50DB9"/>
    <w:rsid w:val="00E52F6F"/>
    <w:rsid w:val="00E7141A"/>
    <w:rsid w:val="00E77190"/>
    <w:rsid w:val="00E84F40"/>
    <w:rsid w:val="00E921A2"/>
    <w:rsid w:val="00E97CAF"/>
    <w:rsid w:val="00ED538B"/>
    <w:rsid w:val="00F102B1"/>
    <w:rsid w:val="00F135FC"/>
    <w:rsid w:val="00F2052F"/>
    <w:rsid w:val="00F22E61"/>
    <w:rsid w:val="00F51E1F"/>
    <w:rsid w:val="00F5210C"/>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Change w:id="0" w:author="Lynn Laakso" w:date="2023-07-30T16:14:00Z">
        <w:pPr>
          <w:tabs>
            <w:tab w:val="left" w:pos="567"/>
            <w:tab w:val="right" w:leader="dot" w:pos="9360"/>
          </w:tabs>
          <w:spacing w:before="120" w:after="120"/>
          <w:ind w:left="1077" w:right="720" w:hanging="1077"/>
        </w:pPr>
      </w:pPrChange>
    </w:pPr>
    <w:rPr>
      <w:caps w:val="0"/>
      <w:smallCaps/>
      <w:rPrChange w:id="0" w:author="Lynn Laakso" w:date="2023-07-30T16:14:00Z">
        <w:rPr>
          <w:b/>
          <w:smallCaps/>
          <w:noProof/>
          <w:kern w:val="20"/>
          <w:lang w:val="en-US" w:eastAsia="en-US" w:bidi="ar-SA"/>
        </w:rPr>
      </w:rPrChange>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3.wmf"/><Relationship Id="rId40" Type="http://schemas.openxmlformats.org/officeDocument/2006/relationships/hyperlink" Target="mailto:AND~@RXD.3%5eGE%5e199805310000-0800%5eAND~@RXD.3%5eLE%5e199905310000-0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41532</Words>
  <Characters>221367</Characters>
  <Application>Microsoft Office Word</Application>
  <DocSecurity>0</DocSecurity>
  <Lines>9223</Lines>
  <Paragraphs>5715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257184</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cp:lastModifiedBy>
  <cp:revision>9</cp:revision>
  <cp:lastPrinted>2022-09-09T14:21:00Z</cp:lastPrinted>
  <dcterms:created xsi:type="dcterms:W3CDTF">2022-09-09T14:06:00Z</dcterms:created>
  <dcterms:modified xsi:type="dcterms:W3CDTF">2023-07-30T20:14:00Z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