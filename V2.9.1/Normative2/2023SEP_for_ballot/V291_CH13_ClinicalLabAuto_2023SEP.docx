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840B" w14:textId="4B929393" w:rsidR="000E7304" w:rsidRPr="006C216C" w:rsidRDefault="000E7304" w:rsidP="006C216C">
      <w:pPr>
        <w:pStyle w:val="ANSIdesignation"/>
        <w:spacing w:before="0" w:after="0"/>
        <w:rPr>
          <w:bCs/>
        </w:rPr>
      </w:pPr>
      <w:bookmarkStart w:id="0" w:name="_Toc25579082"/>
      <w:bookmarkStart w:id="1" w:name="_Toc25585447"/>
      <w:r w:rsidRPr="006C216C">
        <w:rPr>
          <w:bCs/>
          <w:noProof/>
        </w:rPr>
        <w:drawing>
          <wp:anchor distT="0" distB="0" distL="114300" distR="114300" simplePos="0" relativeHeight="251659776"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6C216C" w:rsidRPr="006C216C">
        <w:rPr>
          <w:rFonts w:ascii="Arial Narrow" w:hAnsi="Arial Narrow"/>
          <w:bCs/>
          <w:noProof/>
        </w:rPr>
        <w:t>V291_R1_N1_202</w:t>
      </w:r>
      <w:ins w:id="2" w:author="Lynn Laakso [2]" w:date="2023-07-31T15:12:00Z">
        <w:r w:rsidR="00636657">
          <w:rPr>
            <w:rFonts w:ascii="Arial Narrow" w:hAnsi="Arial Narrow"/>
            <w:bCs/>
            <w:noProof/>
          </w:rPr>
          <w:t>3</w:t>
        </w:r>
      </w:ins>
      <w:del w:id="3" w:author="Lynn Laakso [2]" w:date="2023-07-31T15:12:00Z">
        <w:r w:rsidR="006C216C" w:rsidRPr="006C216C" w:rsidDel="00636657">
          <w:rPr>
            <w:rFonts w:ascii="Arial Narrow" w:hAnsi="Arial Narrow"/>
            <w:bCs/>
            <w:noProof/>
          </w:rPr>
          <w:delText>2</w:delText>
        </w:r>
      </w:del>
      <w:r w:rsidR="006C216C" w:rsidRPr="006C216C">
        <w:rPr>
          <w:rFonts w:ascii="Arial Narrow" w:hAnsi="Arial Narrow"/>
          <w:bCs/>
          <w:noProof/>
        </w:rPr>
        <w:t>SEP</w:t>
      </w:r>
    </w:p>
    <w:p w14:paraId="2DF24845" w14:textId="310F44E6" w:rsidR="00822FE9" w:rsidRDefault="00822FE9">
      <w:pPr>
        <w:pStyle w:val="Heading1"/>
        <w:rPr>
          <w:noProof/>
        </w:rPr>
      </w:pPr>
      <w:r w:rsidRPr="00D232CA">
        <w:rPr>
          <w:noProof/>
        </w:rPr>
        <w:t>.</w:t>
      </w:r>
      <w:r w:rsidRPr="00D232CA">
        <w:rPr>
          <w:noProof/>
        </w:rPr>
        <w:br/>
      </w:r>
      <w:bookmarkStart w:id="4" w:name="_Toc2143709"/>
      <w:r w:rsidRPr="00D232CA">
        <w:rPr>
          <w:noProof/>
        </w:rPr>
        <w:t>Clinical Laboratory Automation</w:t>
      </w:r>
      <w:bookmarkEnd w:id="4"/>
    </w:p>
    <w:p w14:paraId="31D2ED6B" w14:textId="2E09300D" w:rsidR="00207077" w:rsidRPr="00207077" w:rsidRDefault="00207077" w:rsidP="00207077">
      <w:r>
        <w:rPr>
          <w:vanish/>
        </w:rPr>
        <w:fldChar w:fldCharType="begin"/>
      </w:r>
      <w:r>
        <w:rPr>
          <w:vanish/>
        </w:rPr>
        <w:instrText xml:space="preserve"> SEQ Kapitel \r 13 \* MERGEFORMAT </w:instrText>
      </w:r>
      <w:r>
        <w:rPr>
          <w:vanish/>
        </w:rPr>
        <w:fldChar w:fldCharType="separate"/>
      </w:r>
      <w:r w:rsidR="00050005">
        <w:rPr>
          <w:noProof/>
          <w:vanish/>
        </w:rPr>
        <w:t>13</w:t>
      </w:r>
      <w:r>
        <w:rPr>
          <w:vanish/>
        </w:rPr>
        <w:fldChar w:fldCharType="end"/>
      </w:r>
    </w:p>
    <w:tbl>
      <w:tblPr>
        <w:tblW w:w="9476" w:type="dxa"/>
        <w:tblInd w:w="108" w:type="dxa"/>
        <w:tblLayout w:type="fixed"/>
        <w:tblLook w:val="0000" w:firstRow="0" w:lastRow="0" w:firstColumn="0" w:lastColumn="0" w:noHBand="0" w:noVBand="0"/>
      </w:tblPr>
      <w:tblGrid>
        <w:gridCol w:w="2794"/>
        <w:gridCol w:w="6682"/>
      </w:tblGrid>
      <w:tr w:rsidR="00CD6D83" w:rsidRPr="00822FE9" w14:paraId="52585475" w14:textId="77777777" w:rsidTr="004D666C">
        <w:tc>
          <w:tcPr>
            <w:tcW w:w="2794" w:type="dxa"/>
          </w:tcPr>
          <w:p w14:paraId="37E88F36" w14:textId="7108A3FE" w:rsidR="00CD6D83" w:rsidRPr="00822FE9" w:rsidRDefault="00CD6D83" w:rsidP="00CD6D83">
            <w:pPr>
              <w:spacing w:after="0"/>
              <w:rPr>
                <w:noProof/>
              </w:rPr>
            </w:pPr>
            <w:ins w:id="5" w:author="Craig Newman" w:date="2023-07-03T12:57:00Z">
              <w:r>
                <w:rPr>
                  <w:noProof/>
                </w:rPr>
                <w:t>Chapter -</w:t>
              </w:r>
              <w:r w:rsidRPr="00643D28">
                <w:rPr>
                  <w:noProof/>
                </w:rPr>
                <w:t>Chair:</w:t>
              </w:r>
            </w:ins>
            <w:del w:id="6" w:author="Craig Newman" w:date="2023-07-03T12:57:00Z">
              <w:r w:rsidRPr="00822FE9" w:rsidDel="00A45779">
                <w:rPr>
                  <w:noProof/>
                </w:rPr>
                <w:delText>Co-Chair:</w:delText>
              </w:r>
            </w:del>
          </w:p>
        </w:tc>
        <w:tc>
          <w:tcPr>
            <w:tcW w:w="6682" w:type="dxa"/>
          </w:tcPr>
          <w:p w14:paraId="6FCACE46" w14:textId="596A65D8" w:rsidR="00CD6D83" w:rsidRPr="00822FE9" w:rsidRDefault="00CD6D83" w:rsidP="00CD6D83">
            <w:pPr>
              <w:spacing w:after="0"/>
              <w:rPr>
                <w:noProof/>
              </w:rPr>
            </w:pPr>
            <w:ins w:id="7" w:author="Craig Newman" w:date="2023-07-03T12:57:00Z">
              <w:r w:rsidRPr="00643D28">
                <w:rPr>
                  <w:noProof/>
                </w:rPr>
                <w:t>Hans Buitendijk</w:t>
              </w:r>
              <w:r w:rsidRPr="00643D28">
                <w:rPr>
                  <w:noProof/>
                </w:rPr>
                <w:br/>
              </w:r>
              <w:r>
                <w:rPr>
                  <w:noProof/>
                </w:rPr>
                <w:t>Oracle</w:t>
              </w:r>
            </w:ins>
            <w:del w:id="8" w:author="Craig Newman" w:date="2023-07-03T12:57:00Z">
              <w:r w:rsidRPr="00822FE9" w:rsidDel="00A45779">
                <w:rPr>
                  <w:noProof/>
                </w:rPr>
                <w:delText>Hans Buitendijk</w:delText>
              </w:r>
              <w:r w:rsidRPr="00822FE9" w:rsidDel="00A45779">
                <w:rPr>
                  <w:noProof/>
                </w:rPr>
                <w:br/>
              </w:r>
              <w:r w:rsidDel="00A45779">
                <w:rPr>
                  <w:noProof/>
                </w:rPr>
                <w:delText>Cerner Corporation</w:delText>
              </w:r>
            </w:del>
          </w:p>
        </w:tc>
      </w:tr>
      <w:tr w:rsidR="00CD6D83" w:rsidRPr="00822FE9" w14:paraId="28D8A57F" w14:textId="77777777" w:rsidTr="004D666C">
        <w:tc>
          <w:tcPr>
            <w:tcW w:w="2794" w:type="dxa"/>
          </w:tcPr>
          <w:p w14:paraId="21ACDE41" w14:textId="4DF5E19A" w:rsidR="00CD6D83" w:rsidRPr="00822FE9" w:rsidRDefault="00CD6D83" w:rsidP="00CD6D83">
            <w:pPr>
              <w:spacing w:after="0"/>
              <w:rPr>
                <w:noProof/>
              </w:rPr>
            </w:pPr>
            <w:ins w:id="9" w:author="Craig Newman" w:date="2023-07-03T12:57:00Z">
              <w:r>
                <w:rPr>
                  <w:noProof/>
                </w:rPr>
                <w:t xml:space="preserve">Chapter </w:t>
              </w:r>
              <w:r w:rsidRPr="00643D28">
                <w:rPr>
                  <w:noProof/>
                </w:rPr>
                <w:t>Chair:</w:t>
              </w:r>
            </w:ins>
            <w:del w:id="10" w:author="Craig Newman" w:date="2023-07-03T12:57:00Z">
              <w:r w:rsidRPr="00822FE9" w:rsidDel="00A45779">
                <w:rPr>
                  <w:noProof/>
                </w:rPr>
                <w:delText>Co-Chair:</w:delText>
              </w:r>
            </w:del>
          </w:p>
        </w:tc>
        <w:tc>
          <w:tcPr>
            <w:tcW w:w="6682" w:type="dxa"/>
          </w:tcPr>
          <w:p w14:paraId="7FD71D9B" w14:textId="73159F7F" w:rsidR="00CD6D83" w:rsidRPr="00822FE9" w:rsidDel="00A45779" w:rsidRDefault="00CD6D83" w:rsidP="00CD6D83">
            <w:pPr>
              <w:spacing w:after="0"/>
              <w:rPr>
                <w:del w:id="11" w:author="Craig Newman" w:date="2023-07-03T12:57:00Z"/>
                <w:noProof/>
              </w:rPr>
            </w:pPr>
            <w:ins w:id="12" w:author="Craig Newman" w:date="2023-07-03T12:57:00Z">
              <w:r>
                <w:rPr>
                  <w:noProof/>
                </w:rPr>
                <w:t>Jose Costa Teixeria</w:t>
              </w:r>
              <w:r>
                <w:rPr>
                  <w:noProof/>
                </w:rPr>
                <w:br/>
                <w:t>HL7 Belgium</w:t>
              </w:r>
            </w:ins>
            <w:del w:id="13" w:author="Craig Newman" w:date="2023-07-03T12:57:00Z">
              <w:r w:rsidRPr="00822FE9" w:rsidDel="00A45779">
                <w:rPr>
                  <w:noProof/>
                </w:rPr>
                <w:delText>Lorraine Constable</w:delText>
              </w:r>
            </w:del>
          </w:p>
          <w:p w14:paraId="7A97B3C6" w14:textId="061F1FDA" w:rsidR="00CD6D83" w:rsidRPr="00822FE9" w:rsidDel="007704E2" w:rsidRDefault="00CD6D83" w:rsidP="00CD6D83">
            <w:pPr>
              <w:spacing w:after="0"/>
              <w:rPr>
                <w:noProof/>
              </w:rPr>
            </w:pPr>
            <w:del w:id="14" w:author="Craig Newman" w:date="2023-07-03T12:57:00Z">
              <w:r w:rsidRPr="00822FE9" w:rsidDel="00A45779">
                <w:rPr>
                  <w:noProof/>
                </w:rPr>
                <w:delText>Constable Consulting Inc.</w:delText>
              </w:r>
            </w:del>
          </w:p>
        </w:tc>
      </w:tr>
      <w:tr w:rsidR="00CD6D83" w:rsidRPr="00822FE9" w14:paraId="4166B040" w14:textId="77777777" w:rsidTr="004D666C">
        <w:tc>
          <w:tcPr>
            <w:tcW w:w="2794" w:type="dxa"/>
          </w:tcPr>
          <w:p w14:paraId="1A51C8A3" w14:textId="27867A2B" w:rsidR="00CD6D83" w:rsidRPr="00822FE9" w:rsidRDefault="00CD6D83" w:rsidP="00CD6D83">
            <w:pPr>
              <w:spacing w:after="0"/>
              <w:rPr>
                <w:noProof/>
              </w:rPr>
            </w:pPr>
            <w:ins w:id="15" w:author="Craig Newman" w:date="2023-07-03T12:57:00Z">
              <w:r>
                <w:rPr>
                  <w:noProof/>
                </w:rPr>
                <w:t xml:space="preserve">Chapter </w:t>
              </w:r>
              <w:r w:rsidRPr="00643D28">
                <w:rPr>
                  <w:noProof/>
                </w:rPr>
                <w:t>Chair:</w:t>
              </w:r>
            </w:ins>
            <w:del w:id="16" w:author="Craig Newman" w:date="2023-07-03T12:57:00Z">
              <w:r w:rsidRPr="00822FE9" w:rsidDel="00A45779">
                <w:rPr>
                  <w:noProof/>
                </w:rPr>
                <w:delText>Co-Chair:</w:delText>
              </w:r>
            </w:del>
          </w:p>
        </w:tc>
        <w:tc>
          <w:tcPr>
            <w:tcW w:w="6682" w:type="dxa"/>
          </w:tcPr>
          <w:p w14:paraId="4E8AE457" w14:textId="29BBAD3B" w:rsidR="00CD6D83" w:rsidRPr="00822FE9" w:rsidRDefault="00CD6D83" w:rsidP="00CD6D83">
            <w:pPr>
              <w:spacing w:after="0"/>
              <w:rPr>
                <w:noProof/>
              </w:rPr>
            </w:pPr>
            <w:ins w:id="17" w:author="Craig Newman" w:date="2023-07-03T12:57:00Z">
              <w:r w:rsidRPr="00643D28">
                <w:rPr>
                  <w:noProof/>
                </w:rPr>
                <w:t>Lorraine Constable</w:t>
              </w:r>
              <w:r w:rsidRPr="00643D28">
                <w:rPr>
                  <w:noProof/>
                </w:rPr>
                <w:br/>
                <w:t>HL7 Canada</w:t>
              </w:r>
            </w:ins>
            <w:del w:id="18" w:author="Craig Newman" w:date="2023-07-03T12:57:00Z">
              <w:r w:rsidRPr="00822FE9" w:rsidDel="00A45779">
                <w:rPr>
                  <w:noProof/>
                </w:rPr>
                <w:delText>Rob Hausam</w:delText>
              </w:r>
              <w:r w:rsidRPr="00822FE9" w:rsidDel="00A45779">
                <w:rPr>
                  <w:noProof/>
                </w:rPr>
                <w:br/>
                <w:delText>Hausam Consulting</w:delText>
              </w:r>
            </w:del>
          </w:p>
        </w:tc>
      </w:tr>
      <w:tr w:rsidR="00CD6D83" w:rsidRPr="00822FE9" w14:paraId="2AD7CD5D" w14:textId="77777777" w:rsidTr="004D666C">
        <w:tc>
          <w:tcPr>
            <w:tcW w:w="2794" w:type="dxa"/>
          </w:tcPr>
          <w:p w14:paraId="1B846E81" w14:textId="0F809A8C" w:rsidR="00CD6D83" w:rsidRPr="00822FE9" w:rsidRDefault="00CD6D83" w:rsidP="00CD6D83">
            <w:pPr>
              <w:spacing w:after="0"/>
              <w:rPr>
                <w:noProof/>
              </w:rPr>
            </w:pPr>
            <w:ins w:id="19" w:author="Craig Newman" w:date="2023-07-03T12:57:00Z">
              <w:r>
                <w:rPr>
                  <w:noProof/>
                </w:rPr>
                <w:t xml:space="preserve">Chapter </w:t>
              </w:r>
              <w:r w:rsidRPr="00643D28">
                <w:rPr>
                  <w:noProof/>
                </w:rPr>
                <w:t>Chair:</w:t>
              </w:r>
            </w:ins>
            <w:del w:id="20" w:author="Craig Newman" w:date="2023-07-03T12:57:00Z">
              <w:r w:rsidRPr="00822FE9" w:rsidDel="00A45779">
                <w:rPr>
                  <w:noProof/>
                </w:rPr>
                <w:delText>Co-Chair:</w:delText>
              </w:r>
            </w:del>
          </w:p>
        </w:tc>
        <w:tc>
          <w:tcPr>
            <w:tcW w:w="6682" w:type="dxa"/>
          </w:tcPr>
          <w:p w14:paraId="429009E1" w14:textId="78DAC02A" w:rsidR="00CD6D83" w:rsidRPr="00822FE9" w:rsidRDefault="00CD6D83" w:rsidP="00CD6D83">
            <w:pPr>
              <w:spacing w:after="0"/>
              <w:rPr>
                <w:noProof/>
              </w:rPr>
            </w:pPr>
            <w:ins w:id="21" w:author="Craig Newman" w:date="2023-07-03T12:57:00Z">
              <w:r w:rsidRPr="00643D28">
                <w:rPr>
                  <w:noProof/>
                </w:rPr>
                <w:t>Robert Hausam MD</w:t>
              </w:r>
              <w:r w:rsidRPr="00643D28">
                <w:rPr>
                  <w:noProof/>
                </w:rPr>
                <w:br/>
                <w:t>Hausam  Consulting</w:t>
              </w:r>
            </w:ins>
            <w:del w:id="22" w:author="Craig Newman" w:date="2023-07-03T12:57:00Z">
              <w:r w:rsidRPr="00822FE9" w:rsidDel="00A45779">
                <w:rPr>
                  <w:noProof/>
                </w:rPr>
                <w:delText>Patrick Loyd</w:delText>
              </w:r>
              <w:r w:rsidRPr="00822FE9" w:rsidDel="00A45779">
                <w:rPr>
                  <w:noProof/>
                </w:rPr>
                <w:br/>
                <w:delText>ICode Solutions</w:delText>
              </w:r>
            </w:del>
          </w:p>
        </w:tc>
      </w:tr>
      <w:tr w:rsidR="00CD6D83" w:rsidRPr="00822FE9" w14:paraId="3F188F24" w14:textId="77777777" w:rsidTr="004D666C">
        <w:tc>
          <w:tcPr>
            <w:tcW w:w="2794" w:type="dxa"/>
          </w:tcPr>
          <w:p w14:paraId="33EE2D58" w14:textId="6DEF4BC9" w:rsidR="00CD6D83" w:rsidRPr="00822FE9" w:rsidRDefault="00CD6D83" w:rsidP="00CD6D83">
            <w:pPr>
              <w:spacing w:after="0"/>
              <w:rPr>
                <w:noProof/>
              </w:rPr>
            </w:pPr>
            <w:ins w:id="23" w:author="Craig Newman" w:date="2023-07-03T12:57:00Z">
              <w:r>
                <w:rPr>
                  <w:noProof/>
                </w:rPr>
                <w:t>Chapter Chair:</w:t>
              </w:r>
            </w:ins>
            <w:del w:id="24" w:author="Craig Newman" w:date="2023-07-03T12:57:00Z">
              <w:r w:rsidRPr="00822FE9" w:rsidDel="00A45779">
                <w:rPr>
                  <w:noProof/>
                </w:rPr>
                <w:delText>Co-Chair:</w:delText>
              </w:r>
            </w:del>
          </w:p>
        </w:tc>
        <w:tc>
          <w:tcPr>
            <w:tcW w:w="6682" w:type="dxa"/>
          </w:tcPr>
          <w:p w14:paraId="0259838E" w14:textId="4D9ABF7C" w:rsidR="00CD6D83" w:rsidRPr="00822FE9" w:rsidRDefault="00CD6D83" w:rsidP="00CD6D83">
            <w:pPr>
              <w:spacing w:after="0"/>
              <w:rPr>
                <w:noProof/>
              </w:rPr>
            </w:pPr>
            <w:ins w:id="25" w:author="Craig Newman" w:date="2023-07-03T12:57:00Z">
              <w:r>
                <w:rPr>
                  <w:bCs/>
                </w:rPr>
                <w:t>Ralf Herzog</w:t>
              </w:r>
              <w:r w:rsidRPr="00643D28">
                <w:br/>
              </w:r>
              <w:r>
                <w:t>Roche Diagnostics International Ltd</w:t>
              </w:r>
            </w:ins>
            <w:del w:id="26" w:author="Craig Newman" w:date="2023-07-03T12:57:00Z">
              <w:r w:rsidRPr="00822FE9" w:rsidDel="00A45779">
                <w:rPr>
                  <w:noProof/>
                </w:rPr>
                <w:delText>Ken McCaslin</w:delText>
              </w:r>
              <w:r w:rsidDel="00A45779">
                <w:rPr>
                  <w:noProof/>
                </w:rPr>
                <w:br/>
                <w:delText>Accenture Federal</w:delText>
              </w:r>
            </w:del>
          </w:p>
        </w:tc>
      </w:tr>
      <w:tr w:rsidR="00CD6D83" w:rsidRPr="00822FE9" w14:paraId="5DE40098" w14:textId="77777777" w:rsidTr="004D666C">
        <w:tc>
          <w:tcPr>
            <w:tcW w:w="2794" w:type="dxa"/>
          </w:tcPr>
          <w:p w14:paraId="1C9C038D" w14:textId="4D8ACD7B" w:rsidR="00CD6D83" w:rsidRPr="00822FE9" w:rsidRDefault="00CD6D83" w:rsidP="00CD6D83">
            <w:pPr>
              <w:spacing w:after="0"/>
              <w:rPr>
                <w:noProof/>
              </w:rPr>
            </w:pPr>
            <w:ins w:id="27" w:author="Craig Newman" w:date="2023-07-03T12:57:00Z">
              <w:r>
                <w:rPr>
                  <w:noProof/>
                </w:rPr>
                <w:t>Chapter Chair:</w:t>
              </w:r>
            </w:ins>
            <w:del w:id="28" w:author="Craig Newman" w:date="2023-07-03T12:57:00Z">
              <w:r w:rsidDel="00A45779">
                <w:rPr>
                  <w:noProof/>
                </w:rPr>
                <w:delText>Co-Chair</w:delText>
              </w:r>
            </w:del>
          </w:p>
        </w:tc>
        <w:tc>
          <w:tcPr>
            <w:tcW w:w="6682" w:type="dxa"/>
          </w:tcPr>
          <w:p w14:paraId="7A860FB7" w14:textId="77777777" w:rsidR="00CD6D83" w:rsidRDefault="00CD6D83" w:rsidP="00CD6D83">
            <w:pPr>
              <w:spacing w:after="0"/>
              <w:rPr>
                <w:ins w:id="29" w:author="Craig Newman" w:date="2023-07-03T12:57:00Z"/>
                <w:noProof/>
              </w:rPr>
            </w:pPr>
            <w:ins w:id="30" w:author="Craig Newman" w:date="2023-07-03T12:57:00Z">
              <w:r>
                <w:rPr>
                  <w:noProof/>
                </w:rPr>
                <w:t>Marti Velezis</w:t>
              </w:r>
            </w:ins>
          </w:p>
          <w:p w14:paraId="2840ED80" w14:textId="0415CAEE" w:rsidR="00CD6D83" w:rsidRPr="00822FE9" w:rsidRDefault="00CD6D83" w:rsidP="00CD6D83">
            <w:pPr>
              <w:spacing w:after="0"/>
              <w:rPr>
                <w:noProof/>
              </w:rPr>
            </w:pPr>
            <w:ins w:id="31" w:author="Craig Newman" w:date="2023-07-03T12:57:00Z">
              <w:r>
                <w:rPr>
                  <w:noProof/>
                </w:rPr>
                <w:t>Food and Drug Administration</w:t>
              </w:r>
            </w:ins>
            <w:del w:id="32" w:author="Craig Newman" w:date="2023-07-03T12:57:00Z">
              <w:r w:rsidDel="00A45779">
                <w:rPr>
                  <w:noProof/>
                </w:rPr>
                <w:delText>JD Nolen</w:delText>
              </w:r>
              <w:r w:rsidDel="00A45779">
                <w:rPr>
                  <w:noProof/>
                </w:rPr>
                <w:br/>
                <w:delText>Mercy Children’s Hospital</w:delText>
              </w:r>
            </w:del>
          </w:p>
        </w:tc>
      </w:tr>
      <w:tr w:rsidR="00CD6D83" w:rsidRPr="00822FE9" w14:paraId="0C182ACF" w14:textId="77777777" w:rsidTr="004D666C">
        <w:tc>
          <w:tcPr>
            <w:tcW w:w="2794" w:type="dxa"/>
          </w:tcPr>
          <w:p w14:paraId="2C382688" w14:textId="2D8B8C4E" w:rsidR="00CD6D83" w:rsidRPr="00822FE9" w:rsidRDefault="00CD6D83" w:rsidP="00CD6D83">
            <w:pPr>
              <w:spacing w:after="0"/>
              <w:rPr>
                <w:noProof/>
              </w:rPr>
            </w:pPr>
            <w:ins w:id="33" w:author="Craig Newman" w:date="2023-07-03T12:57:00Z">
              <w:r w:rsidRPr="00643D28">
                <w:rPr>
                  <w:noProof/>
                </w:rPr>
                <w:t>Chapter Chair</w:t>
              </w:r>
              <w:r>
                <w:rPr>
                  <w:noProof/>
                </w:rPr>
                <w:t>:</w:t>
              </w:r>
            </w:ins>
            <w:del w:id="34" w:author="Craig Newman" w:date="2023-07-03T12:57:00Z">
              <w:r w:rsidRPr="00822FE9" w:rsidDel="00A45779">
                <w:rPr>
                  <w:noProof/>
                </w:rPr>
                <w:delText>Co-Chair:</w:delText>
              </w:r>
            </w:del>
          </w:p>
        </w:tc>
        <w:tc>
          <w:tcPr>
            <w:tcW w:w="6682" w:type="dxa"/>
          </w:tcPr>
          <w:p w14:paraId="69C6D64D" w14:textId="64F7AB5D" w:rsidR="00CD6D83" w:rsidRPr="00822FE9" w:rsidRDefault="00CD6D83" w:rsidP="00CD6D83">
            <w:pPr>
              <w:spacing w:after="0"/>
              <w:rPr>
                <w:noProof/>
              </w:rPr>
            </w:pPr>
            <w:ins w:id="35" w:author="Craig Newman" w:date="2023-07-03T12:57:00Z">
              <w:r>
                <w:rPr>
                  <w:noProof/>
                </w:rPr>
                <w:t>Riki Merrick</w:t>
              </w:r>
              <w:r>
                <w:rPr>
                  <w:noProof/>
                </w:rPr>
                <w:br/>
                <w:t>Vernetzt, L</w:t>
              </w:r>
              <w:r w:rsidRPr="00643D28">
                <w:rPr>
                  <w:noProof/>
                </w:rPr>
                <w:t>L</w:t>
              </w:r>
              <w:r>
                <w:rPr>
                  <w:noProof/>
                </w:rPr>
                <w:t>C</w:t>
              </w:r>
            </w:ins>
            <w:del w:id="36" w:author="Craig Newman" w:date="2023-07-03T12:57:00Z">
              <w:r w:rsidDel="00A45779">
                <w:rPr>
                  <w:noProof/>
                </w:rPr>
                <w:delText>Riki Merrick</w:delText>
              </w:r>
              <w:r w:rsidDel="00A45779">
                <w:rPr>
                  <w:noProof/>
                </w:rPr>
                <w:br/>
                <w:delText>Vernetzt. LLC</w:delText>
              </w:r>
            </w:del>
          </w:p>
        </w:tc>
      </w:tr>
      <w:tr w:rsidR="00CD6D83" w:rsidRPr="00822FE9" w14:paraId="730452EF" w14:textId="77777777" w:rsidTr="004D666C">
        <w:tc>
          <w:tcPr>
            <w:tcW w:w="2794" w:type="dxa"/>
          </w:tcPr>
          <w:p w14:paraId="09CAD4B3" w14:textId="22F9CD55" w:rsidR="00CD6D83" w:rsidRPr="00822FE9" w:rsidRDefault="00CD6D83" w:rsidP="00CD6D83">
            <w:pPr>
              <w:spacing w:after="0"/>
              <w:rPr>
                <w:noProof/>
              </w:rPr>
            </w:pPr>
            <w:ins w:id="37" w:author="Craig Newman" w:date="2023-07-03T12:57:00Z">
              <w:r>
                <w:rPr>
                  <w:noProof/>
                </w:rPr>
                <w:t>Chapter Chair:</w:t>
              </w:r>
            </w:ins>
            <w:del w:id="38" w:author="Craig Newman" w:date="2023-07-03T12:57:00Z">
              <w:r w:rsidRPr="00822FE9" w:rsidDel="00A45779">
                <w:rPr>
                  <w:noProof/>
                </w:rPr>
                <w:delText>Co-Chair:</w:delText>
              </w:r>
            </w:del>
          </w:p>
        </w:tc>
        <w:tc>
          <w:tcPr>
            <w:tcW w:w="6682" w:type="dxa"/>
          </w:tcPr>
          <w:p w14:paraId="454E9704" w14:textId="5E12E273" w:rsidR="00CD6D83" w:rsidRDefault="00CD6D83" w:rsidP="00CD6D83">
            <w:pPr>
              <w:spacing w:after="0"/>
              <w:rPr>
                <w:noProof/>
              </w:rPr>
            </w:pPr>
            <w:ins w:id="39" w:author="Craig Newman" w:date="2023-07-03T12:57:00Z">
              <w:r>
                <w:rPr>
                  <w:noProof/>
                </w:rPr>
                <w:t>J.D. Nolen</w:t>
              </w:r>
              <w:r>
                <w:rPr>
                  <w:noProof/>
                </w:rPr>
                <w:br/>
                <w:t>Children’s Mercy Hospital</w:t>
              </w:r>
            </w:ins>
            <w:del w:id="40" w:author="Craig Newman" w:date="2023-07-03T12:57:00Z">
              <w:r w:rsidDel="00A45779">
                <w:rPr>
                  <w:noProof/>
                </w:rPr>
                <w:delText>David Burgess</w:delText>
              </w:r>
              <w:r w:rsidDel="00A45779">
                <w:rPr>
                  <w:noProof/>
                </w:rPr>
                <w:br/>
                <w:delText>LabCorp</w:delText>
              </w:r>
            </w:del>
          </w:p>
        </w:tc>
      </w:tr>
      <w:tr w:rsidR="00822FE9" w:rsidRPr="00822FE9" w14:paraId="6BA37CD0" w14:textId="77777777" w:rsidTr="004D666C">
        <w:tc>
          <w:tcPr>
            <w:tcW w:w="2794" w:type="dxa"/>
          </w:tcPr>
          <w:p w14:paraId="162EF62F" w14:textId="77777777" w:rsidR="00822FE9" w:rsidRPr="00822FE9" w:rsidRDefault="00822FE9" w:rsidP="00715BD5">
            <w:pPr>
              <w:spacing w:after="0"/>
              <w:rPr>
                <w:noProof/>
              </w:rPr>
            </w:pPr>
            <w:r w:rsidRPr="00822FE9">
              <w:rPr>
                <w:noProof/>
              </w:rPr>
              <w:t>Editor</w:t>
            </w:r>
          </w:p>
        </w:tc>
        <w:tc>
          <w:tcPr>
            <w:tcW w:w="6682" w:type="dxa"/>
          </w:tcPr>
          <w:p w14:paraId="7F5B4643" w14:textId="51D63F21" w:rsidR="00822FE9" w:rsidRPr="00822FE9" w:rsidRDefault="005B2CB5" w:rsidP="00715BD5">
            <w:pPr>
              <w:spacing w:after="0"/>
              <w:rPr>
                <w:noProof/>
              </w:rPr>
            </w:pPr>
            <w:r>
              <w:rPr>
                <w:noProof/>
              </w:rPr>
              <w:t>Riki Merrick</w:t>
            </w:r>
            <w:r w:rsidR="008270EA">
              <w:rPr>
                <w:noProof/>
              </w:rPr>
              <w:br/>
            </w:r>
            <w:r>
              <w:rPr>
                <w:noProof/>
              </w:rPr>
              <w:t>Vernetzt. LLC</w:t>
            </w:r>
          </w:p>
        </w:tc>
      </w:tr>
      <w:tr w:rsidR="00822FE9" w:rsidRPr="00822FE9" w14:paraId="411CE9D2" w14:textId="77777777" w:rsidTr="004D666C">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rsidTr="004D666C">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000000">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5C563C6A" w14:textId="77777777" w:rsidR="004D666C" w:rsidRPr="004D666C" w:rsidRDefault="004D666C" w:rsidP="00050005">
      <w:pPr>
        <w:pStyle w:val="Heading3"/>
        <w:numPr>
          <w:ilvl w:val="0"/>
          <w:numId w:val="0"/>
        </w:numPr>
      </w:pPr>
      <w:bookmarkStart w:id="41" w:name="_Toc497904889"/>
      <w:bookmarkStart w:id="42" w:name="_Toc2143710"/>
      <w:bookmarkStart w:id="43" w:name="_Toc34378052"/>
      <w:bookmarkStart w:id="44" w:name="_Toc450454480"/>
      <w:r w:rsidRPr="004D666C">
        <w:t xml:space="preserve">NOTE TO BALLOTERS: This content is unchanged from </w:t>
      </w:r>
      <w:hyperlink r:id="rId10" w:history="1">
        <w:r w:rsidRPr="004D666C">
          <w:t>HL7 Messaging Standard Version 2.9</w:t>
        </w:r>
      </w:hyperlink>
    </w:p>
    <w:p w14:paraId="2E9090B4" w14:textId="0F3C22FA" w:rsidR="00822FE9" w:rsidRPr="00D232CA" w:rsidRDefault="00822FE9" w:rsidP="004D666C">
      <w:pPr>
        <w:pStyle w:val="Heading2"/>
        <w:numPr>
          <w:ilvl w:val="0"/>
          <w:numId w:val="0"/>
        </w:numPr>
        <w:rPr>
          <w:noProof/>
        </w:rPr>
      </w:pPr>
      <w:r w:rsidRPr="00D232CA">
        <w:rPr>
          <w:noProof/>
        </w:rPr>
        <w:t>Chapter 13 Contents</w:t>
      </w:r>
      <w:bookmarkEnd w:id="41"/>
      <w:bookmarkEnd w:id="42"/>
      <w:bookmarkEnd w:id="43"/>
    </w:p>
    <w:bookmarkStart w:id="45" w:name="_Toc497904890"/>
    <w:bookmarkStart w:id="46" w:name="_Toc2143711"/>
    <w:p w14:paraId="21644BBB" w14:textId="5DBC45A4" w:rsidR="003D0508" w:rsidRDefault="002B6F8F">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34378052" w:history="1">
        <w:r w:rsidR="003D0508" w:rsidRPr="00B323F2">
          <w:rPr>
            <w:rStyle w:val="Hyperlink"/>
          </w:rPr>
          <w:t>13.1</w:t>
        </w:r>
        <w:r w:rsidR="003D0508">
          <w:rPr>
            <w:rFonts w:asciiTheme="minorHAnsi" w:eastAsiaTheme="minorEastAsia" w:hAnsiTheme="minorHAnsi" w:cstheme="minorBidi"/>
            <w:b w:val="0"/>
            <w:kern w:val="0"/>
            <w:sz w:val="22"/>
            <w:szCs w:val="22"/>
          </w:rPr>
          <w:tab/>
        </w:r>
        <w:r w:rsidR="003D0508" w:rsidRPr="00B323F2">
          <w:rPr>
            <w:rStyle w:val="Hyperlink"/>
          </w:rPr>
          <w:t>Chapter 13 Contents</w:t>
        </w:r>
        <w:r w:rsidR="003D0508">
          <w:rPr>
            <w:webHidden/>
          </w:rPr>
          <w:tab/>
        </w:r>
        <w:r w:rsidR="003D0508">
          <w:rPr>
            <w:webHidden/>
          </w:rPr>
          <w:fldChar w:fldCharType="begin"/>
        </w:r>
        <w:r w:rsidR="003D0508">
          <w:rPr>
            <w:webHidden/>
          </w:rPr>
          <w:instrText xml:space="preserve"> PAGEREF _Toc34378052 \h </w:instrText>
        </w:r>
        <w:r w:rsidR="003D0508">
          <w:rPr>
            <w:webHidden/>
          </w:rPr>
        </w:r>
        <w:r w:rsidR="003D0508">
          <w:rPr>
            <w:webHidden/>
          </w:rPr>
          <w:fldChar w:fldCharType="separate"/>
        </w:r>
        <w:r w:rsidR="00050005">
          <w:rPr>
            <w:webHidden/>
          </w:rPr>
          <w:t>1</w:t>
        </w:r>
        <w:r w:rsidR="003D0508">
          <w:rPr>
            <w:webHidden/>
          </w:rPr>
          <w:fldChar w:fldCharType="end"/>
        </w:r>
      </w:hyperlink>
    </w:p>
    <w:p w14:paraId="1FBA146F" w14:textId="1A784B98" w:rsidR="003D0508" w:rsidRDefault="00000000">
      <w:pPr>
        <w:pStyle w:val="TOC2"/>
        <w:rPr>
          <w:rFonts w:asciiTheme="minorHAnsi" w:eastAsiaTheme="minorEastAsia" w:hAnsiTheme="minorHAnsi" w:cstheme="minorBidi"/>
          <w:b w:val="0"/>
          <w:kern w:val="0"/>
          <w:sz w:val="22"/>
          <w:szCs w:val="22"/>
        </w:rPr>
      </w:pPr>
      <w:hyperlink w:anchor="_Toc34378053" w:history="1">
        <w:r w:rsidR="003D0508" w:rsidRPr="00B323F2">
          <w:rPr>
            <w:rStyle w:val="Hyperlink"/>
          </w:rPr>
          <w:t>13.2</w:t>
        </w:r>
        <w:r w:rsidR="003D0508">
          <w:rPr>
            <w:rFonts w:asciiTheme="minorHAnsi" w:eastAsiaTheme="minorEastAsia" w:hAnsiTheme="minorHAnsi" w:cstheme="minorBidi"/>
            <w:b w:val="0"/>
            <w:kern w:val="0"/>
            <w:sz w:val="22"/>
            <w:szCs w:val="22"/>
          </w:rPr>
          <w:tab/>
        </w:r>
        <w:r w:rsidR="003D0508" w:rsidRPr="00B323F2">
          <w:rPr>
            <w:rStyle w:val="Hyperlink"/>
          </w:rPr>
          <w:t>Background and Introduction</w:t>
        </w:r>
        <w:r w:rsidR="003D0508">
          <w:rPr>
            <w:webHidden/>
          </w:rPr>
          <w:tab/>
        </w:r>
        <w:r w:rsidR="003D0508">
          <w:rPr>
            <w:webHidden/>
          </w:rPr>
          <w:fldChar w:fldCharType="begin"/>
        </w:r>
        <w:r w:rsidR="003D0508">
          <w:rPr>
            <w:webHidden/>
          </w:rPr>
          <w:instrText xml:space="preserve"> PAGEREF _Toc34378053 \h </w:instrText>
        </w:r>
        <w:r w:rsidR="003D0508">
          <w:rPr>
            <w:webHidden/>
          </w:rPr>
        </w:r>
        <w:r w:rsidR="003D0508">
          <w:rPr>
            <w:webHidden/>
          </w:rPr>
          <w:fldChar w:fldCharType="separate"/>
        </w:r>
        <w:r w:rsidR="00050005">
          <w:rPr>
            <w:webHidden/>
          </w:rPr>
          <w:t>3</w:t>
        </w:r>
        <w:r w:rsidR="003D0508">
          <w:rPr>
            <w:webHidden/>
          </w:rPr>
          <w:fldChar w:fldCharType="end"/>
        </w:r>
      </w:hyperlink>
    </w:p>
    <w:p w14:paraId="40AEB573" w14:textId="4B570C8A" w:rsidR="003D0508" w:rsidRDefault="00000000">
      <w:pPr>
        <w:pStyle w:val="TOC3"/>
        <w:rPr>
          <w:rFonts w:asciiTheme="minorHAnsi" w:eastAsiaTheme="minorEastAsia" w:hAnsiTheme="minorHAnsi" w:cstheme="minorBidi"/>
          <w:noProof/>
          <w:sz w:val="22"/>
        </w:rPr>
      </w:pPr>
      <w:hyperlink w:anchor="_Toc34378054" w:history="1">
        <w:r w:rsidR="003D0508" w:rsidRPr="00B323F2">
          <w:rPr>
            <w:rStyle w:val="Hyperlink"/>
            <w:noProof/>
          </w:rPr>
          <w:t>13.2.1</w:t>
        </w:r>
        <w:r w:rsidR="003D0508">
          <w:rPr>
            <w:rFonts w:asciiTheme="minorHAnsi" w:eastAsiaTheme="minorEastAsia" w:hAnsiTheme="minorHAnsi" w:cstheme="minorBidi"/>
            <w:noProof/>
            <w:sz w:val="22"/>
          </w:rPr>
          <w:tab/>
        </w:r>
        <w:r w:rsidR="003D0508" w:rsidRPr="00B323F2">
          <w:rPr>
            <w:rStyle w:val="Hyperlink"/>
            <w:noProof/>
          </w:rPr>
          <w:t>Background</w:t>
        </w:r>
        <w:r w:rsidR="003D0508">
          <w:rPr>
            <w:noProof/>
            <w:webHidden/>
          </w:rPr>
          <w:tab/>
        </w:r>
        <w:r w:rsidR="003D0508">
          <w:rPr>
            <w:noProof/>
            <w:webHidden/>
          </w:rPr>
          <w:fldChar w:fldCharType="begin"/>
        </w:r>
        <w:r w:rsidR="003D0508">
          <w:rPr>
            <w:noProof/>
            <w:webHidden/>
          </w:rPr>
          <w:instrText xml:space="preserve"> PAGEREF _Toc34378054 \h </w:instrText>
        </w:r>
        <w:r w:rsidR="003D0508">
          <w:rPr>
            <w:noProof/>
            <w:webHidden/>
          </w:rPr>
        </w:r>
        <w:r w:rsidR="003D0508">
          <w:rPr>
            <w:noProof/>
            <w:webHidden/>
          </w:rPr>
          <w:fldChar w:fldCharType="separate"/>
        </w:r>
        <w:r w:rsidR="00050005">
          <w:rPr>
            <w:noProof/>
            <w:webHidden/>
          </w:rPr>
          <w:t>3</w:t>
        </w:r>
        <w:r w:rsidR="003D0508">
          <w:rPr>
            <w:noProof/>
            <w:webHidden/>
          </w:rPr>
          <w:fldChar w:fldCharType="end"/>
        </w:r>
      </w:hyperlink>
    </w:p>
    <w:p w14:paraId="0973CF6D" w14:textId="4E3FE8E8" w:rsidR="003D0508" w:rsidRDefault="00000000">
      <w:pPr>
        <w:pStyle w:val="TOC3"/>
        <w:rPr>
          <w:rFonts w:asciiTheme="minorHAnsi" w:eastAsiaTheme="minorEastAsia" w:hAnsiTheme="minorHAnsi" w:cstheme="minorBidi"/>
          <w:noProof/>
          <w:sz w:val="22"/>
        </w:rPr>
      </w:pPr>
      <w:hyperlink w:anchor="_Toc34378055" w:history="1">
        <w:r w:rsidR="003D0508" w:rsidRPr="00B323F2">
          <w:rPr>
            <w:rStyle w:val="Hyperlink"/>
            <w:noProof/>
          </w:rPr>
          <w:t>13.2.2</w:t>
        </w:r>
        <w:r w:rsidR="003D0508">
          <w:rPr>
            <w:rFonts w:asciiTheme="minorHAnsi" w:eastAsiaTheme="minorEastAsia" w:hAnsiTheme="minorHAnsi" w:cstheme="minorBidi"/>
            <w:noProof/>
            <w:sz w:val="22"/>
          </w:rPr>
          <w:tab/>
        </w:r>
        <w:r w:rsidR="003D0508" w:rsidRPr="00B323F2">
          <w:rPr>
            <w:rStyle w:val="Hyperlink"/>
            <w:noProof/>
          </w:rPr>
          <w:t>Introduction</w:t>
        </w:r>
        <w:r w:rsidR="003D0508">
          <w:rPr>
            <w:noProof/>
            <w:webHidden/>
          </w:rPr>
          <w:tab/>
        </w:r>
        <w:r w:rsidR="003D0508">
          <w:rPr>
            <w:noProof/>
            <w:webHidden/>
          </w:rPr>
          <w:fldChar w:fldCharType="begin"/>
        </w:r>
        <w:r w:rsidR="003D0508">
          <w:rPr>
            <w:noProof/>
            <w:webHidden/>
          </w:rPr>
          <w:instrText xml:space="preserve"> PAGEREF _Toc34378055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3AE9497C" w14:textId="43D0FEBA" w:rsidR="003D0508" w:rsidRDefault="00000000">
      <w:pPr>
        <w:pStyle w:val="TOC3"/>
        <w:rPr>
          <w:rFonts w:asciiTheme="minorHAnsi" w:eastAsiaTheme="minorEastAsia" w:hAnsiTheme="minorHAnsi" w:cstheme="minorBidi"/>
          <w:noProof/>
          <w:sz w:val="22"/>
        </w:rPr>
      </w:pPr>
      <w:hyperlink w:anchor="_Toc34378056" w:history="1">
        <w:r w:rsidR="003D0508" w:rsidRPr="00B323F2">
          <w:rPr>
            <w:rStyle w:val="Hyperlink"/>
            <w:noProof/>
          </w:rPr>
          <w:t>13.2.3</w:t>
        </w:r>
        <w:r w:rsidR="003D0508">
          <w:rPr>
            <w:rFonts w:asciiTheme="minorHAnsi" w:eastAsiaTheme="minorEastAsia" w:hAnsiTheme="minorHAnsi" w:cstheme="minorBidi"/>
            <w:noProof/>
            <w:sz w:val="22"/>
          </w:rPr>
          <w:tab/>
        </w:r>
        <w:r w:rsidR="003D0508" w:rsidRPr="00B323F2">
          <w:rPr>
            <w:rStyle w:val="Hyperlink"/>
            <w:noProof/>
          </w:rPr>
          <w:t>Glossary</w:t>
        </w:r>
        <w:r w:rsidR="003D0508">
          <w:rPr>
            <w:noProof/>
            <w:webHidden/>
          </w:rPr>
          <w:tab/>
        </w:r>
        <w:r w:rsidR="003D0508">
          <w:rPr>
            <w:noProof/>
            <w:webHidden/>
          </w:rPr>
          <w:fldChar w:fldCharType="begin"/>
        </w:r>
        <w:r w:rsidR="003D0508">
          <w:rPr>
            <w:noProof/>
            <w:webHidden/>
          </w:rPr>
          <w:instrText xml:space="preserve"> PAGEREF _Toc34378056 \h </w:instrText>
        </w:r>
        <w:r w:rsidR="003D0508">
          <w:rPr>
            <w:noProof/>
            <w:webHidden/>
          </w:rPr>
        </w:r>
        <w:r w:rsidR="003D0508">
          <w:rPr>
            <w:noProof/>
            <w:webHidden/>
          </w:rPr>
          <w:fldChar w:fldCharType="separate"/>
        </w:r>
        <w:r w:rsidR="00050005">
          <w:rPr>
            <w:noProof/>
            <w:webHidden/>
          </w:rPr>
          <w:t>4</w:t>
        </w:r>
        <w:r w:rsidR="003D0508">
          <w:rPr>
            <w:noProof/>
            <w:webHidden/>
          </w:rPr>
          <w:fldChar w:fldCharType="end"/>
        </w:r>
      </w:hyperlink>
    </w:p>
    <w:p w14:paraId="22B4FF6D" w14:textId="1003FBF1" w:rsidR="003D0508" w:rsidRDefault="00000000">
      <w:pPr>
        <w:pStyle w:val="TOC2"/>
        <w:rPr>
          <w:rFonts w:asciiTheme="minorHAnsi" w:eastAsiaTheme="minorEastAsia" w:hAnsiTheme="minorHAnsi" w:cstheme="minorBidi"/>
          <w:b w:val="0"/>
          <w:kern w:val="0"/>
          <w:sz w:val="22"/>
          <w:szCs w:val="22"/>
        </w:rPr>
      </w:pPr>
      <w:hyperlink w:anchor="_Toc34378057" w:history="1">
        <w:r w:rsidR="003D0508" w:rsidRPr="00B323F2">
          <w:rPr>
            <w:rStyle w:val="Hyperlink"/>
          </w:rPr>
          <w:t>13.3</w:t>
        </w:r>
        <w:r w:rsidR="003D0508">
          <w:rPr>
            <w:rFonts w:asciiTheme="minorHAnsi" w:eastAsiaTheme="minorEastAsia" w:hAnsiTheme="minorHAnsi" w:cstheme="minorBidi"/>
            <w:b w:val="0"/>
            <w:kern w:val="0"/>
            <w:sz w:val="22"/>
            <w:szCs w:val="22"/>
          </w:rPr>
          <w:tab/>
        </w:r>
        <w:r w:rsidR="003D0508" w:rsidRPr="00B323F2">
          <w:rPr>
            <w:rStyle w:val="Hyperlink"/>
          </w:rPr>
          <w:t>Trigger Events and Message Definitions</w:t>
        </w:r>
        <w:r w:rsidR="003D0508">
          <w:rPr>
            <w:webHidden/>
          </w:rPr>
          <w:tab/>
        </w:r>
        <w:r w:rsidR="003D0508">
          <w:rPr>
            <w:webHidden/>
          </w:rPr>
          <w:fldChar w:fldCharType="begin"/>
        </w:r>
        <w:r w:rsidR="003D0508">
          <w:rPr>
            <w:webHidden/>
          </w:rPr>
          <w:instrText xml:space="preserve"> PAGEREF _Toc34378057 \h </w:instrText>
        </w:r>
        <w:r w:rsidR="003D0508">
          <w:rPr>
            <w:webHidden/>
          </w:rPr>
        </w:r>
        <w:r w:rsidR="003D0508">
          <w:rPr>
            <w:webHidden/>
          </w:rPr>
          <w:fldChar w:fldCharType="separate"/>
        </w:r>
        <w:r w:rsidR="00050005">
          <w:rPr>
            <w:webHidden/>
          </w:rPr>
          <w:t>14</w:t>
        </w:r>
        <w:r w:rsidR="003D0508">
          <w:rPr>
            <w:webHidden/>
          </w:rPr>
          <w:fldChar w:fldCharType="end"/>
        </w:r>
      </w:hyperlink>
    </w:p>
    <w:p w14:paraId="14B7C939" w14:textId="048C4F38" w:rsidR="003D0508" w:rsidRDefault="00000000">
      <w:pPr>
        <w:pStyle w:val="TOC3"/>
        <w:rPr>
          <w:rFonts w:asciiTheme="minorHAnsi" w:eastAsiaTheme="minorEastAsia" w:hAnsiTheme="minorHAnsi" w:cstheme="minorBidi"/>
          <w:noProof/>
          <w:sz w:val="22"/>
        </w:rPr>
      </w:pPr>
      <w:hyperlink w:anchor="_Toc34378058" w:history="1">
        <w:r w:rsidR="003D0508" w:rsidRPr="00B323F2">
          <w:rPr>
            <w:rStyle w:val="Hyperlink"/>
            <w:noProof/>
          </w:rPr>
          <w:t>13.3.1</w:t>
        </w:r>
        <w:r w:rsidR="003D0508">
          <w:rPr>
            <w:rFonts w:asciiTheme="minorHAnsi" w:eastAsiaTheme="minorEastAsia" w:hAnsiTheme="minorHAnsi" w:cstheme="minorBidi"/>
            <w:noProof/>
            <w:sz w:val="22"/>
          </w:rPr>
          <w:tab/>
        </w:r>
        <w:r w:rsidR="003D0508" w:rsidRPr="00B323F2">
          <w:rPr>
            <w:rStyle w:val="Hyperlink"/>
            <w:noProof/>
          </w:rPr>
          <w:t>ESU/ACK - Automated Equipment Status Update (Event U01)</w:t>
        </w:r>
        <w:r w:rsidR="003D0508">
          <w:rPr>
            <w:noProof/>
            <w:webHidden/>
          </w:rPr>
          <w:tab/>
        </w:r>
        <w:r w:rsidR="003D0508">
          <w:rPr>
            <w:noProof/>
            <w:webHidden/>
          </w:rPr>
          <w:fldChar w:fldCharType="begin"/>
        </w:r>
        <w:r w:rsidR="003D0508">
          <w:rPr>
            <w:noProof/>
            <w:webHidden/>
          </w:rPr>
          <w:instrText xml:space="preserve"> PAGEREF _Toc34378058 \h </w:instrText>
        </w:r>
        <w:r w:rsidR="003D0508">
          <w:rPr>
            <w:noProof/>
            <w:webHidden/>
          </w:rPr>
        </w:r>
        <w:r w:rsidR="003D0508">
          <w:rPr>
            <w:noProof/>
            <w:webHidden/>
          </w:rPr>
          <w:fldChar w:fldCharType="separate"/>
        </w:r>
        <w:r w:rsidR="00050005">
          <w:rPr>
            <w:noProof/>
            <w:webHidden/>
          </w:rPr>
          <w:t>14</w:t>
        </w:r>
        <w:r w:rsidR="003D0508">
          <w:rPr>
            <w:noProof/>
            <w:webHidden/>
          </w:rPr>
          <w:fldChar w:fldCharType="end"/>
        </w:r>
      </w:hyperlink>
    </w:p>
    <w:p w14:paraId="69AF5444" w14:textId="2A050B42" w:rsidR="003D0508" w:rsidRDefault="00000000">
      <w:pPr>
        <w:pStyle w:val="TOC3"/>
        <w:rPr>
          <w:rFonts w:asciiTheme="minorHAnsi" w:eastAsiaTheme="minorEastAsia" w:hAnsiTheme="minorHAnsi" w:cstheme="minorBidi"/>
          <w:noProof/>
          <w:sz w:val="22"/>
        </w:rPr>
      </w:pPr>
      <w:hyperlink w:anchor="_Toc34378059" w:history="1">
        <w:r w:rsidR="003D0508" w:rsidRPr="00B323F2">
          <w:rPr>
            <w:rStyle w:val="Hyperlink"/>
            <w:noProof/>
          </w:rPr>
          <w:t>13.3.2</w:t>
        </w:r>
        <w:r w:rsidR="003D0508">
          <w:rPr>
            <w:rFonts w:asciiTheme="minorHAnsi" w:eastAsiaTheme="minorEastAsia" w:hAnsiTheme="minorHAnsi" w:cstheme="minorBidi"/>
            <w:noProof/>
            <w:sz w:val="22"/>
          </w:rPr>
          <w:tab/>
        </w:r>
        <w:r w:rsidR="003D0508" w:rsidRPr="00B323F2">
          <w:rPr>
            <w:rStyle w:val="Hyperlink"/>
            <w:noProof/>
          </w:rPr>
          <w:t>ESR/ACK - Automated Equipment Status Request (Event U02)</w:t>
        </w:r>
        <w:r w:rsidR="003D0508">
          <w:rPr>
            <w:noProof/>
            <w:webHidden/>
          </w:rPr>
          <w:tab/>
        </w:r>
        <w:r w:rsidR="003D0508">
          <w:rPr>
            <w:noProof/>
            <w:webHidden/>
          </w:rPr>
          <w:fldChar w:fldCharType="begin"/>
        </w:r>
        <w:r w:rsidR="003D0508">
          <w:rPr>
            <w:noProof/>
            <w:webHidden/>
          </w:rPr>
          <w:instrText xml:space="preserve"> PAGEREF _Toc34378059 \h </w:instrText>
        </w:r>
        <w:r w:rsidR="003D0508">
          <w:rPr>
            <w:noProof/>
            <w:webHidden/>
          </w:rPr>
        </w:r>
        <w:r w:rsidR="003D0508">
          <w:rPr>
            <w:noProof/>
            <w:webHidden/>
          </w:rPr>
          <w:fldChar w:fldCharType="separate"/>
        </w:r>
        <w:r w:rsidR="00050005">
          <w:rPr>
            <w:noProof/>
            <w:webHidden/>
          </w:rPr>
          <w:t>16</w:t>
        </w:r>
        <w:r w:rsidR="003D0508">
          <w:rPr>
            <w:noProof/>
            <w:webHidden/>
          </w:rPr>
          <w:fldChar w:fldCharType="end"/>
        </w:r>
      </w:hyperlink>
    </w:p>
    <w:p w14:paraId="06409643" w14:textId="3E7A70A2" w:rsidR="003D0508" w:rsidRDefault="00000000">
      <w:pPr>
        <w:pStyle w:val="TOC3"/>
        <w:rPr>
          <w:rFonts w:asciiTheme="minorHAnsi" w:eastAsiaTheme="minorEastAsia" w:hAnsiTheme="minorHAnsi" w:cstheme="minorBidi"/>
          <w:noProof/>
          <w:sz w:val="22"/>
        </w:rPr>
      </w:pPr>
      <w:hyperlink w:anchor="_Toc34378060" w:history="1">
        <w:r w:rsidR="003D0508" w:rsidRPr="00B323F2">
          <w:rPr>
            <w:rStyle w:val="Hyperlink"/>
            <w:noProof/>
          </w:rPr>
          <w:t>13.3.3</w:t>
        </w:r>
        <w:r w:rsidR="003D0508">
          <w:rPr>
            <w:rFonts w:asciiTheme="minorHAnsi" w:eastAsiaTheme="minorEastAsia" w:hAnsiTheme="minorHAnsi" w:cstheme="minorBidi"/>
            <w:noProof/>
            <w:sz w:val="22"/>
          </w:rPr>
          <w:tab/>
        </w:r>
        <w:r w:rsidR="003D0508" w:rsidRPr="00B323F2">
          <w:rPr>
            <w:rStyle w:val="Hyperlink"/>
            <w:noProof/>
          </w:rPr>
          <w:t>SSU/ACK - Specimen Status Update (Event U03)</w:t>
        </w:r>
        <w:r w:rsidR="003D0508">
          <w:rPr>
            <w:noProof/>
            <w:webHidden/>
          </w:rPr>
          <w:tab/>
        </w:r>
        <w:r w:rsidR="003D0508">
          <w:rPr>
            <w:noProof/>
            <w:webHidden/>
          </w:rPr>
          <w:fldChar w:fldCharType="begin"/>
        </w:r>
        <w:r w:rsidR="003D0508">
          <w:rPr>
            <w:noProof/>
            <w:webHidden/>
          </w:rPr>
          <w:instrText xml:space="preserve"> PAGEREF _Toc34378060 \h </w:instrText>
        </w:r>
        <w:r w:rsidR="003D0508">
          <w:rPr>
            <w:noProof/>
            <w:webHidden/>
          </w:rPr>
        </w:r>
        <w:r w:rsidR="003D0508">
          <w:rPr>
            <w:noProof/>
            <w:webHidden/>
          </w:rPr>
          <w:fldChar w:fldCharType="separate"/>
        </w:r>
        <w:r w:rsidR="00050005">
          <w:rPr>
            <w:noProof/>
            <w:webHidden/>
          </w:rPr>
          <w:t>17</w:t>
        </w:r>
        <w:r w:rsidR="003D0508">
          <w:rPr>
            <w:noProof/>
            <w:webHidden/>
          </w:rPr>
          <w:fldChar w:fldCharType="end"/>
        </w:r>
      </w:hyperlink>
    </w:p>
    <w:p w14:paraId="76D14ED8" w14:textId="7C55B20F" w:rsidR="003D0508" w:rsidRDefault="00000000">
      <w:pPr>
        <w:pStyle w:val="TOC3"/>
        <w:rPr>
          <w:rFonts w:asciiTheme="minorHAnsi" w:eastAsiaTheme="minorEastAsia" w:hAnsiTheme="minorHAnsi" w:cstheme="minorBidi"/>
          <w:noProof/>
          <w:sz w:val="22"/>
        </w:rPr>
      </w:pPr>
      <w:hyperlink w:anchor="_Toc34378061" w:history="1">
        <w:r w:rsidR="003D0508" w:rsidRPr="00B323F2">
          <w:rPr>
            <w:rStyle w:val="Hyperlink"/>
            <w:noProof/>
          </w:rPr>
          <w:t>13.3.4</w:t>
        </w:r>
        <w:r w:rsidR="003D0508">
          <w:rPr>
            <w:rFonts w:asciiTheme="minorHAnsi" w:eastAsiaTheme="minorEastAsia" w:hAnsiTheme="minorHAnsi" w:cstheme="minorBidi"/>
            <w:noProof/>
            <w:sz w:val="22"/>
          </w:rPr>
          <w:tab/>
        </w:r>
        <w:r w:rsidR="003D0508" w:rsidRPr="00B323F2">
          <w:rPr>
            <w:rStyle w:val="Hyperlink"/>
            <w:noProof/>
          </w:rPr>
          <w:t>SSR/ACK - Specimen Status Request (Event U04)</w:t>
        </w:r>
        <w:r w:rsidR="003D0508">
          <w:rPr>
            <w:noProof/>
            <w:webHidden/>
          </w:rPr>
          <w:tab/>
        </w:r>
        <w:r w:rsidR="003D0508">
          <w:rPr>
            <w:noProof/>
            <w:webHidden/>
          </w:rPr>
          <w:fldChar w:fldCharType="begin"/>
        </w:r>
        <w:r w:rsidR="003D0508">
          <w:rPr>
            <w:noProof/>
            <w:webHidden/>
          </w:rPr>
          <w:instrText xml:space="preserve"> PAGEREF _Toc34378061 \h </w:instrText>
        </w:r>
        <w:r w:rsidR="003D0508">
          <w:rPr>
            <w:noProof/>
            <w:webHidden/>
          </w:rPr>
        </w:r>
        <w:r w:rsidR="003D0508">
          <w:rPr>
            <w:noProof/>
            <w:webHidden/>
          </w:rPr>
          <w:fldChar w:fldCharType="separate"/>
        </w:r>
        <w:r w:rsidR="00050005">
          <w:rPr>
            <w:noProof/>
            <w:webHidden/>
          </w:rPr>
          <w:t>18</w:t>
        </w:r>
        <w:r w:rsidR="003D0508">
          <w:rPr>
            <w:noProof/>
            <w:webHidden/>
          </w:rPr>
          <w:fldChar w:fldCharType="end"/>
        </w:r>
      </w:hyperlink>
    </w:p>
    <w:p w14:paraId="56CAB1BF" w14:textId="61192751" w:rsidR="003D0508" w:rsidRDefault="00000000">
      <w:pPr>
        <w:pStyle w:val="TOC3"/>
        <w:rPr>
          <w:rFonts w:asciiTheme="minorHAnsi" w:eastAsiaTheme="minorEastAsia" w:hAnsiTheme="minorHAnsi" w:cstheme="minorBidi"/>
          <w:noProof/>
          <w:sz w:val="22"/>
        </w:rPr>
      </w:pPr>
      <w:hyperlink w:anchor="_Toc34378062" w:history="1">
        <w:r w:rsidR="003D0508" w:rsidRPr="00B323F2">
          <w:rPr>
            <w:rStyle w:val="Hyperlink"/>
            <w:noProof/>
          </w:rPr>
          <w:t>13.3.5</w:t>
        </w:r>
        <w:r w:rsidR="003D0508">
          <w:rPr>
            <w:rFonts w:asciiTheme="minorHAnsi" w:eastAsiaTheme="minorEastAsia" w:hAnsiTheme="minorHAnsi" w:cstheme="minorBidi"/>
            <w:noProof/>
            <w:sz w:val="22"/>
          </w:rPr>
          <w:tab/>
        </w:r>
        <w:r w:rsidR="003D0508" w:rsidRPr="00B323F2">
          <w:rPr>
            <w:rStyle w:val="Hyperlink"/>
            <w:noProof/>
          </w:rPr>
          <w:t>INU/ACK – Automated Equipment Inventory Update (Event U05)</w:t>
        </w:r>
        <w:r w:rsidR="003D0508">
          <w:rPr>
            <w:noProof/>
            <w:webHidden/>
          </w:rPr>
          <w:tab/>
        </w:r>
        <w:r w:rsidR="003D0508">
          <w:rPr>
            <w:noProof/>
            <w:webHidden/>
          </w:rPr>
          <w:fldChar w:fldCharType="begin"/>
        </w:r>
        <w:r w:rsidR="003D0508">
          <w:rPr>
            <w:noProof/>
            <w:webHidden/>
          </w:rPr>
          <w:instrText xml:space="preserve"> PAGEREF _Toc34378062 \h </w:instrText>
        </w:r>
        <w:r w:rsidR="003D0508">
          <w:rPr>
            <w:noProof/>
            <w:webHidden/>
          </w:rPr>
        </w:r>
        <w:r w:rsidR="003D0508">
          <w:rPr>
            <w:noProof/>
            <w:webHidden/>
          </w:rPr>
          <w:fldChar w:fldCharType="separate"/>
        </w:r>
        <w:r w:rsidR="00050005">
          <w:rPr>
            <w:noProof/>
            <w:webHidden/>
          </w:rPr>
          <w:t>19</w:t>
        </w:r>
        <w:r w:rsidR="003D0508">
          <w:rPr>
            <w:noProof/>
            <w:webHidden/>
          </w:rPr>
          <w:fldChar w:fldCharType="end"/>
        </w:r>
      </w:hyperlink>
    </w:p>
    <w:p w14:paraId="3911E133" w14:textId="10210BEE" w:rsidR="003D0508" w:rsidRDefault="00000000">
      <w:pPr>
        <w:pStyle w:val="TOC3"/>
        <w:rPr>
          <w:rFonts w:asciiTheme="minorHAnsi" w:eastAsiaTheme="minorEastAsia" w:hAnsiTheme="minorHAnsi" w:cstheme="minorBidi"/>
          <w:noProof/>
          <w:sz w:val="22"/>
        </w:rPr>
      </w:pPr>
      <w:hyperlink w:anchor="_Toc34378063" w:history="1">
        <w:r w:rsidR="003D0508" w:rsidRPr="00B323F2">
          <w:rPr>
            <w:rStyle w:val="Hyperlink"/>
            <w:noProof/>
          </w:rPr>
          <w:t>13.3.6</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U06)</w:t>
        </w:r>
        <w:r w:rsidR="003D0508">
          <w:rPr>
            <w:noProof/>
            <w:webHidden/>
          </w:rPr>
          <w:tab/>
        </w:r>
        <w:r w:rsidR="003D0508">
          <w:rPr>
            <w:noProof/>
            <w:webHidden/>
          </w:rPr>
          <w:fldChar w:fldCharType="begin"/>
        </w:r>
        <w:r w:rsidR="003D0508">
          <w:rPr>
            <w:noProof/>
            <w:webHidden/>
          </w:rPr>
          <w:instrText xml:space="preserve"> PAGEREF _Toc34378063 \h </w:instrText>
        </w:r>
        <w:r w:rsidR="003D0508">
          <w:rPr>
            <w:noProof/>
            <w:webHidden/>
          </w:rPr>
        </w:r>
        <w:r w:rsidR="003D0508">
          <w:rPr>
            <w:noProof/>
            <w:webHidden/>
          </w:rPr>
          <w:fldChar w:fldCharType="separate"/>
        </w:r>
        <w:r w:rsidR="00050005">
          <w:rPr>
            <w:noProof/>
            <w:webHidden/>
          </w:rPr>
          <w:t>20</w:t>
        </w:r>
        <w:r w:rsidR="003D0508">
          <w:rPr>
            <w:noProof/>
            <w:webHidden/>
          </w:rPr>
          <w:fldChar w:fldCharType="end"/>
        </w:r>
      </w:hyperlink>
    </w:p>
    <w:p w14:paraId="7DF9422E" w14:textId="6F39627E" w:rsidR="003D0508" w:rsidRDefault="00000000">
      <w:pPr>
        <w:pStyle w:val="TOC3"/>
        <w:rPr>
          <w:rFonts w:asciiTheme="minorHAnsi" w:eastAsiaTheme="minorEastAsia" w:hAnsiTheme="minorHAnsi" w:cstheme="minorBidi"/>
          <w:noProof/>
          <w:sz w:val="22"/>
        </w:rPr>
      </w:pPr>
      <w:hyperlink w:anchor="_Toc34378064" w:history="1">
        <w:r w:rsidR="003D0508" w:rsidRPr="00B323F2">
          <w:rPr>
            <w:rStyle w:val="Hyperlink"/>
            <w:noProof/>
          </w:rPr>
          <w:t>13.3.7</w:t>
        </w:r>
        <w:r w:rsidR="003D0508">
          <w:rPr>
            <w:rFonts w:asciiTheme="minorHAnsi" w:eastAsiaTheme="minorEastAsia" w:hAnsiTheme="minorHAnsi" w:cstheme="minorBidi"/>
            <w:noProof/>
            <w:sz w:val="22"/>
          </w:rPr>
          <w:tab/>
        </w:r>
        <w:r w:rsidR="003D0508" w:rsidRPr="00B323F2">
          <w:rPr>
            <w:rStyle w:val="Hyperlink"/>
            <w:noProof/>
          </w:rPr>
          <w:t>EAC/ACK – Automated Equipment Command (Event U07)</w:t>
        </w:r>
        <w:r w:rsidR="003D0508">
          <w:rPr>
            <w:noProof/>
            <w:webHidden/>
          </w:rPr>
          <w:tab/>
        </w:r>
        <w:r w:rsidR="003D0508">
          <w:rPr>
            <w:noProof/>
            <w:webHidden/>
          </w:rPr>
          <w:fldChar w:fldCharType="begin"/>
        </w:r>
        <w:r w:rsidR="003D0508">
          <w:rPr>
            <w:noProof/>
            <w:webHidden/>
          </w:rPr>
          <w:instrText xml:space="preserve"> PAGEREF _Toc34378064 \h </w:instrText>
        </w:r>
        <w:r w:rsidR="003D0508">
          <w:rPr>
            <w:noProof/>
            <w:webHidden/>
          </w:rPr>
        </w:r>
        <w:r w:rsidR="003D0508">
          <w:rPr>
            <w:noProof/>
            <w:webHidden/>
          </w:rPr>
          <w:fldChar w:fldCharType="separate"/>
        </w:r>
        <w:r w:rsidR="00050005">
          <w:rPr>
            <w:noProof/>
            <w:webHidden/>
          </w:rPr>
          <w:t>21</w:t>
        </w:r>
        <w:r w:rsidR="003D0508">
          <w:rPr>
            <w:noProof/>
            <w:webHidden/>
          </w:rPr>
          <w:fldChar w:fldCharType="end"/>
        </w:r>
      </w:hyperlink>
    </w:p>
    <w:p w14:paraId="5E6CEB0D" w14:textId="7F0E0927" w:rsidR="003D0508" w:rsidRDefault="00000000">
      <w:pPr>
        <w:pStyle w:val="TOC3"/>
        <w:rPr>
          <w:rFonts w:asciiTheme="minorHAnsi" w:eastAsiaTheme="minorEastAsia" w:hAnsiTheme="minorHAnsi" w:cstheme="minorBidi"/>
          <w:noProof/>
          <w:sz w:val="22"/>
        </w:rPr>
      </w:pPr>
      <w:hyperlink w:anchor="_Toc34378065" w:history="1">
        <w:r w:rsidR="003D0508" w:rsidRPr="00B323F2">
          <w:rPr>
            <w:rStyle w:val="Hyperlink"/>
            <w:noProof/>
          </w:rPr>
          <w:t>13.3.8</w:t>
        </w:r>
        <w:r w:rsidR="003D0508">
          <w:rPr>
            <w:rFonts w:asciiTheme="minorHAnsi" w:eastAsiaTheme="minorEastAsia" w:hAnsiTheme="minorHAnsi" w:cstheme="minorBidi"/>
            <w:noProof/>
            <w:sz w:val="22"/>
          </w:rPr>
          <w:tab/>
        </w:r>
        <w:r w:rsidR="003D0508" w:rsidRPr="00B323F2">
          <w:rPr>
            <w:rStyle w:val="Hyperlink"/>
            <w:noProof/>
          </w:rPr>
          <w:t>EAR/ACK – Automated Equipment Response (Event U08)</w:t>
        </w:r>
        <w:r w:rsidR="003D0508">
          <w:rPr>
            <w:noProof/>
            <w:webHidden/>
          </w:rPr>
          <w:tab/>
        </w:r>
        <w:r w:rsidR="003D0508">
          <w:rPr>
            <w:noProof/>
            <w:webHidden/>
          </w:rPr>
          <w:fldChar w:fldCharType="begin"/>
        </w:r>
        <w:r w:rsidR="003D0508">
          <w:rPr>
            <w:noProof/>
            <w:webHidden/>
          </w:rPr>
          <w:instrText xml:space="preserve"> PAGEREF _Toc34378065 \h </w:instrText>
        </w:r>
        <w:r w:rsidR="003D0508">
          <w:rPr>
            <w:noProof/>
            <w:webHidden/>
          </w:rPr>
        </w:r>
        <w:r w:rsidR="003D0508">
          <w:rPr>
            <w:noProof/>
            <w:webHidden/>
          </w:rPr>
          <w:fldChar w:fldCharType="separate"/>
        </w:r>
        <w:r w:rsidR="00050005">
          <w:rPr>
            <w:noProof/>
            <w:webHidden/>
          </w:rPr>
          <w:t>23</w:t>
        </w:r>
        <w:r w:rsidR="003D0508">
          <w:rPr>
            <w:noProof/>
            <w:webHidden/>
          </w:rPr>
          <w:fldChar w:fldCharType="end"/>
        </w:r>
      </w:hyperlink>
    </w:p>
    <w:p w14:paraId="138233CF" w14:textId="1168C5F3" w:rsidR="003D0508" w:rsidRDefault="00000000">
      <w:pPr>
        <w:pStyle w:val="TOC3"/>
        <w:rPr>
          <w:rFonts w:asciiTheme="minorHAnsi" w:eastAsiaTheme="minorEastAsia" w:hAnsiTheme="minorHAnsi" w:cstheme="minorBidi"/>
          <w:noProof/>
          <w:sz w:val="22"/>
        </w:rPr>
      </w:pPr>
      <w:hyperlink w:anchor="_Toc34378066" w:history="1">
        <w:r w:rsidR="003D0508" w:rsidRPr="00B323F2">
          <w:rPr>
            <w:rStyle w:val="Hyperlink"/>
            <w:noProof/>
          </w:rPr>
          <w:t>13.3.9</w:t>
        </w:r>
        <w:r w:rsidR="003D0508">
          <w:rPr>
            <w:rFonts w:asciiTheme="minorHAnsi" w:eastAsiaTheme="minorEastAsia" w:hAnsiTheme="minorHAnsi" w:cstheme="minorBidi"/>
            <w:noProof/>
            <w:sz w:val="22"/>
          </w:rPr>
          <w:tab/>
        </w:r>
        <w:r w:rsidR="003D0508" w:rsidRPr="00B323F2">
          <w:rPr>
            <w:rStyle w:val="Hyperlink"/>
            <w:noProof/>
          </w:rPr>
          <w:t>EAN/ACK - Automated Equipment Notification (Event U09)</w:t>
        </w:r>
        <w:r w:rsidR="003D0508">
          <w:rPr>
            <w:noProof/>
            <w:webHidden/>
          </w:rPr>
          <w:tab/>
        </w:r>
        <w:r w:rsidR="003D0508">
          <w:rPr>
            <w:noProof/>
            <w:webHidden/>
          </w:rPr>
          <w:fldChar w:fldCharType="begin"/>
        </w:r>
        <w:r w:rsidR="003D0508">
          <w:rPr>
            <w:noProof/>
            <w:webHidden/>
          </w:rPr>
          <w:instrText xml:space="preserve"> PAGEREF _Toc34378066 \h </w:instrText>
        </w:r>
        <w:r w:rsidR="003D0508">
          <w:rPr>
            <w:noProof/>
            <w:webHidden/>
          </w:rPr>
        </w:r>
        <w:r w:rsidR="003D0508">
          <w:rPr>
            <w:noProof/>
            <w:webHidden/>
          </w:rPr>
          <w:fldChar w:fldCharType="separate"/>
        </w:r>
        <w:r w:rsidR="00050005">
          <w:rPr>
            <w:noProof/>
            <w:webHidden/>
          </w:rPr>
          <w:t>24</w:t>
        </w:r>
        <w:r w:rsidR="003D0508">
          <w:rPr>
            <w:noProof/>
            <w:webHidden/>
          </w:rPr>
          <w:fldChar w:fldCharType="end"/>
        </w:r>
      </w:hyperlink>
    </w:p>
    <w:p w14:paraId="050A36C3" w14:textId="48D47353" w:rsidR="003D0508" w:rsidRDefault="00000000">
      <w:pPr>
        <w:pStyle w:val="TOC3"/>
        <w:rPr>
          <w:rFonts w:asciiTheme="minorHAnsi" w:eastAsiaTheme="minorEastAsia" w:hAnsiTheme="minorHAnsi" w:cstheme="minorBidi"/>
          <w:noProof/>
          <w:sz w:val="22"/>
        </w:rPr>
      </w:pPr>
      <w:hyperlink w:anchor="_Toc34378067" w:history="1">
        <w:r w:rsidR="003D0508" w:rsidRPr="00B323F2">
          <w:rPr>
            <w:rStyle w:val="Hyperlink"/>
            <w:noProof/>
          </w:rPr>
          <w:t>13.3.10</w:t>
        </w:r>
        <w:r w:rsidR="003D0508">
          <w:rPr>
            <w:rFonts w:asciiTheme="minorHAnsi" w:eastAsiaTheme="minorEastAsia" w:hAnsiTheme="minorHAnsi" w:cstheme="minorBidi"/>
            <w:noProof/>
            <w:sz w:val="22"/>
          </w:rPr>
          <w:tab/>
        </w:r>
        <w:r w:rsidR="003D0508" w:rsidRPr="00B323F2">
          <w:rPr>
            <w:rStyle w:val="Hyperlink"/>
            <w:noProof/>
          </w:rPr>
          <w:t>TCU/ACK - Automated Equipment Test Code Settings Update (Event U10)</w:t>
        </w:r>
        <w:r w:rsidR="003D0508">
          <w:rPr>
            <w:noProof/>
            <w:webHidden/>
          </w:rPr>
          <w:tab/>
        </w:r>
        <w:r w:rsidR="003D0508">
          <w:rPr>
            <w:noProof/>
            <w:webHidden/>
          </w:rPr>
          <w:fldChar w:fldCharType="begin"/>
        </w:r>
        <w:r w:rsidR="003D0508">
          <w:rPr>
            <w:noProof/>
            <w:webHidden/>
          </w:rPr>
          <w:instrText xml:space="preserve"> PAGEREF _Toc34378067 \h </w:instrText>
        </w:r>
        <w:r w:rsidR="003D0508">
          <w:rPr>
            <w:noProof/>
            <w:webHidden/>
          </w:rPr>
        </w:r>
        <w:r w:rsidR="003D0508">
          <w:rPr>
            <w:noProof/>
            <w:webHidden/>
          </w:rPr>
          <w:fldChar w:fldCharType="separate"/>
        </w:r>
        <w:r w:rsidR="00050005">
          <w:rPr>
            <w:noProof/>
            <w:webHidden/>
          </w:rPr>
          <w:t>25</w:t>
        </w:r>
        <w:r w:rsidR="003D0508">
          <w:rPr>
            <w:noProof/>
            <w:webHidden/>
          </w:rPr>
          <w:fldChar w:fldCharType="end"/>
        </w:r>
      </w:hyperlink>
    </w:p>
    <w:p w14:paraId="73E390E8" w14:textId="0915F023" w:rsidR="003D0508" w:rsidRDefault="00000000">
      <w:pPr>
        <w:pStyle w:val="TOC3"/>
        <w:rPr>
          <w:rFonts w:asciiTheme="minorHAnsi" w:eastAsiaTheme="minorEastAsia" w:hAnsiTheme="minorHAnsi" w:cstheme="minorBidi"/>
          <w:noProof/>
          <w:sz w:val="22"/>
        </w:rPr>
      </w:pPr>
      <w:hyperlink w:anchor="_Toc34378068" w:history="1">
        <w:r w:rsidR="003D0508" w:rsidRPr="00B323F2">
          <w:rPr>
            <w:rStyle w:val="Hyperlink"/>
            <w:noProof/>
          </w:rPr>
          <w:t>13.3.11</w:t>
        </w:r>
        <w:r w:rsidR="003D0508">
          <w:rPr>
            <w:rFonts w:asciiTheme="minorHAnsi" w:eastAsiaTheme="minorEastAsia" w:hAnsiTheme="minorHAnsi" w:cstheme="minorBidi"/>
            <w:noProof/>
            <w:sz w:val="22"/>
          </w:rPr>
          <w:tab/>
        </w:r>
        <w:r w:rsidR="003D0508" w:rsidRPr="00B323F2">
          <w:rPr>
            <w:rStyle w:val="Hyperlink"/>
            <w:noProof/>
          </w:rPr>
          <w:t>TCR/ACK - Automated Equipment Test Code Settings Request (Event U11)</w:t>
        </w:r>
        <w:r w:rsidR="003D0508">
          <w:rPr>
            <w:noProof/>
            <w:webHidden/>
          </w:rPr>
          <w:tab/>
        </w:r>
        <w:r w:rsidR="003D0508">
          <w:rPr>
            <w:noProof/>
            <w:webHidden/>
          </w:rPr>
          <w:fldChar w:fldCharType="begin"/>
        </w:r>
        <w:r w:rsidR="003D0508">
          <w:rPr>
            <w:noProof/>
            <w:webHidden/>
          </w:rPr>
          <w:instrText xml:space="preserve"> PAGEREF _Toc34378068 \h </w:instrText>
        </w:r>
        <w:r w:rsidR="003D0508">
          <w:rPr>
            <w:noProof/>
            <w:webHidden/>
          </w:rPr>
        </w:r>
        <w:r w:rsidR="003D0508">
          <w:rPr>
            <w:noProof/>
            <w:webHidden/>
          </w:rPr>
          <w:fldChar w:fldCharType="separate"/>
        </w:r>
        <w:r w:rsidR="00050005">
          <w:rPr>
            <w:noProof/>
            <w:webHidden/>
          </w:rPr>
          <w:t>26</w:t>
        </w:r>
        <w:r w:rsidR="003D0508">
          <w:rPr>
            <w:noProof/>
            <w:webHidden/>
          </w:rPr>
          <w:fldChar w:fldCharType="end"/>
        </w:r>
      </w:hyperlink>
    </w:p>
    <w:p w14:paraId="7C3B0BB7" w14:textId="01B76367" w:rsidR="003D0508" w:rsidRDefault="00000000">
      <w:pPr>
        <w:pStyle w:val="TOC3"/>
        <w:rPr>
          <w:rFonts w:asciiTheme="minorHAnsi" w:eastAsiaTheme="minorEastAsia" w:hAnsiTheme="minorHAnsi" w:cstheme="minorBidi"/>
          <w:noProof/>
          <w:sz w:val="22"/>
        </w:rPr>
      </w:pPr>
      <w:hyperlink w:anchor="_Toc34378069" w:history="1">
        <w:r w:rsidR="003D0508" w:rsidRPr="00B323F2">
          <w:rPr>
            <w:rStyle w:val="Hyperlink"/>
            <w:noProof/>
          </w:rPr>
          <w:t>13.3.12</w:t>
        </w:r>
        <w:r w:rsidR="003D0508">
          <w:rPr>
            <w:rFonts w:asciiTheme="minorHAnsi" w:eastAsiaTheme="minorEastAsia" w:hAnsiTheme="minorHAnsi" w:cstheme="minorBidi"/>
            <w:noProof/>
            <w:sz w:val="22"/>
          </w:rPr>
          <w:tab/>
        </w:r>
        <w:r w:rsidR="003D0508" w:rsidRPr="00B323F2">
          <w:rPr>
            <w:rStyle w:val="Hyperlink"/>
            <w:noProof/>
          </w:rPr>
          <w:t>LSU/ACK - Automated Equipment Log/Service Update (Event U12)</w:t>
        </w:r>
        <w:r w:rsidR="003D0508">
          <w:rPr>
            <w:noProof/>
            <w:webHidden/>
          </w:rPr>
          <w:tab/>
        </w:r>
        <w:r w:rsidR="003D0508">
          <w:rPr>
            <w:noProof/>
            <w:webHidden/>
          </w:rPr>
          <w:fldChar w:fldCharType="begin"/>
        </w:r>
        <w:r w:rsidR="003D0508">
          <w:rPr>
            <w:noProof/>
            <w:webHidden/>
          </w:rPr>
          <w:instrText xml:space="preserve"> PAGEREF _Toc34378069 \h </w:instrText>
        </w:r>
        <w:r w:rsidR="003D0508">
          <w:rPr>
            <w:noProof/>
            <w:webHidden/>
          </w:rPr>
        </w:r>
        <w:r w:rsidR="003D0508">
          <w:rPr>
            <w:noProof/>
            <w:webHidden/>
          </w:rPr>
          <w:fldChar w:fldCharType="separate"/>
        </w:r>
        <w:r w:rsidR="00050005">
          <w:rPr>
            <w:noProof/>
            <w:webHidden/>
          </w:rPr>
          <w:t>28</w:t>
        </w:r>
        <w:r w:rsidR="003D0508">
          <w:rPr>
            <w:noProof/>
            <w:webHidden/>
          </w:rPr>
          <w:fldChar w:fldCharType="end"/>
        </w:r>
      </w:hyperlink>
    </w:p>
    <w:p w14:paraId="003D5A01" w14:textId="3D86E0D9" w:rsidR="003D0508" w:rsidRDefault="00000000">
      <w:pPr>
        <w:pStyle w:val="TOC3"/>
        <w:rPr>
          <w:rFonts w:asciiTheme="minorHAnsi" w:eastAsiaTheme="minorEastAsia" w:hAnsiTheme="minorHAnsi" w:cstheme="minorBidi"/>
          <w:noProof/>
          <w:sz w:val="22"/>
        </w:rPr>
      </w:pPr>
      <w:hyperlink w:anchor="_Toc34378070" w:history="1">
        <w:r w:rsidR="003D0508" w:rsidRPr="00B323F2">
          <w:rPr>
            <w:rStyle w:val="Hyperlink"/>
            <w:noProof/>
          </w:rPr>
          <w:t>13.3.13</w:t>
        </w:r>
        <w:r w:rsidR="003D0508">
          <w:rPr>
            <w:rFonts w:asciiTheme="minorHAnsi" w:eastAsiaTheme="minorEastAsia" w:hAnsiTheme="minorHAnsi" w:cstheme="minorBidi"/>
            <w:noProof/>
            <w:sz w:val="22"/>
          </w:rPr>
          <w:tab/>
        </w:r>
        <w:r w:rsidR="003D0508" w:rsidRPr="00B323F2">
          <w:rPr>
            <w:rStyle w:val="Hyperlink"/>
            <w:noProof/>
          </w:rPr>
          <w:t>LSR/ACK - Automated Equipment Log/Service Request (Event U13)</w:t>
        </w:r>
        <w:r w:rsidR="003D0508">
          <w:rPr>
            <w:noProof/>
            <w:webHidden/>
          </w:rPr>
          <w:tab/>
        </w:r>
        <w:r w:rsidR="003D0508">
          <w:rPr>
            <w:noProof/>
            <w:webHidden/>
          </w:rPr>
          <w:fldChar w:fldCharType="begin"/>
        </w:r>
        <w:r w:rsidR="003D0508">
          <w:rPr>
            <w:noProof/>
            <w:webHidden/>
          </w:rPr>
          <w:instrText xml:space="preserve"> PAGEREF _Toc34378070 \h </w:instrText>
        </w:r>
        <w:r w:rsidR="003D0508">
          <w:rPr>
            <w:noProof/>
            <w:webHidden/>
          </w:rPr>
        </w:r>
        <w:r w:rsidR="003D0508">
          <w:rPr>
            <w:noProof/>
            <w:webHidden/>
          </w:rPr>
          <w:fldChar w:fldCharType="separate"/>
        </w:r>
        <w:r w:rsidR="00050005">
          <w:rPr>
            <w:noProof/>
            <w:webHidden/>
          </w:rPr>
          <w:t>29</w:t>
        </w:r>
        <w:r w:rsidR="003D0508">
          <w:rPr>
            <w:noProof/>
            <w:webHidden/>
          </w:rPr>
          <w:fldChar w:fldCharType="end"/>
        </w:r>
      </w:hyperlink>
    </w:p>
    <w:p w14:paraId="4CB288D7" w14:textId="35CDC155" w:rsidR="003D0508" w:rsidRDefault="00000000">
      <w:pPr>
        <w:pStyle w:val="TOC3"/>
        <w:rPr>
          <w:rFonts w:asciiTheme="minorHAnsi" w:eastAsiaTheme="minorEastAsia" w:hAnsiTheme="minorHAnsi" w:cstheme="minorBidi"/>
          <w:noProof/>
          <w:sz w:val="22"/>
        </w:rPr>
      </w:pPr>
      <w:hyperlink w:anchor="_Toc34378071" w:history="1">
        <w:r w:rsidR="003D0508" w:rsidRPr="00B323F2">
          <w:rPr>
            <w:rStyle w:val="Hyperlink"/>
            <w:noProof/>
          </w:rPr>
          <w:t>13.3.14</w:t>
        </w:r>
        <w:r w:rsidR="003D0508">
          <w:rPr>
            <w:rFonts w:asciiTheme="minorHAnsi" w:eastAsiaTheme="minorEastAsia" w:hAnsiTheme="minorHAnsi" w:cstheme="minorBidi"/>
            <w:noProof/>
            <w:sz w:val="22"/>
          </w:rPr>
          <w:tab/>
        </w:r>
        <w:r w:rsidR="003D0508" w:rsidRPr="00B323F2">
          <w:rPr>
            <w:rStyle w:val="Hyperlink"/>
            <w:noProof/>
          </w:rPr>
          <w:t>INR/ACK – Automated Equipment Inventory Request (Event U14)</w:t>
        </w:r>
        <w:r w:rsidR="003D0508">
          <w:rPr>
            <w:noProof/>
            <w:webHidden/>
          </w:rPr>
          <w:tab/>
        </w:r>
        <w:r w:rsidR="003D0508">
          <w:rPr>
            <w:noProof/>
            <w:webHidden/>
          </w:rPr>
          <w:fldChar w:fldCharType="begin"/>
        </w:r>
        <w:r w:rsidR="003D0508">
          <w:rPr>
            <w:noProof/>
            <w:webHidden/>
          </w:rPr>
          <w:instrText xml:space="preserve"> PAGEREF _Toc34378071 \h </w:instrText>
        </w:r>
        <w:r w:rsidR="003D0508">
          <w:rPr>
            <w:noProof/>
            <w:webHidden/>
          </w:rPr>
        </w:r>
        <w:r w:rsidR="003D0508">
          <w:rPr>
            <w:noProof/>
            <w:webHidden/>
          </w:rPr>
          <w:fldChar w:fldCharType="separate"/>
        </w:r>
        <w:r w:rsidR="00050005">
          <w:rPr>
            <w:noProof/>
            <w:webHidden/>
          </w:rPr>
          <w:t>30</w:t>
        </w:r>
        <w:r w:rsidR="003D0508">
          <w:rPr>
            <w:noProof/>
            <w:webHidden/>
          </w:rPr>
          <w:fldChar w:fldCharType="end"/>
        </w:r>
      </w:hyperlink>
    </w:p>
    <w:p w14:paraId="78388DF3" w14:textId="65F7DD8C" w:rsidR="003D0508" w:rsidRDefault="00000000">
      <w:pPr>
        <w:pStyle w:val="TOC2"/>
        <w:rPr>
          <w:rFonts w:asciiTheme="minorHAnsi" w:eastAsiaTheme="minorEastAsia" w:hAnsiTheme="minorHAnsi" w:cstheme="minorBidi"/>
          <w:b w:val="0"/>
          <w:kern w:val="0"/>
          <w:sz w:val="22"/>
          <w:szCs w:val="22"/>
        </w:rPr>
      </w:pPr>
      <w:hyperlink w:anchor="_Toc34378072" w:history="1">
        <w:r w:rsidR="003D0508" w:rsidRPr="00B323F2">
          <w:rPr>
            <w:rStyle w:val="Hyperlink"/>
          </w:rPr>
          <w:t>13.4</w:t>
        </w:r>
        <w:r w:rsidR="003D0508">
          <w:rPr>
            <w:rFonts w:asciiTheme="minorHAnsi" w:eastAsiaTheme="minorEastAsia" w:hAnsiTheme="minorHAnsi" w:cstheme="minorBidi"/>
            <w:b w:val="0"/>
            <w:kern w:val="0"/>
            <w:sz w:val="22"/>
            <w:szCs w:val="22"/>
          </w:rPr>
          <w:tab/>
        </w:r>
        <w:r w:rsidR="003D0508" w:rsidRPr="00B323F2">
          <w:rPr>
            <w:rStyle w:val="Hyperlink"/>
          </w:rPr>
          <w:t>Message Segments</w:t>
        </w:r>
        <w:r w:rsidR="003D0508">
          <w:rPr>
            <w:webHidden/>
          </w:rPr>
          <w:tab/>
        </w:r>
        <w:r w:rsidR="003D0508">
          <w:rPr>
            <w:webHidden/>
          </w:rPr>
          <w:fldChar w:fldCharType="begin"/>
        </w:r>
        <w:r w:rsidR="003D0508">
          <w:rPr>
            <w:webHidden/>
          </w:rPr>
          <w:instrText xml:space="preserve"> PAGEREF _Toc34378072 \h </w:instrText>
        </w:r>
        <w:r w:rsidR="003D0508">
          <w:rPr>
            <w:webHidden/>
          </w:rPr>
        </w:r>
        <w:r w:rsidR="003D0508">
          <w:rPr>
            <w:webHidden/>
          </w:rPr>
          <w:fldChar w:fldCharType="separate"/>
        </w:r>
        <w:r w:rsidR="00050005">
          <w:rPr>
            <w:webHidden/>
          </w:rPr>
          <w:t>31</w:t>
        </w:r>
        <w:r w:rsidR="003D0508">
          <w:rPr>
            <w:webHidden/>
          </w:rPr>
          <w:fldChar w:fldCharType="end"/>
        </w:r>
      </w:hyperlink>
    </w:p>
    <w:p w14:paraId="2CAA9672" w14:textId="6EE85417" w:rsidR="003D0508" w:rsidRDefault="00000000">
      <w:pPr>
        <w:pStyle w:val="TOC3"/>
        <w:rPr>
          <w:rFonts w:asciiTheme="minorHAnsi" w:eastAsiaTheme="minorEastAsia" w:hAnsiTheme="minorHAnsi" w:cstheme="minorBidi"/>
          <w:noProof/>
          <w:sz w:val="22"/>
        </w:rPr>
      </w:pPr>
      <w:hyperlink w:anchor="_Toc34378073" w:history="1">
        <w:r w:rsidR="003D0508" w:rsidRPr="00B323F2">
          <w:rPr>
            <w:rStyle w:val="Hyperlink"/>
            <w:noProof/>
          </w:rPr>
          <w:t>13.4.1</w:t>
        </w:r>
        <w:r w:rsidR="003D0508">
          <w:rPr>
            <w:rFonts w:asciiTheme="minorHAnsi" w:eastAsiaTheme="minorEastAsia" w:hAnsiTheme="minorHAnsi" w:cstheme="minorBidi"/>
            <w:noProof/>
            <w:sz w:val="22"/>
          </w:rPr>
          <w:tab/>
        </w:r>
        <w:r w:rsidR="003D0508" w:rsidRPr="00B323F2">
          <w:rPr>
            <w:rStyle w:val="Hyperlink"/>
            <w:noProof/>
          </w:rPr>
          <w:t>EQU - Equipment Detail Segment</w:t>
        </w:r>
        <w:r w:rsidR="003D0508">
          <w:rPr>
            <w:noProof/>
            <w:webHidden/>
          </w:rPr>
          <w:tab/>
        </w:r>
        <w:r w:rsidR="003D0508">
          <w:rPr>
            <w:noProof/>
            <w:webHidden/>
          </w:rPr>
          <w:fldChar w:fldCharType="begin"/>
        </w:r>
        <w:r w:rsidR="003D0508">
          <w:rPr>
            <w:noProof/>
            <w:webHidden/>
          </w:rPr>
          <w:instrText xml:space="preserve"> PAGEREF _Toc34378073 \h </w:instrText>
        </w:r>
        <w:r w:rsidR="003D0508">
          <w:rPr>
            <w:noProof/>
            <w:webHidden/>
          </w:rPr>
        </w:r>
        <w:r w:rsidR="003D0508">
          <w:rPr>
            <w:noProof/>
            <w:webHidden/>
          </w:rPr>
          <w:fldChar w:fldCharType="separate"/>
        </w:r>
        <w:r w:rsidR="00050005">
          <w:rPr>
            <w:noProof/>
            <w:webHidden/>
          </w:rPr>
          <w:t>31</w:t>
        </w:r>
        <w:r w:rsidR="003D0508">
          <w:rPr>
            <w:noProof/>
            <w:webHidden/>
          </w:rPr>
          <w:fldChar w:fldCharType="end"/>
        </w:r>
      </w:hyperlink>
    </w:p>
    <w:p w14:paraId="275A4DEF" w14:textId="25D7B052" w:rsidR="003D0508" w:rsidRDefault="00000000">
      <w:pPr>
        <w:pStyle w:val="TOC3"/>
        <w:rPr>
          <w:rFonts w:asciiTheme="minorHAnsi" w:eastAsiaTheme="minorEastAsia" w:hAnsiTheme="minorHAnsi" w:cstheme="minorBidi"/>
          <w:noProof/>
          <w:sz w:val="22"/>
        </w:rPr>
      </w:pPr>
      <w:hyperlink w:anchor="_Toc34378074" w:history="1">
        <w:r w:rsidR="003D0508" w:rsidRPr="00B323F2">
          <w:rPr>
            <w:rStyle w:val="Hyperlink"/>
            <w:noProof/>
          </w:rPr>
          <w:t>13.4.2</w:t>
        </w:r>
        <w:r w:rsidR="003D0508">
          <w:rPr>
            <w:rFonts w:asciiTheme="minorHAnsi" w:eastAsiaTheme="minorEastAsia" w:hAnsiTheme="minorHAnsi" w:cstheme="minorBidi"/>
            <w:noProof/>
            <w:sz w:val="22"/>
          </w:rPr>
          <w:tab/>
        </w:r>
        <w:r w:rsidR="003D0508" w:rsidRPr="00B323F2">
          <w:rPr>
            <w:rStyle w:val="Hyperlink"/>
            <w:noProof/>
          </w:rPr>
          <w:t>ISD – Interaction Status Detail Segment</w:t>
        </w:r>
        <w:r w:rsidR="003D0508">
          <w:rPr>
            <w:noProof/>
            <w:webHidden/>
          </w:rPr>
          <w:tab/>
        </w:r>
        <w:r w:rsidR="003D0508">
          <w:rPr>
            <w:noProof/>
            <w:webHidden/>
          </w:rPr>
          <w:fldChar w:fldCharType="begin"/>
        </w:r>
        <w:r w:rsidR="003D0508">
          <w:rPr>
            <w:noProof/>
            <w:webHidden/>
          </w:rPr>
          <w:instrText xml:space="preserve"> PAGEREF _Toc34378074 \h </w:instrText>
        </w:r>
        <w:r w:rsidR="003D0508">
          <w:rPr>
            <w:noProof/>
            <w:webHidden/>
          </w:rPr>
        </w:r>
        <w:r w:rsidR="003D0508">
          <w:rPr>
            <w:noProof/>
            <w:webHidden/>
          </w:rPr>
          <w:fldChar w:fldCharType="separate"/>
        </w:r>
        <w:r w:rsidR="00050005">
          <w:rPr>
            <w:noProof/>
            <w:webHidden/>
          </w:rPr>
          <w:t>32</w:t>
        </w:r>
        <w:r w:rsidR="003D0508">
          <w:rPr>
            <w:noProof/>
            <w:webHidden/>
          </w:rPr>
          <w:fldChar w:fldCharType="end"/>
        </w:r>
      </w:hyperlink>
    </w:p>
    <w:p w14:paraId="4E6C9E58" w14:textId="6FAE1115" w:rsidR="003D0508" w:rsidRDefault="00000000">
      <w:pPr>
        <w:pStyle w:val="TOC3"/>
        <w:rPr>
          <w:rFonts w:asciiTheme="minorHAnsi" w:eastAsiaTheme="minorEastAsia" w:hAnsiTheme="minorHAnsi" w:cstheme="minorBidi"/>
          <w:noProof/>
          <w:sz w:val="22"/>
        </w:rPr>
      </w:pPr>
      <w:hyperlink w:anchor="_Toc34378075" w:history="1">
        <w:r w:rsidR="003D0508" w:rsidRPr="00B323F2">
          <w:rPr>
            <w:rStyle w:val="Hyperlink"/>
            <w:noProof/>
          </w:rPr>
          <w:t>13.4.3</w:t>
        </w:r>
        <w:r w:rsidR="003D0508">
          <w:rPr>
            <w:rFonts w:asciiTheme="minorHAnsi" w:eastAsiaTheme="minorEastAsia" w:hAnsiTheme="minorHAnsi" w:cstheme="minorBidi"/>
            <w:noProof/>
            <w:sz w:val="22"/>
          </w:rPr>
          <w:tab/>
        </w:r>
        <w:r w:rsidR="003D0508" w:rsidRPr="00B323F2">
          <w:rPr>
            <w:rStyle w:val="Hyperlink"/>
            <w:noProof/>
          </w:rPr>
          <w:t>SAC – Specimen Container Detail Segment</w:t>
        </w:r>
        <w:r w:rsidR="003D0508">
          <w:rPr>
            <w:noProof/>
            <w:webHidden/>
          </w:rPr>
          <w:tab/>
        </w:r>
        <w:r w:rsidR="003D0508">
          <w:rPr>
            <w:noProof/>
            <w:webHidden/>
          </w:rPr>
          <w:fldChar w:fldCharType="begin"/>
        </w:r>
        <w:r w:rsidR="003D0508">
          <w:rPr>
            <w:noProof/>
            <w:webHidden/>
          </w:rPr>
          <w:instrText xml:space="preserve"> PAGEREF _Toc34378075 \h </w:instrText>
        </w:r>
        <w:r w:rsidR="003D0508">
          <w:rPr>
            <w:noProof/>
            <w:webHidden/>
          </w:rPr>
        </w:r>
        <w:r w:rsidR="003D0508">
          <w:rPr>
            <w:noProof/>
            <w:webHidden/>
          </w:rPr>
          <w:fldChar w:fldCharType="separate"/>
        </w:r>
        <w:r w:rsidR="00050005">
          <w:rPr>
            <w:noProof/>
            <w:webHidden/>
          </w:rPr>
          <w:t>33</w:t>
        </w:r>
        <w:r w:rsidR="003D0508">
          <w:rPr>
            <w:noProof/>
            <w:webHidden/>
          </w:rPr>
          <w:fldChar w:fldCharType="end"/>
        </w:r>
      </w:hyperlink>
    </w:p>
    <w:p w14:paraId="38036B9D" w14:textId="35F4703C" w:rsidR="003D0508" w:rsidRDefault="00000000">
      <w:pPr>
        <w:pStyle w:val="TOC3"/>
        <w:rPr>
          <w:rFonts w:asciiTheme="minorHAnsi" w:eastAsiaTheme="minorEastAsia" w:hAnsiTheme="minorHAnsi" w:cstheme="minorBidi"/>
          <w:noProof/>
          <w:sz w:val="22"/>
        </w:rPr>
      </w:pPr>
      <w:hyperlink w:anchor="_Toc34378076" w:history="1">
        <w:r w:rsidR="003D0508" w:rsidRPr="00B323F2">
          <w:rPr>
            <w:rStyle w:val="Hyperlink"/>
            <w:noProof/>
          </w:rPr>
          <w:t>13.4.4</w:t>
        </w:r>
        <w:r w:rsidR="003D0508">
          <w:rPr>
            <w:rFonts w:asciiTheme="minorHAnsi" w:eastAsiaTheme="minorEastAsia" w:hAnsiTheme="minorHAnsi" w:cstheme="minorBidi"/>
            <w:noProof/>
            <w:sz w:val="22"/>
          </w:rPr>
          <w:tab/>
        </w:r>
        <w:r w:rsidR="003D0508" w:rsidRPr="00B323F2">
          <w:rPr>
            <w:rStyle w:val="Hyperlink"/>
            <w:noProof/>
          </w:rPr>
          <w:t>INV – Inventory Detail Segment</w:t>
        </w:r>
        <w:r w:rsidR="003D0508">
          <w:rPr>
            <w:noProof/>
            <w:webHidden/>
          </w:rPr>
          <w:tab/>
        </w:r>
        <w:r w:rsidR="003D0508">
          <w:rPr>
            <w:noProof/>
            <w:webHidden/>
          </w:rPr>
          <w:fldChar w:fldCharType="begin"/>
        </w:r>
        <w:r w:rsidR="003D0508">
          <w:rPr>
            <w:noProof/>
            <w:webHidden/>
          </w:rPr>
          <w:instrText xml:space="preserve"> PAGEREF _Toc34378076 \h </w:instrText>
        </w:r>
        <w:r w:rsidR="003D0508">
          <w:rPr>
            <w:noProof/>
            <w:webHidden/>
          </w:rPr>
        </w:r>
        <w:r w:rsidR="003D0508">
          <w:rPr>
            <w:noProof/>
            <w:webHidden/>
          </w:rPr>
          <w:fldChar w:fldCharType="separate"/>
        </w:r>
        <w:r w:rsidR="00050005">
          <w:rPr>
            <w:noProof/>
            <w:webHidden/>
          </w:rPr>
          <w:t>46</w:t>
        </w:r>
        <w:r w:rsidR="003D0508">
          <w:rPr>
            <w:noProof/>
            <w:webHidden/>
          </w:rPr>
          <w:fldChar w:fldCharType="end"/>
        </w:r>
      </w:hyperlink>
    </w:p>
    <w:p w14:paraId="7644311C" w14:textId="1164035E" w:rsidR="003D0508" w:rsidRDefault="00000000">
      <w:pPr>
        <w:pStyle w:val="TOC3"/>
        <w:rPr>
          <w:rFonts w:asciiTheme="minorHAnsi" w:eastAsiaTheme="minorEastAsia" w:hAnsiTheme="minorHAnsi" w:cstheme="minorBidi"/>
          <w:noProof/>
          <w:sz w:val="22"/>
        </w:rPr>
      </w:pPr>
      <w:hyperlink w:anchor="_Toc34378077" w:history="1">
        <w:r w:rsidR="003D0508" w:rsidRPr="00B323F2">
          <w:rPr>
            <w:rStyle w:val="Hyperlink"/>
            <w:noProof/>
          </w:rPr>
          <w:t>13.4.5</w:t>
        </w:r>
        <w:r w:rsidR="003D0508">
          <w:rPr>
            <w:rFonts w:asciiTheme="minorHAnsi" w:eastAsiaTheme="minorEastAsia" w:hAnsiTheme="minorHAnsi" w:cstheme="minorBidi"/>
            <w:noProof/>
            <w:sz w:val="22"/>
          </w:rPr>
          <w:tab/>
        </w:r>
        <w:r w:rsidR="003D0508" w:rsidRPr="00B323F2">
          <w:rPr>
            <w:rStyle w:val="Hyperlink"/>
            <w:noProof/>
          </w:rPr>
          <w:t>ECD - Equipment Command Segment</w:t>
        </w:r>
        <w:r w:rsidR="003D0508">
          <w:rPr>
            <w:noProof/>
            <w:webHidden/>
          </w:rPr>
          <w:tab/>
        </w:r>
        <w:r w:rsidR="003D0508">
          <w:rPr>
            <w:noProof/>
            <w:webHidden/>
          </w:rPr>
          <w:fldChar w:fldCharType="begin"/>
        </w:r>
        <w:r w:rsidR="003D0508">
          <w:rPr>
            <w:noProof/>
            <w:webHidden/>
          </w:rPr>
          <w:instrText xml:space="preserve"> PAGEREF _Toc34378077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311CFF86" w14:textId="295361B6" w:rsidR="003D0508" w:rsidRDefault="00000000">
      <w:pPr>
        <w:pStyle w:val="TOC3"/>
        <w:rPr>
          <w:rFonts w:asciiTheme="minorHAnsi" w:eastAsiaTheme="minorEastAsia" w:hAnsiTheme="minorHAnsi" w:cstheme="minorBidi"/>
          <w:noProof/>
          <w:sz w:val="22"/>
        </w:rPr>
      </w:pPr>
      <w:hyperlink w:anchor="_Toc34378078" w:history="1">
        <w:r w:rsidR="003D0508" w:rsidRPr="00B323F2">
          <w:rPr>
            <w:rStyle w:val="Hyperlink"/>
            <w:noProof/>
          </w:rPr>
          <w:t>13.4.6</w:t>
        </w:r>
        <w:r w:rsidR="003D0508">
          <w:rPr>
            <w:rFonts w:asciiTheme="minorHAnsi" w:eastAsiaTheme="minorEastAsia" w:hAnsiTheme="minorHAnsi" w:cstheme="minorBidi"/>
            <w:noProof/>
            <w:sz w:val="22"/>
          </w:rPr>
          <w:tab/>
        </w:r>
        <w:r w:rsidR="003D0508" w:rsidRPr="00B323F2">
          <w:rPr>
            <w:rStyle w:val="Hyperlink"/>
            <w:noProof/>
          </w:rPr>
          <w:t>ECR - Equipment Command Response Segment</w:t>
        </w:r>
        <w:r w:rsidR="003D0508">
          <w:rPr>
            <w:noProof/>
            <w:webHidden/>
          </w:rPr>
          <w:tab/>
        </w:r>
        <w:r w:rsidR="003D0508">
          <w:rPr>
            <w:noProof/>
            <w:webHidden/>
          </w:rPr>
          <w:fldChar w:fldCharType="begin"/>
        </w:r>
        <w:r w:rsidR="003D0508">
          <w:rPr>
            <w:noProof/>
            <w:webHidden/>
          </w:rPr>
          <w:instrText xml:space="preserve"> PAGEREF _Toc34378078 \h </w:instrText>
        </w:r>
        <w:r w:rsidR="003D0508">
          <w:rPr>
            <w:noProof/>
            <w:webHidden/>
          </w:rPr>
        </w:r>
        <w:r w:rsidR="003D0508">
          <w:rPr>
            <w:noProof/>
            <w:webHidden/>
          </w:rPr>
          <w:fldChar w:fldCharType="separate"/>
        </w:r>
        <w:r w:rsidR="00050005">
          <w:rPr>
            <w:noProof/>
            <w:webHidden/>
          </w:rPr>
          <w:t>52</w:t>
        </w:r>
        <w:r w:rsidR="003D0508">
          <w:rPr>
            <w:noProof/>
            <w:webHidden/>
          </w:rPr>
          <w:fldChar w:fldCharType="end"/>
        </w:r>
      </w:hyperlink>
    </w:p>
    <w:p w14:paraId="4083975D" w14:textId="4B340E8A" w:rsidR="003D0508" w:rsidRDefault="00000000">
      <w:pPr>
        <w:pStyle w:val="TOC3"/>
        <w:rPr>
          <w:rFonts w:asciiTheme="minorHAnsi" w:eastAsiaTheme="minorEastAsia" w:hAnsiTheme="minorHAnsi" w:cstheme="minorBidi"/>
          <w:noProof/>
          <w:sz w:val="22"/>
        </w:rPr>
      </w:pPr>
      <w:hyperlink w:anchor="_Toc34378079" w:history="1">
        <w:r w:rsidR="003D0508" w:rsidRPr="00B323F2">
          <w:rPr>
            <w:rStyle w:val="Hyperlink"/>
            <w:noProof/>
          </w:rPr>
          <w:t>13.4.7</w:t>
        </w:r>
        <w:r w:rsidR="003D0508">
          <w:rPr>
            <w:rFonts w:asciiTheme="minorHAnsi" w:eastAsiaTheme="minorEastAsia" w:hAnsiTheme="minorHAnsi" w:cstheme="minorBidi"/>
            <w:noProof/>
            <w:sz w:val="22"/>
          </w:rPr>
          <w:tab/>
        </w:r>
        <w:r w:rsidR="003D0508" w:rsidRPr="00B323F2">
          <w:rPr>
            <w:rStyle w:val="Hyperlink"/>
            <w:noProof/>
          </w:rPr>
          <w:t>NDS - Notification Detail Segment</w:t>
        </w:r>
        <w:r w:rsidR="003D0508">
          <w:rPr>
            <w:noProof/>
            <w:webHidden/>
          </w:rPr>
          <w:tab/>
        </w:r>
        <w:r w:rsidR="003D0508">
          <w:rPr>
            <w:noProof/>
            <w:webHidden/>
          </w:rPr>
          <w:fldChar w:fldCharType="begin"/>
        </w:r>
        <w:r w:rsidR="003D0508">
          <w:rPr>
            <w:noProof/>
            <w:webHidden/>
          </w:rPr>
          <w:instrText xml:space="preserve"> PAGEREF _Toc34378079 \h </w:instrText>
        </w:r>
        <w:r w:rsidR="003D0508">
          <w:rPr>
            <w:noProof/>
            <w:webHidden/>
          </w:rPr>
        </w:r>
        <w:r w:rsidR="003D0508">
          <w:rPr>
            <w:noProof/>
            <w:webHidden/>
          </w:rPr>
          <w:fldChar w:fldCharType="separate"/>
        </w:r>
        <w:r w:rsidR="00050005">
          <w:rPr>
            <w:noProof/>
            <w:webHidden/>
          </w:rPr>
          <w:t>53</w:t>
        </w:r>
        <w:r w:rsidR="003D0508">
          <w:rPr>
            <w:noProof/>
            <w:webHidden/>
          </w:rPr>
          <w:fldChar w:fldCharType="end"/>
        </w:r>
      </w:hyperlink>
    </w:p>
    <w:p w14:paraId="1352A2E7" w14:textId="5F5C8B92" w:rsidR="003D0508" w:rsidRDefault="00000000">
      <w:pPr>
        <w:pStyle w:val="TOC3"/>
        <w:rPr>
          <w:rFonts w:asciiTheme="minorHAnsi" w:eastAsiaTheme="minorEastAsia" w:hAnsiTheme="minorHAnsi" w:cstheme="minorBidi"/>
          <w:noProof/>
          <w:sz w:val="22"/>
        </w:rPr>
      </w:pPr>
      <w:hyperlink w:anchor="_Toc34378080" w:history="1">
        <w:r w:rsidR="003D0508" w:rsidRPr="00B323F2">
          <w:rPr>
            <w:rStyle w:val="Hyperlink"/>
            <w:noProof/>
          </w:rPr>
          <w:t>13.4.8</w:t>
        </w:r>
        <w:r w:rsidR="003D0508">
          <w:rPr>
            <w:rFonts w:asciiTheme="minorHAnsi" w:eastAsiaTheme="minorEastAsia" w:hAnsiTheme="minorHAnsi" w:cstheme="minorBidi"/>
            <w:noProof/>
            <w:sz w:val="22"/>
          </w:rPr>
          <w:tab/>
        </w:r>
        <w:r w:rsidR="003D0508" w:rsidRPr="00B323F2">
          <w:rPr>
            <w:rStyle w:val="Hyperlink"/>
            <w:noProof/>
          </w:rPr>
          <w:t>CNS – Clear Notification Segment</w:t>
        </w:r>
        <w:r w:rsidR="003D0508">
          <w:rPr>
            <w:noProof/>
            <w:webHidden/>
          </w:rPr>
          <w:tab/>
        </w:r>
        <w:r w:rsidR="003D0508">
          <w:rPr>
            <w:noProof/>
            <w:webHidden/>
          </w:rPr>
          <w:fldChar w:fldCharType="begin"/>
        </w:r>
        <w:r w:rsidR="003D0508">
          <w:rPr>
            <w:noProof/>
            <w:webHidden/>
          </w:rPr>
          <w:instrText xml:space="preserve"> PAGEREF _Toc34378080 \h </w:instrText>
        </w:r>
        <w:r w:rsidR="003D0508">
          <w:rPr>
            <w:noProof/>
            <w:webHidden/>
          </w:rPr>
        </w:r>
        <w:r w:rsidR="003D0508">
          <w:rPr>
            <w:noProof/>
            <w:webHidden/>
          </w:rPr>
          <w:fldChar w:fldCharType="separate"/>
        </w:r>
        <w:r w:rsidR="00050005">
          <w:rPr>
            <w:noProof/>
            <w:webHidden/>
          </w:rPr>
          <w:t>54</w:t>
        </w:r>
        <w:r w:rsidR="003D0508">
          <w:rPr>
            <w:noProof/>
            <w:webHidden/>
          </w:rPr>
          <w:fldChar w:fldCharType="end"/>
        </w:r>
      </w:hyperlink>
    </w:p>
    <w:p w14:paraId="644042C5" w14:textId="0A284AF1" w:rsidR="003D0508" w:rsidRDefault="00000000">
      <w:pPr>
        <w:pStyle w:val="TOC3"/>
        <w:rPr>
          <w:rFonts w:asciiTheme="minorHAnsi" w:eastAsiaTheme="minorEastAsia" w:hAnsiTheme="minorHAnsi" w:cstheme="minorBidi"/>
          <w:noProof/>
          <w:sz w:val="22"/>
        </w:rPr>
      </w:pPr>
      <w:hyperlink w:anchor="_Toc34378081" w:history="1">
        <w:r w:rsidR="003D0508" w:rsidRPr="00B323F2">
          <w:rPr>
            <w:rStyle w:val="Hyperlink"/>
            <w:noProof/>
          </w:rPr>
          <w:t>13.4.9</w:t>
        </w:r>
        <w:r w:rsidR="003D0508">
          <w:rPr>
            <w:rFonts w:asciiTheme="minorHAnsi" w:eastAsiaTheme="minorEastAsia" w:hAnsiTheme="minorHAnsi" w:cstheme="minorBidi"/>
            <w:noProof/>
            <w:sz w:val="22"/>
          </w:rPr>
          <w:tab/>
        </w:r>
        <w:r w:rsidR="003D0508" w:rsidRPr="00B323F2">
          <w:rPr>
            <w:rStyle w:val="Hyperlink"/>
            <w:noProof/>
          </w:rPr>
          <w:t>TCC - Test Code Configuration Segment</w:t>
        </w:r>
        <w:r w:rsidR="003D0508">
          <w:rPr>
            <w:noProof/>
            <w:webHidden/>
          </w:rPr>
          <w:tab/>
        </w:r>
        <w:r w:rsidR="003D0508">
          <w:rPr>
            <w:noProof/>
            <w:webHidden/>
          </w:rPr>
          <w:fldChar w:fldCharType="begin"/>
        </w:r>
        <w:r w:rsidR="003D0508">
          <w:rPr>
            <w:noProof/>
            <w:webHidden/>
          </w:rPr>
          <w:instrText xml:space="preserve"> PAGEREF _Toc34378081 \h </w:instrText>
        </w:r>
        <w:r w:rsidR="003D0508">
          <w:rPr>
            <w:noProof/>
            <w:webHidden/>
          </w:rPr>
        </w:r>
        <w:r w:rsidR="003D0508">
          <w:rPr>
            <w:noProof/>
            <w:webHidden/>
          </w:rPr>
          <w:fldChar w:fldCharType="separate"/>
        </w:r>
        <w:r w:rsidR="00050005">
          <w:rPr>
            <w:noProof/>
            <w:webHidden/>
          </w:rPr>
          <w:t>55</w:t>
        </w:r>
        <w:r w:rsidR="003D0508">
          <w:rPr>
            <w:noProof/>
            <w:webHidden/>
          </w:rPr>
          <w:fldChar w:fldCharType="end"/>
        </w:r>
      </w:hyperlink>
    </w:p>
    <w:p w14:paraId="104E6B04" w14:textId="2A6CD5B3" w:rsidR="003D0508" w:rsidRDefault="00000000">
      <w:pPr>
        <w:pStyle w:val="TOC3"/>
        <w:rPr>
          <w:rFonts w:asciiTheme="minorHAnsi" w:eastAsiaTheme="minorEastAsia" w:hAnsiTheme="minorHAnsi" w:cstheme="minorBidi"/>
          <w:noProof/>
          <w:sz w:val="22"/>
        </w:rPr>
      </w:pPr>
      <w:hyperlink w:anchor="_Toc34378082" w:history="1">
        <w:r w:rsidR="003D0508" w:rsidRPr="00B323F2">
          <w:rPr>
            <w:rStyle w:val="Hyperlink"/>
            <w:noProof/>
          </w:rPr>
          <w:t>13.4.10</w:t>
        </w:r>
        <w:r w:rsidR="003D0508">
          <w:rPr>
            <w:rFonts w:asciiTheme="minorHAnsi" w:eastAsiaTheme="minorEastAsia" w:hAnsiTheme="minorHAnsi" w:cstheme="minorBidi"/>
            <w:noProof/>
            <w:sz w:val="22"/>
          </w:rPr>
          <w:tab/>
        </w:r>
        <w:r w:rsidR="003D0508" w:rsidRPr="00B323F2">
          <w:rPr>
            <w:rStyle w:val="Hyperlink"/>
            <w:noProof/>
          </w:rPr>
          <w:t>TCD - Test Code Detail Segment</w:t>
        </w:r>
        <w:r w:rsidR="003D0508">
          <w:rPr>
            <w:noProof/>
            <w:webHidden/>
          </w:rPr>
          <w:tab/>
        </w:r>
        <w:r w:rsidR="003D0508">
          <w:rPr>
            <w:noProof/>
            <w:webHidden/>
          </w:rPr>
          <w:fldChar w:fldCharType="begin"/>
        </w:r>
        <w:r w:rsidR="003D0508">
          <w:rPr>
            <w:noProof/>
            <w:webHidden/>
          </w:rPr>
          <w:instrText xml:space="preserve"> PAGEREF _Toc34378082 \h </w:instrText>
        </w:r>
        <w:r w:rsidR="003D0508">
          <w:rPr>
            <w:noProof/>
            <w:webHidden/>
          </w:rPr>
        </w:r>
        <w:r w:rsidR="003D0508">
          <w:rPr>
            <w:noProof/>
            <w:webHidden/>
          </w:rPr>
          <w:fldChar w:fldCharType="separate"/>
        </w:r>
        <w:r w:rsidR="00050005">
          <w:rPr>
            <w:noProof/>
            <w:webHidden/>
          </w:rPr>
          <w:t>58</w:t>
        </w:r>
        <w:r w:rsidR="003D0508">
          <w:rPr>
            <w:noProof/>
            <w:webHidden/>
          </w:rPr>
          <w:fldChar w:fldCharType="end"/>
        </w:r>
      </w:hyperlink>
    </w:p>
    <w:p w14:paraId="2B6C3E10" w14:textId="6AA3CB11" w:rsidR="003D0508" w:rsidRDefault="00000000">
      <w:pPr>
        <w:pStyle w:val="TOC3"/>
        <w:rPr>
          <w:rFonts w:asciiTheme="minorHAnsi" w:eastAsiaTheme="minorEastAsia" w:hAnsiTheme="minorHAnsi" w:cstheme="minorBidi"/>
          <w:noProof/>
          <w:sz w:val="22"/>
        </w:rPr>
      </w:pPr>
      <w:hyperlink w:anchor="_Toc34378083" w:history="1">
        <w:r w:rsidR="003D0508" w:rsidRPr="00B323F2">
          <w:rPr>
            <w:rStyle w:val="Hyperlink"/>
            <w:noProof/>
          </w:rPr>
          <w:t>13.4.11</w:t>
        </w:r>
        <w:r w:rsidR="003D0508">
          <w:rPr>
            <w:rFonts w:asciiTheme="minorHAnsi" w:eastAsiaTheme="minorEastAsia" w:hAnsiTheme="minorHAnsi" w:cstheme="minorBidi"/>
            <w:noProof/>
            <w:sz w:val="22"/>
          </w:rPr>
          <w:tab/>
        </w:r>
        <w:r w:rsidR="003D0508" w:rsidRPr="00B323F2">
          <w:rPr>
            <w:rStyle w:val="Hyperlink"/>
            <w:noProof/>
          </w:rPr>
          <w:t>SID – Substance Identifier Segment</w:t>
        </w:r>
        <w:r w:rsidR="003D0508">
          <w:rPr>
            <w:noProof/>
            <w:webHidden/>
          </w:rPr>
          <w:tab/>
        </w:r>
        <w:r w:rsidR="003D0508">
          <w:rPr>
            <w:noProof/>
            <w:webHidden/>
          </w:rPr>
          <w:fldChar w:fldCharType="begin"/>
        </w:r>
        <w:r w:rsidR="003D0508">
          <w:rPr>
            <w:noProof/>
            <w:webHidden/>
          </w:rPr>
          <w:instrText xml:space="preserve"> PAGEREF _Toc34378083 \h </w:instrText>
        </w:r>
        <w:r w:rsidR="003D0508">
          <w:rPr>
            <w:noProof/>
            <w:webHidden/>
          </w:rPr>
        </w:r>
        <w:r w:rsidR="003D0508">
          <w:rPr>
            <w:noProof/>
            <w:webHidden/>
          </w:rPr>
          <w:fldChar w:fldCharType="separate"/>
        </w:r>
        <w:r w:rsidR="00050005">
          <w:rPr>
            <w:noProof/>
            <w:webHidden/>
          </w:rPr>
          <w:t>60</w:t>
        </w:r>
        <w:r w:rsidR="003D0508">
          <w:rPr>
            <w:noProof/>
            <w:webHidden/>
          </w:rPr>
          <w:fldChar w:fldCharType="end"/>
        </w:r>
      </w:hyperlink>
    </w:p>
    <w:p w14:paraId="7295BBD5" w14:textId="58CF3342" w:rsidR="003D0508" w:rsidRDefault="00000000">
      <w:pPr>
        <w:pStyle w:val="TOC3"/>
        <w:rPr>
          <w:rFonts w:asciiTheme="minorHAnsi" w:eastAsiaTheme="minorEastAsia" w:hAnsiTheme="minorHAnsi" w:cstheme="minorBidi"/>
          <w:noProof/>
          <w:sz w:val="22"/>
        </w:rPr>
      </w:pPr>
      <w:hyperlink w:anchor="_Toc34378084" w:history="1">
        <w:r w:rsidR="003D0508" w:rsidRPr="00B323F2">
          <w:rPr>
            <w:rStyle w:val="Hyperlink"/>
            <w:noProof/>
          </w:rPr>
          <w:t>13.4.12</w:t>
        </w:r>
        <w:r w:rsidR="003D0508">
          <w:rPr>
            <w:rFonts w:asciiTheme="minorHAnsi" w:eastAsiaTheme="minorEastAsia" w:hAnsiTheme="minorHAnsi" w:cstheme="minorBidi"/>
            <w:noProof/>
            <w:sz w:val="22"/>
          </w:rPr>
          <w:tab/>
        </w:r>
        <w:r w:rsidR="003D0508" w:rsidRPr="00B323F2">
          <w:rPr>
            <w:rStyle w:val="Hyperlink"/>
            <w:noProof/>
          </w:rPr>
          <w:t>EQP - Equipment Log/Service Segment</w:t>
        </w:r>
        <w:r w:rsidR="003D0508">
          <w:rPr>
            <w:noProof/>
            <w:webHidden/>
          </w:rPr>
          <w:tab/>
        </w:r>
        <w:r w:rsidR="003D0508">
          <w:rPr>
            <w:noProof/>
            <w:webHidden/>
          </w:rPr>
          <w:fldChar w:fldCharType="begin"/>
        </w:r>
        <w:r w:rsidR="003D0508">
          <w:rPr>
            <w:noProof/>
            <w:webHidden/>
          </w:rPr>
          <w:instrText xml:space="preserve"> PAGEREF _Toc34378084 \h </w:instrText>
        </w:r>
        <w:r w:rsidR="003D0508">
          <w:rPr>
            <w:noProof/>
            <w:webHidden/>
          </w:rPr>
        </w:r>
        <w:r w:rsidR="003D0508">
          <w:rPr>
            <w:noProof/>
            <w:webHidden/>
          </w:rPr>
          <w:fldChar w:fldCharType="separate"/>
        </w:r>
        <w:r w:rsidR="00050005">
          <w:rPr>
            <w:noProof/>
            <w:webHidden/>
          </w:rPr>
          <w:t>61</w:t>
        </w:r>
        <w:r w:rsidR="003D0508">
          <w:rPr>
            <w:noProof/>
            <w:webHidden/>
          </w:rPr>
          <w:fldChar w:fldCharType="end"/>
        </w:r>
      </w:hyperlink>
    </w:p>
    <w:p w14:paraId="7553DA47" w14:textId="131214C1" w:rsidR="003D0508" w:rsidRDefault="00000000">
      <w:pPr>
        <w:pStyle w:val="TOC3"/>
        <w:rPr>
          <w:rFonts w:asciiTheme="minorHAnsi" w:eastAsiaTheme="minorEastAsia" w:hAnsiTheme="minorHAnsi" w:cstheme="minorBidi"/>
          <w:noProof/>
          <w:sz w:val="22"/>
        </w:rPr>
      </w:pPr>
      <w:hyperlink w:anchor="_Toc34378085" w:history="1">
        <w:r w:rsidR="003D0508" w:rsidRPr="00B323F2">
          <w:rPr>
            <w:rStyle w:val="Hyperlink"/>
            <w:noProof/>
          </w:rPr>
          <w:t>13.4.13</w:t>
        </w:r>
        <w:r w:rsidR="003D0508">
          <w:rPr>
            <w:rFonts w:asciiTheme="minorHAnsi" w:eastAsiaTheme="minorEastAsia" w:hAnsiTheme="minorHAnsi" w:cstheme="minorBidi"/>
            <w:noProof/>
            <w:sz w:val="22"/>
          </w:rPr>
          <w:tab/>
        </w:r>
        <w:r w:rsidR="003D0508" w:rsidRPr="00B323F2">
          <w:rPr>
            <w:rStyle w:val="Hyperlink"/>
            <w:noProof/>
          </w:rPr>
          <w:t>DST – Transport Destination Segment</w:t>
        </w:r>
        <w:r w:rsidR="003D0508">
          <w:rPr>
            <w:noProof/>
            <w:webHidden/>
          </w:rPr>
          <w:tab/>
        </w:r>
        <w:r w:rsidR="003D0508">
          <w:rPr>
            <w:noProof/>
            <w:webHidden/>
          </w:rPr>
          <w:fldChar w:fldCharType="begin"/>
        </w:r>
        <w:r w:rsidR="003D0508">
          <w:rPr>
            <w:noProof/>
            <w:webHidden/>
          </w:rPr>
          <w:instrText xml:space="preserve"> PAGEREF _Toc34378085 \h </w:instrText>
        </w:r>
        <w:r w:rsidR="003D0508">
          <w:rPr>
            <w:noProof/>
            <w:webHidden/>
          </w:rPr>
        </w:r>
        <w:r w:rsidR="003D0508">
          <w:rPr>
            <w:noProof/>
            <w:webHidden/>
          </w:rPr>
          <w:fldChar w:fldCharType="separate"/>
        </w:r>
        <w:r w:rsidR="00050005">
          <w:rPr>
            <w:noProof/>
            <w:webHidden/>
          </w:rPr>
          <w:t>62</w:t>
        </w:r>
        <w:r w:rsidR="003D0508">
          <w:rPr>
            <w:noProof/>
            <w:webHidden/>
          </w:rPr>
          <w:fldChar w:fldCharType="end"/>
        </w:r>
      </w:hyperlink>
    </w:p>
    <w:p w14:paraId="2CE9D865" w14:textId="6869C024" w:rsidR="003D0508" w:rsidRDefault="00000000">
      <w:pPr>
        <w:pStyle w:val="TOC2"/>
        <w:rPr>
          <w:rFonts w:asciiTheme="minorHAnsi" w:eastAsiaTheme="minorEastAsia" w:hAnsiTheme="minorHAnsi" w:cstheme="minorBidi"/>
          <w:b w:val="0"/>
          <w:kern w:val="0"/>
          <w:sz w:val="22"/>
          <w:szCs w:val="22"/>
        </w:rPr>
      </w:pPr>
      <w:hyperlink w:anchor="_Toc34378086" w:history="1">
        <w:r w:rsidR="003D0508" w:rsidRPr="00B323F2">
          <w:rPr>
            <w:rStyle w:val="Hyperlink"/>
          </w:rPr>
          <w:t>13.5</w:t>
        </w:r>
        <w:r w:rsidR="003D0508">
          <w:rPr>
            <w:rFonts w:asciiTheme="minorHAnsi" w:eastAsiaTheme="minorEastAsia" w:hAnsiTheme="minorHAnsi" w:cstheme="minorBidi"/>
            <w:b w:val="0"/>
            <w:kern w:val="0"/>
            <w:sz w:val="22"/>
            <w:szCs w:val="22"/>
          </w:rPr>
          <w:tab/>
        </w:r>
        <w:r w:rsidR="003D0508" w:rsidRPr="00B323F2">
          <w:rPr>
            <w:rStyle w:val="Hyperlink"/>
          </w:rPr>
          <w:t>Notes regarding usage</w:t>
        </w:r>
        <w:r w:rsidR="003D0508">
          <w:rPr>
            <w:webHidden/>
          </w:rPr>
          <w:tab/>
        </w:r>
        <w:r w:rsidR="003D0508">
          <w:rPr>
            <w:webHidden/>
          </w:rPr>
          <w:fldChar w:fldCharType="begin"/>
        </w:r>
        <w:r w:rsidR="003D0508">
          <w:rPr>
            <w:webHidden/>
          </w:rPr>
          <w:instrText xml:space="preserve"> PAGEREF _Toc34378086 \h </w:instrText>
        </w:r>
        <w:r w:rsidR="003D0508">
          <w:rPr>
            <w:webHidden/>
          </w:rPr>
        </w:r>
        <w:r w:rsidR="003D0508">
          <w:rPr>
            <w:webHidden/>
          </w:rPr>
          <w:fldChar w:fldCharType="separate"/>
        </w:r>
        <w:r w:rsidR="00050005">
          <w:rPr>
            <w:webHidden/>
          </w:rPr>
          <w:t>63</w:t>
        </w:r>
        <w:r w:rsidR="003D0508">
          <w:rPr>
            <w:webHidden/>
          </w:rPr>
          <w:fldChar w:fldCharType="end"/>
        </w:r>
      </w:hyperlink>
    </w:p>
    <w:p w14:paraId="221F653F" w14:textId="7752E66E" w:rsidR="003D0508" w:rsidRDefault="00000000">
      <w:pPr>
        <w:pStyle w:val="TOC3"/>
        <w:rPr>
          <w:rFonts w:asciiTheme="minorHAnsi" w:eastAsiaTheme="minorEastAsia" w:hAnsiTheme="minorHAnsi" w:cstheme="minorBidi"/>
          <w:noProof/>
          <w:sz w:val="22"/>
        </w:rPr>
      </w:pPr>
      <w:hyperlink w:anchor="_Toc34378087" w:history="1">
        <w:r w:rsidR="003D0508" w:rsidRPr="00B323F2">
          <w:rPr>
            <w:rStyle w:val="Hyperlink"/>
            <w:noProof/>
          </w:rPr>
          <w:t>13.5.1</w:t>
        </w:r>
        <w:r w:rsidR="003D0508">
          <w:rPr>
            <w:rFonts w:asciiTheme="minorHAnsi" w:eastAsiaTheme="minorEastAsia" w:hAnsiTheme="minorHAnsi" w:cstheme="minorBidi"/>
            <w:noProof/>
            <w:sz w:val="22"/>
          </w:rPr>
          <w:tab/>
        </w:r>
        <w:r w:rsidR="003D0508" w:rsidRPr="00B323F2">
          <w:rPr>
            <w:rStyle w:val="Hyperlink"/>
            <w:noProof/>
          </w:rPr>
          <w:t>Other Required Original HL7 Messages</w:t>
        </w:r>
        <w:r w:rsidR="003D0508">
          <w:rPr>
            <w:noProof/>
            <w:webHidden/>
          </w:rPr>
          <w:tab/>
        </w:r>
        <w:r w:rsidR="003D0508">
          <w:rPr>
            <w:noProof/>
            <w:webHidden/>
          </w:rPr>
          <w:fldChar w:fldCharType="begin"/>
        </w:r>
        <w:r w:rsidR="003D0508">
          <w:rPr>
            <w:noProof/>
            <w:webHidden/>
          </w:rPr>
          <w:instrText xml:space="preserve"> PAGEREF _Toc34378087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297BF176" w14:textId="54912DEF" w:rsidR="003D0508" w:rsidRDefault="00000000">
      <w:pPr>
        <w:pStyle w:val="TOC3"/>
        <w:rPr>
          <w:rFonts w:asciiTheme="minorHAnsi" w:eastAsiaTheme="minorEastAsia" w:hAnsiTheme="minorHAnsi" w:cstheme="minorBidi"/>
          <w:noProof/>
          <w:sz w:val="22"/>
        </w:rPr>
      </w:pPr>
      <w:hyperlink w:anchor="_Toc34378088" w:history="1">
        <w:r w:rsidR="003D0508" w:rsidRPr="00B323F2">
          <w:rPr>
            <w:rStyle w:val="Hyperlink"/>
            <w:noProof/>
          </w:rPr>
          <w:t>13.5.2</w:t>
        </w:r>
        <w:r w:rsidR="003D0508">
          <w:rPr>
            <w:rFonts w:asciiTheme="minorHAnsi" w:eastAsiaTheme="minorEastAsia" w:hAnsiTheme="minorHAnsi" w:cstheme="minorBidi"/>
            <w:noProof/>
            <w:sz w:val="22"/>
          </w:rPr>
          <w:tab/>
        </w:r>
        <w:r w:rsidR="003D0508" w:rsidRPr="00B323F2">
          <w:rPr>
            <w:rStyle w:val="Hyperlink"/>
            <w:noProof/>
          </w:rPr>
          <w:t>Transfer of Laboratory Test Orders and Results</w:t>
        </w:r>
        <w:r w:rsidR="003D0508">
          <w:rPr>
            <w:noProof/>
            <w:webHidden/>
          </w:rPr>
          <w:tab/>
        </w:r>
        <w:r w:rsidR="003D0508">
          <w:rPr>
            <w:noProof/>
            <w:webHidden/>
          </w:rPr>
          <w:fldChar w:fldCharType="begin"/>
        </w:r>
        <w:r w:rsidR="003D0508">
          <w:rPr>
            <w:noProof/>
            <w:webHidden/>
          </w:rPr>
          <w:instrText xml:space="preserve"> PAGEREF _Toc34378088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2EB11F6" w14:textId="5C370313" w:rsidR="003D0508" w:rsidRDefault="00000000">
      <w:pPr>
        <w:pStyle w:val="TOC3"/>
        <w:rPr>
          <w:rFonts w:asciiTheme="minorHAnsi" w:eastAsiaTheme="minorEastAsia" w:hAnsiTheme="minorHAnsi" w:cstheme="minorBidi"/>
          <w:noProof/>
          <w:sz w:val="22"/>
        </w:rPr>
      </w:pPr>
      <w:hyperlink w:anchor="_Toc34378089" w:history="1">
        <w:r w:rsidR="003D0508" w:rsidRPr="00B323F2">
          <w:rPr>
            <w:rStyle w:val="Hyperlink"/>
            <w:noProof/>
          </w:rPr>
          <w:t>13.5.3</w:t>
        </w:r>
        <w:r w:rsidR="003D0508">
          <w:rPr>
            <w:rFonts w:asciiTheme="minorHAnsi" w:eastAsiaTheme="minorEastAsia" w:hAnsiTheme="minorHAnsi" w:cstheme="minorBidi"/>
            <w:noProof/>
            <w:sz w:val="22"/>
          </w:rPr>
          <w:tab/>
        </w:r>
        <w:r w:rsidR="003D0508" w:rsidRPr="00B323F2">
          <w:rPr>
            <w:rStyle w:val="Hyperlink"/>
            <w:noProof/>
          </w:rPr>
          <w:t>Transfer of QC Results</w:t>
        </w:r>
        <w:r w:rsidR="003D0508">
          <w:rPr>
            <w:noProof/>
            <w:webHidden/>
          </w:rPr>
          <w:tab/>
        </w:r>
        <w:r w:rsidR="003D0508">
          <w:rPr>
            <w:noProof/>
            <w:webHidden/>
          </w:rPr>
          <w:fldChar w:fldCharType="begin"/>
        </w:r>
        <w:r w:rsidR="003D0508">
          <w:rPr>
            <w:noProof/>
            <w:webHidden/>
          </w:rPr>
          <w:instrText xml:space="preserve"> PAGEREF _Toc34378089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5F1CD8E4" w14:textId="08B68CE9" w:rsidR="003D0508" w:rsidRDefault="00000000">
      <w:pPr>
        <w:pStyle w:val="TOC3"/>
        <w:rPr>
          <w:rFonts w:asciiTheme="minorHAnsi" w:eastAsiaTheme="minorEastAsia" w:hAnsiTheme="minorHAnsi" w:cstheme="minorBidi"/>
          <w:noProof/>
          <w:sz w:val="22"/>
        </w:rPr>
      </w:pPr>
      <w:hyperlink w:anchor="_Toc34378090" w:history="1">
        <w:r w:rsidR="003D0508" w:rsidRPr="00B323F2">
          <w:rPr>
            <w:rStyle w:val="Hyperlink"/>
            <w:noProof/>
          </w:rPr>
          <w:t>13.5.4</w:t>
        </w:r>
        <w:r w:rsidR="003D0508">
          <w:rPr>
            <w:rFonts w:asciiTheme="minorHAnsi" w:eastAsiaTheme="minorEastAsia" w:hAnsiTheme="minorHAnsi" w:cstheme="minorBidi"/>
            <w:noProof/>
            <w:sz w:val="22"/>
          </w:rPr>
          <w:tab/>
        </w:r>
        <w:r w:rsidR="003D0508" w:rsidRPr="00B323F2">
          <w:rPr>
            <w:rStyle w:val="Hyperlink"/>
            <w:noProof/>
          </w:rPr>
          <w:t>Query for Order Information – Triggers for Download of Test Orders</w:t>
        </w:r>
        <w:r w:rsidR="003D0508">
          <w:rPr>
            <w:noProof/>
            <w:webHidden/>
          </w:rPr>
          <w:tab/>
        </w:r>
        <w:r w:rsidR="003D0508">
          <w:rPr>
            <w:noProof/>
            <w:webHidden/>
          </w:rPr>
          <w:fldChar w:fldCharType="begin"/>
        </w:r>
        <w:r w:rsidR="003D0508">
          <w:rPr>
            <w:noProof/>
            <w:webHidden/>
          </w:rPr>
          <w:instrText xml:space="preserve"> PAGEREF _Toc34378090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70B98A74" w14:textId="1E08E2DC" w:rsidR="003D0508" w:rsidRDefault="00000000">
      <w:pPr>
        <w:pStyle w:val="TOC3"/>
        <w:rPr>
          <w:rFonts w:asciiTheme="minorHAnsi" w:eastAsiaTheme="minorEastAsia" w:hAnsiTheme="minorHAnsi" w:cstheme="minorBidi"/>
          <w:noProof/>
          <w:sz w:val="22"/>
        </w:rPr>
      </w:pPr>
      <w:hyperlink w:anchor="_Toc34378091" w:history="1">
        <w:r w:rsidR="003D0508" w:rsidRPr="00B323F2">
          <w:rPr>
            <w:rStyle w:val="Hyperlink"/>
            <w:noProof/>
          </w:rPr>
          <w:t>13.5.5</w:t>
        </w:r>
        <w:r w:rsidR="003D0508">
          <w:rPr>
            <w:rFonts w:asciiTheme="minorHAnsi" w:eastAsiaTheme="minorEastAsia" w:hAnsiTheme="minorHAnsi" w:cstheme="minorBidi"/>
            <w:noProof/>
            <w:sz w:val="22"/>
          </w:rPr>
          <w:tab/>
        </w:r>
        <w:r w:rsidR="003D0508" w:rsidRPr="00B323F2">
          <w:rPr>
            <w:rStyle w:val="Hyperlink"/>
            <w:noProof/>
          </w:rPr>
          <w:t>Transfer of Additional Information for Automated Processing</w:t>
        </w:r>
        <w:r w:rsidR="003D0508">
          <w:rPr>
            <w:noProof/>
            <w:webHidden/>
          </w:rPr>
          <w:tab/>
        </w:r>
        <w:r w:rsidR="003D0508">
          <w:rPr>
            <w:noProof/>
            <w:webHidden/>
          </w:rPr>
          <w:fldChar w:fldCharType="begin"/>
        </w:r>
        <w:r w:rsidR="003D0508">
          <w:rPr>
            <w:noProof/>
            <w:webHidden/>
          </w:rPr>
          <w:instrText xml:space="preserve"> PAGEREF _Toc34378091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19016600" w14:textId="038F8FBD" w:rsidR="003D0508" w:rsidRDefault="00000000">
      <w:pPr>
        <w:pStyle w:val="TOC3"/>
        <w:rPr>
          <w:rFonts w:asciiTheme="minorHAnsi" w:eastAsiaTheme="minorEastAsia" w:hAnsiTheme="minorHAnsi" w:cstheme="minorBidi"/>
          <w:noProof/>
          <w:sz w:val="22"/>
        </w:rPr>
      </w:pPr>
      <w:hyperlink w:anchor="_Toc34378092" w:history="1">
        <w:r w:rsidR="003D0508" w:rsidRPr="00B323F2">
          <w:rPr>
            <w:rStyle w:val="Hyperlink"/>
            <w:noProof/>
          </w:rPr>
          <w:t>13.5.6</w:t>
        </w:r>
        <w:r w:rsidR="003D0508">
          <w:rPr>
            <w:rFonts w:asciiTheme="minorHAnsi" w:eastAsiaTheme="minorEastAsia" w:hAnsiTheme="minorHAnsi" w:cstheme="minorBidi"/>
            <w:noProof/>
            <w:sz w:val="22"/>
          </w:rPr>
          <w:tab/>
        </w:r>
        <w:r w:rsidR="003D0508" w:rsidRPr="00B323F2">
          <w:rPr>
            <w:rStyle w:val="Hyperlink"/>
            <w:noProof/>
          </w:rPr>
          <w:t>Working With Non-Substance Inventory Items</w:t>
        </w:r>
        <w:r w:rsidR="003D0508">
          <w:rPr>
            <w:noProof/>
            <w:webHidden/>
          </w:rPr>
          <w:tab/>
        </w:r>
        <w:r w:rsidR="003D0508">
          <w:rPr>
            <w:noProof/>
            <w:webHidden/>
          </w:rPr>
          <w:fldChar w:fldCharType="begin"/>
        </w:r>
        <w:r w:rsidR="003D0508">
          <w:rPr>
            <w:noProof/>
            <w:webHidden/>
          </w:rPr>
          <w:instrText xml:space="preserve"> PAGEREF _Toc34378092 \h </w:instrText>
        </w:r>
        <w:r w:rsidR="003D0508">
          <w:rPr>
            <w:noProof/>
            <w:webHidden/>
          </w:rPr>
        </w:r>
        <w:r w:rsidR="003D0508">
          <w:rPr>
            <w:noProof/>
            <w:webHidden/>
          </w:rPr>
          <w:fldChar w:fldCharType="separate"/>
        </w:r>
        <w:r w:rsidR="00050005">
          <w:rPr>
            <w:noProof/>
            <w:webHidden/>
          </w:rPr>
          <w:t>63</w:t>
        </w:r>
        <w:r w:rsidR="003D0508">
          <w:rPr>
            <w:noProof/>
            <w:webHidden/>
          </w:rPr>
          <w:fldChar w:fldCharType="end"/>
        </w:r>
      </w:hyperlink>
    </w:p>
    <w:p w14:paraId="65B2CA2A" w14:textId="0AFC104F" w:rsidR="003D0508" w:rsidRDefault="00000000">
      <w:pPr>
        <w:pStyle w:val="TOC2"/>
        <w:rPr>
          <w:rFonts w:asciiTheme="minorHAnsi" w:eastAsiaTheme="minorEastAsia" w:hAnsiTheme="minorHAnsi" w:cstheme="minorBidi"/>
          <w:b w:val="0"/>
          <w:kern w:val="0"/>
          <w:sz w:val="22"/>
          <w:szCs w:val="22"/>
        </w:rPr>
      </w:pPr>
      <w:hyperlink w:anchor="_Toc34378093" w:history="1">
        <w:r w:rsidR="003D0508" w:rsidRPr="00B323F2">
          <w:rPr>
            <w:rStyle w:val="Hyperlink"/>
          </w:rPr>
          <w:t>13.6</w:t>
        </w:r>
        <w:r w:rsidR="003D0508">
          <w:rPr>
            <w:rFonts w:asciiTheme="minorHAnsi" w:eastAsiaTheme="minorEastAsia" w:hAnsiTheme="minorHAnsi" w:cstheme="minorBidi"/>
            <w:b w:val="0"/>
            <w:kern w:val="0"/>
            <w:sz w:val="22"/>
            <w:szCs w:val="22"/>
          </w:rPr>
          <w:tab/>
        </w:r>
        <w:r w:rsidR="003D0508" w:rsidRPr="00B323F2">
          <w:rPr>
            <w:rStyle w:val="Hyperlink"/>
          </w:rPr>
          <w:t>Example Messages</w:t>
        </w:r>
        <w:r w:rsidR="003D0508">
          <w:rPr>
            <w:webHidden/>
          </w:rPr>
          <w:tab/>
        </w:r>
        <w:r w:rsidR="003D0508">
          <w:rPr>
            <w:webHidden/>
          </w:rPr>
          <w:fldChar w:fldCharType="begin"/>
        </w:r>
        <w:r w:rsidR="003D0508">
          <w:rPr>
            <w:webHidden/>
          </w:rPr>
          <w:instrText xml:space="preserve"> PAGEREF _Toc34378093 \h </w:instrText>
        </w:r>
        <w:r w:rsidR="003D0508">
          <w:rPr>
            <w:webHidden/>
          </w:rPr>
        </w:r>
        <w:r w:rsidR="003D0508">
          <w:rPr>
            <w:webHidden/>
          </w:rPr>
          <w:fldChar w:fldCharType="separate"/>
        </w:r>
        <w:r w:rsidR="00050005">
          <w:rPr>
            <w:webHidden/>
          </w:rPr>
          <w:t>64</w:t>
        </w:r>
        <w:r w:rsidR="003D0508">
          <w:rPr>
            <w:webHidden/>
          </w:rPr>
          <w:fldChar w:fldCharType="end"/>
        </w:r>
      </w:hyperlink>
    </w:p>
    <w:p w14:paraId="1702A7FE" w14:textId="41F28256" w:rsidR="003D0508" w:rsidRDefault="00000000">
      <w:pPr>
        <w:pStyle w:val="TOC3"/>
        <w:rPr>
          <w:rFonts w:asciiTheme="minorHAnsi" w:eastAsiaTheme="minorEastAsia" w:hAnsiTheme="minorHAnsi" w:cstheme="minorBidi"/>
          <w:noProof/>
          <w:sz w:val="22"/>
        </w:rPr>
      </w:pPr>
      <w:hyperlink w:anchor="_Toc34378094" w:history="1">
        <w:r w:rsidR="003D0508" w:rsidRPr="00B323F2">
          <w:rPr>
            <w:rStyle w:val="Hyperlink"/>
            <w:noProof/>
          </w:rPr>
          <w:t>13.6.1</w:t>
        </w:r>
        <w:r w:rsidR="003D0508">
          <w:rPr>
            <w:rFonts w:asciiTheme="minorHAnsi" w:eastAsiaTheme="minorEastAsia" w:hAnsiTheme="minorHAnsi" w:cstheme="minorBidi"/>
            <w:noProof/>
            <w:sz w:val="22"/>
          </w:rPr>
          <w:tab/>
        </w:r>
        <w:r w:rsidR="003D0508" w:rsidRPr="00B323F2">
          <w:rPr>
            <w:rStyle w:val="Hyperlink"/>
            <w:noProof/>
          </w:rPr>
          <w:t>Automated Equipment Status Update</w:t>
        </w:r>
        <w:r w:rsidR="003D0508">
          <w:rPr>
            <w:noProof/>
            <w:webHidden/>
          </w:rPr>
          <w:tab/>
        </w:r>
        <w:r w:rsidR="003D0508">
          <w:rPr>
            <w:noProof/>
            <w:webHidden/>
          </w:rPr>
          <w:fldChar w:fldCharType="begin"/>
        </w:r>
        <w:r w:rsidR="003D0508">
          <w:rPr>
            <w:noProof/>
            <w:webHidden/>
          </w:rPr>
          <w:instrText xml:space="preserve"> PAGEREF _Toc34378094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5BF382FA" w14:textId="12F3FF2A" w:rsidR="003D0508" w:rsidRDefault="00000000">
      <w:pPr>
        <w:pStyle w:val="TOC3"/>
        <w:rPr>
          <w:rFonts w:asciiTheme="minorHAnsi" w:eastAsiaTheme="minorEastAsia" w:hAnsiTheme="minorHAnsi" w:cstheme="minorBidi"/>
          <w:noProof/>
          <w:sz w:val="22"/>
        </w:rPr>
      </w:pPr>
      <w:hyperlink w:anchor="_Toc34378095" w:history="1">
        <w:r w:rsidR="003D0508" w:rsidRPr="00B323F2">
          <w:rPr>
            <w:rStyle w:val="Hyperlink"/>
            <w:noProof/>
          </w:rPr>
          <w:t>13.6.2</w:t>
        </w:r>
        <w:r w:rsidR="003D0508">
          <w:rPr>
            <w:rFonts w:asciiTheme="minorHAnsi" w:eastAsiaTheme="minorEastAsia" w:hAnsiTheme="minorHAnsi" w:cstheme="minorBidi"/>
            <w:noProof/>
            <w:sz w:val="22"/>
          </w:rPr>
          <w:tab/>
        </w:r>
        <w:r w:rsidR="003D0508" w:rsidRPr="00B323F2">
          <w:rPr>
            <w:rStyle w:val="Hyperlink"/>
            <w:noProof/>
          </w:rPr>
          <w:t>Automated Equipment Status Request</w:t>
        </w:r>
        <w:r w:rsidR="003D0508">
          <w:rPr>
            <w:noProof/>
            <w:webHidden/>
          </w:rPr>
          <w:tab/>
        </w:r>
        <w:r w:rsidR="003D0508">
          <w:rPr>
            <w:noProof/>
            <w:webHidden/>
          </w:rPr>
          <w:fldChar w:fldCharType="begin"/>
        </w:r>
        <w:r w:rsidR="003D0508">
          <w:rPr>
            <w:noProof/>
            <w:webHidden/>
          </w:rPr>
          <w:instrText xml:space="preserve"> PAGEREF _Toc34378095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27F4AA81" w14:textId="080F812E" w:rsidR="003D0508" w:rsidRDefault="00000000">
      <w:pPr>
        <w:pStyle w:val="TOC3"/>
        <w:rPr>
          <w:rFonts w:asciiTheme="minorHAnsi" w:eastAsiaTheme="minorEastAsia" w:hAnsiTheme="minorHAnsi" w:cstheme="minorBidi"/>
          <w:noProof/>
          <w:sz w:val="22"/>
        </w:rPr>
      </w:pPr>
      <w:hyperlink w:anchor="_Toc34378096" w:history="1">
        <w:r w:rsidR="003D0508" w:rsidRPr="00B323F2">
          <w:rPr>
            <w:rStyle w:val="Hyperlink"/>
            <w:noProof/>
          </w:rPr>
          <w:t>13.6.3</w:t>
        </w:r>
        <w:r w:rsidR="003D0508">
          <w:rPr>
            <w:rFonts w:asciiTheme="minorHAnsi" w:eastAsiaTheme="minorEastAsia" w:hAnsiTheme="minorHAnsi" w:cstheme="minorBidi"/>
            <w:noProof/>
            <w:sz w:val="22"/>
          </w:rPr>
          <w:tab/>
        </w:r>
        <w:r w:rsidR="003D0508" w:rsidRPr="00B323F2">
          <w:rPr>
            <w:rStyle w:val="Hyperlink"/>
            <w:noProof/>
          </w:rPr>
          <w:t>Specimen Status Update</w:t>
        </w:r>
        <w:r w:rsidR="003D0508">
          <w:rPr>
            <w:noProof/>
            <w:webHidden/>
          </w:rPr>
          <w:tab/>
        </w:r>
        <w:r w:rsidR="003D0508">
          <w:rPr>
            <w:noProof/>
            <w:webHidden/>
          </w:rPr>
          <w:fldChar w:fldCharType="begin"/>
        </w:r>
        <w:r w:rsidR="003D0508">
          <w:rPr>
            <w:noProof/>
            <w:webHidden/>
          </w:rPr>
          <w:instrText xml:space="preserve"> PAGEREF _Toc34378096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703DF01A" w14:textId="60003A8A" w:rsidR="003D0508" w:rsidRDefault="00000000">
      <w:pPr>
        <w:pStyle w:val="TOC3"/>
        <w:rPr>
          <w:rFonts w:asciiTheme="minorHAnsi" w:eastAsiaTheme="minorEastAsia" w:hAnsiTheme="minorHAnsi" w:cstheme="minorBidi"/>
          <w:noProof/>
          <w:sz w:val="22"/>
        </w:rPr>
      </w:pPr>
      <w:hyperlink w:anchor="_Toc34378097" w:history="1">
        <w:r w:rsidR="003D0508" w:rsidRPr="00B323F2">
          <w:rPr>
            <w:rStyle w:val="Hyperlink"/>
            <w:noProof/>
          </w:rPr>
          <w:t>13.6.4</w:t>
        </w:r>
        <w:r w:rsidR="003D0508">
          <w:rPr>
            <w:rFonts w:asciiTheme="minorHAnsi" w:eastAsiaTheme="minorEastAsia" w:hAnsiTheme="minorHAnsi" w:cstheme="minorBidi"/>
            <w:noProof/>
            <w:sz w:val="22"/>
          </w:rPr>
          <w:tab/>
        </w:r>
        <w:r w:rsidR="003D0508" w:rsidRPr="00B323F2">
          <w:rPr>
            <w:rStyle w:val="Hyperlink"/>
            <w:noProof/>
          </w:rPr>
          <w:t>Specimen Status Request</w:t>
        </w:r>
        <w:r w:rsidR="003D0508">
          <w:rPr>
            <w:noProof/>
            <w:webHidden/>
          </w:rPr>
          <w:tab/>
        </w:r>
        <w:r w:rsidR="003D0508">
          <w:rPr>
            <w:noProof/>
            <w:webHidden/>
          </w:rPr>
          <w:fldChar w:fldCharType="begin"/>
        </w:r>
        <w:r w:rsidR="003D0508">
          <w:rPr>
            <w:noProof/>
            <w:webHidden/>
          </w:rPr>
          <w:instrText xml:space="preserve"> PAGEREF _Toc34378097 \h </w:instrText>
        </w:r>
        <w:r w:rsidR="003D0508">
          <w:rPr>
            <w:noProof/>
            <w:webHidden/>
          </w:rPr>
        </w:r>
        <w:r w:rsidR="003D0508">
          <w:rPr>
            <w:noProof/>
            <w:webHidden/>
          </w:rPr>
          <w:fldChar w:fldCharType="separate"/>
        </w:r>
        <w:r w:rsidR="00050005">
          <w:rPr>
            <w:noProof/>
            <w:webHidden/>
          </w:rPr>
          <w:t>64</w:t>
        </w:r>
        <w:r w:rsidR="003D0508">
          <w:rPr>
            <w:noProof/>
            <w:webHidden/>
          </w:rPr>
          <w:fldChar w:fldCharType="end"/>
        </w:r>
      </w:hyperlink>
    </w:p>
    <w:p w14:paraId="1330FC1A" w14:textId="41A3348B" w:rsidR="003D0508" w:rsidRDefault="00000000">
      <w:pPr>
        <w:pStyle w:val="TOC3"/>
        <w:rPr>
          <w:rFonts w:asciiTheme="minorHAnsi" w:eastAsiaTheme="minorEastAsia" w:hAnsiTheme="minorHAnsi" w:cstheme="minorBidi"/>
          <w:noProof/>
          <w:sz w:val="22"/>
        </w:rPr>
      </w:pPr>
      <w:hyperlink w:anchor="_Toc34378098" w:history="1">
        <w:r w:rsidR="003D0508" w:rsidRPr="00B323F2">
          <w:rPr>
            <w:rStyle w:val="Hyperlink"/>
            <w:noProof/>
          </w:rPr>
          <w:t>13.6.5</w:t>
        </w:r>
        <w:r w:rsidR="003D0508">
          <w:rPr>
            <w:rFonts w:asciiTheme="minorHAnsi" w:eastAsiaTheme="minorEastAsia" w:hAnsiTheme="minorHAnsi" w:cstheme="minorBidi"/>
            <w:noProof/>
            <w:sz w:val="22"/>
          </w:rPr>
          <w:tab/>
        </w:r>
        <w:r w:rsidR="003D0508" w:rsidRPr="00B323F2">
          <w:rPr>
            <w:rStyle w:val="Hyperlink"/>
            <w:noProof/>
          </w:rPr>
          <w:t>Automated Equipment Inventory Update</w:t>
        </w:r>
        <w:r w:rsidR="003D0508">
          <w:rPr>
            <w:noProof/>
            <w:webHidden/>
          </w:rPr>
          <w:tab/>
        </w:r>
        <w:r w:rsidR="003D0508">
          <w:rPr>
            <w:noProof/>
            <w:webHidden/>
          </w:rPr>
          <w:fldChar w:fldCharType="begin"/>
        </w:r>
        <w:r w:rsidR="003D0508">
          <w:rPr>
            <w:noProof/>
            <w:webHidden/>
          </w:rPr>
          <w:instrText xml:space="preserve"> PAGEREF _Toc34378098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9441F3A" w14:textId="47C60985" w:rsidR="003D0508" w:rsidRDefault="00000000">
      <w:pPr>
        <w:pStyle w:val="TOC3"/>
        <w:rPr>
          <w:rFonts w:asciiTheme="minorHAnsi" w:eastAsiaTheme="minorEastAsia" w:hAnsiTheme="minorHAnsi" w:cstheme="minorBidi"/>
          <w:noProof/>
          <w:sz w:val="22"/>
        </w:rPr>
      </w:pPr>
      <w:hyperlink w:anchor="_Toc34378099" w:history="1">
        <w:r w:rsidR="003D0508" w:rsidRPr="00B323F2">
          <w:rPr>
            <w:rStyle w:val="Hyperlink"/>
            <w:noProof/>
          </w:rPr>
          <w:t>13.6.6</w:t>
        </w:r>
        <w:r w:rsidR="003D0508">
          <w:rPr>
            <w:rFonts w:asciiTheme="minorHAnsi" w:eastAsiaTheme="minorEastAsia" w:hAnsiTheme="minorHAnsi" w:cstheme="minorBidi"/>
            <w:noProof/>
            <w:sz w:val="22"/>
          </w:rPr>
          <w:tab/>
        </w:r>
        <w:r w:rsidR="003D0508" w:rsidRPr="00B323F2">
          <w:rPr>
            <w:rStyle w:val="Hyperlink"/>
            <w:noProof/>
          </w:rPr>
          <w:t>Automated Equipment Inventory Request</w:t>
        </w:r>
        <w:r w:rsidR="003D0508">
          <w:rPr>
            <w:noProof/>
            <w:webHidden/>
          </w:rPr>
          <w:tab/>
        </w:r>
        <w:r w:rsidR="003D0508">
          <w:rPr>
            <w:noProof/>
            <w:webHidden/>
          </w:rPr>
          <w:fldChar w:fldCharType="begin"/>
        </w:r>
        <w:r w:rsidR="003D0508">
          <w:rPr>
            <w:noProof/>
            <w:webHidden/>
          </w:rPr>
          <w:instrText xml:space="preserve"> PAGEREF _Toc34378099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56ECD3D" w14:textId="18A296A8" w:rsidR="003D0508" w:rsidRDefault="00000000">
      <w:pPr>
        <w:pStyle w:val="TOC3"/>
        <w:rPr>
          <w:rFonts w:asciiTheme="minorHAnsi" w:eastAsiaTheme="minorEastAsia" w:hAnsiTheme="minorHAnsi" w:cstheme="minorBidi"/>
          <w:noProof/>
          <w:sz w:val="22"/>
        </w:rPr>
      </w:pPr>
      <w:hyperlink w:anchor="_Toc34378100" w:history="1">
        <w:r w:rsidR="003D0508" w:rsidRPr="00B323F2">
          <w:rPr>
            <w:rStyle w:val="Hyperlink"/>
            <w:noProof/>
          </w:rPr>
          <w:t>13.6.7</w:t>
        </w:r>
        <w:r w:rsidR="003D0508">
          <w:rPr>
            <w:rFonts w:asciiTheme="minorHAnsi" w:eastAsiaTheme="minorEastAsia" w:hAnsiTheme="minorHAnsi" w:cstheme="minorBidi"/>
            <w:noProof/>
            <w:sz w:val="22"/>
          </w:rPr>
          <w:tab/>
        </w:r>
        <w:r w:rsidR="003D0508" w:rsidRPr="00B323F2">
          <w:rPr>
            <w:rStyle w:val="Hyperlink"/>
            <w:noProof/>
          </w:rPr>
          <w:t>Automated Equipment Command</w:t>
        </w:r>
        <w:r w:rsidR="003D0508">
          <w:rPr>
            <w:noProof/>
            <w:webHidden/>
          </w:rPr>
          <w:tab/>
        </w:r>
        <w:r w:rsidR="003D0508">
          <w:rPr>
            <w:noProof/>
            <w:webHidden/>
          </w:rPr>
          <w:fldChar w:fldCharType="begin"/>
        </w:r>
        <w:r w:rsidR="003D0508">
          <w:rPr>
            <w:noProof/>
            <w:webHidden/>
          </w:rPr>
          <w:instrText xml:space="preserve"> PAGEREF _Toc34378100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6C4567B" w14:textId="6274284B" w:rsidR="003D0508" w:rsidRDefault="00000000">
      <w:pPr>
        <w:pStyle w:val="TOC3"/>
        <w:rPr>
          <w:rFonts w:asciiTheme="minorHAnsi" w:eastAsiaTheme="minorEastAsia" w:hAnsiTheme="minorHAnsi" w:cstheme="minorBidi"/>
          <w:noProof/>
          <w:sz w:val="22"/>
        </w:rPr>
      </w:pPr>
      <w:hyperlink w:anchor="_Toc34378101" w:history="1">
        <w:r w:rsidR="003D0508" w:rsidRPr="00B323F2">
          <w:rPr>
            <w:rStyle w:val="Hyperlink"/>
            <w:noProof/>
          </w:rPr>
          <w:t>13.6.8</w:t>
        </w:r>
        <w:r w:rsidR="003D0508">
          <w:rPr>
            <w:rFonts w:asciiTheme="minorHAnsi" w:eastAsiaTheme="minorEastAsia" w:hAnsiTheme="minorHAnsi" w:cstheme="minorBidi"/>
            <w:noProof/>
            <w:sz w:val="22"/>
          </w:rPr>
          <w:tab/>
        </w:r>
        <w:r w:rsidR="003D0508" w:rsidRPr="00B323F2">
          <w:rPr>
            <w:rStyle w:val="Hyperlink"/>
            <w:noProof/>
          </w:rPr>
          <w:t>Automated Equipment Response</w:t>
        </w:r>
        <w:r w:rsidR="003D0508">
          <w:rPr>
            <w:noProof/>
            <w:webHidden/>
          </w:rPr>
          <w:tab/>
        </w:r>
        <w:r w:rsidR="003D0508">
          <w:rPr>
            <w:noProof/>
            <w:webHidden/>
          </w:rPr>
          <w:fldChar w:fldCharType="begin"/>
        </w:r>
        <w:r w:rsidR="003D0508">
          <w:rPr>
            <w:noProof/>
            <w:webHidden/>
          </w:rPr>
          <w:instrText xml:space="preserve"> PAGEREF _Toc34378101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553684CC" w14:textId="6DFE54C3" w:rsidR="003D0508" w:rsidRDefault="00000000">
      <w:pPr>
        <w:pStyle w:val="TOC3"/>
        <w:rPr>
          <w:rFonts w:asciiTheme="minorHAnsi" w:eastAsiaTheme="minorEastAsia" w:hAnsiTheme="minorHAnsi" w:cstheme="minorBidi"/>
          <w:noProof/>
          <w:sz w:val="22"/>
        </w:rPr>
      </w:pPr>
      <w:hyperlink w:anchor="_Toc34378102" w:history="1">
        <w:r w:rsidR="003D0508" w:rsidRPr="00B323F2">
          <w:rPr>
            <w:rStyle w:val="Hyperlink"/>
            <w:noProof/>
          </w:rPr>
          <w:t>13.6.9</w:t>
        </w:r>
        <w:r w:rsidR="003D0508">
          <w:rPr>
            <w:rFonts w:asciiTheme="minorHAnsi" w:eastAsiaTheme="minorEastAsia" w:hAnsiTheme="minorHAnsi" w:cstheme="minorBidi"/>
            <w:noProof/>
            <w:sz w:val="22"/>
          </w:rPr>
          <w:tab/>
        </w:r>
        <w:r w:rsidR="003D0508" w:rsidRPr="00B323F2">
          <w:rPr>
            <w:rStyle w:val="Hyperlink"/>
            <w:noProof/>
          </w:rPr>
          <w:t>Automated Equipment Notification</w:t>
        </w:r>
        <w:r w:rsidR="003D0508">
          <w:rPr>
            <w:noProof/>
            <w:webHidden/>
          </w:rPr>
          <w:tab/>
        </w:r>
        <w:r w:rsidR="003D0508">
          <w:rPr>
            <w:noProof/>
            <w:webHidden/>
          </w:rPr>
          <w:fldChar w:fldCharType="begin"/>
        </w:r>
        <w:r w:rsidR="003D0508">
          <w:rPr>
            <w:noProof/>
            <w:webHidden/>
          </w:rPr>
          <w:instrText xml:space="preserve"> PAGEREF _Toc34378102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27917754" w14:textId="0B2A59C3" w:rsidR="003D0508" w:rsidRDefault="00000000">
      <w:pPr>
        <w:pStyle w:val="TOC3"/>
        <w:rPr>
          <w:rFonts w:asciiTheme="minorHAnsi" w:eastAsiaTheme="minorEastAsia" w:hAnsiTheme="minorHAnsi" w:cstheme="minorBidi"/>
          <w:noProof/>
          <w:sz w:val="22"/>
        </w:rPr>
      </w:pPr>
      <w:hyperlink w:anchor="_Toc34378103" w:history="1">
        <w:r w:rsidR="003D0508" w:rsidRPr="00B323F2">
          <w:rPr>
            <w:rStyle w:val="Hyperlink"/>
            <w:noProof/>
          </w:rPr>
          <w:t>13.6.10</w:t>
        </w:r>
        <w:r w:rsidR="003D0508">
          <w:rPr>
            <w:rFonts w:asciiTheme="minorHAnsi" w:eastAsiaTheme="minorEastAsia" w:hAnsiTheme="minorHAnsi" w:cstheme="minorBidi"/>
            <w:noProof/>
            <w:sz w:val="22"/>
          </w:rPr>
          <w:tab/>
        </w:r>
        <w:r w:rsidR="003D0508" w:rsidRPr="00B323F2">
          <w:rPr>
            <w:rStyle w:val="Hyperlink"/>
            <w:noProof/>
          </w:rPr>
          <w:t>Automated Equipment Test Code Settings Update</w:t>
        </w:r>
        <w:r w:rsidR="003D0508">
          <w:rPr>
            <w:noProof/>
            <w:webHidden/>
          </w:rPr>
          <w:tab/>
        </w:r>
        <w:r w:rsidR="003D0508">
          <w:rPr>
            <w:noProof/>
            <w:webHidden/>
          </w:rPr>
          <w:fldChar w:fldCharType="begin"/>
        </w:r>
        <w:r w:rsidR="003D0508">
          <w:rPr>
            <w:noProof/>
            <w:webHidden/>
          </w:rPr>
          <w:instrText xml:space="preserve"> PAGEREF _Toc34378103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129B969A" w14:textId="236FD9A8" w:rsidR="003D0508" w:rsidRDefault="00000000">
      <w:pPr>
        <w:pStyle w:val="TOC3"/>
        <w:rPr>
          <w:rFonts w:asciiTheme="minorHAnsi" w:eastAsiaTheme="minorEastAsia" w:hAnsiTheme="minorHAnsi" w:cstheme="minorBidi"/>
          <w:noProof/>
          <w:sz w:val="22"/>
        </w:rPr>
      </w:pPr>
      <w:hyperlink w:anchor="_Toc34378104" w:history="1">
        <w:r w:rsidR="003D0508" w:rsidRPr="00B323F2">
          <w:rPr>
            <w:rStyle w:val="Hyperlink"/>
            <w:noProof/>
          </w:rPr>
          <w:t>13.6.11</w:t>
        </w:r>
        <w:r w:rsidR="003D0508">
          <w:rPr>
            <w:rFonts w:asciiTheme="minorHAnsi" w:eastAsiaTheme="minorEastAsia" w:hAnsiTheme="minorHAnsi" w:cstheme="minorBidi"/>
            <w:noProof/>
            <w:sz w:val="22"/>
          </w:rPr>
          <w:tab/>
        </w:r>
        <w:r w:rsidR="003D0508" w:rsidRPr="00B323F2">
          <w:rPr>
            <w:rStyle w:val="Hyperlink"/>
            <w:noProof/>
          </w:rPr>
          <w:t>Automated Equipment Test Code Settings Request</w:t>
        </w:r>
        <w:r w:rsidR="003D0508">
          <w:rPr>
            <w:noProof/>
            <w:webHidden/>
          </w:rPr>
          <w:tab/>
        </w:r>
        <w:r w:rsidR="003D0508">
          <w:rPr>
            <w:noProof/>
            <w:webHidden/>
          </w:rPr>
          <w:fldChar w:fldCharType="begin"/>
        </w:r>
        <w:r w:rsidR="003D0508">
          <w:rPr>
            <w:noProof/>
            <w:webHidden/>
          </w:rPr>
          <w:instrText xml:space="preserve"> PAGEREF _Toc34378104 \h </w:instrText>
        </w:r>
        <w:r w:rsidR="003D0508">
          <w:rPr>
            <w:noProof/>
            <w:webHidden/>
          </w:rPr>
        </w:r>
        <w:r w:rsidR="003D0508">
          <w:rPr>
            <w:noProof/>
            <w:webHidden/>
          </w:rPr>
          <w:fldChar w:fldCharType="separate"/>
        </w:r>
        <w:r w:rsidR="00050005">
          <w:rPr>
            <w:noProof/>
            <w:webHidden/>
          </w:rPr>
          <w:t>65</w:t>
        </w:r>
        <w:r w:rsidR="003D0508">
          <w:rPr>
            <w:noProof/>
            <w:webHidden/>
          </w:rPr>
          <w:fldChar w:fldCharType="end"/>
        </w:r>
      </w:hyperlink>
    </w:p>
    <w:p w14:paraId="75ED578D" w14:textId="681CE060" w:rsidR="003D0508" w:rsidRDefault="00000000">
      <w:pPr>
        <w:pStyle w:val="TOC3"/>
        <w:rPr>
          <w:rFonts w:asciiTheme="minorHAnsi" w:eastAsiaTheme="minorEastAsia" w:hAnsiTheme="minorHAnsi" w:cstheme="minorBidi"/>
          <w:noProof/>
          <w:sz w:val="22"/>
        </w:rPr>
      </w:pPr>
      <w:hyperlink w:anchor="_Toc34378105" w:history="1">
        <w:r w:rsidR="003D0508" w:rsidRPr="00B323F2">
          <w:rPr>
            <w:rStyle w:val="Hyperlink"/>
            <w:noProof/>
          </w:rPr>
          <w:t>13.6.12</w:t>
        </w:r>
        <w:r w:rsidR="003D0508">
          <w:rPr>
            <w:rFonts w:asciiTheme="minorHAnsi" w:eastAsiaTheme="minorEastAsia" w:hAnsiTheme="minorHAnsi" w:cstheme="minorBidi"/>
            <w:noProof/>
            <w:sz w:val="22"/>
          </w:rPr>
          <w:tab/>
        </w:r>
        <w:r w:rsidR="003D0508" w:rsidRPr="00B323F2">
          <w:rPr>
            <w:rStyle w:val="Hyperlink"/>
            <w:noProof/>
          </w:rPr>
          <w:t>Automated Equipment Log/Service Update</w:t>
        </w:r>
        <w:r w:rsidR="003D0508">
          <w:rPr>
            <w:noProof/>
            <w:webHidden/>
          </w:rPr>
          <w:tab/>
        </w:r>
        <w:r w:rsidR="003D0508">
          <w:rPr>
            <w:noProof/>
            <w:webHidden/>
          </w:rPr>
          <w:fldChar w:fldCharType="begin"/>
        </w:r>
        <w:r w:rsidR="003D0508">
          <w:rPr>
            <w:noProof/>
            <w:webHidden/>
          </w:rPr>
          <w:instrText xml:space="preserve"> PAGEREF _Toc34378105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2D44B29C" w14:textId="30039E84" w:rsidR="003D0508" w:rsidRDefault="00000000">
      <w:pPr>
        <w:pStyle w:val="TOC3"/>
        <w:rPr>
          <w:rFonts w:asciiTheme="minorHAnsi" w:eastAsiaTheme="minorEastAsia" w:hAnsiTheme="minorHAnsi" w:cstheme="minorBidi"/>
          <w:noProof/>
          <w:sz w:val="22"/>
        </w:rPr>
      </w:pPr>
      <w:hyperlink w:anchor="_Toc34378106" w:history="1">
        <w:r w:rsidR="003D0508" w:rsidRPr="00B323F2">
          <w:rPr>
            <w:rStyle w:val="Hyperlink"/>
            <w:noProof/>
          </w:rPr>
          <w:t>13.6.13</w:t>
        </w:r>
        <w:r w:rsidR="003D0508">
          <w:rPr>
            <w:rFonts w:asciiTheme="minorHAnsi" w:eastAsiaTheme="minorEastAsia" w:hAnsiTheme="minorHAnsi" w:cstheme="minorBidi"/>
            <w:noProof/>
            <w:sz w:val="22"/>
          </w:rPr>
          <w:tab/>
        </w:r>
        <w:r w:rsidR="003D0508" w:rsidRPr="00B323F2">
          <w:rPr>
            <w:rStyle w:val="Hyperlink"/>
            <w:noProof/>
          </w:rPr>
          <w:t>Automated Equipment Log/Service Request</w:t>
        </w:r>
        <w:r w:rsidR="003D0508">
          <w:rPr>
            <w:noProof/>
            <w:webHidden/>
          </w:rPr>
          <w:tab/>
        </w:r>
        <w:r w:rsidR="003D0508">
          <w:rPr>
            <w:noProof/>
            <w:webHidden/>
          </w:rPr>
          <w:fldChar w:fldCharType="begin"/>
        </w:r>
        <w:r w:rsidR="003D0508">
          <w:rPr>
            <w:noProof/>
            <w:webHidden/>
          </w:rPr>
          <w:instrText xml:space="preserve"> PAGEREF _Toc34378106 \h </w:instrText>
        </w:r>
        <w:r w:rsidR="003D0508">
          <w:rPr>
            <w:noProof/>
            <w:webHidden/>
          </w:rPr>
        </w:r>
        <w:r w:rsidR="003D0508">
          <w:rPr>
            <w:noProof/>
            <w:webHidden/>
          </w:rPr>
          <w:fldChar w:fldCharType="separate"/>
        </w:r>
        <w:r w:rsidR="00050005">
          <w:rPr>
            <w:noProof/>
            <w:webHidden/>
          </w:rPr>
          <w:t>66</w:t>
        </w:r>
        <w:r w:rsidR="003D0508">
          <w:rPr>
            <w:noProof/>
            <w:webHidden/>
          </w:rPr>
          <w:fldChar w:fldCharType="end"/>
        </w:r>
      </w:hyperlink>
    </w:p>
    <w:p w14:paraId="3F84E436" w14:textId="0A80756D" w:rsidR="003D0508" w:rsidRDefault="00000000">
      <w:pPr>
        <w:pStyle w:val="TOC2"/>
        <w:rPr>
          <w:rFonts w:asciiTheme="minorHAnsi" w:eastAsiaTheme="minorEastAsia" w:hAnsiTheme="minorHAnsi" w:cstheme="minorBidi"/>
          <w:b w:val="0"/>
          <w:kern w:val="0"/>
          <w:sz w:val="22"/>
          <w:szCs w:val="22"/>
        </w:rPr>
      </w:pPr>
      <w:hyperlink w:anchor="_Toc34378107" w:history="1">
        <w:r w:rsidR="003D0508" w:rsidRPr="00B323F2">
          <w:rPr>
            <w:rStyle w:val="Hyperlink"/>
          </w:rPr>
          <w:t>13.7</w:t>
        </w:r>
        <w:r w:rsidR="003D0508">
          <w:rPr>
            <w:rFonts w:asciiTheme="minorHAnsi" w:eastAsiaTheme="minorEastAsia" w:hAnsiTheme="minorHAnsi" w:cstheme="minorBidi"/>
            <w:b w:val="0"/>
            <w:kern w:val="0"/>
            <w:sz w:val="22"/>
            <w:szCs w:val="22"/>
          </w:rPr>
          <w:tab/>
        </w:r>
        <w:r w:rsidR="003D0508" w:rsidRPr="00B323F2">
          <w:rPr>
            <w:rStyle w:val="Hyperlink"/>
          </w:rPr>
          <w:t>Outstanding Issues</w:t>
        </w:r>
        <w:r w:rsidR="003D0508">
          <w:rPr>
            <w:webHidden/>
          </w:rPr>
          <w:tab/>
        </w:r>
        <w:r w:rsidR="003D0508">
          <w:rPr>
            <w:webHidden/>
          </w:rPr>
          <w:fldChar w:fldCharType="begin"/>
        </w:r>
        <w:r w:rsidR="003D0508">
          <w:rPr>
            <w:webHidden/>
          </w:rPr>
          <w:instrText xml:space="preserve"> PAGEREF _Toc34378107 \h </w:instrText>
        </w:r>
        <w:r w:rsidR="003D0508">
          <w:rPr>
            <w:webHidden/>
          </w:rPr>
        </w:r>
        <w:r w:rsidR="003D0508">
          <w:rPr>
            <w:webHidden/>
          </w:rPr>
          <w:fldChar w:fldCharType="separate"/>
        </w:r>
        <w:r w:rsidR="00050005">
          <w:rPr>
            <w:webHidden/>
          </w:rPr>
          <w:t>66</w:t>
        </w:r>
        <w:r w:rsidR="003D0508">
          <w:rPr>
            <w:webHidden/>
          </w:rPr>
          <w:fldChar w:fldCharType="end"/>
        </w:r>
      </w:hyperlink>
    </w:p>
    <w:p w14:paraId="606E739C" w14:textId="6833C7C7" w:rsidR="00822FE9" w:rsidRPr="00D232CA" w:rsidRDefault="002B6F8F">
      <w:pPr>
        <w:rPr>
          <w:noProof/>
        </w:rPr>
      </w:pPr>
      <w:r>
        <w:rPr>
          <w:rFonts w:eastAsia="Times New Roman"/>
          <w:b/>
          <w:caps/>
          <w:noProof/>
          <w:kern w:val="20"/>
          <w:sz w:val="20"/>
          <w:szCs w:val="20"/>
        </w:rPr>
        <w:fldChar w:fldCharType="end"/>
      </w:r>
    </w:p>
    <w:p w14:paraId="0856033D" w14:textId="492989BF" w:rsidR="00822FE9" w:rsidRPr="00D232CA" w:rsidRDefault="00822FE9">
      <w:pPr>
        <w:pStyle w:val="Heading2"/>
        <w:rPr>
          <w:noProof/>
        </w:rPr>
      </w:pPr>
      <w:bookmarkStart w:id="47" w:name="_Toc34378053"/>
      <w:r w:rsidRPr="00D232CA">
        <w:rPr>
          <w:noProof/>
        </w:rPr>
        <w:t>Background and Introduction</w:t>
      </w:r>
      <w:bookmarkEnd w:id="44"/>
      <w:bookmarkEnd w:id="45"/>
      <w:bookmarkEnd w:id="46"/>
      <w:bookmarkEnd w:id="47"/>
    </w:p>
    <w:p w14:paraId="66C6ED49" w14:textId="6457CA63" w:rsidR="00822FE9" w:rsidRPr="00D232CA" w:rsidRDefault="00822FE9">
      <w:pPr>
        <w:pStyle w:val="Heading3"/>
        <w:rPr>
          <w:noProof/>
        </w:rPr>
      </w:pPr>
      <w:bookmarkStart w:id="48" w:name="_Toc497904891"/>
      <w:bookmarkStart w:id="49" w:name="_Toc2143712"/>
      <w:bookmarkStart w:id="50" w:name="_Toc34378054"/>
      <w:r w:rsidRPr="00D232CA">
        <w:rPr>
          <w:noProof/>
        </w:rPr>
        <w:t>Background</w:t>
      </w:r>
      <w:bookmarkEnd w:id="48"/>
      <w:bookmarkEnd w:id="49"/>
      <w:bookmarkEnd w:id="50"/>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lastRenderedPageBreak/>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51" w:name="_Toc497904892"/>
      <w:bookmarkStart w:id="52" w:name="_Toc2143713"/>
      <w:bookmarkStart w:id="53" w:name="_Toc34378055"/>
      <w:r w:rsidRPr="00D232CA">
        <w:rPr>
          <w:noProof/>
        </w:rPr>
        <w:t>Introduction</w:t>
      </w:r>
      <w:bookmarkEnd w:id="51"/>
      <w:bookmarkEnd w:id="52"/>
      <w:bookmarkEnd w:id="53"/>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54" w:name="_Ref427391196"/>
      <w:r w:rsidRPr="00D232CA">
        <w:rPr>
          <w:noProof/>
        </w:rPr>
        <w:t>ASTM E1989-98. Laboratory Equipment Control Interface Specification (LECIS). American Society for Testing and Materials; 1998</w:t>
      </w:r>
      <w:bookmarkEnd w:id="54"/>
      <w:r w:rsidRPr="00D232CA">
        <w:rPr>
          <w:noProof/>
        </w:rPr>
        <w:t>.</w:t>
      </w:r>
    </w:p>
    <w:p w14:paraId="59B2A848" w14:textId="1B1BC052" w:rsidR="00822FE9" w:rsidRPr="00D232CA" w:rsidRDefault="00822FE9">
      <w:pPr>
        <w:pStyle w:val="Heading3"/>
        <w:rPr>
          <w:noProof/>
        </w:rPr>
      </w:pPr>
      <w:bookmarkStart w:id="55" w:name="_Toc497904893"/>
      <w:bookmarkStart w:id="56" w:name="_Toc2143714"/>
      <w:bookmarkStart w:id="57" w:name="_Ref176257936"/>
      <w:bookmarkStart w:id="58" w:name="_Ref176257949"/>
      <w:bookmarkStart w:id="59" w:name="_Toc34378056"/>
      <w:r w:rsidRPr="00D232CA">
        <w:rPr>
          <w:noProof/>
        </w:rPr>
        <w:t>Glossary</w:t>
      </w:r>
      <w:bookmarkEnd w:id="55"/>
      <w:bookmarkEnd w:id="56"/>
      <w:bookmarkEnd w:id="57"/>
      <w:bookmarkEnd w:id="58"/>
      <w:bookmarkEnd w:id="59"/>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60" w:name="_Toc497904894"/>
      <w:r w:rsidRPr="00D232CA">
        <w:rPr>
          <w:noProof/>
        </w:rPr>
        <w:t>Accession Identifier (also accession number):</w:t>
      </w:r>
      <w:bookmarkEnd w:id="60"/>
      <w:r w:rsidRPr="00D232CA">
        <w:rPr>
          <w:noProof/>
        </w:rPr>
        <w:t xml:space="preserve"> </w:t>
      </w:r>
    </w:p>
    <w:p w14:paraId="06480183" w14:textId="77777777" w:rsidR="00822FE9" w:rsidRPr="00D232CA" w:rsidRDefault="00822FE9">
      <w:pPr>
        <w:pStyle w:val="NormalIndented"/>
        <w:rPr>
          <w:noProof/>
        </w:rPr>
      </w:pPr>
      <w:r w:rsidRPr="00D232CA">
        <w:rPr>
          <w:noProof/>
        </w:rPr>
        <w:t xml:space="preserve">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w:t>
      </w:r>
      <w:r w:rsidRPr="00D232CA">
        <w:rPr>
          <w:noProof/>
        </w:rPr>
        <w:lastRenderedPageBreak/>
        <w:t>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61" w:name="_Toc497904895"/>
      <w:r w:rsidRPr="00D232CA">
        <w:rPr>
          <w:noProof/>
        </w:rPr>
        <w:t>Additive:</w:t>
      </w:r>
      <w:bookmarkEnd w:id="61"/>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62" w:name="_Toc497904896"/>
      <w:r w:rsidRPr="00D232CA">
        <w:rPr>
          <w:noProof/>
        </w:rPr>
        <w:t>Aliquot:</w:t>
      </w:r>
      <w:bookmarkEnd w:id="62"/>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63" w:name="_Toc497904897"/>
      <w:r w:rsidRPr="00D232CA">
        <w:rPr>
          <w:noProof/>
        </w:rPr>
        <w:t>Analyzer:</w:t>
      </w:r>
      <w:bookmarkEnd w:id="63"/>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64" w:name="_Toc497904898"/>
      <w:r w:rsidRPr="00D232CA">
        <w:rPr>
          <w:noProof/>
        </w:rPr>
        <w:t>Automated:</w:t>
      </w:r>
      <w:bookmarkEnd w:id="64"/>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65" w:name="_Toc497904899"/>
      <w:r w:rsidRPr="00D232CA">
        <w:rPr>
          <w:noProof/>
        </w:rPr>
        <w:t>Automated instrument:</w:t>
      </w:r>
      <w:bookmarkEnd w:id="65"/>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66" w:name="_Toc497904900"/>
      <w:r w:rsidRPr="00D232CA">
        <w:rPr>
          <w:noProof/>
        </w:rPr>
        <w:t>Automation system:</w:t>
      </w:r>
      <w:bookmarkEnd w:id="66"/>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67" w:name="_Toc497904901"/>
      <w:r w:rsidRPr="00D232CA">
        <w:rPr>
          <w:noProof/>
        </w:rPr>
        <w:t>Bar code:</w:t>
      </w:r>
      <w:bookmarkEnd w:id="67"/>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68" w:name="_Toc497904902"/>
      <w:r w:rsidRPr="00D232CA">
        <w:rPr>
          <w:noProof/>
        </w:rPr>
        <w:t>Bar length:</w:t>
      </w:r>
      <w:bookmarkEnd w:id="68"/>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69" w:name="_Toc497904903"/>
      <w:r w:rsidRPr="00D232CA">
        <w:rPr>
          <w:noProof/>
        </w:rPr>
        <w:t>Barrier:</w:t>
      </w:r>
      <w:bookmarkEnd w:id="69"/>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70" w:name="_Toc497904904"/>
      <w:r w:rsidRPr="00D232CA">
        <w:rPr>
          <w:noProof/>
        </w:rPr>
        <w:t>Barrier Delta:</w:t>
      </w:r>
      <w:bookmarkEnd w:id="70"/>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71" w:name="_Toc497904905"/>
      <w:r w:rsidRPr="00D232CA">
        <w:rPr>
          <w:noProof/>
        </w:rPr>
        <w:lastRenderedPageBreak/>
        <w:t>Bottom of cap:</w:t>
      </w:r>
      <w:bookmarkEnd w:id="71"/>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72" w:name="_Toc497904906"/>
      <w:r w:rsidRPr="00D232CA">
        <w:rPr>
          <w:noProof/>
        </w:rPr>
        <w:t>Bottom of container//Bottom of tube:</w:t>
      </w:r>
      <w:bookmarkEnd w:id="72"/>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73" w:name="_Toc497904907"/>
      <w:r w:rsidRPr="00D232CA">
        <w:rPr>
          <w:noProof/>
        </w:rPr>
        <w:t>Bottom of tube:</w:t>
      </w:r>
      <w:bookmarkEnd w:id="73"/>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74" w:name="_Toc497904908"/>
      <w:r w:rsidRPr="00D232CA">
        <w:rPr>
          <w:noProof/>
        </w:rPr>
        <w:t>Carrier:</w:t>
      </w:r>
      <w:bookmarkEnd w:id="74"/>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75" w:name="_Toc497904909"/>
      <w:r w:rsidRPr="00D232CA">
        <w:rPr>
          <w:noProof/>
        </w:rPr>
        <w:t>Character:</w:t>
      </w:r>
      <w:bookmarkEnd w:id="75"/>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76" w:name="_Toc497904910"/>
      <w:r w:rsidRPr="00D232CA">
        <w:rPr>
          <w:noProof/>
        </w:rPr>
        <w:t>Clinical laboratory automation:</w:t>
      </w:r>
      <w:bookmarkEnd w:id="76"/>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77" w:name="_Toc497904911"/>
      <w:r w:rsidRPr="00D232CA">
        <w:rPr>
          <w:noProof/>
        </w:rPr>
        <w:t>Clinical laboratory automation systems:</w:t>
      </w:r>
      <w:bookmarkEnd w:id="77"/>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78" w:name="_Toc497904912"/>
      <w:r w:rsidRPr="00D232CA">
        <w:rPr>
          <w:noProof/>
        </w:rPr>
        <w:t>Closed-container sampling//Closed-tube sampling:</w:t>
      </w:r>
      <w:bookmarkEnd w:id="78"/>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79" w:name="_Toc497904913"/>
      <w:r w:rsidRPr="00D232CA">
        <w:rPr>
          <w:noProof/>
        </w:rPr>
        <w:t>Closed-tube sampling:</w:t>
      </w:r>
      <w:bookmarkEnd w:id="79"/>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80" w:name="_Toc497904914"/>
      <w:r w:rsidRPr="00D232CA">
        <w:rPr>
          <w:noProof/>
        </w:rPr>
        <w:t>Container//Tube//Test Tube:</w:t>
      </w:r>
      <w:bookmarkEnd w:id="80"/>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81" w:name="_Toc497904915"/>
      <w:r w:rsidRPr="00D232CA">
        <w:rPr>
          <w:noProof/>
        </w:rPr>
        <w:t>Container Identifier</w:t>
      </w:r>
      <w:bookmarkEnd w:id="81"/>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82" w:name="_Toc497904916"/>
      <w:r w:rsidRPr="00D232CA">
        <w:rPr>
          <w:noProof/>
        </w:rPr>
        <w:t>Cycle time components:</w:t>
      </w:r>
      <w:bookmarkEnd w:id="82"/>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83" w:name="_Toc497904917"/>
      <w:r w:rsidRPr="00D232CA">
        <w:rPr>
          <w:noProof/>
        </w:rPr>
        <w:t>Decapping:</w:t>
      </w:r>
      <w:bookmarkEnd w:id="83"/>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84" w:name="_Toc497904918"/>
      <w:r w:rsidRPr="00D232CA">
        <w:rPr>
          <w:noProof/>
        </w:rPr>
        <w:t>Delimiter:</w:t>
      </w:r>
      <w:bookmarkEnd w:id="84"/>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85" w:name="_Toc497904919"/>
      <w:r w:rsidRPr="00D232CA">
        <w:rPr>
          <w:noProof/>
        </w:rPr>
        <w:t xml:space="preserve">Directions of the specimen, Transportation system, Instrument or Specimen processing and </w:t>
      </w:r>
      <w:r w:rsidRPr="00D232CA">
        <w:rPr>
          <w:noProof/>
        </w:rPr>
        <w:lastRenderedPageBreak/>
        <w:t>handling device interfaces:</w:t>
      </w:r>
      <w:bookmarkEnd w:id="85"/>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86" w:name="_MON_1123847537"/>
    <w:bookmarkEnd w:id="86"/>
    <w:bookmarkStart w:id="87" w:name="_MON_1123847700"/>
    <w:bookmarkEnd w:id="87"/>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43.75pt" o:ole="">
            <v:imagedata r:id="rId11" o:title=""/>
          </v:shape>
          <o:OLEObject Type="Embed" ProgID="Word.Picture.8" ShapeID="_x0000_i1025" DrawAspect="Content" ObjectID="_1752321568" r:id="rId12"/>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88" w:name="_MON_1123847057"/>
    <w:bookmarkEnd w:id="88"/>
    <w:bookmarkStart w:id="89" w:name="_MON_1123847078"/>
    <w:bookmarkEnd w:id="89"/>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25pt;height:240pt" o:ole="" fillcolor="window">
            <v:imagedata r:id="rId13" o:title=""/>
          </v:shape>
          <o:OLEObject Type="Embed" ProgID="Word.Picture.8" ShapeID="_x0000_i1026" DrawAspect="Content" ObjectID="_1752321569" r:id="rId14"/>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lastRenderedPageBreak/>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90" w:name="_MON_1123847122"/>
    <w:bookmarkStart w:id="91" w:name="_MON_1074078911"/>
    <w:bookmarkEnd w:id="90"/>
    <w:bookmarkEnd w:id="91"/>
    <w:bookmarkStart w:id="92" w:name="_MON_1123847103"/>
    <w:bookmarkEnd w:id="92"/>
    <w:p w14:paraId="4F8AC518" w14:textId="77777777" w:rsidR="00822FE9" w:rsidRPr="00D232CA" w:rsidRDefault="00822FE9">
      <w:pPr>
        <w:jc w:val="center"/>
        <w:rPr>
          <w:noProof/>
        </w:rPr>
      </w:pPr>
      <w:r w:rsidRPr="00D232CA">
        <w:rPr>
          <w:noProof/>
        </w:rPr>
        <w:object w:dxaOrig="7680" w:dyaOrig="6210" w14:anchorId="44154F33">
          <v:shape id="_x0000_i1027" type="#_x0000_t75" style="width:309.75pt;height:251.25pt" o:ole="" fillcolor="window">
            <v:imagedata r:id="rId15" o:title=""/>
          </v:shape>
          <o:OLEObject Type="Embed" ProgID="Word.Picture.8" ShapeID="_x0000_i1027" DrawAspect="Content" ObjectID="_1752321570" r:id="rId16"/>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93" w:name="_MON_994057678"/>
    <w:bookmarkStart w:id="94" w:name="_MON_1123847169"/>
    <w:bookmarkStart w:id="95" w:name="_MON_1123847187"/>
    <w:bookmarkEnd w:id="93"/>
    <w:bookmarkEnd w:id="94"/>
    <w:bookmarkEnd w:id="95"/>
    <w:bookmarkStart w:id="96" w:name="_MON_1249997785"/>
    <w:bookmarkEnd w:id="96"/>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25pt;height:4in" o:ole="" fillcolor="window">
            <v:imagedata r:id="rId17" o:title=""/>
          </v:shape>
          <o:OLEObject Type="Embed" ProgID="Word.Picture.8" ShapeID="_x0000_i1028" DrawAspect="Content" ObjectID="_1752321571" r:id="rId18"/>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97" w:name="_Toc497904920"/>
      <w:r w:rsidRPr="00D232CA">
        <w:rPr>
          <w:noProof/>
        </w:rPr>
        <w:t>Directions of the sample, Transportation system, Instrument or Specimen processing handling device and interfaces</w:t>
      </w:r>
      <w:bookmarkEnd w:id="97"/>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98" w:name="_Toc497904921"/>
      <w:r w:rsidRPr="00D232CA">
        <w:rPr>
          <w:noProof/>
        </w:rPr>
        <w:t>Direct track sampling:</w:t>
      </w:r>
      <w:bookmarkEnd w:id="98"/>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99" w:name="_Toc497904922"/>
      <w:r w:rsidRPr="00D232CA">
        <w:rPr>
          <w:noProof/>
        </w:rPr>
        <w:t>Docking site:</w:t>
      </w:r>
      <w:bookmarkEnd w:id="99"/>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100" w:name="_Toc497904923"/>
      <w:r w:rsidRPr="00D232CA">
        <w:rPr>
          <w:noProof/>
        </w:rPr>
        <w:t>Flection:</w:t>
      </w:r>
      <w:bookmarkEnd w:id="100"/>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101" w:name="_Toc497904924"/>
      <w:r w:rsidRPr="00D232CA">
        <w:rPr>
          <w:noProof/>
        </w:rPr>
        <w:t>Interaction:</w:t>
      </w:r>
      <w:bookmarkEnd w:id="101"/>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102" w:name="_Toc497904925"/>
      <w:r w:rsidRPr="00D232CA">
        <w:rPr>
          <w:noProof/>
        </w:rPr>
        <w:lastRenderedPageBreak/>
        <w:t>Label:</w:t>
      </w:r>
      <w:bookmarkEnd w:id="102"/>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103" w:name="_Toc497904926"/>
      <w:r w:rsidRPr="00D232CA">
        <w:rPr>
          <w:noProof/>
        </w:rPr>
        <w:t>Laboratory automation system (LAS):</w:t>
      </w:r>
      <w:bookmarkEnd w:id="103"/>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104" w:name="_Toc497904927"/>
      <w:r w:rsidRPr="00D232CA">
        <w:rPr>
          <w:noProof/>
        </w:rPr>
        <w:t>Laboratory equipment control interface specification (LECIS):</w:t>
      </w:r>
      <w:bookmarkEnd w:id="104"/>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105" w:name="_Toc497904928"/>
      <w:r w:rsidRPr="00D232CA">
        <w:rPr>
          <w:noProof/>
        </w:rPr>
        <w:t>Laboratory information system (LIS):</w:t>
      </w:r>
      <w:bookmarkEnd w:id="105"/>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106" w:name="_Toc497904929"/>
      <w:r w:rsidRPr="00D232CA">
        <w:rPr>
          <w:noProof/>
        </w:rPr>
        <w:t>LECIS:</w:t>
      </w:r>
      <w:bookmarkEnd w:id="106"/>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107" w:name="_Toc497904930"/>
      <w:r w:rsidRPr="00D232CA">
        <w:rPr>
          <w:noProof/>
        </w:rPr>
        <w:t>Location:</w:t>
      </w:r>
      <w:bookmarkEnd w:id="107"/>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108" w:name="_Toc497904931"/>
      <w:r w:rsidRPr="00D232CA">
        <w:rPr>
          <w:noProof/>
        </w:rPr>
        <w:t>Open-container sampling//Open-tube sampling:</w:t>
      </w:r>
      <w:bookmarkEnd w:id="108"/>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109" w:name="_Toc497904932"/>
      <w:r w:rsidRPr="00D232CA">
        <w:rPr>
          <w:noProof/>
        </w:rPr>
        <w:t>Open-tube sampling:</w:t>
      </w:r>
      <w:bookmarkEnd w:id="109"/>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110" w:name="_Toc497904933"/>
      <w:r w:rsidRPr="00D232CA">
        <w:rPr>
          <w:noProof/>
        </w:rPr>
        <w:t>Pitch:</w:t>
      </w:r>
      <w:bookmarkEnd w:id="110"/>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111" w:name="_Toc497904934"/>
      <w:r w:rsidRPr="00D232CA">
        <w:rPr>
          <w:noProof/>
        </w:rPr>
        <w:t>Point of reference//Point in space, (POR):</w:t>
      </w:r>
      <w:bookmarkEnd w:id="111"/>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112" w:name="_Toc497904935"/>
      <w:r w:rsidRPr="00D232CA">
        <w:rPr>
          <w:noProof/>
        </w:rPr>
        <w:t>Process instruments:</w:t>
      </w:r>
      <w:bookmarkEnd w:id="112"/>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113" w:name="_Toc497904936"/>
      <w:r w:rsidRPr="00D232CA">
        <w:rPr>
          <w:noProof/>
        </w:rPr>
        <w:lastRenderedPageBreak/>
        <w:t>Quiet zone:</w:t>
      </w:r>
      <w:bookmarkEnd w:id="113"/>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114" w:name="_Toc497904937"/>
      <w:r w:rsidRPr="00D232CA">
        <w:rPr>
          <w:noProof/>
        </w:rPr>
        <w:t>Recap:</w:t>
      </w:r>
      <w:bookmarkEnd w:id="114"/>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115" w:name="_Toc497904938"/>
      <w:r w:rsidRPr="00D232CA">
        <w:rPr>
          <w:noProof/>
        </w:rPr>
        <w:t>Robotic arm:</w:t>
      </w:r>
      <w:bookmarkEnd w:id="115"/>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116" w:name="_Toc497904939"/>
      <w:r w:rsidRPr="00D232CA">
        <w:rPr>
          <w:noProof/>
        </w:rPr>
        <w:t>Sample//(Specimen):</w:t>
      </w:r>
      <w:bookmarkEnd w:id="116"/>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117" w:name="_Toc497904940"/>
      <w:r w:rsidRPr="00D232CA">
        <w:rPr>
          <w:noProof/>
        </w:rPr>
        <w:t>Sample carrier:</w:t>
      </w:r>
      <w:bookmarkEnd w:id="117"/>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118" w:name="_Toc497904941"/>
      <w:r w:rsidRPr="00D232CA">
        <w:rPr>
          <w:noProof/>
        </w:rPr>
        <w:t>Sample container:</w:t>
      </w:r>
      <w:bookmarkEnd w:id="118"/>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119" w:name="_Toc497904942"/>
      <w:r w:rsidRPr="00D232CA">
        <w:rPr>
          <w:noProof/>
        </w:rPr>
        <w:t>Sample-positioning system:</w:t>
      </w:r>
      <w:bookmarkEnd w:id="119"/>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120" w:name="_Toc497904943"/>
      <w:r w:rsidRPr="00D232CA">
        <w:rPr>
          <w:noProof/>
        </w:rPr>
        <w:t>Sample probe:</w:t>
      </w:r>
      <w:bookmarkEnd w:id="120"/>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121" w:name="_Toc497904944"/>
      <w:r w:rsidRPr="00D232CA">
        <w:rPr>
          <w:noProof/>
        </w:rPr>
        <w:t>Separator:</w:t>
      </w:r>
      <w:bookmarkEnd w:id="121"/>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122" w:name="_Toc497904945"/>
      <w:r w:rsidRPr="00D232CA">
        <w:rPr>
          <w:noProof/>
        </w:rPr>
        <w:t>Serum/Plasma Separator:</w:t>
      </w:r>
      <w:bookmarkEnd w:id="122"/>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123" w:name="_Toc497904946"/>
      <w:r w:rsidRPr="00D232CA">
        <w:rPr>
          <w:noProof/>
        </w:rPr>
        <w:t>Service envelope:</w:t>
      </w:r>
      <w:bookmarkEnd w:id="123"/>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124" w:name="_Toc497904947"/>
      <w:r w:rsidRPr="00D232CA">
        <w:rPr>
          <w:noProof/>
        </w:rPr>
        <w:t>Specimen:</w:t>
      </w:r>
      <w:bookmarkEnd w:id="124"/>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125" w:name="_Toc497904948"/>
      <w:r w:rsidRPr="00D232CA">
        <w:rPr>
          <w:noProof/>
        </w:rPr>
        <w:t>Specimen carrier//Sample carrier//Carrier:</w:t>
      </w:r>
      <w:bookmarkEnd w:id="125"/>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BB7485" w:rsidRDefault="00822FE9">
      <w:pPr>
        <w:pStyle w:val="Heading4"/>
        <w:rPr>
          <w:noProof/>
        </w:rPr>
      </w:pPr>
      <w:bookmarkStart w:id="126" w:name="_Toc497904949"/>
      <w:r w:rsidRPr="00BB7485">
        <w:rPr>
          <w:noProof/>
        </w:rPr>
        <w:t>Specimen collection container//Specimen container//Sample container//Container:</w:t>
      </w:r>
      <w:bookmarkEnd w:id="126"/>
      <w:r w:rsidRPr="00BB7485">
        <w:rPr>
          <w:noProof/>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25pt;height:509.25pt" o:ole="" fillcolor="window">
            <v:imagedata r:id="rId19" o:title=""/>
          </v:shape>
          <o:OLEObject Type="Embed" ProgID="Visio.Drawing.5" ShapeID="_x0000_i1029" DrawAspect="Content" ObjectID="_1752321572" r:id="rId20"/>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127" w:name="_Toc497904950"/>
      <w:r w:rsidRPr="00D232CA">
        <w:rPr>
          <w:noProof/>
        </w:rPr>
        <w:t>Specimen-positioning system//Sample-positioning system (SPS):</w:t>
      </w:r>
      <w:bookmarkEnd w:id="127"/>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128" w:name="_Toc497904951"/>
      <w:r w:rsidRPr="00D232CA">
        <w:rPr>
          <w:noProof/>
        </w:rPr>
        <w:t>Specimen probe//Sample probe:</w:t>
      </w:r>
      <w:bookmarkEnd w:id="128"/>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129" w:name="_Toc497904952"/>
      <w:r w:rsidRPr="00D232CA">
        <w:rPr>
          <w:noProof/>
        </w:rPr>
        <w:lastRenderedPageBreak/>
        <w:t>Stay clear zone:</w:t>
      </w:r>
      <w:bookmarkEnd w:id="129"/>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130" w:name="_Toc497904953"/>
      <w:r w:rsidRPr="00D232CA">
        <w:rPr>
          <w:noProof/>
        </w:rPr>
        <w:t>Symbol:</w:t>
      </w:r>
      <w:bookmarkEnd w:id="130"/>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131" w:name="_Toc497904954"/>
      <w:r w:rsidRPr="00D232CA">
        <w:rPr>
          <w:noProof/>
        </w:rPr>
        <w:t>Test mnemonics:</w:t>
      </w:r>
      <w:bookmarkEnd w:id="131"/>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132" w:name="_Toc497904955"/>
      <w:r w:rsidRPr="00D232CA">
        <w:rPr>
          <w:noProof/>
        </w:rPr>
        <w:t>Top of container//Top of tube:</w:t>
      </w:r>
      <w:bookmarkEnd w:id="132"/>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133" w:name="_Toc497904956"/>
      <w:r w:rsidRPr="00D232CA">
        <w:rPr>
          <w:noProof/>
        </w:rPr>
        <w:t>Top of tube:</w:t>
      </w:r>
      <w:bookmarkEnd w:id="133"/>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134" w:name="_Toc497904957"/>
      <w:r w:rsidRPr="00D232CA">
        <w:rPr>
          <w:noProof/>
        </w:rPr>
        <w:t>Tray:</w:t>
      </w:r>
      <w:bookmarkEnd w:id="134"/>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135" w:name="_Toc497904958"/>
      <w:r w:rsidRPr="00D232CA">
        <w:rPr>
          <w:noProof/>
        </w:rPr>
        <w:t>X–direction:</w:t>
      </w:r>
      <w:bookmarkEnd w:id="135"/>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136" w:name="_Toc497904959"/>
      <w:r w:rsidRPr="00D232CA">
        <w:rPr>
          <w:noProof/>
        </w:rPr>
        <w:t>Y–direction:</w:t>
      </w:r>
      <w:bookmarkEnd w:id="136"/>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137" w:name="_Toc497904960"/>
      <w:r w:rsidRPr="00D232CA">
        <w:rPr>
          <w:noProof/>
        </w:rPr>
        <w:t>Z–direction:</w:t>
      </w:r>
      <w:bookmarkEnd w:id="137"/>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38" w:name="_Toc450454481"/>
      <w:bookmarkStart w:id="139" w:name="_Toc497904961"/>
      <w:bookmarkStart w:id="140" w:name="_Toc2143715"/>
      <w:bookmarkStart w:id="141" w:name="_Toc34378057"/>
      <w:r w:rsidRPr="00D232CA">
        <w:rPr>
          <w:noProof/>
        </w:rPr>
        <w:t>Trigger Events and Message Definitions</w:t>
      </w:r>
      <w:bookmarkEnd w:id="138"/>
      <w:bookmarkEnd w:id="139"/>
      <w:bookmarkEnd w:id="140"/>
      <w:bookmarkEnd w:id="141"/>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42" w:name="_Toc424011977"/>
      <w:bookmarkStart w:id="143"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44" w:name="_Toc497904962"/>
      <w:bookmarkStart w:id="145" w:name="_Toc2143716"/>
      <w:bookmarkStart w:id="146" w:name="_Toc34378058"/>
      <w:r w:rsidRPr="00D232CA">
        <w:rPr>
          <w:noProof/>
        </w:rPr>
        <w:t>ESU/ACK - Automated Equipment Status Update (Event U01)</w:t>
      </w:r>
      <w:bookmarkEnd w:id="142"/>
      <w:bookmarkEnd w:id="143"/>
      <w:bookmarkEnd w:id="144"/>
      <w:bookmarkEnd w:id="145"/>
      <w:bookmarkEnd w:id="146"/>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186"/>
        <w:gridCol w:w="938"/>
        <w:gridCol w:w="1548"/>
        <w:gridCol w:w="1548"/>
        <w:gridCol w:w="1522"/>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47" w:name="_Hlt76388"/>
            <w:r w:rsidRPr="00D232CA">
              <w:rPr>
                <w:noProof/>
              </w:rPr>
              <w:t>R</w:t>
            </w:r>
            <w:bookmarkStart w:id="148" w:name="_Hlt76418"/>
            <w:bookmarkEnd w:id="147"/>
            <w:r w:rsidRPr="00D232CA">
              <w:rPr>
                <w:noProof/>
              </w:rPr>
              <w:t>R</w:t>
            </w:r>
            <w:bookmarkEnd w:id="148"/>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49" w:name="_Toc424011978"/>
      <w:bookmarkStart w:id="150" w:name="_Toc424012128"/>
      <w:bookmarkStart w:id="151" w:name="_Toc497904963"/>
      <w:bookmarkStart w:id="152"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lastRenderedPageBreak/>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53" w:name="_Toc34378059"/>
      <w:r w:rsidRPr="00D232CA">
        <w:rPr>
          <w:noProof/>
        </w:rPr>
        <w:t>ESR/ACK - Automated Equipment Status Request (Event U02)</w:t>
      </w:r>
      <w:bookmarkEnd w:id="149"/>
      <w:bookmarkEnd w:id="150"/>
      <w:bookmarkEnd w:id="151"/>
      <w:bookmarkEnd w:id="152"/>
      <w:bookmarkEnd w:id="153"/>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This message is used to request information about a device's or piece of equipment's status from one application to another (e.g., Laboratory Automation System to automated equipment). The equipment 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54" w:name="_Toc424011979"/>
      <w:bookmarkStart w:id="155" w:name="_Toc424012129"/>
      <w:bookmarkStart w:id="156" w:name="_Toc497904964"/>
      <w:bookmarkStart w:id="157"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58" w:name="_Toc34378060"/>
      <w:r w:rsidRPr="00D232CA">
        <w:rPr>
          <w:noProof/>
        </w:rPr>
        <w:t>SSU/ACK - Specimen Status Update (Event U03)</w:t>
      </w:r>
      <w:bookmarkEnd w:id="154"/>
      <w:bookmarkEnd w:id="155"/>
      <w:bookmarkEnd w:id="156"/>
      <w:bookmarkEnd w:id="157"/>
      <w:bookmarkEnd w:id="158"/>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000000">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56"/>
        <w:gridCol w:w="1548"/>
        <w:gridCol w:w="1804"/>
        <w:gridCol w:w="1777"/>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59" w:name="_Toc424011980"/>
      <w:bookmarkStart w:id="160" w:name="_Toc424012130"/>
      <w:bookmarkStart w:id="161" w:name="_Toc497904965"/>
      <w:bookmarkStart w:id="162" w:name="_Toc2143719"/>
      <w:bookmarkStart w:id="163" w:name="_Toc348247668"/>
      <w:bookmarkStart w:id="164" w:name="_Toc348260774"/>
      <w:bookmarkStart w:id="165" w:name="_Toc348346701"/>
      <w:bookmarkStart w:id="166" w:name="_Toc349103323"/>
      <w:bookmarkStart w:id="167" w:name="_Toc349538276"/>
      <w:bookmarkStart w:id="168" w:name="_Toc349538304"/>
      <w:bookmarkStart w:id="169"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70" w:name="_Toc34378061"/>
      <w:r w:rsidRPr="00D232CA">
        <w:rPr>
          <w:noProof/>
        </w:rPr>
        <w:t>SSR/ACK - Specimen Status Request (Event U04)</w:t>
      </w:r>
      <w:bookmarkEnd w:id="159"/>
      <w:bookmarkEnd w:id="160"/>
      <w:bookmarkEnd w:id="161"/>
      <w:bookmarkEnd w:id="162"/>
      <w:bookmarkEnd w:id="170"/>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000000">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71" w:name="_Toc424011981"/>
      <w:bookmarkStart w:id="172" w:name="_Toc424012131"/>
      <w:bookmarkStart w:id="173" w:name="_Toc497904966"/>
      <w:bookmarkStart w:id="174"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75" w:name="_Toc34378062"/>
      <w:r w:rsidRPr="00D232CA">
        <w:rPr>
          <w:noProof/>
        </w:rPr>
        <w:t>INU/ACK – Automated Equipment Inventory Update (Event U05)</w:t>
      </w:r>
      <w:bookmarkEnd w:id="171"/>
      <w:bookmarkEnd w:id="172"/>
      <w:bookmarkEnd w:id="173"/>
      <w:bookmarkEnd w:id="174"/>
      <w:bookmarkEnd w:id="175"/>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pPr>
        <w:pStyle w:val="CommentText"/>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76" w:name="_Toc424011982"/>
      <w:bookmarkStart w:id="177" w:name="_Toc424012132"/>
      <w:bookmarkStart w:id="178" w:name="_Toc497904967"/>
      <w:bookmarkStart w:id="179"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80" w:name="_Toc34378063"/>
      <w:r w:rsidRPr="00D232CA">
        <w:rPr>
          <w:noProof/>
        </w:rPr>
        <w:t>INR/ACK – Automated Equipment Inventory Request (Event U06)</w:t>
      </w:r>
      <w:bookmarkEnd w:id="176"/>
      <w:bookmarkEnd w:id="177"/>
      <w:bookmarkEnd w:id="178"/>
      <w:bookmarkEnd w:id="179"/>
      <w:bookmarkEnd w:id="180"/>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81" w:name="_Toc424011983"/>
      <w:bookmarkStart w:id="182" w:name="_Toc424012133"/>
      <w:bookmarkStart w:id="183" w:name="_Toc497904968"/>
      <w:bookmarkStart w:id="184"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85" w:name="_Toc34378064"/>
      <w:r w:rsidRPr="00D232CA">
        <w:rPr>
          <w:noProof/>
        </w:rPr>
        <w:t>EAC/ACK – Automated Equipment Command (Event U07)</w:t>
      </w:r>
      <w:bookmarkEnd w:id="181"/>
      <w:bookmarkEnd w:id="182"/>
      <w:bookmarkEnd w:id="183"/>
      <w:bookmarkEnd w:id="184"/>
      <w:bookmarkEnd w:id="185"/>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86" w:name="_Toc424011984"/>
      <w:bookmarkStart w:id="187" w:name="_Toc424012134"/>
      <w:bookmarkStart w:id="188" w:name="_Toc497904969"/>
      <w:bookmarkStart w:id="189"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90" w:name="_Toc34378065"/>
      <w:r w:rsidRPr="00D232CA">
        <w:rPr>
          <w:noProof/>
        </w:rPr>
        <w:t>EAR/ACK – Automated Equipment Response (Event U08)</w:t>
      </w:r>
      <w:bookmarkEnd w:id="186"/>
      <w:bookmarkEnd w:id="187"/>
      <w:bookmarkEnd w:id="188"/>
      <w:bookmarkEnd w:id="189"/>
      <w:bookmarkEnd w:id="190"/>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186"/>
        <w:gridCol w:w="938"/>
        <w:gridCol w:w="1548"/>
        <w:gridCol w:w="1676"/>
        <w:gridCol w:w="1502"/>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lastRenderedPageBreak/>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91" w:name="_Toc424011985"/>
      <w:bookmarkStart w:id="192" w:name="_Toc424012135"/>
      <w:bookmarkStart w:id="193" w:name="_Toc497904970"/>
      <w:bookmarkStart w:id="194"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95" w:name="_Toc34378066"/>
      <w:r w:rsidRPr="00D232CA">
        <w:rPr>
          <w:noProof/>
        </w:rPr>
        <w:t>EAN/ACK - Automated Equipment Notification (Event U09)</w:t>
      </w:r>
      <w:bookmarkEnd w:id="191"/>
      <w:bookmarkEnd w:id="192"/>
      <w:bookmarkEnd w:id="193"/>
      <w:bookmarkEnd w:id="194"/>
      <w:bookmarkEnd w:id="195"/>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lastRenderedPageBreak/>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
        <w:gridCol w:w="2186"/>
        <w:gridCol w:w="522"/>
        <w:gridCol w:w="1455"/>
        <w:gridCol w:w="1686"/>
        <w:gridCol w:w="2022"/>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96" w:name="_Toc424011986"/>
      <w:bookmarkStart w:id="197" w:name="_Toc424012136"/>
      <w:bookmarkStart w:id="198" w:name="_Toc497904971"/>
      <w:bookmarkStart w:id="199"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200" w:name="_Toc34378067"/>
      <w:r w:rsidRPr="00D232CA">
        <w:rPr>
          <w:noProof/>
        </w:rPr>
        <w:t>TCU/ACK - Automated Equipment Test Code Settings Update (Event U10)</w:t>
      </w:r>
      <w:bookmarkEnd w:id="196"/>
      <w:bookmarkEnd w:id="197"/>
      <w:bookmarkEnd w:id="198"/>
      <w:bookmarkEnd w:id="199"/>
      <w:bookmarkEnd w:id="200"/>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201" w:name="_Toc424011987"/>
      <w:bookmarkStart w:id="202" w:name="_Toc424012137"/>
      <w:bookmarkStart w:id="203" w:name="_Toc497904972"/>
      <w:bookmarkStart w:id="204"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205" w:name="_Toc34378068"/>
      <w:r w:rsidRPr="00D232CA">
        <w:rPr>
          <w:noProof/>
        </w:rPr>
        <w:t>TCR/ACK - Automated Equipment Test Code Settings Request (Event U11)</w:t>
      </w:r>
      <w:bookmarkEnd w:id="201"/>
      <w:bookmarkEnd w:id="202"/>
      <w:bookmarkEnd w:id="203"/>
      <w:bookmarkEnd w:id="204"/>
      <w:bookmarkEnd w:id="205"/>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7777777" w:rsidR="00822FE9" w:rsidRPr="00D232CA" w:rsidRDefault="00822FE9">
      <w:pPr>
        <w:pStyle w:val="MsgTableCaption"/>
        <w:rPr>
          <w:noProof/>
        </w:rPr>
      </w:pPr>
      <w:r w:rsidRPr="00D232CA">
        <w:rPr>
          <w:noProof/>
        </w:rPr>
        <w:lastRenderedPageBreak/>
        <w:t>TCR^U11^TCU_U10: Test Code Settings Request</w:t>
      </w:r>
      <w:r w:rsidRPr="00D232CA">
        <w:rPr>
          <w:noProof/>
        </w:rPr>
        <w:fldChar w:fldCharType="begin"/>
      </w:r>
      <w:r w:rsidRPr="00D232CA">
        <w:rPr>
          <w:noProof/>
        </w:rPr>
        <w:instrText xml:space="preserve"> XE "TCR - Test Code Settings Request"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5"/>
        <w:gridCol w:w="2200"/>
        <w:gridCol w:w="545"/>
        <w:gridCol w:w="1539"/>
        <w:gridCol w:w="1836"/>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2DCBC200" w:rsidR="00A800FA" w:rsidRDefault="00A800FA" w:rsidP="00A800FA">
            <w:pPr>
              <w:pStyle w:val="ACK-ChoreographyHeader"/>
            </w:pPr>
            <w:r w:rsidRPr="00D232CA">
              <w:rPr>
                <w:noProof/>
              </w:rPr>
              <w:t>TCR^U11^TCU_U10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206" w:name="_Toc424011988"/>
      <w:bookmarkStart w:id="207" w:name="_Toc424012138"/>
      <w:bookmarkStart w:id="208" w:name="_Toc497904973"/>
      <w:bookmarkStart w:id="209"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lastRenderedPageBreak/>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210" w:name="_Toc34378069"/>
      <w:r w:rsidRPr="00D232CA">
        <w:rPr>
          <w:noProof/>
        </w:rPr>
        <w:t>LSU/ACK - Automated Equipment Log/Service Update (Event U12)</w:t>
      </w:r>
      <w:bookmarkEnd w:id="206"/>
      <w:bookmarkEnd w:id="207"/>
      <w:bookmarkEnd w:id="208"/>
      <w:bookmarkEnd w:id="209"/>
      <w:bookmarkEnd w:id="210"/>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440"/>
        <w:gridCol w:w="556"/>
        <w:gridCol w:w="1549"/>
        <w:gridCol w:w="1676"/>
        <w:gridCol w:w="1649"/>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211" w:name="_Toc424011989"/>
      <w:bookmarkStart w:id="212" w:name="_Toc424012139"/>
      <w:bookmarkStart w:id="213" w:name="_Toc497904974"/>
      <w:bookmarkStart w:id="214"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lastRenderedPageBreak/>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215" w:name="_Toc34378070"/>
      <w:r w:rsidRPr="00D232CA">
        <w:rPr>
          <w:noProof/>
        </w:rPr>
        <w:t>LSR/ACK - Automated Equipment Log/Service Request (Event U13)</w:t>
      </w:r>
      <w:bookmarkEnd w:id="211"/>
      <w:bookmarkEnd w:id="212"/>
      <w:bookmarkEnd w:id="213"/>
      <w:bookmarkEnd w:id="214"/>
      <w:bookmarkEnd w:id="215"/>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77777777" w:rsidR="00822FE9" w:rsidRPr="00D232CA" w:rsidRDefault="00822FE9">
      <w:pPr>
        <w:pStyle w:val="MsgTableCaption"/>
        <w:rPr>
          <w:noProof/>
        </w:rPr>
      </w:pPr>
      <w:r w:rsidRPr="00D232CA">
        <w:rPr>
          <w:noProof/>
        </w:rPr>
        <w:t>LSR^U13^LSU_U12: Equipment Log/Service Message</w:t>
      </w:r>
      <w:r w:rsidRPr="00D232CA">
        <w:rPr>
          <w:noProof/>
        </w:rPr>
        <w:fldChar w:fldCharType="begin"/>
      </w:r>
      <w:r w:rsidRPr="00D232CA">
        <w:rPr>
          <w:noProof/>
        </w:rPr>
        <w:instrText xml:space="preserve"> XE "LSR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00000">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3AF3ACC2" w:rsidR="00A800FA" w:rsidRDefault="00E67162" w:rsidP="00A800FA">
            <w:pPr>
              <w:pStyle w:val="ACK-ChoreographyHeader"/>
            </w:pPr>
            <w:r w:rsidRPr="00D232CA">
              <w:rPr>
                <w:noProof/>
              </w:rPr>
              <w:t>LSR^U13^LSU_U12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216" w:name="_Toc424011990"/>
      <w:bookmarkStart w:id="217" w:name="_Toc424012140"/>
      <w:bookmarkStart w:id="218"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lastRenderedPageBreak/>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219" w:name="_Toc34378071"/>
      <w:r w:rsidRPr="00643566">
        <w:rPr>
          <w:noProof/>
        </w:rPr>
        <w:t>INR/ACK – Automated Equipment Inventory Request (Event U14</w:t>
      </w:r>
      <w:r w:rsidRPr="00CB75BC">
        <w:rPr>
          <w:noProof/>
        </w:rPr>
        <w:t>)</w:t>
      </w:r>
      <w:bookmarkEnd w:id="219"/>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00000"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182"/>
        <w:gridCol w:w="549"/>
        <w:gridCol w:w="1542"/>
        <w:gridCol w:w="1825"/>
        <w:gridCol w:w="1800"/>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lastRenderedPageBreak/>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220" w:name="_Toc497904975"/>
      <w:bookmarkStart w:id="221" w:name="_Toc2143729"/>
      <w:bookmarkStart w:id="222" w:name="_Toc34378072"/>
      <w:r w:rsidRPr="00D232CA">
        <w:rPr>
          <w:noProof/>
        </w:rPr>
        <w:t>Message Segments</w:t>
      </w:r>
      <w:bookmarkEnd w:id="163"/>
      <w:bookmarkEnd w:id="164"/>
      <w:bookmarkEnd w:id="165"/>
      <w:bookmarkEnd w:id="166"/>
      <w:bookmarkEnd w:id="167"/>
      <w:bookmarkEnd w:id="168"/>
      <w:bookmarkEnd w:id="169"/>
      <w:bookmarkEnd w:id="216"/>
      <w:bookmarkEnd w:id="217"/>
      <w:bookmarkEnd w:id="218"/>
      <w:bookmarkEnd w:id="220"/>
      <w:bookmarkEnd w:id="221"/>
      <w:bookmarkEnd w:id="222"/>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223" w:name="_Toc424011991"/>
      <w:bookmarkStart w:id="224" w:name="_Toc424012141"/>
      <w:bookmarkStart w:id="225" w:name="_Toc497904976"/>
      <w:bookmarkStart w:id="226" w:name="_Toc2143730"/>
      <w:bookmarkStart w:id="227" w:name="_Toc34378073"/>
      <w:bookmarkStart w:id="228" w:name="_Toc348247669"/>
      <w:bookmarkStart w:id="229" w:name="_Toc348260775"/>
      <w:bookmarkStart w:id="230" w:name="_Toc348346702"/>
      <w:bookmarkStart w:id="231" w:name="_Toc349103324"/>
      <w:bookmarkStart w:id="232" w:name="_Toc349538277"/>
      <w:bookmarkStart w:id="233" w:name="_Toc349538305"/>
      <w:bookmarkStart w:id="234" w:name="_Toc349538368"/>
      <w:r w:rsidRPr="00D232CA">
        <w:rPr>
          <w:noProof/>
        </w:rPr>
        <w:t>EQU - Equipment Detail Segment</w:t>
      </w:r>
      <w:bookmarkEnd w:id="223"/>
      <w:bookmarkEnd w:id="224"/>
      <w:bookmarkEnd w:id="225"/>
      <w:bookmarkEnd w:id="226"/>
      <w:bookmarkEnd w:id="227"/>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235" w:name="_Toc424011992"/>
      <w:bookmarkStart w:id="236" w:name="_Toc424373992"/>
      <w:bookmarkStart w:id="237" w:name="_Toc450455682"/>
      <w:r w:rsidRPr="00D232CA">
        <w:rPr>
          <w:noProof/>
        </w:rPr>
        <w:t>HL7 Attribute Table – EQU</w:t>
      </w:r>
      <w:bookmarkStart w:id="238" w:name="EQU"/>
      <w:bookmarkEnd w:id="235"/>
      <w:bookmarkEnd w:id="236"/>
      <w:bookmarkEnd w:id="237"/>
      <w:bookmarkEnd w:id="238"/>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499E8366" w:rsidR="00822FE9" w:rsidRPr="00D232CA" w:rsidRDefault="00000000">
            <w:pPr>
              <w:pStyle w:val="AttributeTableBody"/>
              <w:rPr>
                <w:rStyle w:val="HyperlinkTable"/>
                <w:noProof/>
              </w:rPr>
            </w:pPr>
            <w:hyperlink r:id="rId21"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092D8B9E" w:rsidR="00822FE9" w:rsidRPr="00D232CA" w:rsidRDefault="00000000">
            <w:pPr>
              <w:pStyle w:val="AttributeTableBody"/>
              <w:rPr>
                <w:rStyle w:val="HyperlinkTable"/>
                <w:noProof/>
              </w:rPr>
            </w:pPr>
            <w:hyperlink r:id="rId22"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73448967" w:rsidR="00822FE9" w:rsidRPr="00D232CA" w:rsidRDefault="00000000">
            <w:pPr>
              <w:pStyle w:val="AttributeTableBody"/>
              <w:rPr>
                <w:rStyle w:val="HyperlinkTable"/>
                <w:noProof/>
              </w:rPr>
            </w:pPr>
            <w:hyperlink r:id="rId23"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39" w:name="_Toc497904977"/>
      <w:bookmarkStart w:id="240" w:name="_Ref419015308"/>
      <w:r w:rsidRPr="00D232CA">
        <w:rPr>
          <w:noProof/>
          <w:vanish/>
        </w:rPr>
        <w:t xml:space="preserve">EQU </w:t>
      </w:r>
      <w:bookmarkEnd w:id="239"/>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41"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40"/>
      <w:r w:rsidRPr="00D232CA">
        <w:rPr>
          <w:noProof/>
        </w:rPr>
        <w:t>479</w:t>
      </w:r>
      <w:bookmarkEnd w:id="241"/>
    </w:p>
    <w:p w14:paraId="257B2816" w14:textId="77777777" w:rsidR="007C1ADA" w:rsidRDefault="007C1ADA" w:rsidP="007C1ADA">
      <w:pPr>
        <w:pStyle w:val="Components"/>
      </w:pPr>
      <w:bookmarkStart w:id="242" w:name="EIComponent"/>
      <w:r>
        <w:t>Components:  &lt;Entity Identifier (ST)&gt; ^ &lt;Namespace ID (IS)&gt; ^ &lt;Universal ID (ST)&gt; ^ &lt;Universal ID Type (ID)&gt;</w:t>
      </w:r>
      <w:bookmarkEnd w:id="242"/>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lastRenderedPageBreak/>
        <w:t>If this attribute repeats, all instances must represent the same device.</w:t>
      </w:r>
    </w:p>
    <w:p w14:paraId="4B9EDC5A" w14:textId="77777777" w:rsidR="00822FE9" w:rsidRPr="00D232CA" w:rsidRDefault="00822FE9">
      <w:pPr>
        <w:pStyle w:val="Heading4"/>
        <w:rPr>
          <w:noProof/>
        </w:rPr>
      </w:pPr>
      <w:bookmarkStart w:id="243"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43"/>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44" w:name="_Toc497904980"/>
      <w:r w:rsidRPr="00D232CA">
        <w:rPr>
          <w:noProof/>
        </w:rPr>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44"/>
    </w:p>
    <w:p w14:paraId="64C8EB82" w14:textId="77777777" w:rsidR="007C1ADA" w:rsidRDefault="007C1ADA" w:rsidP="007C1ADA">
      <w:pPr>
        <w:pStyle w:val="Components"/>
        <w:rPr>
          <w:noProof/>
        </w:rPr>
      </w:pPr>
      <w:bookmarkStart w:id="2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5"/>
    </w:p>
    <w:p w14:paraId="0AFFBD83" w14:textId="065340E3"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4"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 xml:space="preserve">for valid values. The </w:t>
      </w: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Type">
          <w:r w:rsidRPr="00D232CA">
            <w:rPr>
              <w:noProof/>
            </w:rPr>
            <w:t>State</w:t>
          </w:r>
        </w:smartTag>
      </w:smartTag>
      <w:r w:rsidRPr="00D232CA">
        <w:rPr>
          <w:noProof/>
        </w:rPr>
        <w:t xml:space="preserve"> is required in the ESU message and is optional otherwise.</w:t>
      </w:r>
    </w:p>
    <w:p w14:paraId="1015F18E" w14:textId="77777777" w:rsidR="00822FE9" w:rsidRPr="00D232CA" w:rsidRDefault="00822FE9">
      <w:pPr>
        <w:pStyle w:val="Heading4"/>
        <w:rPr>
          <w:noProof/>
        </w:rPr>
      </w:pPr>
      <w:bookmarkStart w:id="246"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46"/>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5018CCAA"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5"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47"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47"/>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6432B234"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6"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48" w:name="HL70367"/>
      <w:bookmarkStart w:id="249" w:name="_Toc424011996"/>
      <w:bookmarkStart w:id="250" w:name="_Toc424012142"/>
      <w:bookmarkStart w:id="251" w:name="_Toc497904983"/>
      <w:bookmarkStart w:id="252" w:name="_Toc2143731"/>
      <w:bookmarkStart w:id="253" w:name="_Toc34378074"/>
      <w:bookmarkEnd w:id="248"/>
      <w:r w:rsidRPr="00D232CA">
        <w:rPr>
          <w:noProof/>
        </w:rPr>
        <w:lastRenderedPageBreak/>
        <w:t>ISD – Interaction Status Detail</w:t>
      </w:r>
      <w:bookmarkEnd w:id="249"/>
      <w:bookmarkEnd w:id="250"/>
      <w:r w:rsidRPr="00D232CA">
        <w:rPr>
          <w:noProof/>
        </w:rPr>
        <w:t xml:space="preserve"> Segment</w:t>
      </w:r>
      <w:bookmarkEnd w:id="251"/>
      <w:bookmarkEnd w:id="252"/>
      <w:bookmarkEnd w:id="253"/>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54" w:name="_Toc424011997"/>
      <w:bookmarkStart w:id="255" w:name="_Toc424373996"/>
      <w:bookmarkStart w:id="256" w:name="_Toc450455686"/>
      <w:r w:rsidRPr="00D232CA">
        <w:rPr>
          <w:noProof/>
        </w:rPr>
        <w:t>HL7 Attribute Table – ISD</w:t>
      </w:r>
      <w:bookmarkStart w:id="257" w:name="ISD"/>
      <w:bookmarkEnd w:id="254"/>
      <w:bookmarkEnd w:id="255"/>
      <w:bookmarkEnd w:id="256"/>
      <w:bookmarkEnd w:id="257"/>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653972BC" w:rsidR="00822FE9" w:rsidRPr="00D232CA" w:rsidRDefault="00000000">
            <w:pPr>
              <w:pStyle w:val="AttributeTableBody"/>
              <w:rPr>
                <w:rStyle w:val="HyperlinkTable"/>
                <w:noProof/>
              </w:rPr>
            </w:pPr>
            <w:hyperlink r:id="rId27"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1D60C0F7" w:rsidR="00822FE9" w:rsidRPr="00D232CA" w:rsidRDefault="00000000">
            <w:pPr>
              <w:pStyle w:val="AttributeTableBody"/>
              <w:rPr>
                <w:rStyle w:val="HyperlinkTable"/>
                <w:noProof/>
              </w:rPr>
            </w:pPr>
            <w:hyperlink r:id="rId28"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Interaction</w:t>
                </w:r>
              </w:smartTag>
              <w:r w:rsidRPr="00D232CA">
                <w:rPr>
                  <w:noProof/>
                </w:rPr>
                <w:t xml:space="preserve"> </w:t>
              </w:r>
              <w:smartTag w:uri="urn:schemas-microsoft-com:office:smarttags" w:element="PlaceName">
                <w:r w:rsidRPr="00D232CA">
                  <w:rPr>
                    <w:noProof/>
                  </w:rPr>
                  <w:t>Active</w:t>
                </w:r>
              </w:smartTag>
              <w:r w:rsidRPr="00D232CA">
                <w:rPr>
                  <w:noProof/>
                </w:rPr>
                <w:t xml:space="preserve"> </w:t>
              </w:r>
              <w:smartTag w:uri="urn:schemas-microsoft-com:office:smarttags" w:element="PlaceType">
                <w:r w:rsidRPr="00D232CA">
                  <w:rPr>
                    <w:noProof/>
                  </w:rPr>
                  <w:t>State</w:t>
                </w:r>
              </w:smartTag>
            </w:smartTag>
          </w:p>
        </w:tc>
      </w:tr>
    </w:tbl>
    <w:p w14:paraId="24B4EFA9" w14:textId="77777777" w:rsidR="00822FE9" w:rsidRPr="00D232CA" w:rsidRDefault="00822FE9">
      <w:pPr>
        <w:pStyle w:val="Heading4"/>
        <w:rPr>
          <w:noProof/>
          <w:vanish/>
        </w:rPr>
      </w:pPr>
      <w:bookmarkStart w:id="258" w:name="_Toc497904984"/>
      <w:r w:rsidRPr="00D232CA">
        <w:rPr>
          <w:noProof/>
          <w:vanish/>
        </w:rPr>
        <w:t xml:space="preserve">ISD </w:t>
      </w:r>
      <w:bookmarkEnd w:id="258"/>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59"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59"/>
    </w:p>
    <w:p w14:paraId="5705B36C" w14:textId="2238DA9F"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050005">
        <w:rPr>
          <w:rStyle w:val="HyperlinkText"/>
        </w:rPr>
        <w:t>13.3.5.1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ins w:id="260" w:author="Lynn Laakso" w:date="2022-09-09T15:18:00Z">
        <w:r w:rsidR="00050005" w:rsidRPr="00050005">
          <w:rPr>
            <w:rStyle w:val="HyperlinkText"/>
          </w:rPr>
          <w:t>ECD-1   Reference Command Number</w:t>
        </w:r>
        <w:r w:rsidR="00050005" w:rsidRPr="00050005">
          <w:rPr>
            <w:rStyle w:val="HyperlinkText"/>
          </w:rPr>
          <w:fldChar w:fldCharType="begin"/>
        </w:r>
        <w:r w:rsidR="00050005" w:rsidRPr="00050005">
          <w:rPr>
            <w:rStyle w:val="HyperlinkText"/>
          </w:rPr>
          <w:instrText xml:space="preserve"> XE "Reference command number" </w:instrText>
        </w:r>
        <w:r w:rsidR="00050005" w:rsidRPr="00050005">
          <w:rPr>
            <w:rStyle w:val="HyperlinkText"/>
          </w:rPr>
          <w:fldChar w:fldCharType="end"/>
        </w:r>
        <w:r w:rsidR="00050005" w:rsidRPr="00050005">
          <w:rPr>
            <w:rStyle w:val="HyperlinkText"/>
          </w:rPr>
          <w:t xml:space="preserve">   (NM)   01390</w:t>
        </w:r>
      </w:ins>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61" w:name="_Ref437249527"/>
      <w:bookmarkStart w:id="262"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61"/>
      <w:bookmarkEnd w:id="262"/>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08E33F89"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9"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63"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63"/>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6AC2A418"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30"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79E59988" w:rsidR="00822FE9" w:rsidRPr="00D232CA" w:rsidRDefault="00822FE9">
      <w:pPr>
        <w:pStyle w:val="Heading3"/>
        <w:rPr>
          <w:noProof/>
        </w:rPr>
      </w:pPr>
      <w:bookmarkStart w:id="264" w:name="_Toc424011998"/>
      <w:bookmarkStart w:id="265" w:name="_Toc424012143"/>
      <w:bookmarkStart w:id="266" w:name="_Toc497904988"/>
      <w:bookmarkStart w:id="267" w:name="_Toc2143732"/>
      <w:bookmarkStart w:id="268" w:name="_Toc34378075"/>
      <w:r w:rsidRPr="00D232CA">
        <w:rPr>
          <w:noProof/>
        </w:rPr>
        <w:t>SAC</w:t>
      </w:r>
      <w:r w:rsidR="003D0508">
        <w:rPr>
          <w:noProof/>
        </w:rPr>
        <w:t xml:space="preserve"> </w:t>
      </w:r>
      <w:r w:rsidRPr="00D232CA">
        <w:rPr>
          <w:noProof/>
        </w:rPr>
        <w:t>– Specimen Container Detail Segment</w:t>
      </w:r>
      <w:bookmarkEnd w:id="264"/>
      <w:bookmarkEnd w:id="265"/>
      <w:bookmarkEnd w:id="266"/>
      <w:bookmarkEnd w:id="267"/>
      <w:bookmarkEnd w:id="268"/>
      <w:r w:rsidRPr="00D232CA">
        <w:rPr>
          <w:noProof/>
        </w:rPr>
        <w:t xml:space="preserve"> </w:t>
      </w:r>
      <w:r w:rsidRPr="00D232CA">
        <w:rPr>
          <w:noProof/>
        </w:rPr>
        <w:fldChar w:fldCharType="begin"/>
      </w:r>
      <w:r w:rsidRPr="00D232CA">
        <w:rPr>
          <w:noProof/>
        </w:rPr>
        <w:instrText xml:space="preserve"> XE "SAC" </w:instrText>
      </w:r>
      <w:r w:rsidRPr="00D232CA">
        <w:rPr>
          <w:noProof/>
        </w:rPr>
        <w:fldChar w:fldCharType="end"/>
      </w:r>
      <w:r w:rsidRPr="00D232CA">
        <w:rPr>
          <w:noProof/>
        </w:rPr>
        <w:fldChar w:fldCharType="begin"/>
      </w:r>
      <w:r w:rsidRPr="00D232CA">
        <w:rPr>
          <w:noProof/>
        </w:rPr>
        <w:instrText xml:space="preserve"> XE "speciment and container detail segment" </w:instrText>
      </w:r>
      <w:r w:rsidRPr="00D232CA">
        <w:rPr>
          <w:noProof/>
        </w:rPr>
        <w:fldChar w:fldCharType="end"/>
      </w:r>
      <w:r w:rsidRPr="00D232CA">
        <w:rPr>
          <w:noProof/>
        </w:rPr>
        <w:fldChar w:fldCharType="begin"/>
      </w:r>
      <w:r w:rsidRPr="00D232CA">
        <w:rPr>
          <w:noProof/>
        </w:rPr>
        <w:instrText xml:space="preserve"> XE "Segments:SAC" </w:instrText>
      </w:r>
      <w:r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69" w:name="_Toc424011999"/>
      <w:bookmarkStart w:id="270"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71" w:name="_Toc450455687"/>
      <w:r w:rsidRPr="00D232CA">
        <w:rPr>
          <w:noProof/>
        </w:rPr>
        <w:lastRenderedPageBreak/>
        <w:t>HL7 Attribute Table – SAC</w:t>
      </w:r>
      <w:bookmarkStart w:id="272" w:name="SAC"/>
      <w:bookmarkEnd w:id="269"/>
      <w:bookmarkEnd w:id="270"/>
      <w:bookmarkEnd w:id="271"/>
      <w:bookmarkEnd w:id="272"/>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7DC4E1EC" w:rsidR="00822FE9" w:rsidRPr="00D232CA" w:rsidRDefault="00000000">
            <w:pPr>
              <w:pStyle w:val="AttributeTableBody"/>
              <w:rPr>
                <w:rStyle w:val="HyperlinkTable"/>
                <w:noProof/>
              </w:rPr>
            </w:pPr>
            <w:hyperlink r:id="rId31"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58BA16EC" w:rsidR="00822FE9" w:rsidRPr="00D232CA" w:rsidRDefault="00000000">
            <w:pPr>
              <w:pStyle w:val="AttributeTableBody"/>
              <w:rPr>
                <w:rStyle w:val="HyperlinkTable"/>
                <w:noProof/>
              </w:rPr>
            </w:pPr>
            <w:hyperlink r:id="rId32" w:anchor="HL70378" w:history="1">
              <w:r w:rsidR="00822FE9" w:rsidRPr="00D232CA">
                <w:rPr>
                  <w:rStyle w:val="HyperlinkTable"/>
                  <w:noProof/>
                </w:rPr>
                <w:t>0</w:t>
              </w:r>
              <w:bookmarkStart w:id="273" w:name="_Hlt479155203"/>
              <w:r w:rsidR="00822FE9" w:rsidRPr="00D232CA">
                <w:rPr>
                  <w:rStyle w:val="HyperlinkTable"/>
                  <w:noProof/>
                </w:rPr>
                <w:t>3</w:t>
              </w:r>
              <w:bookmarkStart w:id="274" w:name="_Hlt479155227"/>
              <w:bookmarkEnd w:id="273"/>
              <w:r w:rsidR="00822FE9" w:rsidRPr="00D232CA">
                <w:rPr>
                  <w:rStyle w:val="HyperlinkTable"/>
                  <w:noProof/>
                </w:rPr>
                <w:t>7</w:t>
              </w:r>
              <w:bookmarkEnd w:id="274"/>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75" w:name="_Hlt497727322"/>
        <w:tc>
          <w:tcPr>
            <w:tcW w:w="720" w:type="dxa"/>
            <w:tcBorders>
              <w:top w:val="dotted" w:sz="4" w:space="0" w:color="auto"/>
              <w:left w:val="nil"/>
              <w:bottom w:val="dotted" w:sz="4" w:space="0" w:color="auto"/>
              <w:right w:val="nil"/>
            </w:tcBorders>
            <w:shd w:val="clear" w:color="auto" w:fill="FFFFFF"/>
          </w:tcPr>
          <w:p w14:paraId="31E9B189" w14:textId="0488D618" w:rsidR="00822FE9" w:rsidRPr="00D232CA" w:rsidRDefault="00822FE9" w:rsidP="00A617D5">
            <w:pPr>
              <w:pStyle w:val="AttributeTableBody"/>
              <w:rPr>
                <w:rStyle w:val="HyperlinkTable"/>
                <w:noProof/>
              </w:rPr>
            </w:pPr>
            <w:r w:rsidRPr="00D232CA">
              <w:rPr>
                <w:rStyle w:val="HyperlinkTable"/>
                <w:noProof/>
              </w:rPr>
              <w:fldChar w:fldCharType="begin"/>
            </w:r>
            <w:r w:rsidR="00715BD5">
              <w:rPr>
                <w:rStyle w:val="HyperlinkTable"/>
                <w:noProof/>
              </w:rPr>
              <w:instrText>HYPERLINK "E:\\V2\\v2.9 final Nov from Frank\\V29_CH02C_Tables.docx" \l "HL70379"</w:instrText>
            </w:r>
            <w:r w:rsidRPr="00D232CA">
              <w:rPr>
                <w:rStyle w:val="HyperlinkTable"/>
                <w:noProof/>
              </w:rPr>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75"/>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56176D91" w:rsidR="00822FE9" w:rsidRPr="00D232CA" w:rsidRDefault="00000000">
            <w:pPr>
              <w:pStyle w:val="AttributeTableBody"/>
              <w:rPr>
                <w:rStyle w:val="HyperlinkTable"/>
                <w:noProof/>
              </w:rPr>
            </w:pPr>
            <w:hyperlink r:id="rId33"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399D3AFF" w:rsidR="00822FE9" w:rsidRPr="00D232CA" w:rsidRDefault="00000000">
            <w:pPr>
              <w:pStyle w:val="AttributeTableBody"/>
              <w:rPr>
                <w:rStyle w:val="HyperlinkTable"/>
                <w:noProof/>
              </w:rPr>
            </w:pPr>
            <w:hyperlink r:id="rId34"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4D47BAC9" w:rsidR="00822FE9" w:rsidRPr="00D232CA" w:rsidRDefault="00000000">
            <w:pPr>
              <w:pStyle w:val="AttributeTableBody"/>
              <w:rPr>
                <w:noProof/>
              </w:rPr>
            </w:pPr>
            <w:hyperlink r:id="rId35"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09381FB5" w:rsidR="00822FE9" w:rsidRPr="00D232CA" w:rsidRDefault="00000000">
            <w:pPr>
              <w:pStyle w:val="AttributeTableBody"/>
              <w:rPr>
                <w:noProof/>
              </w:rPr>
            </w:pPr>
            <w:hyperlink r:id="rId36"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52B09BB9" w:rsidR="00822FE9" w:rsidRPr="00D232CA" w:rsidRDefault="00000000">
            <w:pPr>
              <w:pStyle w:val="AttributeTableBody"/>
              <w:rPr>
                <w:noProof/>
              </w:rPr>
            </w:pPr>
            <w:hyperlink r:id="rId37"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21637475" w:rsidR="00822FE9" w:rsidRPr="00D232CA" w:rsidRDefault="00000000">
            <w:pPr>
              <w:pStyle w:val="AttributeTableBody"/>
              <w:rPr>
                <w:rStyle w:val="HyperlinkTable"/>
                <w:noProof/>
              </w:rPr>
            </w:pPr>
            <w:hyperlink r:id="rId38"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86D8067" w:rsidR="00822FE9" w:rsidRPr="00D232CA" w:rsidRDefault="00000000">
            <w:pPr>
              <w:pStyle w:val="AttributeTableBody"/>
              <w:rPr>
                <w:rStyle w:val="HyperlinkTable"/>
                <w:noProof/>
              </w:rPr>
            </w:pPr>
            <w:hyperlink r:id="rId39"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684EF237" w:rsidR="00822FE9" w:rsidRPr="00D232CA" w:rsidRDefault="00000000">
            <w:pPr>
              <w:pStyle w:val="AttributeTableBody"/>
              <w:rPr>
                <w:rStyle w:val="HyperlinkTable"/>
                <w:noProof/>
              </w:rPr>
            </w:pPr>
            <w:hyperlink r:id="rId40"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359C4F87" w:rsidR="00822FE9" w:rsidRPr="00D232CA" w:rsidRDefault="00000000">
            <w:pPr>
              <w:pStyle w:val="AttributeTableBody"/>
              <w:rPr>
                <w:noProof/>
              </w:rPr>
            </w:pPr>
            <w:hyperlink r:id="rId41"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404029C9" w:rsidR="00822FE9" w:rsidRPr="00D232CA" w:rsidRDefault="00000000">
            <w:pPr>
              <w:pStyle w:val="AttributeTableBody"/>
              <w:rPr>
                <w:rStyle w:val="HyperlinkTable"/>
                <w:noProof/>
              </w:rPr>
            </w:pPr>
            <w:hyperlink r:id="rId42"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76" w:name="_Toc497904989"/>
      <w:r w:rsidRPr="00D232CA">
        <w:rPr>
          <w:noProof/>
          <w:vanish/>
        </w:rPr>
        <w:t xml:space="preserve">SAC </w:t>
      </w:r>
      <w:bookmarkEnd w:id="276"/>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BB7485" w:rsidRDefault="00822FE9">
      <w:pPr>
        <w:pStyle w:val="Heading4"/>
        <w:rPr>
          <w:noProof/>
        </w:rPr>
      </w:pPr>
      <w:bookmarkStart w:id="277" w:name="_Toc497904990"/>
      <w:r w:rsidRPr="00BB7485">
        <w:rPr>
          <w:noProof/>
        </w:rPr>
        <w:t>SAC-1   External Accession Identifier</w:t>
      </w:r>
      <w:r w:rsidRPr="00D232CA">
        <w:rPr>
          <w:noProof/>
        </w:rPr>
        <w:fldChar w:fldCharType="begin"/>
      </w:r>
      <w:r w:rsidRPr="00BB7485">
        <w:rPr>
          <w:noProof/>
        </w:rPr>
        <w:instrText xml:space="preserve"> XE "External accession identifier" </w:instrText>
      </w:r>
      <w:r w:rsidRPr="00D232CA">
        <w:rPr>
          <w:noProof/>
        </w:rPr>
        <w:fldChar w:fldCharType="end"/>
      </w:r>
      <w:r w:rsidRPr="00BB7485">
        <w:rPr>
          <w:noProof/>
        </w:rPr>
        <w:t xml:space="preserve">   (EI)   01329</w:t>
      </w:r>
      <w:bookmarkEnd w:id="277"/>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78"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78"/>
    </w:p>
    <w:p w14:paraId="408794F9" w14:textId="77777777" w:rsidR="007C1ADA" w:rsidRDefault="007C1ADA" w:rsidP="007C1ADA">
      <w:pPr>
        <w:pStyle w:val="Components"/>
      </w:pPr>
      <w:r>
        <w:t>Components:  &lt;Entity Identifier (ST)&gt; ^ &lt;Namespace ID (IS)&gt; ^ &lt;Universal ID (ST)&gt; ^ &lt;Universal ID Type (ID)&gt;</w:t>
      </w:r>
    </w:p>
    <w:p w14:paraId="2C6AF112" w14:textId="21C60B18"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79"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80"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80"/>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 xml:space="preserve">The NCCLS standard requires a unique identifier for each container introduced into the Laboratory Automation System. The combination of the fields: Primary Container ID, Container ID, Carrier ID / </w:t>
      </w:r>
      <w:r w:rsidRPr="00D232CA">
        <w:rPr>
          <w:noProof/>
        </w:rPr>
        <w:lastRenderedPageBreak/>
        <w:t>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81" w:name="_Toc497904993"/>
      <w:r w:rsidRPr="00D232CA">
        <w:rPr>
          <w:noProof/>
        </w:rPr>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81"/>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82"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82"/>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83"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83"/>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84"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84"/>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85"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85"/>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05A1C274"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3"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86"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86"/>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3A69A438"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87"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Refer to </w:t>
      </w:r>
      <w:hyperlink r:id="rId44"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lastRenderedPageBreak/>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88" w:name="_Toc497904999"/>
      <w:r w:rsidRPr="00D232CA">
        <w:rPr>
          <w:noProof/>
        </w:rPr>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88"/>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89"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89"/>
    </w:p>
    <w:p w14:paraId="3B0D39A8" w14:textId="77777777" w:rsidR="007C1ADA" w:rsidRDefault="007C1ADA" w:rsidP="007C1ADA">
      <w:pPr>
        <w:pStyle w:val="Components"/>
      </w:pPr>
      <w:bookmarkStart w:id="290" w:name="NAComponent"/>
      <w:r>
        <w:t>Components:  &lt;Value1 (NM)&gt; ^ &lt;Value2 (NM)&gt; ^ &lt;Value3 (NM)&gt; ^ &lt;Value4 (NM)&gt; ^ &lt; ()&gt;</w:t>
      </w:r>
      <w:bookmarkEnd w:id="290"/>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91"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91"/>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204453CA"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292" w:author="Lynn Laakso" w:date="2022-09-09T15:18:00Z">
        <w:r w:rsidR="00050005" w:rsidRPr="00050005">
          <w:rPr>
            <w:rStyle w:val="HyperlinkText"/>
          </w:rPr>
          <w:t>Glossary</w:t>
        </w:r>
      </w:ins>
      <w:r w:rsidRPr="00D232CA">
        <w:rPr>
          <w:rStyle w:val="HyperlinkText"/>
          <w:noProof/>
        </w:rPr>
        <w:fldChar w:fldCharType="end"/>
      </w:r>
      <w:r w:rsidRPr="00D232CA">
        <w:rPr>
          <w:noProof/>
        </w:rPr>
        <w:t xml:space="preserve">"). Refer to </w:t>
      </w:r>
      <w:hyperlink r:id="rId45"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93"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93"/>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94"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94"/>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95"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95"/>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lastRenderedPageBreak/>
        <w:t xml:space="preserve">Definition:  This field is the physical location that the specimen was at the time that the transaction was initiated. The location description can vary with the LAS. For example, it can be an X,Y,Z coordinate in  a 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96"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96"/>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97"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97"/>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98"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98"/>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99"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99"/>
    </w:p>
    <w:p w14:paraId="56D348AF" w14:textId="68E2AF79"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050005">
        <w:rPr>
          <w:rStyle w:val="HyperlinkText"/>
        </w:rPr>
        <w:t>13.1.3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ins w:id="300" w:author="Lynn Laakso" w:date="2022-09-09T15:18:00Z">
        <w:r w:rsidR="00050005" w:rsidRPr="00050005">
          <w:rPr>
            <w:rStyle w:val="HyperlinkText"/>
          </w:rPr>
          <w:t>Glossary</w:t>
        </w:r>
      </w:ins>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301"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301"/>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302"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302"/>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BB7485" w:rsidRDefault="00822FE9">
      <w:pPr>
        <w:pStyle w:val="Heading4"/>
        <w:rPr>
          <w:noProof/>
        </w:rPr>
      </w:pPr>
      <w:bookmarkStart w:id="303" w:name="_Toc497905011"/>
      <w:r w:rsidRPr="00BB7485">
        <w:rPr>
          <w:noProof/>
        </w:rPr>
        <w:t>SAC-22   Available Specimen Volume</w:t>
      </w:r>
      <w:r w:rsidRPr="00D232CA">
        <w:rPr>
          <w:noProof/>
        </w:rPr>
        <w:fldChar w:fldCharType="begin"/>
      </w:r>
      <w:r w:rsidRPr="00BB7485">
        <w:rPr>
          <w:noProof/>
        </w:rPr>
        <w:instrText xml:space="preserve"> XE "Available specimen volume" </w:instrText>
      </w:r>
      <w:r w:rsidRPr="00D232CA">
        <w:rPr>
          <w:noProof/>
        </w:rPr>
        <w:fldChar w:fldCharType="end"/>
      </w:r>
      <w:r w:rsidRPr="00BB7485">
        <w:rPr>
          <w:noProof/>
        </w:rPr>
        <w:t xml:space="preserve">   (NM)   01349</w:t>
      </w:r>
      <w:bookmarkEnd w:id="303"/>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304" w:name="_Toc497905012"/>
      <w:r w:rsidRPr="00D232CA">
        <w:rPr>
          <w:noProof/>
        </w:rPr>
        <w:lastRenderedPageBreak/>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304"/>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305" w:name="_Toc497905013"/>
      <w:r w:rsidRPr="00D232CA">
        <w:rPr>
          <w:noProof/>
        </w:rPr>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305"/>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306"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306"/>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6D3429E2"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6"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307"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307"/>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5B403E2F"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7"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308" w:name="_Toc497905016"/>
      <w:r w:rsidRPr="00D232CA">
        <w:rPr>
          <w:noProof/>
        </w:rPr>
        <w:lastRenderedPageBreak/>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308"/>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2E5AF97F" w:rsidR="00822FE9" w:rsidRPr="00D232CA" w:rsidRDefault="00822FE9">
      <w:pPr>
        <w:pStyle w:val="NormalIndented"/>
        <w:rPr>
          <w:noProof/>
        </w:rPr>
      </w:pPr>
      <w:r w:rsidRPr="00D232CA">
        <w:rPr>
          <w:noProof/>
        </w:rPr>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8"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309"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309"/>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472AA403"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9"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310" w:name="_Toc497905018"/>
      <w:bookmarkStart w:id="311" w:name="_Ref176261016"/>
      <w:bookmarkStart w:id="312" w:name="_Ref176261054"/>
      <w:bookmarkStart w:id="313" w:name="_Ref176261421"/>
      <w:bookmarkStart w:id="314"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310"/>
      <w:bookmarkEnd w:id="311"/>
      <w:bookmarkEnd w:id="312"/>
      <w:bookmarkEnd w:id="313"/>
      <w:bookmarkEnd w:id="314"/>
    </w:p>
    <w:p w14:paraId="443090D7" w14:textId="77777777" w:rsidR="007C1ADA" w:rsidRDefault="007C1ADA" w:rsidP="007C1ADA">
      <w:pPr>
        <w:pStyle w:val="Components"/>
      </w:pPr>
      <w:bookmarkStart w:id="315" w:name="SNComponent"/>
      <w:r>
        <w:t>Components:  &lt;Comparator (ST)&gt; ^ &lt;Num1 (NM)&gt; ^ &lt;Separator/Suffix (ST)&gt; ^ &lt;Num2 (NM)&gt;</w:t>
      </w:r>
      <w:bookmarkEnd w:id="315"/>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316" w:name="_Toc497905019"/>
      <w:r w:rsidRPr="00D232CA">
        <w:rPr>
          <w:noProof/>
        </w:rPr>
        <w:lastRenderedPageBreak/>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316"/>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856174B"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50" w:anchor="HL70373" w:history="1">
        <w:r w:rsidRPr="0059228C">
          <w:rPr>
            <w:rStyle w:val="ReferenceUserTable"/>
          </w:rPr>
          <w:t>User-defined Table 03</w:t>
        </w:r>
        <w:bookmarkStart w:id="317" w:name="_Hlt478384554"/>
        <w:r w:rsidRPr="0059228C">
          <w:rPr>
            <w:rStyle w:val="ReferenceUserTable"/>
          </w:rPr>
          <w:t>7</w:t>
        </w:r>
        <w:bookmarkEnd w:id="317"/>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318"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318"/>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319" w:name="_Toc497905021"/>
      <w:r w:rsidRPr="00D232CA">
        <w:rPr>
          <w:noProof/>
        </w:rPr>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319"/>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320"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320"/>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321"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321"/>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322"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322"/>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lastRenderedPageBreak/>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323"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323"/>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324"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324"/>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325"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325"/>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326"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326"/>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327"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327"/>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079F1AAB"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1"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328" w:name="_Toc497905030"/>
      <w:r w:rsidRPr="00D232CA">
        <w:rPr>
          <w:noProof/>
        </w:rPr>
        <w:lastRenderedPageBreak/>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328"/>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6B3C079B"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2"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329" w:name="_Toc497905031"/>
      <w:r w:rsidRPr="00D232CA">
        <w:rPr>
          <w:noProof/>
        </w:rPr>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329"/>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68EE4E28"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3"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330" w:name="_Toc497905032"/>
      <w:r w:rsidRPr="00D232CA">
        <w:rPr>
          <w:noProof/>
        </w:rPr>
        <w:t>SAC-43   Special Handling Code   (CWE)   01370</w:t>
      </w:r>
      <w:bookmarkEnd w:id="330"/>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46E79E04"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4"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331"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331"/>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4C0F18D9"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5" w:anchor="HL70377" w:history="1">
        <w:r w:rsidRPr="00D232CA">
          <w:rPr>
            <w:rStyle w:val="ReferenceUserTable"/>
            <w:noProof/>
          </w:rPr>
          <w:t xml:space="preserve">User-defined Table 0377 – Other Environmental </w:t>
        </w:r>
        <w:r w:rsidRPr="00D232CA">
          <w:rPr>
            <w:rStyle w:val="ReferenceUserTable"/>
            <w:noProof/>
          </w:rPr>
          <w:lastRenderedPageBreak/>
          <w:t>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lastRenderedPageBreak/>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332" w:name="HL70377"/>
      <w:bookmarkStart w:id="333" w:name="_Toc424012002"/>
      <w:bookmarkStart w:id="334" w:name="_Toc424012144"/>
      <w:bookmarkStart w:id="335" w:name="_Toc497905034"/>
      <w:bookmarkStart w:id="336" w:name="_Toc2143733"/>
      <w:bookmarkStart w:id="337" w:name="_Toc34378076"/>
      <w:bookmarkEnd w:id="332"/>
      <w:r w:rsidRPr="00D232CA">
        <w:rPr>
          <w:noProof/>
        </w:rPr>
        <w:lastRenderedPageBreak/>
        <w:t>INV – Inventory Detail Segment</w:t>
      </w:r>
      <w:bookmarkEnd w:id="333"/>
      <w:bookmarkEnd w:id="334"/>
      <w:bookmarkEnd w:id="335"/>
      <w:bookmarkEnd w:id="336"/>
      <w:bookmarkEnd w:id="337"/>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338" w:name="_Toc424374000"/>
    </w:p>
    <w:bookmarkStart w:id="339" w:name="_MON_1123847780"/>
    <w:bookmarkEnd w:id="339"/>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5.75pt;height:239.25pt" o:ole="">
            <v:imagedata r:id="rId56" o:title=""/>
          </v:shape>
          <o:OLEObject Type="Embed" ProgID="Word.Picture.8" ShapeID="_x0000_i1030" DrawAspect="Content" ObjectID="_1752321573" r:id="rId57"/>
        </w:object>
      </w:r>
    </w:p>
    <w:p w14:paraId="7740AA0A" w14:textId="77777777" w:rsidR="00822FE9" w:rsidRPr="00D232CA" w:rsidRDefault="00822FE9">
      <w:pPr>
        <w:pStyle w:val="NormalIndented"/>
        <w:rPr>
          <w:noProof/>
        </w:rPr>
      </w:pPr>
    </w:p>
    <w:bookmarkEnd w:id="338"/>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340" w:name="INV"/>
      <w:bookmarkEnd w:id="340"/>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378C931A" w:rsidR="00822FE9" w:rsidRPr="00D232CA" w:rsidRDefault="00000000">
            <w:pPr>
              <w:pStyle w:val="AttributeTableBody"/>
              <w:rPr>
                <w:rStyle w:val="HyperlinkTable"/>
                <w:noProof/>
              </w:rPr>
            </w:pPr>
            <w:hyperlink r:id="rId58"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E77ADD7" w:rsidR="00822FE9" w:rsidRPr="00D232CA" w:rsidRDefault="00000000">
            <w:pPr>
              <w:pStyle w:val="AttributeTableBody"/>
              <w:rPr>
                <w:rStyle w:val="HyperlinkTable"/>
                <w:noProof/>
              </w:rPr>
            </w:pPr>
            <w:hyperlink r:id="rId59"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176A3425" w:rsidR="00822FE9" w:rsidRPr="00D232CA" w:rsidRDefault="00000000">
            <w:pPr>
              <w:pStyle w:val="AttributeTableBody"/>
              <w:rPr>
                <w:rStyle w:val="HyperlinkTable"/>
                <w:noProof/>
              </w:rPr>
            </w:pPr>
            <w:hyperlink r:id="rId60"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 xml:space="preserve">Manufacturer </w:t>
            </w:r>
            <w:smartTag w:uri="urn:schemas-microsoft-com:office:smarttags" w:element="place">
              <w:r w:rsidRPr="00D232CA">
                <w:rPr>
                  <w:noProof/>
                </w:rPr>
                <w:t>Lot</w:t>
              </w:r>
            </w:smartTag>
            <w:r w:rsidRPr="00D232CA">
              <w:rPr>
                <w:noProof/>
              </w:rPr>
              <w:t xml:space="preserve">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1B9EB1B3" w:rsidR="00822FE9" w:rsidRPr="00D232CA" w:rsidRDefault="00000000">
            <w:pPr>
              <w:pStyle w:val="AttributeTableBody"/>
              <w:rPr>
                <w:noProof/>
              </w:rPr>
            </w:pPr>
            <w:hyperlink r:id="rId61"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4076834E" w:rsidR="00822FE9" w:rsidRPr="00D232CA" w:rsidRDefault="00000000">
            <w:pPr>
              <w:pStyle w:val="AttributeTableBody"/>
              <w:rPr>
                <w:rStyle w:val="HyperlinkTable"/>
                <w:noProof/>
              </w:rPr>
            </w:pPr>
            <w:hyperlink r:id="rId62"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341" w:name="_Toc497905035"/>
      <w:r w:rsidRPr="00D232CA">
        <w:rPr>
          <w:noProof/>
          <w:vanish/>
        </w:rPr>
        <w:t xml:space="preserve">INV </w:t>
      </w:r>
      <w:bookmarkEnd w:id="341"/>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342"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42"/>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497F41F"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3"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43"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43"/>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070AA271"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4"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44"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44"/>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407F6E3C" w:rsidR="00822FE9" w:rsidRPr="00D232CA" w:rsidRDefault="00822FE9">
      <w:pPr>
        <w:pStyle w:val="NormalIndented"/>
        <w:rPr>
          <w:noProof/>
        </w:rPr>
      </w:pPr>
      <w:r w:rsidRPr="00D232CA">
        <w:rPr>
          <w:noProof/>
        </w:rPr>
        <w:t xml:space="preserve">Definition:  The type of substance.  Refer to </w:t>
      </w:r>
      <w:hyperlink r:id="rId65"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45" w:name="_Toc424012005"/>
      <w:bookmarkStart w:id="346" w:name="_Toc424374003"/>
      <w:bookmarkStart w:id="347" w:name="_Ref427389807"/>
      <w:bookmarkStart w:id="348" w:name="_Toc450455690"/>
    </w:p>
    <w:p w14:paraId="3EF47F87" w14:textId="77777777" w:rsidR="00822FE9" w:rsidRPr="00D232CA" w:rsidRDefault="00822FE9">
      <w:pPr>
        <w:pStyle w:val="Heading4"/>
        <w:rPr>
          <w:noProof/>
        </w:rPr>
      </w:pPr>
      <w:bookmarkStart w:id="349" w:name="_Toc497905039"/>
      <w:bookmarkEnd w:id="345"/>
      <w:bookmarkEnd w:id="346"/>
      <w:bookmarkEnd w:id="347"/>
      <w:bookmarkEnd w:id="348"/>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49"/>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BB7485" w:rsidRDefault="00822FE9">
      <w:pPr>
        <w:pStyle w:val="Heading4"/>
        <w:rPr>
          <w:noProof/>
        </w:rPr>
      </w:pPr>
      <w:bookmarkStart w:id="350" w:name="_Toc497905040"/>
      <w:r w:rsidRPr="00BB7485">
        <w:rPr>
          <w:noProof/>
        </w:rPr>
        <w:t>INV-5   Container Carrier Identifier</w:t>
      </w:r>
      <w:r w:rsidRPr="00D232CA">
        <w:rPr>
          <w:noProof/>
        </w:rPr>
        <w:fldChar w:fldCharType="begin"/>
      </w:r>
      <w:r w:rsidRPr="00BB7485">
        <w:rPr>
          <w:noProof/>
        </w:rPr>
        <w:instrText xml:space="preserve"> XE "Container carrier identifier" </w:instrText>
      </w:r>
      <w:r w:rsidRPr="00D232CA">
        <w:rPr>
          <w:noProof/>
        </w:rPr>
        <w:fldChar w:fldCharType="end"/>
      </w:r>
      <w:r w:rsidRPr="00BB7485">
        <w:rPr>
          <w:noProof/>
        </w:rPr>
        <w:t xml:space="preserve">   (CWE)   01376</w:t>
      </w:r>
      <w:bookmarkEnd w:id="350"/>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51"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51"/>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52"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52"/>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53"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53"/>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54"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54"/>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55"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55"/>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56"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56"/>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57"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57"/>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58"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58"/>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59"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59"/>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60"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60"/>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w:t>
      </w:r>
      <w:proofErr w:type="gramStart"/>
      <w:r w:rsidR="004E574F" w:rsidRPr="00157280">
        <w:t xml:space="preserve">correspond </w:t>
      </w:r>
      <w:r w:rsidRPr="00E26344">
        <w:rPr>
          <w:noProof/>
        </w:rPr>
        <w:t xml:space="preserve"> to</w:t>
      </w:r>
      <w:proofErr w:type="gramEnd"/>
      <w:r w:rsidRPr="00E26344">
        <w:rPr>
          <w:noProof/>
        </w:rPr>
        <w:t xml:space="preserve">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61"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61"/>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62"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62"/>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079DEB79" w:rsidR="00822FE9" w:rsidRPr="00D232CA" w:rsidRDefault="00822FE9">
      <w:pPr>
        <w:pStyle w:val="NormalIndented"/>
        <w:rPr>
          <w:noProof/>
        </w:rPr>
      </w:pPr>
      <w:r w:rsidRPr="00D232CA">
        <w:rPr>
          <w:noProof/>
        </w:rPr>
        <w:t xml:space="preserve">Definition: This field identifies the manufacturer of this substance. Refer to </w:t>
      </w:r>
      <w:hyperlink r:id="rId66"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63"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63"/>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04636251" w:rsidR="00822FE9" w:rsidRPr="00D232CA" w:rsidRDefault="00822FE9">
      <w:pPr>
        <w:pStyle w:val="NormalIndented"/>
        <w:rPr>
          <w:noProof/>
        </w:rPr>
      </w:pPr>
      <w:r w:rsidRPr="00D232CA">
        <w:rPr>
          <w:noProof/>
        </w:rPr>
        <w:t xml:space="preserve">Definition: This field identifies the supplier of this substance. Refer to </w:t>
      </w:r>
      <w:hyperlink r:id="rId67"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64" w:name="_Toc424012006"/>
      <w:bookmarkStart w:id="365" w:name="_Toc424012145"/>
      <w:bookmarkStart w:id="366"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Default="007C1ADA" w:rsidP="007C1ADA">
      <w:pPr>
        <w:pStyle w:val="Components"/>
      </w:pPr>
      <w:bookmarkStart w:id="367" w:name="CQComponent"/>
      <w: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67"/>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6279EC0F"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8"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68"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Default="007C1ADA" w:rsidP="007C1ADA">
      <w:pPr>
        <w:pStyle w:val="Components"/>
      </w:pPr>
      <w: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157280" w:rsidRDefault="00C87F73" w:rsidP="00C87F73">
      <w:pPr>
        <w:pStyle w:val="Components"/>
      </w:pPr>
      <w:r w:rsidRPr="00157280">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69" w:name="_Toc34378077"/>
      <w:r w:rsidRPr="00D232CA">
        <w:rPr>
          <w:noProof/>
        </w:rPr>
        <w:lastRenderedPageBreak/>
        <w:t>ECD - Equipment Command Segment</w:t>
      </w:r>
      <w:bookmarkEnd w:id="364"/>
      <w:bookmarkEnd w:id="365"/>
      <w:bookmarkEnd w:id="366"/>
      <w:bookmarkEnd w:id="368"/>
      <w:bookmarkEnd w:id="369"/>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70" w:name="_Toc424012007"/>
      <w:bookmarkStart w:id="371" w:name="_Toc424374004"/>
      <w:bookmarkStart w:id="372" w:name="_Toc450455691"/>
      <w:r w:rsidRPr="00D232CA">
        <w:rPr>
          <w:noProof/>
        </w:rPr>
        <w:t>HL7 Attribute Table – ECD</w:t>
      </w:r>
      <w:bookmarkStart w:id="373" w:name="ECD"/>
      <w:bookmarkEnd w:id="370"/>
      <w:bookmarkEnd w:id="371"/>
      <w:bookmarkEnd w:id="372"/>
      <w:bookmarkEnd w:id="373"/>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0FC4B6D5" w:rsidR="00822FE9" w:rsidRPr="00D232CA" w:rsidRDefault="00000000">
            <w:pPr>
              <w:pStyle w:val="AttributeTableBody"/>
              <w:rPr>
                <w:rStyle w:val="HyperlinkTable"/>
                <w:noProof/>
              </w:rPr>
            </w:pPr>
            <w:hyperlink r:id="rId69"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65C6C21F" w:rsidR="00822FE9" w:rsidRPr="00D232CA" w:rsidRDefault="00000000">
            <w:pPr>
              <w:pStyle w:val="AttributeTableBody"/>
              <w:rPr>
                <w:noProof/>
              </w:rPr>
            </w:pPr>
            <w:hyperlink r:id="rId70"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74" w:name="_Toc497905055"/>
      <w:r w:rsidRPr="00D232CA">
        <w:rPr>
          <w:noProof/>
          <w:vanish/>
        </w:rPr>
        <w:t xml:space="preserve">ECD </w:t>
      </w:r>
      <w:bookmarkEnd w:id="374"/>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75" w:name="_Ref473548527"/>
      <w:bookmarkStart w:id="376"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75"/>
      <w:bookmarkEnd w:id="376"/>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77"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77"/>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365151FB" w:rsidR="00822FE9" w:rsidRPr="00D232CA" w:rsidRDefault="00822FE9">
      <w:pPr>
        <w:pStyle w:val="NormalIndented"/>
        <w:rPr>
          <w:noProof/>
        </w:rPr>
      </w:pPr>
      <w:r w:rsidRPr="00D232CA">
        <w:rPr>
          <w:noProof/>
        </w:rPr>
        <w:t>Definition:  This field identifies the command that the component is to initiate.</w:t>
      </w:r>
      <w:bookmarkStart w:id="378" w:name="_Ref427398749"/>
      <w:bookmarkStart w:id="379" w:name="_Ref427398939"/>
      <w:r w:rsidRPr="00D232CA">
        <w:rPr>
          <w:noProof/>
        </w:rPr>
        <w:t xml:space="preserve">  Refer to </w:t>
      </w:r>
      <w:hyperlink r:id="rId71"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80" w:name="_Toc497905058"/>
      <w:bookmarkEnd w:id="378"/>
      <w:bookmarkEnd w:id="379"/>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80"/>
    </w:p>
    <w:p w14:paraId="4A59DA6A" w14:textId="4882F2E2"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2"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81"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81"/>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82"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82"/>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83" w:name="_Toc424012010"/>
      <w:bookmarkStart w:id="384" w:name="_Toc424012146"/>
      <w:bookmarkStart w:id="385" w:name="_Toc497905061"/>
      <w:bookmarkStart w:id="386" w:name="_Toc2143735"/>
      <w:bookmarkStart w:id="387" w:name="_Toc34378078"/>
      <w:r w:rsidRPr="00D232CA">
        <w:rPr>
          <w:noProof/>
        </w:rPr>
        <w:t>ECR - Equipment Command Response Segment</w:t>
      </w:r>
      <w:bookmarkEnd w:id="383"/>
      <w:bookmarkEnd w:id="384"/>
      <w:bookmarkEnd w:id="385"/>
      <w:bookmarkEnd w:id="386"/>
      <w:bookmarkEnd w:id="387"/>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88" w:name="_Toc424012011"/>
      <w:bookmarkStart w:id="389" w:name="_Toc424374007"/>
      <w:bookmarkStart w:id="390" w:name="_Toc450455693"/>
      <w:r w:rsidRPr="00D232CA">
        <w:rPr>
          <w:noProof/>
        </w:rPr>
        <w:lastRenderedPageBreak/>
        <w:t>HL7 Attribute Table – ECR</w:t>
      </w:r>
      <w:bookmarkStart w:id="391" w:name="ECR"/>
      <w:bookmarkEnd w:id="388"/>
      <w:bookmarkEnd w:id="389"/>
      <w:bookmarkEnd w:id="390"/>
      <w:bookmarkEnd w:id="391"/>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2B60F78F" w:rsidR="00822FE9" w:rsidRPr="00D232CA" w:rsidRDefault="00000000">
            <w:pPr>
              <w:pStyle w:val="AttributeTableBody"/>
              <w:rPr>
                <w:rStyle w:val="HyperlinkTable"/>
                <w:noProof/>
              </w:rPr>
            </w:pPr>
            <w:hyperlink r:id="rId73"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92" w:name="_Toc497905062"/>
      <w:r w:rsidRPr="00D232CA">
        <w:rPr>
          <w:noProof/>
          <w:vanish/>
        </w:rPr>
        <w:t xml:space="preserve">ECR </w:t>
      </w:r>
      <w:bookmarkEnd w:id="392"/>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93"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93"/>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70B84829"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4"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94"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94"/>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95"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95"/>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96" w:name="_Toc424012013"/>
      <w:bookmarkStart w:id="397" w:name="_Toc424012147"/>
      <w:bookmarkStart w:id="398" w:name="_Toc497905066"/>
      <w:bookmarkStart w:id="399" w:name="_Toc2143736"/>
      <w:bookmarkStart w:id="400" w:name="_Toc34378079"/>
      <w:bookmarkStart w:id="401" w:name="_Toc348247672"/>
      <w:bookmarkStart w:id="402" w:name="_Toc348260778"/>
      <w:bookmarkStart w:id="403" w:name="_Toc348346705"/>
      <w:bookmarkStart w:id="404" w:name="_Toc349103327"/>
      <w:bookmarkStart w:id="405" w:name="_Toc349538280"/>
      <w:bookmarkStart w:id="406" w:name="_Toc349538308"/>
      <w:bookmarkStart w:id="407" w:name="_Toc349538371"/>
      <w:bookmarkEnd w:id="228"/>
      <w:bookmarkEnd w:id="229"/>
      <w:bookmarkEnd w:id="230"/>
      <w:bookmarkEnd w:id="231"/>
      <w:bookmarkEnd w:id="232"/>
      <w:bookmarkEnd w:id="233"/>
      <w:bookmarkEnd w:id="234"/>
      <w:r w:rsidRPr="00D232CA">
        <w:rPr>
          <w:noProof/>
        </w:rPr>
        <w:t>NDS - Notification Detail Segment</w:t>
      </w:r>
      <w:bookmarkEnd w:id="396"/>
      <w:bookmarkEnd w:id="397"/>
      <w:bookmarkEnd w:id="398"/>
      <w:bookmarkEnd w:id="399"/>
      <w:bookmarkEnd w:id="400"/>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408" w:name="_Toc424012014"/>
      <w:bookmarkStart w:id="409" w:name="_Toc424374009"/>
      <w:bookmarkStart w:id="410" w:name="_Toc450455695"/>
      <w:r w:rsidRPr="00D232CA">
        <w:rPr>
          <w:noProof/>
        </w:rPr>
        <w:t>HL7 Attribute Table – NDS</w:t>
      </w:r>
      <w:bookmarkStart w:id="411" w:name="NDS"/>
      <w:bookmarkEnd w:id="408"/>
      <w:bookmarkEnd w:id="409"/>
      <w:bookmarkEnd w:id="410"/>
      <w:bookmarkEnd w:id="411"/>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02B559D6" w:rsidR="00822FE9" w:rsidRPr="00D232CA" w:rsidRDefault="00000000">
            <w:pPr>
              <w:pStyle w:val="AttributeTableBody"/>
              <w:rPr>
                <w:rStyle w:val="HyperlinkTable"/>
                <w:noProof/>
              </w:rPr>
            </w:pPr>
            <w:hyperlink r:id="rId75"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412" w:name="_Toc497905067"/>
      <w:r w:rsidRPr="00D232CA">
        <w:rPr>
          <w:noProof/>
          <w:vanish/>
        </w:rPr>
        <w:t xml:space="preserve">NDS </w:t>
      </w:r>
      <w:bookmarkEnd w:id="412"/>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413"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413"/>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414"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414"/>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415"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415"/>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5B9B8FB4"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6"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416" w:name="_Ref473565148"/>
      <w:bookmarkStart w:id="417"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416"/>
      <w:bookmarkEnd w:id="417"/>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418" w:name="_Toc424012015"/>
      <w:bookmarkStart w:id="419" w:name="_Toc424012148"/>
      <w:bookmarkStart w:id="420" w:name="_Toc497905072"/>
      <w:bookmarkStart w:id="421" w:name="_Toc2143737"/>
      <w:bookmarkStart w:id="422" w:name="_Toc34378080"/>
      <w:r w:rsidRPr="00D232CA">
        <w:rPr>
          <w:noProof/>
        </w:rPr>
        <w:t>CNS – Clear Notification Segment</w:t>
      </w:r>
      <w:bookmarkEnd w:id="418"/>
      <w:bookmarkEnd w:id="419"/>
      <w:bookmarkEnd w:id="420"/>
      <w:bookmarkEnd w:id="421"/>
      <w:bookmarkEnd w:id="422"/>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423" w:name="_Toc424012016"/>
      <w:bookmarkStart w:id="424" w:name="_Toc424374010"/>
      <w:bookmarkStart w:id="425" w:name="_Toc450455696"/>
      <w:r w:rsidRPr="00D232CA">
        <w:rPr>
          <w:noProof/>
        </w:rPr>
        <w:t>HL7 Attribute Table – CNS</w:t>
      </w:r>
      <w:bookmarkStart w:id="426" w:name="CNS"/>
      <w:bookmarkEnd w:id="423"/>
      <w:bookmarkEnd w:id="424"/>
      <w:bookmarkEnd w:id="425"/>
      <w:bookmarkEnd w:id="426"/>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427" w:name="_Toc497905073"/>
      <w:r w:rsidRPr="00D232CA">
        <w:rPr>
          <w:noProof/>
          <w:vanish/>
        </w:rPr>
        <w:t xml:space="preserve">CNS </w:t>
      </w:r>
      <w:bookmarkEnd w:id="427"/>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428"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428"/>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429"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429"/>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430"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430"/>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431"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431"/>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432"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432"/>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4699D449"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ins w:id="433" w:author="Lynn Laakso" w:date="2022-09-09T15:18:00Z">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ins>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434"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434"/>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AAEA68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050005">
        <w:rPr>
          <w:rStyle w:val="HyperlinkText"/>
        </w:rPr>
        <w:t>13.3.7.4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ins w:id="435" w:author="Lynn Laakso" w:date="2022-09-09T15:18:00Z">
        <w:r w:rsidR="00050005" w:rsidRPr="00050005">
          <w:rPr>
            <w:rStyle w:val="HyperlinkText"/>
          </w:rPr>
          <w:t>NDS-4   Notification Code</w:t>
        </w:r>
        <w:r w:rsidR="00050005" w:rsidRPr="00050005">
          <w:rPr>
            <w:rStyle w:val="HyperlinkText"/>
          </w:rPr>
          <w:fldChar w:fldCharType="begin"/>
        </w:r>
        <w:r w:rsidR="00050005" w:rsidRPr="00050005">
          <w:rPr>
            <w:rStyle w:val="HyperlinkText"/>
          </w:rPr>
          <w:instrText xml:space="preserve"> XE "Notification code" </w:instrText>
        </w:r>
        <w:r w:rsidR="00050005" w:rsidRPr="00050005">
          <w:rPr>
            <w:rStyle w:val="HyperlinkText"/>
          </w:rPr>
          <w:fldChar w:fldCharType="end"/>
        </w:r>
        <w:r w:rsidR="00050005" w:rsidRPr="00050005">
          <w:rPr>
            <w:rStyle w:val="HyperlinkText"/>
          </w:rPr>
          <w:t xml:space="preserve">   (CWE)   01401</w:t>
        </w:r>
      </w:ins>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436" w:name="_Toc424012017"/>
      <w:bookmarkStart w:id="437" w:name="_Toc424012149"/>
      <w:bookmarkStart w:id="438" w:name="_Toc497905080"/>
      <w:bookmarkStart w:id="439" w:name="_Toc2143738"/>
      <w:bookmarkStart w:id="440" w:name="_Toc34378081"/>
      <w:r w:rsidRPr="00D232CA">
        <w:rPr>
          <w:noProof/>
        </w:rPr>
        <w:t>TCC - Test Code Configuration Segment</w:t>
      </w:r>
      <w:bookmarkEnd w:id="436"/>
      <w:bookmarkEnd w:id="437"/>
      <w:bookmarkEnd w:id="438"/>
      <w:bookmarkEnd w:id="439"/>
      <w:bookmarkEnd w:id="440"/>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441" w:name="_Toc424012018"/>
      <w:bookmarkStart w:id="442" w:name="_Toc424374011"/>
      <w:bookmarkStart w:id="443" w:name="_Toc450455697"/>
      <w:r w:rsidRPr="00D232CA">
        <w:rPr>
          <w:noProof/>
        </w:rPr>
        <w:t>HL7 Attribute Table – TCC</w:t>
      </w:r>
      <w:bookmarkStart w:id="444" w:name="TCC"/>
      <w:bookmarkEnd w:id="441"/>
      <w:bookmarkEnd w:id="442"/>
      <w:bookmarkEnd w:id="443"/>
      <w:bookmarkEnd w:id="444"/>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D8A4A33" w:rsidR="00822FE9" w:rsidRPr="00D232CA" w:rsidRDefault="00000000">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660AED38" w:rsidR="00822FE9" w:rsidRPr="00D232CA" w:rsidRDefault="00000000">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518C0253" w:rsidR="00822FE9" w:rsidRPr="00D232CA" w:rsidRDefault="00000000">
            <w:pPr>
              <w:pStyle w:val="AttributeTableBody"/>
              <w:rPr>
                <w:noProof/>
              </w:rPr>
            </w:pPr>
            <w:hyperlink r:id="rId7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smartTag w:uri="urn:schemas-microsoft-com:office:smarttags" w:element="place">
              <w:smartTag w:uri="urn:schemas-microsoft-com:office:smarttags" w:element="PlaceName">
                <w:r w:rsidRPr="00D232CA">
                  <w:rPr>
                    <w:noProof/>
                  </w:rPr>
                  <w:t>Equipment</w:t>
                </w:r>
              </w:smartTag>
              <w:r w:rsidRPr="00D232CA">
                <w:rPr>
                  <w:noProof/>
                </w:rPr>
                <w:t xml:space="preserve"> </w:t>
              </w:r>
              <w:smartTag w:uri="urn:schemas-microsoft-com:office:smarttags" w:element="PlaceName">
                <w:r w:rsidRPr="00D232CA">
                  <w:rPr>
                    <w:noProof/>
                  </w:rPr>
                  <w:t>Dynamic</w:t>
                </w:r>
              </w:smartTag>
              <w:r w:rsidRPr="00D232CA">
                <w:rPr>
                  <w:noProof/>
                </w:rPr>
                <w:t xml:space="preserve"> </w:t>
              </w:r>
              <w:smartTag w:uri="urn:schemas-microsoft-com:office:smarttags" w:element="PlaceType">
                <w:r w:rsidRPr="00D232CA">
                  <w:rPr>
                    <w:noProof/>
                  </w:rPr>
                  <w:t>Range</w:t>
                </w:r>
              </w:smartTag>
            </w:smartTag>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184B4729" w:rsidR="00822FE9" w:rsidRPr="00D232CA" w:rsidRDefault="00000000">
            <w:pPr>
              <w:pStyle w:val="AttributeTableBody"/>
              <w:rPr>
                <w:rStyle w:val="HyperlinkTable"/>
                <w:noProof/>
              </w:rPr>
            </w:pPr>
            <w:hyperlink r:id="rId80"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45" w:name="_Toc497905081"/>
      <w:r w:rsidRPr="00D232CA">
        <w:rPr>
          <w:noProof/>
          <w:vanish/>
        </w:rPr>
        <w:t xml:space="preserve">TCC </w:t>
      </w:r>
      <w:bookmarkEnd w:id="445"/>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AD7510" w:rsidRDefault="00822FE9">
      <w:pPr>
        <w:pStyle w:val="Heading4"/>
        <w:rPr>
          <w:noProof/>
        </w:rPr>
      </w:pPr>
      <w:bookmarkStart w:id="446" w:name="_Toc497905082"/>
      <w:r w:rsidRPr="00AD7510">
        <w:rPr>
          <w:noProof/>
        </w:rPr>
        <w:t>TCC-1   Universal Service Identifier</w:t>
      </w:r>
      <w:r w:rsidRPr="00D232CA">
        <w:rPr>
          <w:noProof/>
        </w:rPr>
        <w:fldChar w:fldCharType="begin"/>
      </w:r>
      <w:r w:rsidRPr="00AD7510">
        <w:rPr>
          <w:noProof/>
        </w:rPr>
        <w:instrText xml:space="preserve"> XE "Universal service identifier" </w:instrText>
      </w:r>
      <w:r w:rsidRPr="00D232CA">
        <w:rPr>
          <w:noProof/>
        </w:rPr>
        <w:fldChar w:fldCharType="end"/>
      </w:r>
      <w:r w:rsidRPr="00AD7510">
        <w:rPr>
          <w:noProof/>
        </w:rPr>
        <w:t xml:space="preserve">   (CWE)   00238</w:t>
      </w:r>
      <w:bookmarkEnd w:id="446"/>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47"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47"/>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48"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48"/>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49"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49"/>
    </w:p>
    <w:p w14:paraId="19434B0B" w14:textId="77777777" w:rsidR="007C1ADA" w:rsidRDefault="007C1ADA" w:rsidP="007C1ADA">
      <w:pPr>
        <w:pStyle w:val="Components"/>
      </w:pPr>
      <w:r>
        <w:t>Components:  &lt;Comparator (ST)&gt; ^ &lt;Num1 (NM)&gt; ^ &lt;Separator/Suffix (ST)&gt; ^ &lt;Num2 (NM)&gt;</w:t>
      </w:r>
    </w:p>
    <w:p w14:paraId="45A2B2B2" w14:textId="7DCFFDCF"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ins w:id="450" w:author="Lynn Laakso" w:date="2022-09-09T15:18:00Z">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ins>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51"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51"/>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52"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52"/>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53"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53"/>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54"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54"/>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55"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55"/>
    </w:p>
    <w:p w14:paraId="05D5951C" w14:textId="2AD24425"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56"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56"/>
    </w:p>
    <w:p w14:paraId="620DD38F" w14:textId="56194E2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57"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57"/>
    </w:p>
    <w:p w14:paraId="2FB2E00D" w14:textId="20E1473E"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3"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58" w:name="_Ref473550177"/>
      <w:bookmarkStart w:id="459"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58"/>
      <w:bookmarkEnd w:id="459"/>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60"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60"/>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61" w:name="_Toc497905095"/>
      <w:bookmarkStart w:id="462" w:name="_Toc424012019"/>
      <w:bookmarkStart w:id="463" w:name="_Toc424012150"/>
      <w:bookmarkEnd w:id="401"/>
      <w:bookmarkEnd w:id="402"/>
      <w:bookmarkEnd w:id="403"/>
      <w:bookmarkEnd w:id="404"/>
      <w:bookmarkEnd w:id="405"/>
      <w:bookmarkEnd w:id="406"/>
      <w:bookmarkEnd w:id="407"/>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61"/>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CAA8717"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4"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64" w:name="_Toc497905096"/>
      <w:bookmarkStart w:id="465" w:name="_Toc2143739"/>
      <w:bookmarkStart w:id="466" w:name="_Toc424012022"/>
      <w:bookmarkStart w:id="467" w:name="_Toc424012151"/>
      <w:bookmarkEnd w:id="462"/>
      <w:bookmarkEnd w:id="463"/>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68" w:name="_Toc34378082"/>
      <w:r w:rsidRPr="00D232CA">
        <w:rPr>
          <w:noProof/>
        </w:rPr>
        <w:t>TCD - Test Code Detail Segment</w:t>
      </w:r>
      <w:bookmarkEnd w:id="464"/>
      <w:bookmarkEnd w:id="465"/>
      <w:bookmarkEnd w:id="468"/>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69" w:name="_Toc450455698"/>
      <w:r w:rsidRPr="00D232CA">
        <w:rPr>
          <w:noProof/>
        </w:rPr>
        <w:t>HL7 Attribute Table – TCD</w:t>
      </w:r>
      <w:bookmarkStart w:id="470" w:name="TCD"/>
      <w:bookmarkEnd w:id="469"/>
      <w:bookmarkEnd w:id="470"/>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09B3A58A" w:rsidR="00822FE9" w:rsidRPr="00D232CA" w:rsidRDefault="00000000">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4697573E" w:rsidR="00822FE9" w:rsidRPr="00D232CA" w:rsidRDefault="00000000">
            <w:pPr>
              <w:pStyle w:val="AttributeTableBody"/>
              <w:rPr>
                <w:noProof/>
              </w:rPr>
            </w:pPr>
            <w:hyperlink r:id="rId8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ED182E6" w:rsidR="00822FE9" w:rsidRPr="00D232CA" w:rsidRDefault="00000000">
            <w:pPr>
              <w:pStyle w:val="AttributeTableBody"/>
              <w:rPr>
                <w:rStyle w:val="HyperlinkTable"/>
                <w:noProof/>
              </w:rPr>
            </w:pPr>
            <w:hyperlink r:id="rId87"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71" w:name="_Toc497905097"/>
      <w:r w:rsidRPr="00D232CA">
        <w:rPr>
          <w:noProof/>
          <w:vanish/>
        </w:rPr>
        <w:t xml:space="preserve">TCD </w:t>
      </w:r>
      <w:bookmarkEnd w:id="471"/>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72"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72"/>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73"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73"/>
    </w:p>
    <w:p w14:paraId="1B39CB64" w14:textId="77777777" w:rsidR="007C1ADA" w:rsidRDefault="007C1ADA" w:rsidP="007C1ADA">
      <w:pPr>
        <w:pStyle w:val="Components"/>
      </w:pPr>
      <w:r>
        <w:t>Components:  &lt;Comparator (ST)&gt; ^ &lt;Num1 (NM)&gt; ^ &lt;Separator/Suffix (ST)&gt; ^ &lt;Num2 (NM)&gt;</w:t>
      </w:r>
    </w:p>
    <w:p w14:paraId="133C837D" w14:textId="544EB1F0"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050005">
        <w:rPr>
          <w:rStyle w:val="HyperlinkText"/>
        </w:rPr>
        <w:t>13.3.3.29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ins w:id="474" w:author="Lynn Laakso" w:date="2022-09-09T15:18:00Z">
        <w:r w:rsidR="00050005" w:rsidRPr="00050005">
          <w:rPr>
            <w:rStyle w:val="HyperlinkText"/>
          </w:rPr>
          <w:t>SAC-29   Dilution Factor</w:t>
        </w:r>
        <w:r w:rsidR="00050005" w:rsidRPr="00050005">
          <w:rPr>
            <w:rStyle w:val="HyperlinkText"/>
          </w:rPr>
          <w:fldChar w:fldCharType="begin"/>
        </w:r>
        <w:r w:rsidR="00050005" w:rsidRPr="00050005">
          <w:rPr>
            <w:rStyle w:val="HyperlinkText"/>
          </w:rPr>
          <w:instrText xml:space="preserve"> XE "Dilution factor" </w:instrText>
        </w:r>
        <w:r w:rsidR="00050005" w:rsidRPr="00050005">
          <w:rPr>
            <w:rStyle w:val="HyperlinkText"/>
          </w:rPr>
          <w:fldChar w:fldCharType="end"/>
        </w:r>
        <w:r w:rsidR="00050005" w:rsidRPr="00D232CA">
          <w:rPr>
            <w:noProof/>
          </w:rPr>
          <w:t xml:space="preserve">   (SN)   01356</w:t>
        </w:r>
      </w:ins>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75"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75"/>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76"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76"/>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77"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77"/>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78"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78"/>
    </w:p>
    <w:p w14:paraId="35B4ACD8" w14:textId="3DEE257A"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8"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79"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79"/>
    </w:p>
    <w:p w14:paraId="13FD5D3E" w14:textId="0A41AD76"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9"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80"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80"/>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38872321"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90"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81" w:name="_Toc497905106"/>
      <w:bookmarkStart w:id="482"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9B5066" w:rsidRDefault="00F2528A" w:rsidP="009B5066">
      <w:pPr>
        <w:pStyle w:val="Components"/>
        <w:rPr>
          <w:noProof/>
        </w:rPr>
      </w:pPr>
      <w:r w:rsidRPr="009B5066">
        <w:rPr>
          <w:noProof/>
        </w:rPr>
        <w:t>Components:  &lt;Quantity (NM)&gt; ^ &lt;Units (CWE)&gt;</w:t>
      </w:r>
    </w:p>
    <w:p w14:paraId="10B7CA41" w14:textId="77777777" w:rsidR="00F2528A" w:rsidRPr="009B5066" w:rsidRDefault="00F2528A" w:rsidP="009B5066">
      <w:pPr>
        <w:pStyle w:val="Components"/>
        <w:rPr>
          <w:noProof/>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83" w:name="_Toc34378083"/>
      <w:r w:rsidRPr="00D232CA">
        <w:rPr>
          <w:noProof/>
        </w:rPr>
        <w:t>SID – Substance Identifier Segment</w:t>
      </w:r>
      <w:bookmarkEnd w:id="481"/>
      <w:bookmarkEnd w:id="482"/>
      <w:bookmarkEnd w:id="483"/>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84" w:name="SID"/>
      <w:bookmarkEnd w:id="484"/>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 xml:space="preserve">Substance </w:t>
            </w:r>
            <w:smartTag w:uri="urn:schemas-microsoft-com:office:smarttags" w:element="place">
              <w:r w:rsidRPr="00D232CA">
                <w:rPr>
                  <w:noProof/>
                </w:rPr>
                <w:t>Lot</w:t>
              </w:r>
            </w:smartTag>
            <w:r w:rsidRPr="00D232CA">
              <w:rPr>
                <w:noProof/>
              </w:rPr>
              <w:t xml:space="preserve">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1D99AF18" w:rsidR="00822FE9" w:rsidRPr="00D232CA" w:rsidRDefault="00000000">
            <w:pPr>
              <w:pStyle w:val="AttributeTableBody"/>
              <w:rPr>
                <w:rStyle w:val="HyperlinkTable"/>
                <w:noProof/>
              </w:rPr>
            </w:pPr>
            <w:hyperlink r:id="rId91"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85" w:name="_Toc497905107"/>
      <w:r w:rsidRPr="00D232CA">
        <w:rPr>
          <w:noProof/>
          <w:vanish/>
        </w:rPr>
        <w:t xml:space="preserve">SID </w:t>
      </w:r>
      <w:bookmarkEnd w:id="485"/>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86"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86"/>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87"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87"/>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88"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88"/>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89"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89"/>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7FD631F6" w:rsidR="00822FE9" w:rsidRPr="00D232CA" w:rsidRDefault="00822FE9">
      <w:pPr>
        <w:pStyle w:val="NormalIndented"/>
        <w:rPr>
          <w:noProof/>
        </w:rPr>
      </w:pPr>
      <w:r w:rsidRPr="00D232CA">
        <w:rPr>
          <w:noProof/>
        </w:rPr>
        <w:t xml:space="preserve">Definition: This field identifies the manufacturer of this substance. Refer to </w:t>
      </w:r>
      <w:hyperlink r:id="rId92"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90" w:name="_Toc497905112"/>
      <w:bookmarkStart w:id="491" w:name="_Toc2143741"/>
      <w:bookmarkStart w:id="492" w:name="_Toc34378084"/>
      <w:r w:rsidRPr="00D232CA">
        <w:rPr>
          <w:noProof/>
        </w:rPr>
        <w:t>EQP - Equipment Log/Service Segment</w:t>
      </w:r>
      <w:bookmarkEnd w:id="466"/>
      <w:bookmarkEnd w:id="467"/>
      <w:bookmarkEnd w:id="490"/>
      <w:bookmarkEnd w:id="491"/>
      <w:bookmarkEnd w:id="492"/>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93" w:name="_Toc424012023"/>
      <w:bookmarkStart w:id="494" w:name="_Toc424374014"/>
      <w:bookmarkStart w:id="495" w:name="_Toc450455699"/>
      <w:r w:rsidRPr="00D232CA">
        <w:rPr>
          <w:noProof/>
        </w:rPr>
        <w:t>HL7 Attribute Table – EQP</w:t>
      </w:r>
      <w:bookmarkStart w:id="496" w:name="EQP"/>
      <w:bookmarkEnd w:id="493"/>
      <w:bookmarkEnd w:id="494"/>
      <w:bookmarkEnd w:id="495"/>
      <w:bookmarkEnd w:id="496"/>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46737C45" w:rsidR="00822FE9" w:rsidRPr="00D232CA" w:rsidRDefault="00000000">
            <w:pPr>
              <w:pStyle w:val="AttributeTableBody"/>
              <w:rPr>
                <w:rStyle w:val="HyperlinkTable"/>
                <w:noProof/>
              </w:rPr>
            </w:pPr>
            <w:hyperlink r:id="rId93"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97" w:name="_Toc497905113"/>
      <w:r w:rsidRPr="00D232CA">
        <w:rPr>
          <w:noProof/>
          <w:vanish/>
        </w:rPr>
        <w:t xml:space="preserve">EQP </w:t>
      </w:r>
      <w:bookmarkEnd w:id="497"/>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98"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98"/>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0F03DB92"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4"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99"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99"/>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500"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500"/>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501"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501"/>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502"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502"/>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503" w:name="_DST_–_Transport"/>
      <w:bookmarkStart w:id="504" w:name="_Toc34378085"/>
      <w:bookmarkEnd w:id="503"/>
      <w:r w:rsidRPr="009B5066">
        <w:rPr>
          <w:noProof/>
        </w:rPr>
        <w:t>DST – Transport Destination Segment</w:t>
      </w:r>
      <w:bookmarkEnd w:id="504"/>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EB1923">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00000"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00000"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DST-</w:t>
      </w:r>
      <w:proofErr w:type="gramStart"/>
      <w:r w:rsidRPr="00EB1923">
        <w:t>1  Destination</w:t>
      </w:r>
      <w:proofErr w:type="gramEnd"/>
      <w:r w:rsidRPr="00EB1923">
        <w:t xml:space="preserve">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proofErr w:type="gramStart"/>
      <w:r w:rsidR="00A838DC" w:rsidRPr="00AF5F37">
        <w:t xml:space="preserve">2  </w:t>
      </w:r>
      <w:r w:rsidRPr="009B5066">
        <w:t>Route</w:t>
      </w:r>
      <w:proofErr w:type="gramEnd"/>
      <w:r w:rsidRPr="009B5066">
        <w:t xml:space="preserv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2182EBA7" w14:textId="77777777" w:rsidR="004B7AA5" w:rsidRDefault="00A838DC" w:rsidP="004B7AA5">
      <w:pPr>
        <w:pStyle w:val="NormalIndented"/>
        <w:rPr>
          <w:noProof/>
        </w:rPr>
      </w:pPr>
      <w:r w:rsidRPr="00E26344">
        <w:rPr>
          <w:noProof/>
        </w:rPr>
        <w:t>Each repetion indicates the device to which the sample needs to be moved along the route.</w:t>
      </w:r>
      <w:bookmarkStart w:id="505" w:name="_Toc497905119"/>
      <w:bookmarkStart w:id="506" w:name="_Toc2143742"/>
    </w:p>
    <w:p w14:paraId="3B854BF5" w14:textId="538E9F52" w:rsidR="00822FE9" w:rsidRPr="00D232CA" w:rsidRDefault="00822FE9">
      <w:pPr>
        <w:pStyle w:val="Heading2"/>
        <w:rPr>
          <w:noProof/>
        </w:rPr>
      </w:pPr>
      <w:bookmarkStart w:id="507" w:name="_Toc34378086"/>
      <w:r w:rsidRPr="00D232CA">
        <w:rPr>
          <w:noProof/>
        </w:rPr>
        <w:lastRenderedPageBreak/>
        <w:t>Notes regarding usage</w:t>
      </w:r>
      <w:bookmarkEnd w:id="505"/>
      <w:bookmarkEnd w:id="506"/>
      <w:bookmarkEnd w:id="507"/>
    </w:p>
    <w:p w14:paraId="03BFC954" w14:textId="6CF73907" w:rsidR="00822FE9" w:rsidRPr="00D232CA" w:rsidRDefault="00822FE9">
      <w:pPr>
        <w:pStyle w:val="Heading3"/>
        <w:rPr>
          <w:noProof/>
        </w:rPr>
      </w:pPr>
      <w:bookmarkStart w:id="508" w:name="_Toc497905120"/>
      <w:bookmarkStart w:id="509" w:name="_Toc2143743"/>
      <w:bookmarkStart w:id="510" w:name="_Toc34378087"/>
      <w:r w:rsidRPr="00D232CA">
        <w:rPr>
          <w:noProof/>
        </w:rPr>
        <w:t>Other Required Original HL7 Messages</w:t>
      </w:r>
      <w:bookmarkEnd w:id="508"/>
      <w:bookmarkEnd w:id="509"/>
      <w:bookmarkEnd w:id="510"/>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511" w:name="_Toc497905121"/>
      <w:bookmarkStart w:id="512" w:name="_Toc2143744"/>
      <w:bookmarkStart w:id="513" w:name="_Toc34378088"/>
      <w:r w:rsidRPr="00D232CA">
        <w:rPr>
          <w:noProof/>
        </w:rPr>
        <w:t>Transfer of Laboratory Test Orders and Results</w:t>
      </w:r>
      <w:bookmarkEnd w:id="511"/>
      <w:bookmarkEnd w:id="512"/>
      <w:bookmarkEnd w:id="513"/>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514" w:name="_Toc497905122"/>
      <w:bookmarkStart w:id="515" w:name="_Toc2143745"/>
      <w:bookmarkStart w:id="516" w:name="_Toc34378089"/>
      <w:r w:rsidRPr="00D232CA">
        <w:rPr>
          <w:noProof/>
        </w:rPr>
        <w:t>Transfer of QC Results</w:t>
      </w:r>
      <w:bookmarkEnd w:id="514"/>
      <w:bookmarkEnd w:id="515"/>
      <w:bookmarkEnd w:id="516"/>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517" w:name="_Toc497905123"/>
      <w:bookmarkStart w:id="518" w:name="_Toc2143746"/>
      <w:bookmarkStart w:id="519" w:name="_Toc34378090"/>
      <w:r w:rsidRPr="00D232CA">
        <w:rPr>
          <w:noProof/>
        </w:rPr>
        <w:t>Query for Order Information – Triggers for Download of Test Orders</w:t>
      </w:r>
      <w:bookmarkEnd w:id="517"/>
      <w:bookmarkEnd w:id="518"/>
      <w:bookmarkEnd w:id="519"/>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520" w:name="_Toc497905124"/>
      <w:bookmarkStart w:id="521" w:name="_Toc2143747"/>
      <w:bookmarkStart w:id="522" w:name="_Toc34378091"/>
      <w:r w:rsidRPr="00D232CA">
        <w:rPr>
          <w:noProof/>
        </w:rPr>
        <w:t>Transfer of Additional Information for Automated Processing</w:t>
      </w:r>
      <w:bookmarkEnd w:id="520"/>
      <w:bookmarkEnd w:id="521"/>
      <w:bookmarkEnd w:id="522"/>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523" w:name="_Toc34378092"/>
      <w:r w:rsidRPr="00DA7789">
        <w:rPr>
          <w:noProof/>
        </w:rPr>
        <w:t>Working With Non-Substance Inventory Items</w:t>
      </w:r>
      <w:bookmarkEnd w:id="523"/>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lastRenderedPageBreak/>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524" w:name="_Toc34378093"/>
      <w:r w:rsidRPr="00D232CA">
        <w:rPr>
          <w:noProof/>
        </w:rPr>
        <w:t>Example Messages</w:t>
      </w:r>
      <w:bookmarkEnd w:id="524"/>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525" w:name="_Toc497905127"/>
      <w:bookmarkStart w:id="526" w:name="_Toc2143750"/>
      <w:bookmarkStart w:id="527" w:name="_Toc34378094"/>
      <w:r w:rsidRPr="00D232CA">
        <w:rPr>
          <w:noProof/>
        </w:rPr>
        <w:t>Automated Equipment Status Update</w:t>
      </w:r>
      <w:bookmarkEnd w:id="525"/>
      <w:bookmarkEnd w:id="526"/>
      <w:bookmarkEnd w:id="527"/>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w:t>
      </w:r>
      <w:smartTag w:uri="urn:schemas-microsoft-com:office:smarttags" w:element="place">
        <w:smartTag w:uri="urn:schemas-microsoft-com:office:smarttags" w:element="City">
          <w:r w:rsidRPr="00D232CA">
            <w:t>NORMAL</w:t>
          </w:r>
        </w:smartTag>
      </w:smartTag>
      <w:r w:rsidRPr="00D232CA">
        <w:t>&lt;cr&gt;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528" w:name="_Toc497905128"/>
      <w:bookmarkStart w:id="529" w:name="_Toc2143751"/>
      <w:bookmarkStart w:id="530" w:name="_Toc34378095"/>
      <w:r w:rsidRPr="00D232CA">
        <w:rPr>
          <w:noProof/>
        </w:rPr>
        <w:t>Automated Equipment Status Request</w:t>
      </w:r>
      <w:bookmarkEnd w:id="528"/>
      <w:bookmarkEnd w:id="529"/>
      <w:bookmarkEnd w:id="530"/>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531" w:name="_Toc497905129"/>
      <w:bookmarkStart w:id="532" w:name="_Toc2143752"/>
      <w:bookmarkStart w:id="533" w:name="_Toc34378096"/>
      <w:r w:rsidRPr="00D232CA">
        <w:rPr>
          <w:noProof/>
        </w:rPr>
        <w:t>Specimen Status Update</w:t>
      </w:r>
      <w:bookmarkEnd w:id="531"/>
      <w:bookmarkEnd w:id="532"/>
      <w:bookmarkEnd w:id="533"/>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534" w:name="_Toc497905130"/>
      <w:bookmarkStart w:id="535" w:name="_Toc2143753"/>
      <w:bookmarkStart w:id="536" w:name="_Toc34378097"/>
      <w:r w:rsidRPr="00D232CA">
        <w:rPr>
          <w:noProof/>
        </w:rPr>
        <w:t>Specimen Status Request</w:t>
      </w:r>
      <w:bookmarkEnd w:id="534"/>
      <w:bookmarkEnd w:id="535"/>
      <w:bookmarkEnd w:id="536"/>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lastRenderedPageBreak/>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537" w:name="_Toc497905131"/>
      <w:bookmarkStart w:id="538" w:name="_Toc2143754"/>
      <w:bookmarkStart w:id="539" w:name="_Toc34378098"/>
      <w:r w:rsidRPr="00D232CA">
        <w:rPr>
          <w:noProof/>
        </w:rPr>
        <w:t>Automated Equipment Inventory Update</w:t>
      </w:r>
      <w:bookmarkEnd w:id="537"/>
      <w:bookmarkEnd w:id="538"/>
      <w:bookmarkEnd w:id="539"/>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540" w:name="_Toc497905132"/>
      <w:bookmarkStart w:id="541" w:name="_Toc2143755"/>
      <w:bookmarkStart w:id="542" w:name="_Toc34378099"/>
      <w:r w:rsidRPr="00D232CA">
        <w:rPr>
          <w:noProof/>
        </w:rPr>
        <w:t>Automated Equipment Inventory Request</w:t>
      </w:r>
      <w:bookmarkEnd w:id="540"/>
      <w:bookmarkEnd w:id="541"/>
      <w:bookmarkEnd w:id="542"/>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543" w:name="_Toc497905133"/>
      <w:bookmarkStart w:id="544" w:name="_Toc2143756"/>
      <w:bookmarkStart w:id="545" w:name="_Toc34378100"/>
      <w:r w:rsidRPr="00D232CA">
        <w:rPr>
          <w:noProof/>
        </w:rPr>
        <w:t>Automated Equipment Command</w:t>
      </w:r>
      <w:bookmarkEnd w:id="543"/>
      <w:bookmarkEnd w:id="544"/>
      <w:bookmarkEnd w:id="545"/>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546" w:name="_Toc497905134"/>
      <w:bookmarkStart w:id="547" w:name="_Toc2143757"/>
      <w:bookmarkStart w:id="548" w:name="_Toc34378101"/>
      <w:r w:rsidRPr="00D232CA">
        <w:rPr>
          <w:noProof/>
        </w:rPr>
        <w:t>Automated Equipment Response</w:t>
      </w:r>
      <w:bookmarkEnd w:id="546"/>
      <w:bookmarkEnd w:id="547"/>
      <w:bookmarkEnd w:id="548"/>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49" w:name="_Toc497905135"/>
      <w:bookmarkStart w:id="550" w:name="_Toc2143758"/>
      <w:bookmarkStart w:id="551" w:name="_Toc34378102"/>
      <w:r w:rsidRPr="00D232CA">
        <w:rPr>
          <w:noProof/>
        </w:rPr>
        <w:t>Automated Equipment Notification</w:t>
      </w:r>
      <w:bookmarkEnd w:id="549"/>
      <w:bookmarkEnd w:id="550"/>
      <w:bookmarkEnd w:id="551"/>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52" w:name="_Toc497905136"/>
      <w:bookmarkStart w:id="553" w:name="_Toc2143759"/>
      <w:bookmarkStart w:id="554" w:name="_Toc34378103"/>
      <w:r w:rsidRPr="00D232CA">
        <w:rPr>
          <w:noProof/>
        </w:rPr>
        <w:t>Automated Equipment Test Code Settings Update</w:t>
      </w:r>
      <w:bookmarkEnd w:id="552"/>
      <w:bookmarkEnd w:id="553"/>
      <w:bookmarkEnd w:id="554"/>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55" w:name="_Toc497905137"/>
      <w:bookmarkStart w:id="556" w:name="_Toc2143760"/>
      <w:bookmarkStart w:id="557" w:name="_Toc34378104"/>
      <w:r w:rsidRPr="00D232CA">
        <w:rPr>
          <w:noProof/>
        </w:rPr>
        <w:t>Automated Equipment Test Code Settings Request</w:t>
      </w:r>
      <w:bookmarkEnd w:id="555"/>
      <w:bookmarkEnd w:id="556"/>
      <w:bookmarkEnd w:id="557"/>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lastRenderedPageBreak/>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58" w:name="_Toc497905138"/>
      <w:bookmarkStart w:id="559" w:name="_Toc2143761"/>
      <w:bookmarkStart w:id="560" w:name="_Toc34378105"/>
      <w:r w:rsidRPr="00D232CA">
        <w:rPr>
          <w:noProof/>
        </w:rPr>
        <w:t>Automated Equipment Log/Service Update</w:t>
      </w:r>
      <w:bookmarkEnd w:id="558"/>
      <w:bookmarkEnd w:id="559"/>
      <w:bookmarkEnd w:id="560"/>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61" w:name="_Toc497905139"/>
      <w:bookmarkStart w:id="562" w:name="_Toc2143762"/>
      <w:bookmarkStart w:id="563" w:name="_Toc34378106"/>
      <w:r w:rsidRPr="00D232CA">
        <w:rPr>
          <w:noProof/>
        </w:rPr>
        <w:t>Automated Equipment Log/Service Request</w:t>
      </w:r>
      <w:bookmarkEnd w:id="561"/>
      <w:bookmarkEnd w:id="562"/>
      <w:bookmarkEnd w:id="563"/>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1852FAD8" w:rsidR="00822FE9" w:rsidRPr="00D232CA" w:rsidRDefault="004B7AA5">
      <w:pPr>
        <w:pStyle w:val="Heading2"/>
        <w:rPr>
          <w:noProof/>
        </w:rPr>
      </w:pPr>
      <w:bookmarkStart w:id="564" w:name="_Toc497905140"/>
      <w:bookmarkStart w:id="565" w:name="_Toc2143763"/>
      <w:bookmarkStart w:id="566" w:name="_Toc34378107"/>
      <w:r>
        <w:rPr>
          <w:noProof/>
        </w:rPr>
        <w:t>O</w:t>
      </w:r>
      <w:r w:rsidR="00822FE9" w:rsidRPr="00D232CA">
        <w:rPr>
          <w:noProof/>
        </w:rPr>
        <w:t xml:space="preserve">utstanding </w:t>
      </w:r>
      <w:r>
        <w:rPr>
          <w:noProof/>
        </w:rPr>
        <w:t>I</w:t>
      </w:r>
      <w:r w:rsidR="00822FE9" w:rsidRPr="00D232CA">
        <w:rPr>
          <w:noProof/>
        </w:rPr>
        <w:t>ssues</w:t>
      </w:r>
      <w:bookmarkEnd w:id="564"/>
      <w:bookmarkEnd w:id="565"/>
      <w:bookmarkEnd w:id="566"/>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AB8E6" w14:textId="77777777" w:rsidR="0028453D" w:rsidRDefault="0028453D" w:rsidP="00822FE9">
      <w:pPr>
        <w:spacing w:after="0" w:line="240" w:lineRule="auto"/>
      </w:pPr>
      <w:r>
        <w:separator/>
      </w:r>
    </w:p>
  </w:endnote>
  <w:endnote w:type="continuationSeparator" w:id="0">
    <w:p w14:paraId="2A246323" w14:textId="77777777" w:rsidR="0028453D" w:rsidRDefault="0028453D"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ADE27" w14:textId="0EB7634A" w:rsidR="009A3CDE" w:rsidRDefault="009A3CDE" w:rsidP="009A3CD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w:t>
    </w:r>
    <w:r>
      <w:rPr>
        <w:rStyle w:val="PageNumber"/>
      </w:rPr>
      <w:tab/>
    </w:r>
    <w:r>
      <w:t xml:space="preserve">Version </w:t>
    </w:r>
    <w:fldSimple w:instr=" DOCPROPERTY release_version \* MERGEFORMAT ">
      <w:r w:rsidR="00636657">
        <w:t>2.9.1</w:t>
      </w:r>
    </w:fldSimple>
  </w:p>
  <w:p w14:paraId="14E1F2AD" w14:textId="44D07AE1"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ins w:id="567" w:author="Lynn Laakso [2]" w:date="2023-07-31T15:13:00Z">
        <w:r w:rsidR="00636657">
          <w:t>Normative Ballot #2</w:t>
        </w:r>
      </w:ins>
      <w:del w:id="568" w:author="Lynn Laakso [2]" w:date="2023-07-31T15:13:00Z">
        <w:r w:rsidR="00050005" w:rsidDel="00636657">
          <w:delText>Normative Ballot #1</w:delText>
        </w:r>
      </w:del>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A059" w14:textId="7C4CB805" w:rsidR="009A3CDE" w:rsidRDefault="009A3CDE" w:rsidP="009A3CDE">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65035B31" w14:textId="0FA83AC9" w:rsidR="00A617D5" w:rsidRPr="009A3CDE" w:rsidRDefault="009A3CDE" w:rsidP="009A3CDE">
    <w:pPr>
      <w:pStyle w:val="Footer"/>
    </w:pPr>
    <w:r>
      <w:t xml:space="preserve">© </w:t>
    </w:r>
    <w:fldSimple w:instr=" DOCPROPERTY release_year \* MERGEFORMAT ">
      <w:r w:rsidR="00636657">
        <w:t>2023</w:t>
      </w:r>
    </w:fldSimple>
    <w:r>
      <w:t xml:space="preserve"> Health Level Seven, International.  All rights reserved.</w:t>
    </w:r>
    <w:r>
      <w:tab/>
    </w:r>
    <w:fldSimple w:instr=" DOCPROPERTY  release_month  \* MERGEFORMAT ">
      <w:r w:rsidR="00636657">
        <w:t>September</w:t>
      </w:r>
    </w:fldSimple>
    <w:r>
      <w:t xml:space="preserve"> </w:t>
    </w:r>
    <w:fldSimple w:instr=" DOCPROPERTY release_year \* MERGEFORMAT ">
      <w:r w:rsidR="00636657">
        <w:t>2023</w:t>
      </w:r>
    </w:fldSimple>
    <w:r>
      <w:t>.</w:t>
    </w:r>
    <w:r w:rsidRPr="009A3CDE">
      <w:t xml:space="preserve"> </w:t>
    </w:r>
    <w:fldSimple w:instr=" DOCPROPERTY release_status \* MERGEFORMAT ">
      <w:ins w:id="569" w:author="Lynn Laakso [2]" w:date="2023-07-31T15:13:00Z">
        <w:r w:rsidR="00636657">
          <w:t>Normative Ballot #2</w:t>
        </w:r>
      </w:ins>
      <w:del w:id="570" w:author="Lynn Laakso [2]" w:date="2023-07-31T15:13:00Z">
        <w:r w:rsidR="00050005" w:rsidDel="00636657">
          <w:delText>Normative Ballot #1</w:delText>
        </w:r>
      </w:del>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84EC" w14:textId="47D1BC7C" w:rsidR="00A617D5" w:rsidRDefault="00A617D5" w:rsidP="004B7AA5">
    <w:pPr>
      <w:pStyle w:val="Footer"/>
    </w:pPr>
    <w:r>
      <w:t xml:space="preserve">Version </w:t>
    </w:r>
    <w:fldSimple w:instr=" DOCPROPERTY release_version \* MERGEFORMAT ">
      <w:r w:rsidR="00636657">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55739F5" w14:textId="76AEB0DF" w:rsidR="00A617D5" w:rsidRDefault="009A3CDE" w:rsidP="004B7AA5">
    <w:pPr>
      <w:pStyle w:val="Footer"/>
    </w:pPr>
    <w:r>
      <w:t xml:space="preserve">© </w:t>
    </w:r>
    <w:fldSimple w:instr=" DOCPROPERTY release_year \* MERGEFORMAT ">
      <w:r w:rsidR="00636657">
        <w:t>2023</w:t>
      </w:r>
    </w:fldSimple>
    <w:r>
      <w:t xml:space="preserve"> Health Level Seven, International.  All rights reserved.</w:t>
    </w:r>
    <w:r w:rsidR="00A617D5">
      <w:tab/>
    </w:r>
    <w:fldSimple w:instr=" DOCPROPERTY  release_month  \* MERGEFORMAT ">
      <w:r w:rsidR="00636657">
        <w:t>September</w:t>
      </w:r>
    </w:fldSimple>
    <w:r w:rsidR="00A617D5">
      <w:t xml:space="preserve"> </w:t>
    </w:r>
    <w:fldSimple w:instr=" DOCPROPERTY release_year \* MERGEFORMAT ">
      <w:r w:rsidR="00636657">
        <w:t>2023</w:t>
      </w:r>
    </w:fldSimple>
    <w:r w:rsidR="00A617D5">
      <w:t>.</w:t>
    </w:r>
    <w:r w:rsidRPr="009A3CDE">
      <w:t xml:space="preserve"> </w:t>
    </w:r>
    <w:fldSimple w:instr=" DOCPROPERTY release_status \* MERGEFORMAT ">
      <w:ins w:id="571" w:author="Lynn Laakso [2]" w:date="2023-07-31T15:12:00Z">
        <w:r w:rsidR="00636657">
          <w:t>Normative Ballot #2</w:t>
        </w:r>
      </w:ins>
      <w:del w:id="572" w:author="Lynn Laakso [2]" w:date="2023-07-31T15:12:00Z">
        <w:r w:rsidR="00050005" w:rsidDel="00636657">
          <w:delText>Normative Ballot #1</w:delText>
        </w:r>
      </w:del>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970FF" w14:textId="77777777" w:rsidR="0028453D" w:rsidRDefault="0028453D" w:rsidP="00822FE9">
      <w:pPr>
        <w:spacing w:after="0" w:line="240" w:lineRule="auto"/>
      </w:pPr>
      <w:r>
        <w:separator/>
      </w:r>
    </w:p>
  </w:footnote>
  <w:footnote w:type="continuationSeparator" w:id="0">
    <w:p w14:paraId="6D7D904E" w14:textId="77777777" w:rsidR="0028453D" w:rsidRDefault="0028453D" w:rsidP="00822FE9">
      <w:pPr>
        <w:spacing w:after="0" w:line="240" w:lineRule="auto"/>
      </w:pPr>
      <w:r>
        <w:continuationSeparator/>
      </w:r>
    </w:p>
  </w:footnote>
  <w:footnote w:id="1">
    <w:p w14:paraId="0256D426" w14:textId="77777777" w:rsidR="00A617D5" w:rsidRDefault="00A617D5">
      <w:pPr>
        <w:pStyle w:val="FootnoteText"/>
      </w:pPr>
      <w:r>
        <w:rPr>
          <w:rStyle w:val="FootnoteReference"/>
        </w:rPr>
        <w:footnoteRef/>
      </w:r>
      <w:r>
        <w:t xml:space="preserve"> </w:t>
      </w:r>
      <w:r>
        <w:tab/>
        <w:t xml:space="preserve">NCCLS, </w:t>
      </w:r>
      <w:smartTag w:uri="urn:schemas-microsoft-com:office:smarttags" w:element="address">
        <w:smartTag w:uri="urn:schemas-microsoft-com:office:smarttags" w:element="Street">
          <w:r>
            <w:t>940 West Valley Road, Suite 1400</w:t>
          </w:r>
        </w:smartTag>
        <w:r>
          <w:t xml:space="preserve">, </w:t>
        </w:r>
        <w:smartTag w:uri="urn:schemas-microsoft-com:office:smarttags" w:element="City">
          <w:r>
            <w:t>Wayne</w:t>
          </w:r>
        </w:smartTag>
        <w:r>
          <w:t xml:space="preserve">, </w:t>
        </w:r>
        <w:smartTag w:uri="urn:schemas-microsoft-com:office:smarttags" w:element="State">
          <w:r>
            <w:t>PA</w:t>
          </w:r>
        </w:smartTag>
        <w:r>
          <w:t xml:space="preserve"> </w:t>
        </w:r>
        <w:smartTag w:uri="urn:schemas-microsoft-com:office:smarttags" w:element="PostalCode">
          <w:r>
            <w:t>19087</w:t>
          </w:r>
        </w:smartTag>
      </w:smartTag>
      <w:r>
        <w:t xml:space="preserve">; </w:t>
      </w:r>
      <w:r>
        <w:rPr>
          <w:rStyle w:val="Hyperlink"/>
        </w:rPr>
        <w:t>www.nccls.org</w:t>
      </w:r>
    </w:p>
  </w:footnote>
  <w:footnote w:id="2">
    <w:p w14:paraId="58156156" w14:textId="77777777" w:rsidR="00A617D5" w:rsidRPr="009B5066" w:rsidRDefault="00A617D5">
      <w:pPr>
        <w:pStyle w:val="FootnoteText"/>
      </w:pPr>
      <w:r>
        <w:rPr>
          <w:rStyle w:val="FootnoteReference"/>
        </w:rPr>
        <w:footnoteRef/>
      </w:r>
      <w:r>
        <w:t xml:space="preserve"> </w:t>
      </w:r>
      <w:r>
        <w:tab/>
        <w:t xml:space="preserve">(NCCLS.  </w:t>
      </w:r>
      <w:r>
        <w:rPr>
          <w:i/>
        </w:rPr>
        <w:t xml:space="preserve">Laboratory Automation: Communications </w:t>
      </w:r>
      <w:proofErr w:type="gramStart"/>
      <w:r>
        <w:rPr>
          <w:i/>
        </w:rPr>
        <w:t>With</w:t>
      </w:r>
      <w:proofErr w:type="gramEnd"/>
      <w:r>
        <w:rPr>
          <w:i/>
        </w:rPr>
        <w:t xml:space="preserve">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A617D5" w:rsidRDefault="00A617D5">
      <w:pPr>
        <w:pStyle w:val="FootnoteText"/>
      </w:pPr>
      <w:r>
        <w:rPr>
          <w:rStyle w:val="FootnoteReference"/>
        </w:rPr>
        <w:footnoteRef/>
      </w:r>
      <w:r w:rsidRPr="009B5066">
        <w:t xml:space="preserve"> </w:t>
      </w:r>
      <w:r w:rsidRPr="009B5066">
        <w:tab/>
        <w:t xml:space="preserve">ANSI Standard X3.182-1990.  </w:t>
      </w:r>
      <w:r>
        <w:t xml:space="preserve">Bar Code Print Quality Guidelines.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1995</w:t>
      </w:r>
    </w:p>
  </w:footnote>
  <w:footnote w:id="4">
    <w:p w14:paraId="18EE9D00" w14:textId="77777777" w:rsidR="00A617D5" w:rsidRDefault="00A617D5">
      <w:pPr>
        <w:pStyle w:val="FootnoteText"/>
      </w:pPr>
      <w:r>
        <w:rPr>
          <w:rStyle w:val="FootnoteReference"/>
        </w:rPr>
        <w:footnoteRef/>
      </w:r>
      <w:r>
        <w:t xml:space="preserve"> </w:t>
      </w:r>
      <w:r>
        <w:tab/>
        <w:t xml:space="preserve">ASTM E1013-93.  Standard Terminology Relating to Computerized Systems.  West </w:t>
      </w:r>
      <w:smartTag w:uri="urn:schemas-microsoft-com:office:smarttags" w:element="place">
        <w:smartTag w:uri="urn:schemas-microsoft-com:office:smarttags" w:element="City">
          <w:r>
            <w:t>Conshohocken</w:t>
          </w:r>
        </w:smartTag>
        <w:r>
          <w:t xml:space="preserve">, </w:t>
        </w:r>
        <w:smartTag w:uri="urn:schemas-microsoft-com:office:smarttags" w:element="State">
          <w:r>
            <w:t>PA</w:t>
          </w:r>
        </w:smartTag>
      </w:smartTag>
      <w:r>
        <w:t>: American Society for Testing and Materials; 1993</w:t>
      </w:r>
    </w:p>
  </w:footnote>
  <w:footnote w:id="5">
    <w:p w14:paraId="1509CCD0" w14:textId="77777777" w:rsidR="00A617D5" w:rsidRDefault="00A617D5">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A617D5" w:rsidRDefault="00A617D5">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A617D5" w:rsidRDefault="00A617D5">
      <w:pPr>
        <w:pStyle w:val="FootnoteText"/>
      </w:pPr>
      <w:r>
        <w:rPr>
          <w:rStyle w:val="FootnoteReference"/>
        </w:rPr>
        <w:footnoteRef/>
      </w:r>
      <w:r>
        <w:t xml:space="preserve"> </w:t>
      </w:r>
      <w:r>
        <w:tab/>
        <w:t xml:space="preserve">ANSI X3.172-1996.  Information Technology – American National Standards Dictionary of Information Technology (ANSDIT).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American National Standards Institute; 1996</w:t>
      </w:r>
    </w:p>
  </w:footnote>
  <w:footnote w:id="8">
    <w:p w14:paraId="3A278630" w14:textId="77777777" w:rsidR="00A617D5" w:rsidRDefault="00A617D5">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A617D5" w:rsidRDefault="00A617D5">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A617D5" w:rsidRPr="00822FE9" w14:paraId="747E71B2" w14:textId="77777777" w:rsidTr="00157280">
        <w:tc>
          <w:tcPr>
            <w:tcW w:w="1980" w:type="dxa"/>
            <w:tcBorders>
              <w:bottom w:val="double" w:sz="4" w:space="0" w:color="auto"/>
            </w:tcBorders>
          </w:tcPr>
          <w:p w14:paraId="39CFC34C" w14:textId="77777777" w:rsidR="00A617D5" w:rsidRDefault="00A617D5">
            <w:pPr>
              <w:spacing w:before="60" w:after="60"/>
              <w:jc w:val="center"/>
              <w:rPr>
                <w:sz w:val="16"/>
              </w:rPr>
            </w:pPr>
            <w:r>
              <w:rPr>
                <w:sz w:val="16"/>
              </w:rPr>
              <w:t>SAC field</w:t>
            </w:r>
          </w:p>
        </w:tc>
        <w:tc>
          <w:tcPr>
            <w:tcW w:w="1984" w:type="dxa"/>
            <w:tcBorders>
              <w:bottom w:val="double" w:sz="4" w:space="0" w:color="auto"/>
            </w:tcBorders>
          </w:tcPr>
          <w:p w14:paraId="7284059C" w14:textId="77777777" w:rsidR="00A617D5" w:rsidRDefault="00A617D5">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A617D5" w:rsidRDefault="00A617D5">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A617D5" w:rsidRDefault="00A617D5">
            <w:pPr>
              <w:spacing w:before="60" w:after="60"/>
              <w:jc w:val="center"/>
              <w:rPr>
                <w:sz w:val="16"/>
              </w:rPr>
            </w:pPr>
            <w:r>
              <w:rPr>
                <w:sz w:val="16"/>
              </w:rPr>
              <w:t xml:space="preserve">Aliquot container </w:t>
            </w:r>
            <w:r>
              <w:rPr>
                <w:sz w:val="16"/>
              </w:rPr>
              <w:br/>
              <w:t xml:space="preserve">without Bar-code, </w:t>
            </w:r>
            <w:proofErr w:type="gramStart"/>
            <w:r>
              <w:rPr>
                <w:sz w:val="16"/>
              </w:rPr>
              <w:t>e.g.</w:t>
            </w:r>
            <w:proofErr w:type="gramEnd"/>
            <w:r>
              <w:rPr>
                <w:sz w:val="16"/>
              </w:rPr>
              <w:t xml:space="preserve"> microtiter well</w:t>
            </w:r>
          </w:p>
        </w:tc>
      </w:tr>
      <w:tr w:rsidR="00A617D5" w:rsidRPr="00822FE9" w14:paraId="2611AB76" w14:textId="77777777" w:rsidTr="00157280">
        <w:tc>
          <w:tcPr>
            <w:tcW w:w="1980" w:type="dxa"/>
            <w:tcBorders>
              <w:top w:val="double" w:sz="4" w:space="0" w:color="auto"/>
            </w:tcBorders>
          </w:tcPr>
          <w:p w14:paraId="31DCB2AD" w14:textId="77777777" w:rsidR="00A617D5" w:rsidRDefault="00A617D5">
            <w:pPr>
              <w:spacing w:before="60" w:after="60"/>
              <w:rPr>
                <w:sz w:val="16"/>
              </w:rPr>
            </w:pPr>
            <w:r>
              <w:rPr>
                <w:sz w:val="16"/>
              </w:rPr>
              <w:t>“Container ID” (SAC-3)</w:t>
            </w:r>
          </w:p>
        </w:tc>
        <w:tc>
          <w:tcPr>
            <w:tcW w:w="1984" w:type="dxa"/>
            <w:tcBorders>
              <w:top w:val="double" w:sz="4" w:space="0" w:color="auto"/>
            </w:tcBorders>
          </w:tcPr>
          <w:p w14:paraId="7ABF57CF" w14:textId="77777777" w:rsidR="00A617D5" w:rsidRDefault="00A617D5">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A617D5" w:rsidRDefault="00A617D5">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A617D5" w:rsidRDefault="00A617D5">
            <w:pPr>
              <w:spacing w:before="60" w:after="60"/>
              <w:jc w:val="center"/>
              <w:rPr>
                <w:sz w:val="16"/>
              </w:rPr>
            </w:pPr>
            <w:r>
              <w:rPr>
                <w:sz w:val="16"/>
              </w:rPr>
              <w:t>—</w:t>
            </w:r>
          </w:p>
        </w:tc>
      </w:tr>
      <w:tr w:rsidR="00A617D5" w:rsidRPr="00822FE9" w14:paraId="0264AA16" w14:textId="77777777" w:rsidTr="00157280">
        <w:tc>
          <w:tcPr>
            <w:tcW w:w="1980" w:type="dxa"/>
          </w:tcPr>
          <w:p w14:paraId="0EEBA3AA" w14:textId="77777777" w:rsidR="00A617D5" w:rsidRDefault="00A617D5">
            <w:pPr>
              <w:spacing w:before="60" w:after="60"/>
              <w:rPr>
                <w:sz w:val="16"/>
              </w:rPr>
            </w:pPr>
            <w:r>
              <w:rPr>
                <w:sz w:val="16"/>
              </w:rPr>
              <w:t>“Primary (parent) Container ID” (SAC-4)</w:t>
            </w:r>
          </w:p>
        </w:tc>
        <w:tc>
          <w:tcPr>
            <w:tcW w:w="1984" w:type="dxa"/>
          </w:tcPr>
          <w:p w14:paraId="00F2636A" w14:textId="77777777" w:rsidR="00A617D5" w:rsidRDefault="00A617D5">
            <w:pPr>
              <w:spacing w:before="60" w:after="60"/>
              <w:jc w:val="center"/>
              <w:rPr>
                <w:sz w:val="16"/>
              </w:rPr>
            </w:pPr>
            <w:r>
              <w:rPr>
                <w:sz w:val="16"/>
              </w:rPr>
              <w:t>—</w:t>
            </w:r>
          </w:p>
        </w:tc>
        <w:tc>
          <w:tcPr>
            <w:tcW w:w="1985" w:type="dxa"/>
          </w:tcPr>
          <w:p w14:paraId="6DDC84E4" w14:textId="77777777" w:rsidR="00A617D5" w:rsidRDefault="00A617D5">
            <w:pPr>
              <w:spacing w:before="60" w:after="60"/>
              <w:jc w:val="center"/>
              <w:rPr>
                <w:sz w:val="16"/>
              </w:rPr>
            </w:pPr>
            <w:r>
              <w:rPr>
                <w:sz w:val="16"/>
              </w:rPr>
              <w:t>Primary Container ID</w:t>
            </w:r>
          </w:p>
        </w:tc>
        <w:tc>
          <w:tcPr>
            <w:tcW w:w="3520" w:type="dxa"/>
          </w:tcPr>
          <w:p w14:paraId="3FE2FF30" w14:textId="77777777" w:rsidR="00A617D5" w:rsidRDefault="00A617D5">
            <w:pPr>
              <w:spacing w:before="60" w:after="60"/>
              <w:jc w:val="center"/>
              <w:rPr>
                <w:sz w:val="16"/>
              </w:rPr>
            </w:pPr>
            <w:r>
              <w:rPr>
                <w:sz w:val="16"/>
              </w:rPr>
              <w:t>Primary Container ID</w:t>
            </w:r>
          </w:p>
        </w:tc>
      </w:tr>
    </w:tbl>
    <w:p w14:paraId="6ADDB2B4" w14:textId="77777777" w:rsidR="00A617D5" w:rsidRDefault="00A6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1450" w14:textId="77777777" w:rsidR="00A617D5" w:rsidRDefault="00A617D5">
    <w:pPr>
      <w:pStyle w:val="Header"/>
      <w:pBdr>
        <w:bottom w:val="single" w:sz="4" w:space="1" w:color="auto"/>
      </w:pBdr>
    </w:pPr>
    <w:r>
      <w:t>Chapter 13: Clinical Laboratory Automation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991C" w14:textId="77777777" w:rsidR="00A617D5" w:rsidRDefault="00A617D5">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0CF0" w14:textId="77777777" w:rsidR="00A617D5" w:rsidRDefault="00A617D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770F1E4"/>
    <w:lvl w:ilvl="0">
      <w:start w:val="1"/>
      <w:numFmt w:val="decimal"/>
      <w:lvlText w:val="%1."/>
      <w:lvlJc w:val="left"/>
      <w:pPr>
        <w:tabs>
          <w:tab w:val="num" w:pos="926"/>
        </w:tabs>
        <w:ind w:left="926" w:hanging="360"/>
      </w:pPr>
    </w:lvl>
  </w:abstractNum>
  <w:abstractNum w:abstractNumId="1" w15:restartNumberingAfterBreak="0">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2" w15:restartNumberingAfterBreak="0">
    <w:nsid w:val="049B4E0C"/>
    <w:multiLevelType w:val="singleLevel"/>
    <w:tmpl w:val="E9040128"/>
    <w:lvl w:ilvl="0">
      <w:start w:val="1"/>
      <w:numFmt w:val="decimal"/>
      <w:lvlText w:val="%1)"/>
      <w:lvlJc w:val="left"/>
      <w:pPr>
        <w:tabs>
          <w:tab w:val="num" w:pos="1584"/>
        </w:tabs>
        <w:ind w:left="1584" w:hanging="288"/>
      </w:pPr>
    </w:lvl>
  </w:abstractNum>
  <w:abstractNum w:abstractNumId="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15:restartNumberingAfterBreak="0">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5" w15:restartNumberingAfterBreak="0">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0" w15:restartNumberingAfterBreak="0">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15:restartNumberingAfterBreak="0">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3"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8" w15:restartNumberingAfterBreak="0">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9"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0" w15:restartNumberingAfterBreak="0">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4" w15:restartNumberingAfterBreak="0">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16cid:durableId="873226946">
    <w:abstractNumId w:val="4"/>
  </w:num>
  <w:num w:numId="2" w16cid:durableId="602997868">
    <w:abstractNumId w:val="9"/>
  </w:num>
  <w:num w:numId="3" w16cid:durableId="1049233186">
    <w:abstractNumId w:val="19"/>
  </w:num>
  <w:num w:numId="4" w16cid:durableId="2106032062">
    <w:abstractNumId w:val="16"/>
  </w:num>
  <w:num w:numId="5" w16cid:durableId="2074422754">
    <w:abstractNumId w:val="17"/>
  </w:num>
  <w:num w:numId="6" w16cid:durableId="857811365">
    <w:abstractNumId w:val="21"/>
  </w:num>
  <w:num w:numId="7" w16cid:durableId="1452432600">
    <w:abstractNumId w:val="14"/>
  </w:num>
  <w:num w:numId="8" w16cid:durableId="523909056">
    <w:abstractNumId w:val="15"/>
  </w:num>
  <w:num w:numId="9" w16cid:durableId="1194416631">
    <w:abstractNumId w:val="11"/>
  </w:num>
  <w:num w:numId="10" w16cid:durableId="1277710026">
    <w:abstractNumId w:val="2"/>
  </w:num>
  <w:num w:numId="11" w16cid:durableId="1101219252">
    <w:abstractNumId w:val="23"/>
  </w:num>
  <w:num w:numId="12" w16cid:durableId="296571981">
    <w:abstractNumId w:val="20"/>
  </w:num>
  <w:num w:numId="13" w16cid:durableId="1783647279">
    <w:abstractNumId w:val="22"/>
  </w:num>
  <w:num w:numId="14" w16cid:durableId="419524387">
    <w:abstractNumId w:val="5"/>
  </w:num>
  <w:num w:numId="15" w16cid:durableId="2031908141">
    <w:abstractNumId w:val="3"/>
  </w:num>
  <w:num w:numId="16" w16cid:durableId="1608922593">
    <w:abstractNumId w:val="13"/>
  </w:num>
  <w:num w:numId="17" w16cid:durableId="75633723">
    <w:abstractNumId w:val="10"/>
  </w:num>
  <w:num w:numId="18" w16cid:durableId="110518064">
    <w:abstractNumId w:val="1"/>
  </w:num>
  <w:num w:numId="19" w16cid:durableId="934290976">
    <w:abstractNumId w:val="7"/>
  </w:num>
  <w:num w:numId="20" w16cid:durableId="1541437891">
    <w:abstractNumId w:val="18"/>
  </w:num>
  <w:num w:numId="21" w16cid:durableId="259728438">
    <w:abstractNumId w:val="24"/>
  </w:num>
  <w:num w:numId="22" w16cid:durableId="1964268373">
    <w:abstractNumId w:val="9"/>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16cid:durableId="344408137">
    <w:abstractNumId w:val="8"/>
  </w:num>
  <w:num w:numId="24" w16cid:durableId="140275104">
    <w:abstractNumId w:val="6"/>
  </w:num>
  <w:num w:numId="25" w16cid:durableId="231816868">
    <w:abstractNumId w:val="12"/>
  </w:num>
  <w:num w:numId="26" w16cid:durableId="1487432339">
    <w:abstractNumId w:val="12"/>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16cid:durableId="211774548">
    <w:abstractNumId w:val="12"/>
  </w:num>
  <w:num w:numId="28" w16cid:durableId="692800027">
    <w:abstractNumId w:val="12"/>
  </w:num>
  <w:num w:numId="29" w16cid:durableId="355157316">
    <w:abstractNumId w:val="0"/>
  </w:num>
  <w:num w:numId="30" w16cid:durableId="2027176592">
    <w:abstractNumId w:val="8"/>
  </w:num>
  <w:num w:numId="31" w16cid:durableId="135256277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AD" w15:userId="S::lynn@hl7.org::a13df8dc-0c01-4708-a219-de0e936ac8fc"/>
  </w15:person>
  <w15:person w15:author="Craig Newman">
    <w15:presenceInfo w15:providerId="AD" w15:userId="S::Craig.Newman@Altarum.org::12887d91-09b3-475f-a544-dbb757be9fcc"/>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E9"/>
    <w:rsid w:val="000238C9"/>
    <w:rsid w:val="00025203"/>
    <w:rsid w:val="0004440B"/>
    <w:rsid w:val="00047233"/>
    <w:rsid w:val="00050005"/>
    <w:rsid w:val="0005627C"/>
    <w:rsid w:val="00093EB7"/>
    <w:rsid w:val="000A55B6"/>
    <w:rsid w:val="000C6382"/>
    <w:rsid w:val="000E0F61"/>
    <w:rsid w:val="000E7304"/>
    <w:rsid w:val="000E7AAC"/>
    <w:rsid w:val="000F69AB"/>
    <w:rsid w:val="00100C54"/>
    <w:rsid w:val="0011514C"/>
    <w:rsid w:val="0012518B"/>
    <w:rsid w:val="0013575F"/>
    <w:rsid w:val="00157280"/>
    <w:rsid w:val="00165E6D"/>
    <w:rsid w:val="0019476A"/>
    <w:rsid w:val="001B6A0D"/>
    <w:rsid w:val="001E45EC"/>
    <w:rsid w:val="001F5E93"/>
    <w:rsid w:val="00207077"/>
    <w:rsid w:val="00210C5B"/>
    <w:rsid w:val="002146A5"/>
    <w:rsid w:val="0022188E"/>
    <w:rsid w:val="00246E48"/>
    <w:rsid w:val="00260B0F"/>
    <w:rsid w:val="00281DA1"/>
    <w:rsid w:val="0028453D"/>
    <w:rsid w:val="0029518D"/>
    <w:rsid w:val="002A42AD"/>
    <w:rsid w:val="002B6F8F"/>
    <w:rsid w:val="002D6191"/>
    <w:rsid w:val="002D6E53"/>
    <w:rsid w:val="002F341A"/>
    <w:rsid w:val="00303EE6"/>
    <w:rsid w:val="00317FC1"/>
    <w:rsid w:val="00330782"/>
    <w:rsid w:val="00337122"/>
    <w:rsid w:val="0035398F"/>
    <w:rsid w:val="003559DA"/>
    <w:rsid w:val="003643A3"/>
    <w:rsid w:val="00390BF4"/>
    <w:rsid w:val="003A03B2"/>
    <w:rsid w:val="003A7721"/>
    <w:rsid w:val="003C0CD2"/>
    <w:rsid w:val="003C7651"/>
    <w:rsid w:val="003D0508"/>
    <w:rsid w:val="00404002"/>
    <w:rsid w:val="004041AB"/>
    <w:rsid w:val="0040620B"/>
    <w:rsid w:val="004113D6"/>
    <w:rsid w:val="00431D06"/>
    <w:rsid w:val="00440550"/>
    <w:rsid w:val="004565F8"/>
    <w:rsid w:val="004617D8"/>
    <w:rsid w:val="0048076F"/>
    <w:rsid w:val="00491118"/>
    <w:rsid w:val="0049580A"/>
    <w:rsid w:val="004B231D"/>
    <w:rsid w:val="004B7AA5"/>
    <w:rsid w:val="004D666C"/>
    <w:rsid w:val="004E1F21"/>
    <w:rsid w:val="004E2E74"/>
    <w:rsid w:val="004E574F"/>
    <w:rsid w:val="004F1B5E"/>
    <w:rsid w:val="00506612"/>
    <w:rsid w:val="00514020"/>
    <w:rsid w:val="00516AAB"/>
    <w:rsid w:val="00520993"/>
    <w:rsid w:val="00561308"/>
    <w:rsid w:val="005B2CB5"/>
    <w:rsid w:val="005C418B"/>
    <w:rsid w:val="005E26BB"/>
    <w:rsid w:val="005E7217"/>
    <w:rsid w:val="005F4891"/>
    <w:rsid w:val="00612BEB"/>
    <w:rsid w:val="00622DD5"/>
    <w:rsid w:val="00625E7B"/>
    <w:rsid w:val="00636657"/>
    <w:rsid w:val="00657772"/>
    <w:rsid w:val="0067608C"/>
    <w:rsid w:val="00692095"/>
    <w:rsid w:val="006A1D6B"/>
    <w:rsid w:val="006B4C6A"/>
    <w:rsid w:val="006C216C"/>
    <w:rsid w:val="006C640B"/>
    <w:rsid w:val="006E1E6C"/>
    <w:rsid w:val="006E2837"/>
    <w:rsid w:val="00715BD5"/>
    <w:rsid w:val="007310A1"/>
    <w:rsid w:val="007443FB"/>
    <w:rsid w:val="007457DF"/>
    <w:rsid w:val="00766BFC"/>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967E4"/>
    <w:rsid w:val="008C2A8C"/>
    <w:rsid w:val="008C328F"/>
    <w:rsid w:val="008C7F1C"/>
    <w:rsid w:val="008F002D"/>
    <w:rsid w:val="009215AB"/>
    <w:rsid w:val="00935DA6"/>
    <w:rsid w:val="00937A90"/>
    <w:rsid w:val="00984CF4"/>
    <w:rsid w:val="009A196E"/>
    <w:rsid w:val="009A1E78"/>
    <w:rsid w:val="009A3CDE"/>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D6D83"/>
    <w:rsid w:val="00CF77AF"/>
    <w:rsid w:val="00D001D5"/>
    <w:rsid w:val="00D13F00"/>
    <w:rsid w:val="00D43F86"/>
    <w:rsid w:val="00DA4E81"/>
    <w:rsid w:val="00DB1514"/>
    <w:rsid w:val="00DC4444"/>
    <w:rsid w:val="00DE13A5"/>
    <w:rsid w:val="00E26344"/>
    <w:rsid w:val="00E54613"/>
    <w:rsid w:val="00E67162"/>
    <w:rsid w:val="00EA181E"/>
    <w:rsid w:val="00EB1923"/>
    <w:rsid w:val="00EB1E37"/>
    <w:rsid w:val="00EC4711"/>
    <w:rsid w:val="00ED7028"/>
    <w:rsid w:val="00EF7CFF"/>
    <w:rsid w:val="00F022FD"/>
    <w:rsid w:val="00F03A0F"/>
    <w:rsid w:val="00F12CC8"/>
    <w:rsid w:val="00F2528A"/>
    <w:rsid w:val="00F54E44"/>
    <w:rsid w:val="00FA4025"/>
    <w:rsid w:val="00FB1097"/>
    <w:rsid w:val="00FC74D7"/>
    <w:rsid w:val="00FD434E"/>
    <w:rsid w:val="00FE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4B7AA5"/>
    <w:pPr>
      <w:keepNext/>
      <w:numPr>
        <w:numId w:val="25"/>
      </w:numPr>
      <w:pBdr>
        <w:bottom w:val="single" w:sz="48" w:space="1" w:color="auto"/>
      </w:pBdr>
      <w:spacing w:before="360" w:after="120" w:line="240" w:lineRule="auto"/>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7AA5"/>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4B7AA5"/>
    <w:pPr>
      <w:tabs>
        <w:tab w:val="clear" w:pos="648"/>
        <w:tab w:val="left" w:pos="567"/>
      </w:tabs>
    </w:pPr>
    <w:rPr>
      <w:caps w:val="0"/>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4B7AA5"/>
    <w:pPr>
      <w:tabs>
        <w:tab w:val="left" w:pos="1320"/>
        <w:tab w:val="right" w:leader="dot" w:pos="9350"/>
      </w:tabs>
      <w:spacing w:after="0" w:line="240" w:lineRule="auto"/>
      <w:ind w:left="1418" w:right="567" w:hanging="851"/>
    </w:pPr>
    <w:rPr>
      <w:sz w:val="20"/>
    </w:r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 w:type="paragraph" w:styleId="Revision">
    <w:name w:val="Revision"/>
    <w:hidden/>
    <w:uiPriority w:val="99"/>
    <w:semiHidden/>
    <w:rsid w:val="00612BEB"/>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oleObject" Target="embeddings/oleObject3.bin"/><Relationship Id="rId11" Type="http://schemas.openxmlformats.org/officeDocument/2006/relationships/image" Target="media/image2.wmf"/><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eader" Target="header1.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oleObject" Target="embeddings/oleObject6.bin"/><Relationship Id="rId10" Type="http://schemas.openxmlformats.org/officeDocument/2006/relationships/hyperlink" Target="https://www.hl7.org/implement/standards/product_brief.cfm?product_id=516"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rd@lists.hl7.org"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image" Target="media/image6.wmf"/><Relationship Id="rId14" Type="http://schemas.openxmlformats.org/officeDocument/2006/relationships/oleObject" Target="embeddings/oleObject2.bin"/><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image" Target="media/image7.wmf"/><Relationship Id="rId77" Type="http://schemas.openxmlformats.org/officeDocument/2006/relationships/hyperlink" Target="file:///E:\V2\v2.9%20final%20Nov%20from%20Frank\V29_CH02C_Tables.docx" TargetMode="External"/><Relationship Id="rId100"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E010DB-D51B-4FDC-8612-483D68EA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66</Pages>
  <Words>26964</Words>
  <Characters>153699</Characters>
  <Application>Microsoft Office Word</Application>
  <DocSecurity>0</DocSecurity>
  <Lines>1280</Lines>
  <Paragraphs>360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13 - Clinical Laboratory Automation</vt:lpstr>
      <vt:lpstr>V2.8 Chapter 13 - Clinical Laboratory Automation</vt:lpstr>
    </vt:vector>
  </TitlesOfParts>
  <Company>Ortho-Clinical Diagnostics</Company>
  <LinksUpToDate>false</LinksUpToDate>
  <CharactersWithSpaces>180303</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Lynn Laakso</cp:lastModifiedBy>
  <cp:revision>7</cp:revision>
  <cp:lastPrinted>2022-09-09T19:18:00Z</cp:lastPrinted>
  <dcterms:created xsi:type="dcterms:W3CDTF">2022-09-09T19:12:00Z</dcterms:created>
  <dcterms:modified xsi:type="dcterms:W3CDTF">2023-07-31T19:13:00Z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