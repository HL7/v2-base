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CEDA" w14:textId="1CC3BFE7" w:rsidR="008C1107" w:rsidRPr="008D738B" w:rsidRDefault="00463644" w:rsidP="008D738B">
      <w:pPr>
        <w:pStyle w:val="ANSIdesignation"/>
        <w:spacing w:before="0" w:after="0"/>
        <w:rPr>
          <w:bCs/>
        </w:rPr>
      </w:pPr>
      <w:bookmarkStart w:id="1" w:name="_Toc25579082"/>
      <w:bookmarkStart w:id="2" w:name="_Toc25585447"/>
      <w:r w:rsidRPr="008D738B">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D738B" w:rsidRPr="008D738B">
        <w:rPr>
          <w:rFonts w:ascii="Arial Narrow" w:hAnsi="Arial Narrow"/>
          <w:bCs/>
          <w:noProof/>
        </w:rPr>
        <w:t>V291_R1_N1_202</w:t>
      </w:r>
      <w:ins w:id="3" w:author="Lynn Laakso" w:date="2023-07-31T15:52:00Z">
        <w:r w:rsidR="006118CA">
          <w:rPr>
            <w:rFonts w:ascii="Arial Narrow" w:hAnsi="Arial Narrow"/>
            <w:bCs/>
            <w:noProof/>
          </w:rPr>
          <w:t>3</w:t>
        </w:r>
      </w:ins>
      <w:del w:id="4" w:author="Lynn Laakso" w:date="2023-07-31T15:52:00Z">
        <w:r w:rsidR="008D738B" w:rsidRPr="008D738B" w:rsidDel="006118CA">
          <w:rPr>
            <w:rFonts w:ascii="Arial Narrow" w:hAnsi="Arial Narrow"/>
            <w:bCs/>
            <w:noProof/>
          </w:rPr>
          <w:delText>2</w:delText>
        </w:r>
      </w:del>
      <w:r w:rsidR="008D738B" w:rsidRPr="008D738B">
        <w:rPr>
          <w:rFonts w:ascii="Arial Narrow" w:hAnsi="Arial Narrow"/>
          <w:bCs/>
          <w:noProof/>
        </w:rPr>
        <w:t>SEP</w:t>
      </w:r>
    </w:p>
    <w:bookmarkEnd w:id="1"/>
    <w:bookmarkEnd w:id="2"/>
    <w:p w14:paraId="2F7D6B38" w14:textId="77777777" w:rsidR="00BA5082" w:rsidRPr="00A17AEC" w:rsidRDefault="00BA5082" w:rsidP="0033524F">
      <w:pPr>
        <w:pStyle w:val="Heading1"/>
      </w:pPr>
      <w:r w:rsidRPr="00A17AEC">
        <w:br/>
      </w:r>
      <w:bookmarkStart w:id="5" w:name="_Toc39388049"/>
      <w:bookmarkStart w:id="6" w:name="_Toc25659673"/>
      <w:r w:rsidRPr="00A17AEC">
        <w:t>Claims and Reimbursement</w:t>
      </w:r>
      <w:bookmarkEnd w:id="5"/>
      <w:bookmarkEnd w:id="6"/>
      <w:r w:rsidR="002834E1" w:rsidRPr="00A17AEC">
        <w:fldChar w:fldCharType="begin"/>
      </w:r>
      <w:r w:rsidRPr="00A17AEC">
        <w:instrText xml:space="preserve"> XE "Claims &amp; Reimbursement" </w:instrText>
      </w:r>
      <w:r w:rsidR="002834E1" w:rsidRPr="00A17AEC">
        <w:fldChar w:fldCharType="end"/>
      </w:r>
    </w:p>
    <w:p w14:paraId="79871E14" w14:textId="77C3E097" w:rsidR="00BA5082" w:rsidRPr="00574D3F" w:rsidRDefault="00F25C27">
      <w:r>
        <w:rPr>
          <w:vanish/>
        </w:rPr>
        <w:fldChar w:fldCharType="begin"/>
      </w:r>
      <w:r>
        <w:rPr>
          <w:vanish/>
        </w:rPr>
        <w:instrText xml:space="preserve"> SEQ Kapitel \r 16 \* MERGEFORMAT </w:instrText>
      </w:r>
      <w:r>
        <w:rPr>
          <w:vanish/>
        </w:rPr>
        <w:fldChar w:fldCharType="separate"/>
      </w:r>
      <w:r w:rsidR="00BA566B">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FE3286" w:rsidRPr="00574D3F" w14:paraId="2DF407B2" w14:textId="77777777" w:rsidTr="007859DB">
        <w:tc>
          <w:tcPr>
            <w:tcW w:w="2538" w:type="dxa"/>
          </w:tcPr>
          <w:p w14:paraId="4F99E432" w14:textId="5AF73F82" w:rsidR="00FE3286" w:rsidRPr="00574D3F" w:rsidRDefault="00FE3286" w:rsidP="00FE3286">
            <w:pPr>
              <w:spacing w:after="0"/>
            </w:pPr>
            <w:ins w:id="7" w:author="Beat Heggli" w:date="2022-08-08T10:30:00Z">
              <w:r>
                <w:rPr>
                  <w:noProof/>
                </w:rPr>
                <w:t>Chapter Chair:</w:t>
              </w:r>
            </w:ins>
            <w:del w:id="8" w:author="Beat Heggli" w:date="2022-08-08T10:30:00Z">
              <w:r w:rsidRPr="00574D3F" w:rsidDel="002818C3">
                <w:delText>Co Chair:</w:delText>
              </w:r>
            </w:del>
          </w:p>
        </w:tc>
        <w:tc>
          <w:tcPr>
            <w:tcW w:w="5730" w:type="dxa"/>
          </w:tcPr>
          <w:p w14:paraId="6CA8AE89" w14:textId="77777777" w:rsidR="00FE3286" w:rsidRDefault="00FE3286" w:rsidP="00FE3286">
            <w:pPr>
              <w:spacing w:after="0"/>
              <w:textAlignment w:val="center"/>
              <w:rPr>
                <w:ins w:id="9" w:author="Beat Heggli" w:date="2022-08-08T10:30:00Z"/>
              </w:rPr>
            </w:pPr>
            <w:ins w:id="10" w:author="Beat Heggli" w:date="2022-08-08T10:30:00Z">
              <w:r>
                <w:t>Jeff Brown</w:t>
              </w:r>
            </w:ins>
          </w:p>
          <w:p w14:paraId="5DD4209D" w14:textId="1E3CBA14" w:rsidR="00FE3286" w:rsidRPr="00574D3F" w:rsidRDefault="00FE3286" w:rsidP="00FE3286">
            <w:pPr>
              <w:spacing w:after="0"/>
            </w:pPr>
            <w:ins w:id="11" w:author="Beat Heggli" w:date="2022-08-08T10:30:00Z">
              <w:r>
                <w:t>The MITRE Corporation</w:t>
              </w:r>
            </w:ins>
            <w:del w:id="12" w:author="Beat Heggli" w:date="2022-08-08T10:30:00Z">
              <w:r w:rsidRPr="00574D3F" w:rsidDel="002818C3">
                <w:delText>Kathleen Connor</w:delText>
              </w:r>
              <w:r w:rsidRPr="00574D3F" w:rsidDel="002818C3">
                <w:br/>
              </w:r>
              <w:r w:rsidRPr="00994EDC" w:rsidDel="002818C3">
                <w:delText>Book Zurman Incorporate</w:delText>
              </w:r>
              <w:r w:rsidDel="002818C3">
                <w:delText>d</w:delText>
              </w:r>
            </w:del>
          </w:p>
        </w:tc>
      </w:tr>
      <w:tr w:rsidR="00FE3286" w:rsidRPr="00574D3F" w14:paraId="4160C26D" w14:textId="77777777" w:rsidTr="007859DB">
        <w:tc>
          <w:tcPr>
            <w:tcW w:w="2538" w:type="dxa"/>
          </w:tcPr>
          <w:p w14:paraId="05D7F748" w14:textId="1F42E7F0" w:rsidR="00FE3286" w:rsidRPr="00574D3F" w:rsidRDefault="00FE3286" w:rsidP="00FE3286">
            <w:pPr>
              <w:spacing w:after="0"/>
            </w:pPr>
            <w:ins w:id="13" w:author="Beat Heggli" w:date="2022-08-08T10:30:00Z">
              <w:r>
                <w:rPr>
                  <w:noProof/>
                </w:rPr>
                <w:t>Chapter Chair:</w:t>
              </w:r>
            </w:ins>
            <w:del w:id="14" w:author="Beat Heggli" w:date="2022-08-08T10:30:00Z">
              <w:r w:rsidRPr="00574D3F" w:rsidDel="002818C3">
                <w:delText>Co Chair</w:delText>
              </w:r>
            </w:del>
          </w:p>
        </w:tc>
        <w:tc>
          <w:tcPr>
            <w:tcW w:w="5730" w:type="dxa"/>
          </w:tcPr>
          <w:p w14:paraId="493640CD" w14:textId="2133F0C3" w:rsidR="00FE3286" w:rsidRPr="00574D3F" w:rsidRDefault="00FE3286" w:rsidP="00FE3286">
            <w:pPr>
              <w:spacing w:after="0"/>
            </w:pPr>
            <w:ins w:id="15" w:author="Beat Heggli" w:date="2022-08-08T10:30:00Z">
              <w:r w:rsidRPr="00A41C0E">
                <w:rPr>
                  <w:lang w:val="de-DE"/>
                </w:rPr>
                <w:t>Paul Knapp</w:t>
              </w:r>
              <w:r w:rsidRPr="00A41C0E">
                <w:rPr>
                  <w:lang w:val="de-DE"/>
                </w:rPr>
                <w:br/>
                <w:t>Knapp Consulting, Inc.</w:t>
              </w:r>
            </w:ins>
            <w:del w:id="16" w:author="Beat Heggli" w:date="2022-08-08T10:30:00Z">
              <w:r w:rsidRPr="00574D3F" w:rsidDel="002818C3">
                <w:delText>Mary Kay McDaniel</w:delText>
              </w:r>
              <w:r w:rsidRPr="00574D3F" w:rsidDel="002818C3">
                <w:br/>
              </w:r>
              <w:r w:rsidDel="002818C3">
                <w:rPr>
                  <w:noProof/>
                </w:rPr>
                <w:delText>Cognosante</w:delText>
              </w:r>
            </w:del>
          </w:p>
        </w:tc>
      </w:tr>
      <w:tr w:rsidR="00FE3286" w:rsidRPr="00574D3F" w14:paraId="1E1D6C2E" w14:textId="77777777" w:rsidTr="007859DB">
        <w:tc>
          <w:tcPr>
            <w:tcW w:w="2538" w:type="dxa"/>
          </w:tcPr>
          <w:p w14:paraId="380FB427" w14:textId="2CF419DB" w:rsidR="00FE3286" w:rsidRPr="00574D3F" w:rsidRDefault="00FE3286" w:rsidP="00FE3286">
            <w:pPr>
              <w:spacing w:after="0"/>
            </w:pPr>
            <w:ins w:id="17" w:author="Beat Heggli" w:date="2022-08-08T10:30:00Z">
              <w:r>
                <w:rPr>
                  <w:noProof/>
                </w:rPr>
                <w:t>Chapter Chair</w:t>
              </w:r>
            </w:ins>
            <w:del w:id="18" w:author="Beat Heggli" w:date="2022-08-08T10:30:00Z">
              <w:r w:rsidRPr="00574D3F" w:rsidDel="002818C3">
                <w:delText>Co Chair</w:delText>
              </w:r>
            </w:del>
          </w:p>
        </w:tc>
        <w:tc>
          <w:tcPr>
            <w:tcW w:w="5730" w:type="dxa"/>
          </w:tcPr>
          <w:p w14:paraId="4D7F0CDE" w14:textId="4E0CAC61" w:rsidR="00FE3286" w:rsidRPr="00574D3F" w:rsidRDefault="00FE3286" w:rsidP="00FE3286">
            <w:pPr>
              <w:spacing w:after="0"/>
            </w:pPr>
            <w:ins w:id="19" w:author="Beat Heggli" w:date="2022-08-08T10:30:00Z">
              <w:r w:rsidRPr="00A41C0E">
                <w:rPr>
                  <w:lang w:val="pl-PL"/>
                </w:rPr>
                <w:t>Mary Kay Mc Daniel</w:t>
              </w:r>
              <w:r w:rsidRPr="00A41C0E">
                <w:rPr>
                  <w:lang w:val="pl-PL"/>
                </w:rPr>
                <w:br/>
                <w:t xml:space="preserve">Markam </w:t>
              </w:r>
            </w:ins>
            <w:del w:id="20" w:author="Beat Heggli" w:date="2022-08-08T10:30:00Z">
              <w:r w:rsidRPr="00E821A5" w:rsidDel="002818C3">
                <w:rPr>
                  <w:rStyle w:val="Strong"/>
                  <w:b w:val="0"/>
                  <w:bCs w:val="0"/>
                </w:rPr>
                <w:delText>Benoit Schoeffler</w:delText>
              </w:r>
              <w:r w:rsidDel="002818C3">
                <w:rPr>
                  <w:rStyle w:val="Strong"/>
                </w:rPr>
                <w:br/>
              </w:r>
              <w:r w:rsidDel="002818C3">
                <w:delText>almerys</w:delText>
              </w:r>
            </w:del>
          </w:p>
        </w:tc>
      </w:tr>
      <w:tr w:rsidR="00FE3286" w:rsidRPr="00574D3F" w14:paraId="4F897150" w14:textId="77777777" w:rsidTr="007859DB">
        <w:tc>
          <w:tcPr>
            <w:tcW w:w="2538" w:type="dxa"/>
          </w:tcPr>
          <w:p w14:paraId="69CBD7C8" w14:textId="7E878C4F" w:rsidR="00FE3286" w:rsidRPr="00574D3F" w:rsidRDefault="00FE3286" w:rsidP="00FE3286">
            <w:pPr>
              <w:spacing w:after="0"/>
            </w:pPr>
            <w:ins w:id="21" w:author="Beat Heggli" w:date="2022-08-08T10:30:00Z">
              <w:r>
                <w:rPr>
                  <w:noProof/>
                </w:rPr>
                <w:t>Chapter Chair</w:t>
              </w:r>
            </w:ins>
            <w:del w:id="22" w:author="Beat Heggli" w:date="2022-08-08T10:30:00Z">
              <w:r w:rsidDel="002818C3">
                <w:delText>Editor</w:delText>
              </w:r>
              <w:r w:rsidRPr="00574D3F" w:rsidDel="002818C3">
                <w:delText>:</w:delText>
              </w:r>
            </w:del>
          </w:p>
        </w:tc>
        <w:tc>
          <w:tcPr>
            <w:tcW w:w="5730" w:type="dxa"/>
          </w:tcPr>
          <w:p w14:paraId="2489EEA0" w14:textId="77777777" w:rsidR="00FE3286" w:rsidRDefault="00FE3286" w:rsidP="00FE3286">
            <w:pPr>
              <w:spacing w:after="0"/>
              <w:rPr>
                <w:ins w:id="23" w:author="Beat Heggli" w:date="2022-08-08T10:30:00Z"/>
              </w:rPr>
            </w:pPr>
            <w:ins w:id="24" w:author="Beat Heggli" w:date="2022-08-08T10:30:00Z">
              <w:r>
                <w:t>Celine Lefebvre JD</w:t>
              </w:r>
            </w:ins>
          </w:p>
          <w:p w14:paraId="4C2200E7" w14:textId="5A9423A3" w:rsidR="00FE3286" w:rsidRPr="00574D3F" w:rsidRDefault="00FE3286" w:rsidP="00FE3286">
            <w:pPr>
              <w:spacing w:after="0"/>
            </w:pPr>
            <w:ins w:id="25" w:author="Beat Heggli" w:date="2022-08-08T10:30:00Z">
              <w:r>
                <w:t>American Medical Association</w:t>
              </w:r>
            </w:ins>
            <w:del w:id="26" w:author="Beat Heggli" w:date="2022-08-08T10:30:00Z">
              <w:r w:rsidRPr="00574D3F" w:rsidDel="002818C3">
                <w:delText>Beat Heggli</w:delText>
              </w:r>
              <w:r w:rsidDel="002818C3">
                <w:delText xml:space="preserve"> </w:delText>
              </w:r>
              <w:r w:rsidRPr="00574D3F" w:rsidDel="002818C3">
                <w:br/>
                <w:delText>HL7 Switzerland</w:delText>
              </w:r>
            </w:del>
          </w:p>
        </w:tc>
      </w:tr>
      <w:tr w:rsidR="00B5179E" w:rsidRPr="00574D3F" w14:paraId="1081D32E" w14:textId="77777777" w:rsidTr="007859DB">
        <w:trPr>
          <w:ins w:id="27" w:author="Beat Heggli" w:date="2022-08-18T12:56:00Z"/>
        </w:trPr>
        <w:tc>
          <w:tcPr>
            <w:tcW w:w="2538" w:type="dxa"/>
          </w:tcPr>
          <w:p w14:paraId="3DF7B812" w14:textId="5638E09F" w:rsidR="00B5179E" w:rsidRDefault="00B5179E" w:rsidP="003C4D8B">
            <w:pPr>
              <w:spacing w:before="0" w:after="0"/>
              <w:rPr>
                <w:ins w:id="28" w:author="Beat Heggli" w:date="2022-08-18T12:56:00Z"/>
                <w:noProof/>
              </w:rPr>
            </w:pPr>
            <w:ins w:id="29" w:author="Beat Heggli" w:date="2022-08-18T12:56:00Z">
              <w:r>
                <w:rPr>
                  <w:noProof/>
                </w:rPr>
                <w:t>Chapter Chair</w:t>
              </w:r>
            </w:ins>
          </w:p>
        </w:tc>
        <w:tc>
          <w:tcPr>
            <w:tcW w:w="5730" w:type="dxa"/>
          </w:tcPr>
          <w:p w14:paraId="5F0E0DE6" w14:textId="77777777" w:rsidR="00B5179E" w:rsidRDefault="00B5179E" w:rsidP="003C4D8B">
            <w:pPr>
              <w:spacing w:before="0" w:after="0"/>
              <w:rPr>
                <w:ins w:id="30" w:author="Beat Heggli" w:date="2022-08-18T12:56:00Z"/>
              </w:rPr>
            </w:pPr>
            <w:ins w:id="31" w:author="Beat Heggli" w:date="2022-08-18T12:56:00Z">
              <w:r>
                <w:t>Andy Stechishin</w:t>
              </w:r>
            </w:ins>
          </w:p>
          <w:p w14:paraId="635D61E7" w14:textId="39381E1A" w:rsidR="00B5179E" w:rsidRDefault="00B5179E" w:rsidP="003C4D8B">
            <w:pPr>
              <w:spacing w:before="0" w:after="0"/>
              <w:rPr>
                <w:ins w:id="32" w:author="Beat Heggli" w:date="2022-08-18T12:56:00Z"/>
              </w:rPr>
            </w:pPr>
            <w:ins w:id="33" w:author="Beat Heggli" w:date="2022-08-18T12:56:00Z">
              <w:r>
                <w:t>CANA Software &amp; Services Ltd</w:t>
              </w:r>
            </w:ins>
          </w:p>
        </w:tc>
      </w:tr>
      <w:tr w:rsidR="003C4D8B" w:rsidRPr="00574D3F" w14:paraId="028D95A0" w14:textId="77777777" w:rsidTr="007859DB">
        <w:trPr>
          <w:ins w:id="34" w:author="Craig Newman" w:date="2023-07-03T13:00:00Z"/>
        </w:trPr>
        <w:tc>
          <w:tcPr>
            <w:tcW w:w="2538" w:type="dxa"/>
          </w:tcPr>
          <w:p w14:paraId="1415D0FB" w14:textId="37835630" w:rsidR="003C4D8B" w:rsidRDefault="003C4D8B" w:rsidP="003C4D8B">
            <w:pPr>
              <w:spacing w:before="0" w:after="0"/>
              <w:rPr>
                <w:ins w:id="35" w:author="Craig Newman" w:date="2023-07-03T13:00:00Z"/>
                <w:noProof/>
              </w:rPr>
            </w:pPr>
            <w:ins w:id="36" w:author="Craig Newman" w:date="2023-07-03T13:00:00Z">
              <w:r>
                <w:rPr>
                  <w:noProof/>
                </w:rPr>
                <w:t>Chapter Chair</w:t>
              </w:r>
            </w:ins>
          </w:p>
        </w:tc>
        <w:tc>
          <w:tcPr>
            <w:tcW w:w="5730" w:type="dxa"/>
          </w:tcPr>
          <w:p w14:paraId="448E3BA4" w14:textId="77777777" w:rsidR="003C4D8B" w:rsidRDefault="003C4D8B" w:rsidP="003C4D8B">
            <w:pPr>
              <w:spacing w:before="0" w:after="0"/>
              <w:rPr>
                <w:ins w:id="37" w:author="Craig Newman" w:date="2023-07-03T13:00:00Z"/>
              </w:rPr>
            </w:pPr>
            <w:ins w:id="38" w:author="Craig Newman" w:date="2023-07-03T13:00:00Z">
              <w:r>
                <w:t xml:space="preserve">Chris </w:t>
              </w:r>
              <w:proofErr w:type="spellStart"/>
              <w:r>
                <w:t>Bioffi</w:t>
              </w:r>
              <w:proofErr w:type="spellEnd"/>
            </w:ins>
          </w:p>
          <w:p w14:paraId="23FED712" w14:textId="1F92D201" w:rsidR="003C4D8B" w:rsidRDefault="003C4D8B" w:rsidP="003C4D8B">
            <w:pPr>
              <w:spacing w:before="0" w:after="0"/>
              <w:rPr>
                <w:ins w:id="39" w:author="Craig Newman" w:date="2023-07-03T13:00:00Z"/>
              </w:rPr>
            </w:pPr>
            <w:proofErr w:type="spellStart"/>
            <w:ins w:id="40" w:author="Craig Newman" w:date="2023-07-03T13:00:00Z">
              <w:r>
                <w:t>Elevance</w:t>
              </w:r>
              <w:proofErr w:type="spellEnd"/>
              <w:r>
                <w:t xml:space="preserve"> Health</w:t>
              </w:r>
            </w:ins>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000000" w:rsidP="008C1107">
            <w:pPr>
              <w:spacing w:after="0"/>
            </w:pPr>
            <w:hyperlink r:id="rId9"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41" w:name="Contents"/>
      <w:bookmarkStart w:id="42" w:name="_Toc536442051"/>
      <w:bookmarkStart w:id="43" w:name="_Toc498145849"/>
      <w:bookmarkStart w:id="44" w:name="_Toc527864417"/>
      <w:bookmarkStart w:id="45" w:name="_Toc527865889"/>
      <w:bookmarkStart w:id="46" w:name="_Toc528481848"/>
      <w:bookmarkStart w:id="47" w:name="_Toc528482353"/>
      <w:bookmarkStart w:id="48" w:name="_Toc528482652"/>
      <w:bookmarkStart w:id="49" w:name="_Toc528482777"/>
      <w:bookmarkStart w:id="50" w:name="_Toc528486085"/>
      <w:bookmarkEnd w:id="41"/>
    </w:p>
    <w:p w14:paraId="6513E305" w14:textId="77777777" w:rsidR="00BA5082" w:rsidRPr="00B818A0" w:rsidRDefault="00BA5082" w:rsidP="00BA5082">
      <w:pPr>
        <w:pStyle w:val="Heading2"/>
        <w:rPr>
          <w:lang w:val="en-US"/>
        </w:rPr>
      </w:pPr>
      <w:bookmarkStart w:id="51" w:name="_Toc25659674"/>
      <w:bookmarkStart w:id="52" w:name="_Toc29039517"/>
      <w:r w:rsidRPr="00B818A0">
        <w:rPr>
          <w:lang w:val="en-US"/>
        </w:rPr>
        <w:t>CHAPTER 16 Contents</w:t>
      </w:r>
      <w:bookmarkEnd w:id="51"/>
      <w:bookmarkEnd w:id="52"/>
    </w:p>
    <w:bookmarkEnd w:id="42"/>
    <w:bookmarkEnd w:id="43"/>
    <w:bookmarkEnd w:id="44"/>
    <w:bookmarkEnd w:id="45"/>
    <w:bookmarkEnd w:id="46"/>
    <w:bookmarkEnd w:id="47"/>
    <w:bookmarkEnd w:id="48"/>
    <w:bookmarkEnd w:id="49"/>
    <w:bookmarkEnd w:id="50"/>
    <w:p w14:paraId="46F92509" w14:textId="027BF863"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r w:rsidR="00000000">
        <w:rPr>
          <w:noProof/>
        </w:rPr>
        <w:fldChar w:fldCharType="begin"/>
      </w:r>
      <w:r w:rsidR="00000000">
        <w:rPr>
          <w:noProof/>
        </w:rPr>
        <w:instrText>HYPERLINK \l "_Toc29039517"</w:instrText>
      </w:r>
      <w:ins w:id="53" w:author="Lynn Laakso" w:date="2023-07-31T15:54:00Z">
        <w:r w:rsidR="006118CA">
          <w:rPr>
            <w:noProof/>
          </w:rPr>
        </w:r>
      </w:ins>
      <w:r w:rsidR="00000000">
        <w:rPr>
          <w:noProof/>
        </w:rPr>
        <w:fldChar w:fldCharType="separate"/>
      </w:r>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sidR="006118CA">
        <w:rPr>
          <w:noProof/>
          <w:webHidden/>
        </w:rPr>
        <w:t>1</w:t>
      </w:r>
      <w:r>
        <w:rPr>
          <w:noProof/>
          <w:webHidden/>
        </w:rPr>
        <w:fldChar w:fldCharType="end"/>
      </w:r>
      <w:r w:rsidR="00000000">
        <w:rPr>
          <w:noProof/>
        </w:rPr>
        <w:fldChar w:fldCharType="end"/>
      </w:r>
    </w:p>
    <w:p w14:paraId="5F0EAB86" w14:textId="331DF82D" w:rsidR="000D2F74" w:rsidRDefault="00000000">
      <w:pPr>
        <w:pStyle w:val="TOC2"/>
        <w:rPr>
          <w:rFonts w:asciiTheme="minorHAnsi" w:eastAsiaTheme="minorEastAsia" w:hAnsiTheme="minorHAnsi" w:cstheme="minorBidi"/>
          <w:b w:val="0"/>
          <w:noProof/>
          <w:kern w:val="0"/>
          <w:sz w:val="22"/>
          <w:szCs w:val="22"/>
          <w:lang w:eastAsia="en-US"/>
        </w:rPr>
      </w:pPr>
      <w:r>
        <w:rPr>
          <w:noProof/>
        </w:rPr>
        <w:fldChar w:fldCharType="begin"/>
      </w:r>
      <w:r>
        <w:rPr>
          <w:noProof/>
        </w:rPr>
        <w:instrText>HYPERLINK \l "_Toc29039518"</w:instrText>
      </w:r>
      <w:ins w:id="54" w:author="Lynn Laakso" w:date="2023-07-31T15:54:00Z">
        <w:r w:rsidR="006118CA">
          <w:rPr>
            <w:noProof/>
          </w:rPr>
        </w:r>
      </w:ins>
      <w:r>
        <w:rPr>
          <w:noProof/>
        </w:rPr>
        <w:fldChar w:fldCharType="separate"/>
      </w:r>
      <w:r w:rsidR="000D2F74" w:rsidRPr="00813B91">
        <w:rPr>
          <w:rStyle w:val="Hyperlink"/>
          <w:noProof/>
        </w:rPr>
        <w:t>16.2.</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r>
        <w:rPr>
          <w:noProof/>
        </w:rPr>
        <w:fldChar w:fldCharType="end"/>
      </w:r>
    </w:p>
    <w:p w14:paraId="50D72B0A" w14:textId="6C7D6A07" w:rsidR="000D2F74" w:rsidRDefault="00000000" w:rsidP="00280A30">
      <w:pPr>
        <w:pStyle w:val="TOC3"/>
        <w:rPr>
          <w:rFonts w:asciiTheme="minorHAnsi" w:eastAsiaTheme="minorEastAsia" w:hAnsiTheme="minorHAnsi" w:cstheme="minorBidi"/>
          <w:noProof/>
          <w:sz w:val="22"/>
          <w:szCs w:val="22"/>
        </w:rPr>
        <w:pPrChange w:id="55" w:author="Lynn Laakso" w:date="2023-07-31T15:54:00Z">
          <w:pPr>
            <w:pStyle w:val="TOC3"/>
            <w:tabs>
              <w:tab w:val="left" w:pos="1418"/>
              <w:tab w:val="right" w:leader="dot" w:pos="9350"/>
            </w:tabs>
          </w:pPr>
        </w:pPrChange>
      </w:pPr>
      <w:r>
        <w:rPr>
          <w:noProof/>
        </w:rPr>
        <w:fldChar w:fldCharType="begin"/>
      </w:r>
      <w:r>
        <w:rPr>
          <w:noProof/>
        </w:rPr>
        <w:instrText>HYPERLINK \l "_Toc29039519"</w:instrText>
      </w:r>
      <w:ins w:id="56" w:author="Lynn Laakso" w:date="2023-07-31T15:54:00Z">
        <w:r w:rsidR="006118CA">
          <w:rPr>
            <w:noProof/>
          </w:rPr>
        </w:r>
      </w:ins>
      <w:r>
        <w:rPr>
          <w:noProof/>
        </w:rPr>
        <w:fldChar w:fldCharType="separate"/>
      </w:r>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r>
        <w:rPr>
          <w:noProof/>
        </w:rPr>
        <w:fldChar w:fldCharType="end"/>
      </w:r>
    </w:p>
    <w:p w14:paraId="699B0608" w14:textId="4FCC4C75" w:rsidR="000D2F74" w:rsidRDefault="00000000">
      <w:pPr>
        <w:pStyle w:val="TOC2"/>
        <w:rPr>
          <w:rFonts w:asciiTheme="minorHAnsi" w:eastAsiaTheme="minorEastAsia" w:hAnsiTheme="minorHAnsi" w:cstheme="minorBidi"/>
          <w:b w:val="0"/>
          <w:noProof/>
          <w:kern w:val="0"/>
          <w:sz w:val="22"/>
          <w:szCs w:val="22"/>
          <w:lang w:eastAsia="en-US"/>
        </w:rPr>
      </w:pPr>
      <w:r>
        <w:rPr>
          <w:noProof/>
        </w:rPr>
        <w:fldChar w:fldCharType="begin"/>
      </w:r>
      <w:r>
        <w:rPr>
          <w:noProof/>
        </w:rPr>
        <w:instrText>HYPERLINK \l "_Toc29039520"</w:instrText>
      </w:r>
      <w:ins w:id="57" w:author="Lynn Laakso" w:date="2023-07-31T15:54:00Z">
        <w:r w:rsidR="006118CA">
          <w:rPr>
            <w:noProof/>
          </w:rPr>
        </w:r>
      </w:ins>
      <w:r>
        <w:rPr>
          <w:noProof/>
        </w:rPr>
        <w:fldChar w:fldCharType="separate"/>
      </w:r>
      <w:r w:rsidR="000D2F74" w:rsidRPr="00813B91">
        <w:rPr>
          <w:rStyle w:val="Hyperlink"/>
          <w:noProof/>
        </w:rPr>
        <w:t>16.3.</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r>
        <w:rPr>
          <w:noProof/>
        </w:rPr>
        <w:fldChar w:fldCharType="end"/>
      </w:r>
    </w:p>
    <w:p w14:paraId="7B435438" w14:textId="0BD84A41" w:rsidR="000D2F74" w:rsidRDefault="00000000" w:rsidP="00280A30">
      <w:pPr>
        <w:pStyle w:val="TOC3"/>
        <w:rPr>
          <w:rFonts w:asciiTheme="minorHAnsi" w:eastAsiaTheme="minorEastAsia" w:hAnsiTheme="minorHAnsi" w:cstheme="minorBidi"/>
          <w:noProof/>
          <w:sz w:val="22"/>
          <w:szCs w:val="22"/>
        </w:rPr>
        <w:pPrChange w:id="58" w:author="Lynn Laakso" w:date="2023-07-31T15:54:00Z">
          <w:pPr>
            <w:pStyle w:val="TOC3"/>
            <w:tabs>
              <w:tab w:val="left" w:pos="1418"/>
              <w:tab w:val="right" w:leader="dot" w:pos="9350"/>
            </w:tabs>
          </w:pPr>
        </w:pPrChange>
      </w:pPr>
      <w:r>
        <w:rPr>
          <w:noProof/>
        </w:rPr>
        <w:fldChar w:fldCharType="begin"/>
      </w:r>
      <w:r>
        <w:rPr>
          <w:noProof/>
        </w:rPr>
        <w:instrText>HYPERLINK \l "_Toc29039521"</w:instrText>
      </w:r>
      <w:ins w:id="59" w:author="Lynn Laakso" w:date="2023-07-31T15:54:00Z">
        <w:r w:rsidR="006118CA">
          <w:rPr>
            <w:noProof/>
          </w:rPr>
        </w:r>
      </w:ins>
      <w:r>
        <w:rPr>
          <w:noProof/>
        </w:rPr>
        <w:fldChar w:fldCharType="separate"/>
      </w:r>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r>
        <w:rPr>
          <w:noProof/>
        </w:rPr>
        <w:fldChar w:fldCharType="end"/>
      </w:r>
    </w:p>
    <w:p w14:paraId="6102D716" w14:textId="71DA0078" w:rsidR="000D2F74" w:rsidRDefault="00000000" w:rsidP="00280A30">
      <w:pPr>
        <w:pStyle w:val="TOC3"/>
        <w:rPr>
          <w:rFonts w:asciiTheme="minorHAnsi" w:eastAsiaTheme="minorEastAsia" w:hAnsiTheme="minorHAnsi" w:cstheme="minorBidi"/>
          <w:noProof/>
          <w:sz w:val="22"/>
          <w:szCs w:val="22"/>
        </w:rPr>
        <w:pPrChange w:id="60" w:author="Lynn Laakso" w:date="2023-07-31T15:54:00Z">
          <w:pPr>
            <w:pStyle w:val="TOC3"/>
            <w:tabs>
              <w:tab w:val="left" w:pos="1418"/>
              <w:tab w:val="right" w:leader="dot" w:pos="9350"/>
            </w:tabs>
          </w:pPr>
        </w:pPrChange>
      </w:pPr>
      <w:r>
        <w:rPr>
          <w:noProof/>
        </w:rPr>
        <w:fldChar w:fldCharType="begin"/>
      </w:r>
      <w:r>
        <w:rPr>
          <w:noProof/>
        </w:rPr>
        <w:instrText>HYPERLINK \l "_Toc29039522"</w:instrText>
      </w:r>
      <w:ins w:id="61" w:author="Lynn Laakso" w:date="2023-07-31T15:54:00Z">
        <w:r w:rsidR="006118CA">
          <w:rPr>
            <w:noProof/>
          </w:rPr>
        </w:r>
      </w:ins>
      <w:r>
        <w:rPr>
          <w:noProof/>
        </w:rPr>
        <w:fldChar w:fldCharType="separate"/>
      </w:r>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6118CA">
        <w:rPr>
          <w:noProof/>
          <w:webHidden/>
        </w:rPr>
        <w:t>7</w:t>
      </w:r>
      <w:r w:rsidR="000D2F74">
        <w:rPr>
          <w:noProof/>
          <w:webHidden/>
        </w:rPr>
        <w:fldChar w:fldCharType="end"/>
      </w:r>
      <w:r>
        <w:rPr>
          <w:noProof/>
        </w:rPr>
        <w:fldChar w:fldCharType="end"/>
      </w:r>
    </w:p>
    <w:p w14:paraId="450252D0" w14:textId="72A2C9BC" w:rsidR="000D2F74" w:rsidRDefault="00000000" w:rsidP="00280A30">
      <w:pPr>
        <w:pStyle w:val="TOC3"/>
        <w:rPr>
          <w:rFonts w:asciiTheme="minorHAnsi" w:eastAsiaTheme="minorEastAsia" w:hAnsiTheme="minorHAnsi" w:cstheme="minorBidi"/>
          <w:noProof/>
          <w:sz w:val="22"/>
          <w:szCs w:val="22"/>
        </w:rPr>
        <w:pPrChange w:id="62" w:author="Lynn Laakso" w:date="2023-07-31T15:54:00Z">
          <w:pPr>
            <w:pStyle w:val="TOC3"/>
            <w:tabs>
              <w:tab w:val="left" w:pos="1418"/>
              <w:tab w:val="right" w:leader="dot" w:pos="9350"/>
            </w:tabs>
          </w:pPr>
        </w:pPrChange>
      </w:pPr>
      <w:r>
        <w:rPr>
          <w:noProof/>
        </w:rPr>
        <w:fldChar w:fldCharType="begin"/>
      </w:r>
      <w:r>
        <w:rPr>
          <w:noProof/>
        </w:rPr>
        <w:instrText>HYPERLINK \l "_Toc29039523"</w:instrText>
      </w:r>
      <w:ins w:id="63" w:author="Lynn Laakso" w:date="2023-07-31T15:54:00Z">
        <w:r w:rsidR="006118CA">
          <w:rPr>
            <w:noProof/>
          </w:rPr>
        </w:r>
      </w:ins>
      <w:r>
        <w:rPr>
          <w:noProof/>
        </w:rPr>
        <w:fldChar w:fldCharType="separate"/>
      </w:r>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r w:rsidR="006118CA">
        <w:rPr>
          <w:noProof/>
          <w:webHidden/>
        </w:rPr>
        <w:t>10</w:t>
      </w:r>
      <w:r w:rsidR="000D2F74">
        <w:rPr>
          <w:noProof/>
          <w:webHidden/>
        </w:rPr>
        <w:fldChar w:fldCharType="end"/>
      </w:r>
      <w:r>
        <w:rPr>
          <w:noProof/>
        </w:rPr>
        <w:fldChar w:fldCharType="end"/>
      </w:r>
    </w:p>
    <w:p w14:paraId="052FDE04" w14:textId="1F13C749" w:rsidR="000D2F74" w:rsidRDefault="00000000" w:rsidP="00280A30">
      <w:pPr>
        <w:pStyle w:val="TOC3"/>
        <w:rPr>
          <w:rFonts w:asciiTheme="minorHAnsi" w:eastAsiaTheme="minorEastAsia" w:hAnsiTheme="minorHAnsi" w:cstheme="minorBidi"/>
          <w:noProof/>
          <w:sz w:val="22"/>
          <w:szCs w:val="22"/>
        </w:rPr>
        <w:pPrChange w:id="64" w:author="Lynn Laakso" w:date="2023-07-31T15:54:00Z">
          <w:pPr>
            <w:pStyle w:val="TOC3"/>
            <w:tabs>
              <w:tab w:val="left" w:pos="1418"/>
              <w:tab w:val="right" w:leader="dot" w:pos="9350"/>
            </w:tabs>
          </w:pPr>
        </w:pPrChange>
      </w:pPr>
      <w:r>
        <w:rPr>
          <w:noProof/>
        </w:rPr>
        <w:fldChar w:fldCharType="begin"/>
      </w:r>
      <w:r>
        <w:rPr>
          <w:noProof/>
        </w:rPr>
        <w:instrText>HYPERLINK \l "_Toc29039524"</w:instrText>
      </w:r>
      <w:ins w:id="65" w:author="Lynn Laakso" w:date="2023-07-31T15:54:00Z">
        <w:r w:rsidR="006118CA">
          <w:rPr>
            <w:noProof/>
          </w:rPr>
        </w:r>
      </w:ins>
      <w:r>
        <w:rPr>
          <w:noProof/>
        </w:rPr>
        <w:fldChar w:fldCharType="separate"/>
      </w:r>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r w:rsidR="006118CA">
        <w:rPr>
          <w:noProof/>
          <w:webHidden/>
        </w:rPr>
        <w:t>12</w:t>
      </w:r>
      <w:r w:rsidR="000D2F74">
        <w:rPr>
          <w:noProof/>
          <w:webHidden/>
        </w:rPr>
        <w:fldChar w:fldCharType="end"/>
      </w:r>
      <w:r>
        <w:rPr>
          <w:noProof/>
        </w:rPr>
        <w:fldChar w:fldCharType="end"/>
      </w:r>
    </w:p>
    <w:p w14:paraId="1864FAE0" w14:textId="5CF478BD" w:rsidR="000D2F74" w:rsidRDefault="00000000" w:rsidP="00280A30">
      <w:pPr>
        <w:pStyle w:val="TOC3"/>
        <w:rPr>
          <w:rFonts w:asciiTheme="minorHAnsi" w:eastAsiaTheme="minorEastAsia" w:hAnsiTheme="minorHAnsi" w:cstheme="minorBidi"/>
          <w:noProof/>
          <w:sz w:val="22"/>
          <w:szCs w:val="22"/>
        </w:rPr>
        <w:pPrChange w:id="66" w:author="Lynn Laakso" w:date="2023-07-31T15:54:00Z">
          <w:pPr>
            <w:pStyle w:val="TOC3"/>
            <w:tabs>
              <w:tab w:val="left" w:pos="1418"/>
              <w:tab w:val="right" w:leader="dot" w:pos="9350"/>
            </w:tabs>
          </w:pPr>
        </w:pPrChange>
      </w:pPr>
      <w:r>
        <w:rPr>
          <w:noProof/>
        </w:rPr>
        <w:fldChar w:fldCharType="begin"/>
      </w:r>
      <w:r>
        <w:rPr>
          <w:noProof/>
        </w:rPr>
        <w:instrText>HYPERLINK \l "_Toc29039525"</w:instrText>
      </w:r>
      <w:ins w:id="67" w:author="Lynn Laakso" w:date="2023-07-31T15:54:00Z">
        <w:r w:rsidR="006118CA">
          <w:rPr>
            <w:noProof/>
          </w:rPr>
        </w:r>
      </w:ins>
      <w:r>
        <w:rPr>
          <w:noProof/>
        </w:rPr>
        <w:fldChar w:fldCharType="separate"/>
      </w:r>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r w:rsidR="006118CA">
        <w:rPr>
          <w:noProof/>
          <w:webHidden/>
        </w:rPr>
        <w:t>13</w:t>
      </w:r>
      <w:r w:rsidR="000D2F74">
        <w:rPr>
          <w:noProof/>
          <w:webHidden/>
        </w:rPr>
        <w:fldChar w:fldCharType="end"/>
      </w:r>
      <w:r>
        <w:rPr>
          <w:noProof/>
        </w:rPr>
        <w:fldChar w:fldCharType="end"/>
      </w:r>
    </w:p>
    <w:p w14:paraId="74F9186C" w14:textId="31EFB4FF" w:rsidR="000D2F74" w:rsidRDefault="00000000" w:rsidP="00280A30">
      <w:pPr>
        <w:pStyle w:val="TOC3"/>
        <w:rPr>
          <w:rFonts w:asciiTheme="minorHAnsi" w:eastAsiaTheme="minorEastAsia" w:hAnsiTheme="minorHAnsi" w:cstheme="minorBidi"/>
          <w:noProof/>
          <w:sz w:val="22"/>
          <w:szCs w:val="22"/>
        </w:rPr>
        <w:pPrChange w:id="68" w:author="Lynn Laakso" w:date="2023-07-31T15:54:00Z">
          <w:pPr>
            <w:pStyle w:val="TOC3"/>
            <w:tabs>
              <w:tab w:val="left" w:pos="1418"/>
              <w:tab w:val="right" w:leader="dot" w:pos="9350"/>
            </w:tabs>
          </w:pPr>
        </w:pPrChange>
      </w:pPr>
      <w:r>
        <w:rPr>
          <w:noProof/>
        </w:rPr>
        <w:fldChar w:fldCharType="begin"/>
      </w:r>
      <w:r>
        <w:rPr>
          <w:noProof/>
        </w:rPr>
        <w:instrText>HYPERLINK \l "_Toc29039526"</w:instrText>
      </w:r>
      <w:ins w:id="69" w:author="Lynn Laakso" w:date="2023-07-31T15:54:00Z">
        <w:r w:rsidR="006118CA">
          <w:rPr>
            <w:noProof/>
          </w:rPr>
        </w:r>
      </w:ins>
      <w:r>
        <w:rPr>
          <w:noProof/>
        </w:rPr>
        <w:fldChar w:fldCharType="separate"/>
      </w:r>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r w:rsidR="006118CA">
        <w:rPr>
          <w:noProof/>
          <w:webHidden/>
        </w:rPr>
        <w:t>14</w:t>
      </w:r>
      <w:r w:rsidR="000D2F74">
        <w:rPr>
          <w:noProof/>
          <w:webHidden/>
        </w:rPr>
        <w:fldChar w:fldCharType="end"/>
      </w:r>
      <w:r>
        <w:rPr>
          <w:noProof/>
        </w:rPr>
        <w:fldChar w:fldCharType="end"/>
      </w:r>
    </w:p>
    <w:p w14:paraId="132AD828" w14:textId="146A579C" w:rsidR="000D2F74" w:rsidRDefault="00000000" w:rsidP="00280A30">
      <w:pPr>
        <w:pStyle w:val="TOC3"/>
        <w:rPr>
          <w:rFonts w:asciiTheme="minorHAnsi" w:eastAsiaTheme="minorEastAsia" w:hAnsiTheme="minorHAnsi" w:cstheme="minorBidi"/>
          <w:noProof/>
          <w:sz w:val="22"/>
          <w:szCs w:val="22"/>
        </w:rPr>
        <w:pPrChange w:id="70" w:author="Lynn Laakso" w:date="2023-07-31T15:54:00Z">
          <w:pPr>
            <w:pStyle w:val="TOC3"/>
            <w:tabs>
              <w:tab w:val="left" w:pos="1418"/>
              <w:tab w:val="right" w:leader="dot" w:pos="9350"/>
            </w:tabs>
          </w:pPr>
        </w:pPrChange>
      </w:pPr>
      <w:r>
        <w:rPr>
          <w:noProof/>
        </w:rPr>
        <w:fldChar w:fldCharType="begin"/>
      </w:r>
      <w:r>
        <w:rPr>
          <w:noProof/>
        </w:rPr>
        <w:instrText>HYPERLINK \l "_Toc29039527"</w:instrText>
      </w:r>
      <w:ins w:id="71" w:author="Lynn Laakso" w:date="2023-07-31T15:54:00Z">
        <w:r w:rsidR="006118CA">
          <w:rPr>
            <w:noProof/>
          </w:rPr>
        </w:r>
      </w:ins>
      <w:r>
        <w:rPr>
          <w:noProof/>
        </w:rPr>
        <w:fldChar w:fldCharType="separate"/>
      </w:r>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r w:rsidR="006118CA">
        <w:rPr>
          <w:noProof/>
          <w:webHidden/>
        </w:rPr>
        <w:t>16</w:t>
      </w:r>
      <w:r w:rsidR="000D2F74">
        <w:rPr>
          <w:noProof/>
          <w:webHidden/>
        </w:rPr>
        <w:fldChar w:fldCharType="end"/>
      </w:r>
      <w:r>
        <w:rPr>
          <w:noProof/>
        </w:rPr>
        <w:fldChar w:fldCharType="end"/>
      </w:r>
    </w:p>
    <w:p w14:paraId="6DB31FD0" w14:textId="120A347D" w:rsidR="000D2F74" w:rsidRDefault="00000000" w:rsidP="00280A30">
      <w:pPr>
        <w:pStyle w:val="TOC3"/>
        <w:rPr>
          <w:rFonts w:asciiTheme="minorHAnsi" w:eastAsiaTheme="minorEastAsia" w:hAnsiTheme="minorHAnsi" w:cstheme="minorBidi"/>
          <w:noProof/>
          <w:sz w:val="22"/>
          <w:szCs w:val="22"/>
        </w:rPr>
        <w:pPrChange w:id="72" w:author="Lynn Laakso" w:date="2023-07-31T15:54:00Z">
          <w:pPr>
            <w:pStyle w:val="TOC3"/>
            <w:tabs>
              <w:tab w:val="left" w:pos="1418"/>
              <w:tab w:val="right" w:leader="dot" w:pos="9350"/>
            </w:tabs>
          </w:pPr>
        </w:pPrChange>
      </w:pPr>
      <w:r>
        <w:rPr>
          <w:noProof/>
        </w:rPr>
        <w:fldChar w:fldCharType="begin"/>
      </w:r>
      <w:r>
        <w:rPr>
          <w:noProof/>
        </w:rPr>
        <w:instrText>HYPERLINK \l "_Toc29039528"</w:instrText>
      </w:r>
      <w:ins w:id="73" w:author="Lynn Laakso" w:date="2023-07-31T15:54:00Z">
        <w:r w:rsidR="006118CA">
          <w:rPr>
            <w:noProof/>
          </w:rPr>
        </w:r>
      </w:ins>
      <w:r>
        <w:rPr>
          <w:noProof/>
        </w:rPr>
        <w:fldChar w:fldCharType="separate"/>
      </w:r>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r w:rsidR="006118CA">
        <w:rPr>
          <w:noProof/>
          <w:webHidden/>
        </w:rPr>
        <w:t>18</w:t>
      </w:r>
      <w:r w:rsidR="000D2F74">
        <w:rPr>
          <w:noProof/>
          <w:webHidden/>
        </w:rPr>
        <w:fldChar w:fldCharType="end"/>
      </w:r>
      <w:r>
        <w:rPr>
          <w:noProof/>
        </w:rPr>
        <w:fldChar w:fldCharType="end"/>
      </w:r>
    </w:p>
    <w:p w14:paraId="0BD871FE" w14:textId="69B473AC" w:rsidR="000D2F74" w:rsidRDefault="00000000" w:rsidP="00280A30">
      <w:pPr>
        <w:pStyle w:val="TOC3"/>
        <w:rPr>
          <w:rFonts w:asciiTheme="minorHAnsi" w:eastAsiaTheme="minorEastAsia" w:hAnsiTheme="minorHAnsi" w:cstheme="minorBidi"/>
          <w:noProof/>
          <w:sz w:val="22"/>
          <w:szCs w:val="22"/>
        </w:rPr>
        <w:pPrChange w:id="74" w:author="Lynn Laakso" w:date="2023-07-31T15:54:00Z">
          <w:pPr>
            <w:pStyle w:val="TOC3"/>
            <w:tabs>
              <w:tab w:val="left" w:pos="1418"/>
              <w:tab w:val="right" w:leader="dot" w:pos="9350"/>
            </w:tabs>
          </w:pPr>
        </w:pPrChange>
      </w:pPr>
      <w:r>
        <w:rPr>
          <w:noProof/>
        </w:rPr>
        <w:fldChar w:fldCharType="begin"/>
      </w:r>
      <w:r>
        <w:rPr>
          <w:noProof/>
        </w:rPr>
        <w:instrText>HYPERLINK \l "_Toc29039529"</w:instrText>
      </w:r>
      <w:ins w:id="75" w:author="Lynn Laakso" w:date="2023-07-31T15:54:00Z">
        <w:r w:rsidR="006118CA">
          <w:rPr>
            <w:noProof/>
          </w:rPr>
        </w:r>
      </w:ins>
      <w:r>
        <w:rPr>
          <w:noProof/>
        </w:rPr>
        <w:fldChar w:fldCharType="separate"/>
      </w:r>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r w:rsidR="006118CA">
        <w:rPr>
          <w:noProof/>
          <w:webHidden/>
        </w:rPr>
        <w:t>21</w:t>
      </w:r>
      <w:r w:rsidR="000D2F74">
        <w:rPr>
          <w:noProof/>
          <w:webHidden/>
        </w:rPr>
        <w:fldChar w:fldCharType="end"/>
      </w:r>
      <w:r>
        <w:rPr>
          <w:noProof/>
        </w:rPr>
        <w:fldChar w:fldCharType="end"/>
      </w:r>
    </w:p>
    <w:p w14:paraId="0999C178" w14:textId="1DDACB57" w:rsidR="000D2F74" w:rsidRDefault="00000000" w:rsidP="00280A30">
      <w:pPr>
        <w:pStyle w:val="TOC3"/>
        <w:rPr>
          <w:rFonts w:asciiTheme="minorHAnsi" w:eastAsiaTheme="minorEastAsia" w:hAnsiTheme="minorHAnsi" w:cstheme="minorBidi"/>
          <w:noProof/>
          <w:sz w:val="22"/>
          <w:szCs w:val="22"/>
        </w:rPr>
        <w:pPrChange w:id="76" w:author="Lynn Laakso" w:date="2023-07-31T15:54:00Z">
          <w:pPr>
            <w:pStyle w:val="TOC3"/>
            <w:tabs>
              <w:tab w:val="left" w:pos="1540"/>
              <w:tab w:val="right" w:leader="dot" w:pos="9350"/>
            </w:tabs>
          </w:pPr>
        </w:pPrChange>
      </w:pPr>
      <w:r>
        <w:rPr>
          <w:noProof/>
        </w:rPr>
        <w:fldChar w:fldCharType="begin"/>
      </w:r>
      <w:r>
        <w:rPr>
          <w:noProof/>
        </w:rPr>
        <w:instrText>HYPERLINK \l "_Toc29039530"</w:instrText>
      </w:r>
      <w:ins w:id="77" w:author="Lynn Laakso" w:date="2023-07-31T15:54:00Z">
        <w:r w:rsidR="006118CA">
          <w:rPr>
            <w:noProof/>
          </w:rPr>
        </w:r>
      </w:ins>
      <w:r>
        <w:rPr>
          <w:noProof/>
        </w:rPr>
        <w:fldChar w:fldCharType="separate"/>
      </w:r>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r w:rsidR="006118CA">
        <w:rPr>
          <w:noProof/>
          <w:webHidden/>
        </w:rPr>
        <w:t>23</w:t>
      </w:r>
      <w:r w:rsidR="000D2F74">
        <w:rPr>
          <w:noProof/>
          <w:webHidden/>
        </w:rPr>
        <w:fldChar w:fldCharType="end"/>
      </w:r>
      <w:r>
        <w:rPr>
          <w:noProof/>
        </w:rPr>
        <w:fldChar w:fldCharType="end"/>
      </w:r>
    </w:p>
    <w:p w14:paraId="6A9FC1CD" w14:textId="37E0B9A2" w:rsidR="000D2F74" w:rsidRDefault="00000000" w:rsidP="00280A30">
      <w:pPr>
        <w:pStyle w:val="TOC3"/>
        <w:rPr>
          <w:rFonts w:asciiTheme="minorHAnsi" w:eastAsiaTheme="minorEastAsia" w:hAnsiTheme="minorHAnsi" w:cstheme="minorBidi"/>
          <w:noProof/>
          <w:sz w:val="22"/>
          <w:szCs w:val="22"/>
        </w:rPr>
        <w:pPrChange w:id="78" w:author="Lynn Laakso" w:date="2023-07-31T15:54:00Z">
          <w:pPr>
            <w:pStyle w:val="TOC3"/>
            <w:tabs>
              <w:tab w:val="left" w:pos="1540"/>
              <w:tab w:val="right" w:leader="dot" w:pos="9350"/>
            </w:tabs>
          </w:pPr>
        </w:pPrChange>
      </w:pPr>
      <w:r>
        <w:rPr>
          <w:noProof/>
        </w:rPr>
        <w:lastRenderedPageBreak/>
        <w:fldChar w:fldCharType="begin"/>
      </w:r>
      <w:r>
        <w:rPr>
          <w:noProof/>
        </w:rPr>
        <w:instrText>HYPERLINK \l "_Toc29039531"</w:instrText>
      </w:r>
      <w:ins w:id="79" w:author="Lynn Laakso" w:date="2023-07-31T15:54:00Z">
        <w:r w:rsidR="006118CA">
          <w:rPr>
            <w:noProof/>
          </w:rPr>
        </w:r>
      </w:ins>
      <w:r>
        <w:rPr>
          <w:noProof/>
        </w:rPr>
        <w:fldChar w:fldCharType="separate"/>
      </w:r>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r w:rsidR="006118CA">
        <w:rPr>
          <w:noProof/>
          <w:webHidden/>
        </w:rPr>
        <w:t>25</w:t>
      </w:r>
      <w:r w:rsidR="000D2F74">
        <w:rPr>
          <w:noProof/>
          <w:webHidden/>
        </w:rPr>
        <w:fldChar w:fldCharType="end"/>
      </w:r>
      <w:r>
        <w:rPr>
          <w:noProof/>
        </w:rPr>
        <w:fldChar w:fldCharType="end"/>
      </w:r>
    </w:p>
    <w:p w14:paraId="0DDAD1EF" w14:textId="65F4E244" w:rsidR="000D2F74" w:rsidRDefault="00000000" w:rsidP="00280A30">
      <w:pPr>
        <w:pStyle w:val="TOC3"/>
        <w:rPr>
          <w:rFonts w:asciiTheme="minorHAnsi" w:eastAsiaTheme="minorEastAsia" w:hAnsiTheme="minorHAnsi" w:cstheme="minorBidi"/>
          <w:noProof/>
          <w:sz w:val="22"/>
          <w:szCs w:val="22"/>
        </w:rPr>
        <w:pPrChange w:id="80" w:author="Lynn Laakso" w:date="2023-07-31T15:54:00Z">
          <w:pPr>
            <w:pStyle w:val="TOC3"/>
            <w:tabs>
              <w:tab w:val="left" w:pos="1540"/>
              <w:tab w:val="right" w:leader="dot" w:pos="9350"/>
            </w:tabs>
          </w:pPr>
        </w:pPrChange>
      </w:pPr>
      <w:r>
        <w:rPr>
          <w:noProof/>
        </w:rPr>
        <w:fldChar w:fldCharType="begin"/>
      </w:r>
      <w:r>
        <w:rPr>
          <w:noProof/>
        </w:rPr>
        <w:instrText>HYPERLINK \l "_Toc29039532"</w:instrText>
      </w:r>
      <w:ins w:id="81" w:author="Lynn Laakso" w:date="2023-07-31T15:54:00Z">
        <w:r w:rsidR="006118CA">
          <w:rPr>
            <w:noProof/>
          </w:rPr>
        </w:r>
      </w:ins>
      <w:r>
        <w:rPr>
          <w:noProof/>
        </w:rPr>
        <w:fldChar w:fldCharType="separate"/>
      </w:r>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r w:rsidR="006118CA">
        <w:rPr>
          <w:noProof/>
          <w:webHidden/>
        </w:rPr>
        <w:t>27</w:t>
      </w:r>
      <w:r w:rsidR="000D2F74">
        <w:rPr>
          <w:noProof/>
          <w:webHidden/>
        </w:rPr>
        <w:fldChar w:fldCharType="end"/>
      </w:r>
      <w:r>
        <w:rPr>
          <w:noProof/>
        </w:rPr>
        <w:fldChar w:fldCharType="end"/>
      </w:r>
    </w:p>
    <w:p w14:paraId="1EB465FD" w14:textId="5BDAA4E5" w:rsidR="000D2F74" w:rsidRDefault="00000000" w:rsidP="00280A30">
      <w:pPr>
        <w:pStyle w:val="TOC3"/>
        <w:rPr>
          <w:rFonts w:asciiTheme="minorHAnsi" w:eastAsiaTheme="minorEastAsia" w:hAnsiTheme="minorHAnsi" w:cstheme="minorBidi"/>
          <w:noProof/>
          <w:sz w:val="22"/>
          <w:szCs w:val="22"/>
        </w:rPr>
        <w:pPrChange w:id="82" w:author="Lynn Laakso" w:date="2023-07-31T15:54:00Z">
          <w:pPr>
            <w:pStyle w:val="TOC3"/>
            <w:tabs>
              <w:tab w:val="left" w:pos="1540"/>
              <w:tab w:val="right" w:leader="dot" w:pos="9350"/>
            </w:tabs>
          </w:pPr>
        </w:pPrChange>
      </w:pPr>
      <w:r>
        <w:rPr>
          <w:noProof/>
        </w:rPr>
        <w:fldChar w:fldCharType="begin"/>
      </w:r>
      <w:r>
        <w:rPr>
          <w:noProof/>
        </w:rPr>
        <w:instrText>HYPERLINK \l "_Toc29039533"</w:instrText>
      </w:r>
      <w:ins w:id="83" w:author="Lynn Laakso" w:date="2023-07-31T15:54:00Z">
        <w:r w:rsidR="006118CA">
          <w:rPr>
            <w:noProof/>
          </w:rPr>
        </w:r>
      </w:ins>
      <w:r>
        <w:rPr>
          <w:noProof/>
        </w:rPr>
        <w:fldChar w:fldCharType="separate"/>
      </w:r>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r w:rsidR="006118CA">
        <w:rPr>
          <w:noProof/>
          <w:webHidden/>
        </w:rPr>
        <w:t>28</w:t>
      </w:r>
      <w:r w:rsidR="000D2F74">
        <w:rPr>
          <w:noProof/>
          <w:webHidden/>
        </w:rPr>
        <w:fldChar w:fldCharType="end"/>
      </w:r>
      <w:r>
        <w:rPr>
          <w:noProof/>
        </w:rPr>
        <w:fldChar w:fldCharType="end"/>
      </w:r>
    </w:p>
    <w:p w14:paraId="09B95C2D" w14:textId="7382352B" w:rsidR="000D2F74" w:rsidRDefault="00000000" w:rsidP="00280A30">
      <w:pPr>
        <w:pStyle w:val="TOC3"/>
        <w:rPr>
          <w:rFonts w:asciiTheme="minorHAnsi" w:eastAsiaTheme="minorEastAsia" w:hAnsiTheme="minorHAnsi" w:cstheme="minorBidi"/>
          <w:noProof/>
          <w:sz w:val="22"/>
          <w:szCs w:val="22"/>
        </w:rPr>
        <w:pPrChange w:id="84" w:author="Lynn Laakso" w:date="2023-07-31T15:54:00Z">
          <w:pPr>
            <w:pStyle w:val="TOC3"/>
            <w:tabs>
              <w:tab w:val="left" w:pos="1540"/>
              <w:tab w:val="right" w:leader="dot" w:pos="9350"/>
            </w:tabs>
          </w:pPr>
        </w:pPrChange>
      </w:pPr>
      <w:r>
        <w:rPr>
          <w:noProof/>
        </w:rPr>
        <w:fldChar w:fldCharType="begin"/>
      </w:r>
      <w:r>
        <w:rPr>
          <w:noProof/>
        </w:rPr>
        <w:instrText>HYPERLINK \l "_Toc29039534"</w:instrText>
      </w:r>
      <w:ins w:id="85" w:author="Lynn Laakso" w:date="2023-07-31T15:54:00Z">
        <w:r w:rsidR="006118CA">
          <w:rPr>
            <w:noProof/>
          </w:rPr>
        </w:r>
      </w:ins>
      <w:r>
        <w:rPr>
          <w:noProof/>
        </w:rPr>
        <w:fldChar w:fldCharType="separate"/>
      </w:r>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r w:rsidR="006118CA">
        <w:rPr>
          <w:noProof/>
          <w:webHidden/>
        </w:rPr>
        <w:t>29</w:t>
      </w:r>
      <w:r w:rsidR="000D2F74">
        <w:rPr>
          <w:noProof/>
          <w:webHidden/>
        </w:rPr>
        <w:fldChar w:fldCharType="end"/>
      </w:r>
      <w:r>
        <w:rPr>
          <w:noProof/>
        </w:rPr>
        <w:fldChar w:fldCharType="end"/>
      </w:r>
    </w:p>
    <w:p w14:paraId="2711E5D8" w14:textId="1B6D0D6C" w:rsidR="000D2F74" w:rsidRDefault="00000000" w:rsidP="00280A30">
      <w:pPr>
        <w:pStyle w:val="TOC3"/>
        <w:rPr>
          <w:rFonts w:asciiTheme="minorHAnsi" w:eastAsiaTheme="minorEastAsia" w:hAnsiTheme="minorHAnsi" w:cstheme="minorBidi"/>
          <w:noProof/>
          <w:sz w:val="22"/>
          <w:szCs w:val="22"/>
        </w:rPr>
        <w:pPrChange w:id="86" w:author="Lynn Laakso" w:date="2023-07-31T15:54:00Z">
          <w:pPr>
            <w:pStyle w:val="TOC3"/>
            <w:tabs>
              <w:tab w:val="left" w:pos="1540"/>
              <w:tab w:val="right" w:leader="dot" w:pos="9350"/>
            </w:tabs>
          </w:pPr>
        </w:pPrChange>
      </w:pPr>
      <w:r>
        <w:rPr>
          <w:noProof/>
        </w:rPr>
        <w:fldChar w:fldCharType="begin"/>
      </w:r>
      <w:r>
        <w:rPr>
          <w:noProof/>
        </w:rPr>
        <w:instrText>HYPERLINK \l "_Toc29039535"</w:instrText>
      </w:r>
      <w:ins w:id="87" w:author="Lynn Laakso" w:date="2023-07-31T15:54:00Z">
        <w:r w:rsidR="006118CA">
          <w:rPr>
            <w:noProof/>
          </w:rPr>
        </w:r>
      </w:ins>
      <w:r>
        <w:rPr>
          <w:noProof/>
        </w:rPr>
        <w:fldChar w:fldCharType="separate"/>
      </w:r>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r>
        <w:rPr>
          <w:noProof/>
        </w:rPr>
        <w:fldChar w:fldCharType="end"/>
      </w:r>
    </w:p>
    <w:p w14:paraId="74AB4B7C" w14:textId="49C95B67" w:rsidR="000D2F74" w:rsidRDefault="00000000" w:rsidP="00280A30">
      <w:pPr>
        <w:pStyle w:val="TOC3"/>
        <w:rPr>
          <w:rFonts w:asciiTheme="minorHAnsi" w:eastAsiaTheme="minorEastAsia" w:hAnsiTheme="minorHAnsi" w:cstheme="minorBidi"/>
          <w:noProof/>
          <w:sz w:val="22"/>
          <w:szCs w:val="22"/>
        </w:rPr>
        <w:pPrChange w:id="88" w:author="Lynn Laakso" w:date="2023-07-31T15:54:00Z">
          <w:pPr>
            <w:pStyle w:val="TOC3"/>
            <w:tabs>
              <w:tab w:val="left" w:pos="1540"/>
              <w:tab w:val="right" w:leader="dot" w:pos="9350"/>
            </w:tabs>
          </w:pPr>
        </w:pPrChange>
      </w:pPr>
      <w:r>
        <w:rPr>
          <w:noProof/>
        </w:rPr>
        <w:fldChar w:fldCharType="begin"/>
      </w:r>
      <w:r>
        <w:rPr>
          <w:noProof/>
        </w:rPr>
        <w:instrText>HYPERLINK \l "_Toc29039536"</w:instrText>
      </w:r>
      <w:ins w:id="89" w:author="Lynn Laakso" w:date="2023-07-31T15:54:00Z">
        <w:r w:rsidR="006118CA">
          <w:rPr>
            <w:noProof/>
          </w:rPr>
        </w:r>
      </w:ins>
      <w:r>
        <w:rPr>
          <w:noProof/>
        </w:rPr>
        <w:fldChar w:fldCharType="separate"/>
      </w:r>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r>
        <w:rPr>
          <w:noProof/>
        </w:rPr>
        <w:fldChar w:fldCharType="end"/>
      </w:r>
    </w:p>
    <w:p w14:paraId="6A7BC0D7" w14:textId="7A1B1ACE" w:rsidR="000D2F74" w:rsidRDefault="00000000">
      <w:pPr>
        <w:pStyle w:val="TOC2"/>
        <w:rPr>
          <w:rFonts w:asciiTheme="minorHAnsi" w:eastAsiaTheme="minorEastAsia" w:hAnsiTheme="minorHAnsi" w:cstheme="minorBidi"/>
          <w:b w:val="0"/>
          <w:noProof/>
          <w:kern w:val="0"/>
          <w:sz w:val="22"/>
          <w:szCs w:val="22"/>
          <w:lang w:eastAsia="en-US"/>
        </w:rPr>
      </w:pPr>
      <w:r>
        <w:rPr>
          <w:noProof/>
        </w:rPr>
        <w:fldChar w:fldCharType="begin"/>
      </w:r>
      <w:r>
        <w:rPr>
          <w:noProof/>
        </w:rPr>
        <w:instrText>HYPERLINK \l "_Toc29039537"</w:instrText>
      </w:r>
      <w:ins w:id="90" w:author="Lynn Laakso" w:date="2023-07-31T15:54:00Z">
        <w:r w:rsidR="006118CA">
          <w:rPr>
            <w:noProof/>
          </w:rPr>
        </w:r>
      </w:ins>
      <w:r>
        <w:rPr>
          <w:noProof/>
        </w:rPr>
        <w:fldChar w:fldCharType="separate"/>
      </w:r>
      <w:r w:rsidR="000D2F74" w:rsidRPr="00813B91">
        <w:rPr>
          <w:rStyle w:val="Hyperlink"/>
          <w:noProof/>
        </w:rPr>
        <w:t>16.4.</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r>
        <w:rPr>
          <w:noProof/>
        </w:rPr>
        <w:fldChar w:fldCharType="end"/>
      </w:r>
    </w:p>
    <w:p w14:paraId="28A1EE6B" w14:textId="214ACD18" w:rsidR="000D2F74" w:rsidRDefault="00000000" w:rsidP="00280A30">
      <w:pPr>
        <w:pStyle w:val="TOC3"/>
        <w:rPr>
          <w:rFonts w:asciiTheme="minorHAnsi" w:eastAsiaTheme="minorEastAsia" w:hAnsiTheme="minorHAnsi" w:cstheme="minorBidi"/>
          <w:noProof/>
          <w:sz w:val="22"/>
          <w:szCs w:val="22"/>
        </w:rPr>
        <w:pPrChange w:id="91" w:author="Lynn Laakso" w:date="2023-07-31T15:54:00Z">
          <w:pPr>
            <w:pStyle w:val="TOC3"/>
            <w:tabs>
              <w:tab w:val="left" w:pos="1418"/>
              <w:tab w:val="right" w:leader="dot" w:pos="9350"/>
            </w:tabs>
          </w:pPr>
        </w:pPrChange>
      </w:pPr>
      <w:r>
        <w:rPr>
          <w:noProof/>
        </w:rPr>
        <w:fldChar w:fldCharType="begin"/>
      </w:r>
      <w:r>
        <w:rPr>
          <w:noProof/>
        </w:rPr>
        <w:instrText>HYPERLINK \l "_Toc29039538"</w:instrText>
      </w:r>
      <w:ins w:id="92" w:author="Lynn Laakso" w:date="2023-07-31T15:54:00Z">
        <w:r w:rsidR="006118CA">
          <w:rPr>
            <w:noProof/>
          </w:rPr>
        </w:r>
      </w:ins>
      <w:r>
        <w:rPr>
          <w:noProof/>
        </w:rPr>
        <w:fldChar w:fldCharType="separate"/>
      </w:r>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r>
        <w:rPr>
          <w:noProof/>
        </w:rPr>
        <w:fldChar w:fldCharType="end"/>
      </w:r>
    </w:p>
    <w:p w14:paraId="67445171" w14:textId="23314470" w:rsidR="000D2F74" w:rsidRDefault="00000000" w:rsidP="00280A30">
      <w:pPr>
        <w:pStyle w:val="TOC3"/>
        <w:rPr>
          <w:rFonts w:asciiTheme="minorHAnsi" w:eastAsiaTheme="minorEastAsia" w:hAnsiTheme="minorHAnsi" w:cstheme="minorBidi"/>
          <w:noProof/>
          <w:sz w:val="22"/>
          <w:szCs w:val="22"/>
        </w:rPr>
        <w:pPrChange w:id="93" w:author="Lynn Laakso" w:date="2023-07-31T15:54:00Z">
          <w:pPr>
            <w:pStyle w:val="TOC3"/>
            <w:tabs>
              <w:tab w:val="left" w:pos="1418"/>
              <w:tab w:val="right" w:leader="dot" w:pos="9350"/>
            </w:tabs>
          </w:pPr>
        </w:pPrChange>
      </w:pPr>
      <w:r>
        <w:rPr>
          <w:noProof/>
        </w:rPr>
        <w:fldChar w:fldCharType="begin"/>
      </w:r>
      <w:r>
        <w:rPr>
          <w:noProof/>
        </w:rPr>
        <w:instrText>HYPERLINK \l "_Toc29039539"</w:instrText>
      </w:r>
      <w:ins w:id="94" w:author="Lynn Laakso" w:date="2023-07-31T15:54:00Z">
        <w:r w:rsidR="006118CA">
          <w:rPr>
            <w:noProof/>
          </w:rPr>
        </w:r>
      </w:ins>
      <w:r>
        <w:rPr>
          <w:noProof/>
        </w:rPr>
        <w:fldChar w:fldCharType="separate"/>
      </w:r>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r w:rsidR="006118CA">
        <w:rPr>
          <w:noProof/>
          <w:webHidden/>
        </w:rPr>
        <w:t>32</w:t>
      </w:r>
      <w:r w:rsidR="000D2F74">
        <w:rPr>
          <w:noProof/>
          <w:webHidden/>
        </w:rPr>
        <w:fldChar w:fldCharType="end"/>
      </w:r>
      <w:r>
        <w:rPr>
          <w:noProof/>
        </w:rPr>
        <w:fldChar w:fldCharType="end"/>
      </w:r>
    </w:p>
    <w:p w14:paraId="42F53C55" w14:textId="6BC82EAB" w:rsidR="000D2F74" w:rsidRDefault="00000000" w:rsidP="00280A30">
      <w:pPr>
        <w:pStyle w:val="TOC3"/>
        <w:rPr>
          <w:rFonts w:asciiTheme="minorHAnsi" w:eastAsiaTheme="minorEastAsia" w:hAnsiTheme="minorHAnsi" w:cstheme="minorBidi"/>
          <w:noProof/>
          <w:sz w:val="22"/>
          <w:szCs w:val="22"/>
        </w:rPr>
        <w:pPrChange w:id="95" w:author="Lynn Laakso" w:date="2023-07-31T15:54:00Z">
          <w:pPr>
            <w:pStyle w:val="TOC3"/>
            <w:tabs>
              <w:tab w:val="left" w:pos="1418"/>
              <w:tab w:val="right" w:leader="dot" w:pos="9350"/>
            </w:tabs>
          </w:pPr>
        </w:pPrChange>
      </w:pPr>
      <w:r>
        <w:rPr>
          <w:noProof/>
        </w:rPr>
        <w:fldChar w:fldCharType="begin"/>
      </w:r>
      <w:r>
        <w:rPr>
          <w:noProof/>
        </w:rPr>
        <w:instrText>HYPERLINK \l "_Toc29039540"</w:instrText>
      </w:r>
      <w:ins w:id="96" w:author="Lynn Laakso" w:date="2023-07-31T15:54:00Z">
        <w:r w:rsidR="006118CA">
          <w:rPr>
            <w:noProof/>
          </w:rPr>
        </w:r>
      </w:ins>
      <w:r>
        <w:rPr>
          <w:noProof/>
        </w:rPr>
        <w:fldChar w:fldCharType="separate"/>
      </w:r>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r w:rsidR="006118CA">
        <w:rPr>
          <w:noProof/>
          <w:webHidden/>
        </w:rPr>
        <w:t>40</w:t>
      </w:r>
      <w:r w:rsidR="000D2F74">
        <w:rPr>
          <w:noProof/>
          <w:webHidden/>
        </w:rPr>
        <w:fldChar w:fldCharType="end"/>
      </w:r>
      <w:r>
        <w:rPr>
          <w:noProof/>
        </w:rPr>
        <w:fldChar w:fldCharType="end"/>
      </w:r>
    </w:p>
    <w:p w14:paraId="55187261" w14:textId="24D42BC5" w:rsidR="000D2F74" w:rsidRDefault="00000000" w:rsidP="00280A30">
      <w:pPr>
        <w:pStyle w:val="TOC3"/>
        <w:rPr>
          <w:rFonts w:asciiTheme="minorHAnsi" w:eastAsiaTheme="minorEastAsia" w:hAnsiTheme="minorHAnsi" w:cstheme="minorBidi"/>
          <w:noProof/>
          <w:sz w:val="22"/>
          <w:szCs w:val="22"/>
        </w:rPr>
        <w:pPrChange w:id="97" w:author="Lynn Laakso" w:date="2023-07-31T15:54:00Z">
          <w:pPr>
            <w:pStyle w:val="TOC3"/>
            <w:tabs>
              <w:tab w:val="left" w:pos="1418"/>
              <w:tab w:val="right" w:leader="dot" w:pos="9350"/>
            </w:tabs>
          </w:pPr>
        </w:pPrChange>
      </w:pPr>
      <w:r>
        <w:rPr>
          <w:noProof/>
        </w:rPr>
        <w:fldChar w:fldCharType="begin"/>
      </w:r>
      <w:r>
        <w:rPr>
          <w:noProof/>
        </w:rPr>
        <w:instrText>HYPERLINK \l "_Toc29039541"</w:instrText>
      </w:r>
      <w:ins w:id="98" w:author="Lynn Laakso" w:date="2023-07-31T15:54:00Z">
        <w:r w:rsidR="006118CA">
          <w:rPr>
            <w:noProof/>
          </w:rPr>
        </w:r>
      </w:ins>
      <w:r>
        <w:rPr>
          <w:noProof/>
        </w:rPr>
        <w:fldChar w:fldCharType="separate"/>
      </w:r>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r w:rsidR="006118CA">
        <w:rPr>
          <w:noProof/>
          <w:webHidden/>
        </w:rPr>
        <w:t>44</w:t>
      </w:r>
      <w:r w:rsidR="000D2F74">
        <w:rPr>
          <w:noProof/>
          <w:webHidden/>
        </w:rPr>
        <w:fldChar w:fldCharType="end"/>
      </w:r>
      <w:r>
        <w:rPr>
          <w:noProof/>
        </w:rPr>
        <w:fldChar w:fldCharType="end"/>
      </w:r>
    </w:p>
    <w:p w14:paraId="25E8C37D" w14:textId="02311848" w:rsidR="000D2F74" w:rsidRDefault="00000000" w:rsidP="00280A30">
      <w:pPr>
        <w:pStyle w:val="TOC3"/>
        <w:rPr>
          <w:rFonts w:asciiTheme="minorHAnsi" w:eastAsiaTheme="minorEastAsia" w:hAnsiTheme="minorHAnsi" w:cstheme="minorBidi"/>
          <w:noProof/>
          <w:sz w:val="22"/>
          <w:szCs w:val="22"/>
        </w:rPr>
        <w:pPrChange w:id="99" w:author="Lynn Laakso" w:date="2023-07-31T15:54:00Z">
          <w:pPr>
            <w:pStyle w:val="TOC3"/>
            <w:tabs>
              <w:tab w:val="left" w:pos="1418"/>
              <w:tab w:val="right" w:leader="dot" w:pos="9350"/>
            </w:tabs>
          </w:pPr>
        </w:pPrChange>
      </w:pPr>
      <w:r>
        <w:rPr>
          <w:noProof/>
        </w:rPr>
        <w:fldChar w:fldCharType="begin"/>
      </w:r>
      <w:r>
        <w:rPr>
          <w:noProof/>
        </w:rPr>
        <w:instrText>HYPERLINK \l "_Toc29039542"</w:instrText>
      </w:r>
      <w:ins w:id="100" w:author="Lynn Laakso" w:date="2023-07-31T15:54:00Z">
        <w:r w:rsidR="006118CA">
          <w:rPr>
            <w:noProof/>
          </w:rPr>
        </w:r>
      </w:ins>
      <w:r>
        <w:rPr>
          <w:noProof/>
        </w:rPr>
        <w:fldChar w:fldCharType="separate"/>
      </w:r>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r w:rsidR="006118CA">
        <w:rPr>
          <w:noProof/>
          <w:webHidden/>
        </w:rPr>
        <w:t>45</w:t>
      </w:r>
      <w:r w:rsidR="000D2F74">
        <w:rPr>
          <w:noProof/>
          <w:webHidden/>
        </w:rPr>
        <w:fldChar w:fldCharType="end"/>
      </w:r>
      <w:r>
        <w:rPr>
          <w:noProof/>
        </w:rPr>
        <w:fldChar w:fldCharType="end"/>
      </w:r>
    </w:p>
    <w:p w14:paraId="6DA05A7D" w14:textId="28B344AC" w:rsidR="000D2F74" w:rsidRDefault="00000000" w:rsidP="00280A30">
      <w:pPr>
        <w:pStyle w:val="TOC3"/>
        <w:rPr>
          <w:rFonts w:asciiTheme="minorHAnsi" w:eastAsiaTheme="minorEastAsia" w:hAnsiTheme="minorHAnsi" w:cstheme="minorBidi"/>
          <w:noProof/>
          <w:sz w:val="22"/>
          <w:szCs w:val="22"/>
        </w:rPr>
        <w:pPrChange w:id="101" w:author="Lynn Laakso" w:date="2023-07-31T15:54:00Z">
          <w:pPr>
            <w:pStyle w:val="TOC3"/>
            <w:tabs>
              <w:tab w:val="left" w:pos="1418"/>
              <w:tab w:val="right" w:leader="dot" w:pos="9350"/>
            </w:tabs>
          </w:pPr>
        </w:pPrChange>
      </w:pPr>
      <w:r>
        <w:rPr>
          <w:noProof/>
        </w:rPr>
        <w:fldChar w:fldCharType="begin"/>
      </w:r>
      <w:r>
        <w:rPr>
          <w:noProof/>
        </w:rPr>
        <w:instrText>HYPERLINK \l "_Toc29039543"</w:instrText>
      </w:r>
      <w:ins w:id="102" w:author="Lynn Laakso" w:date="2023-07-31T15:54:00Z">
        <w:r w:rsidR="006118CA">
          <w:rPr>
            <w:noProof/>
          </w:rPr>
        </w:r>
      </w:ins>
      <w:r>
        <w:rPr>
          <w:noProof/>
        </w:rPr>
        <w:fldChar w:fldCharType="separate"/>
      </w:r>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r w:rsidR="006118CA">
        <w:rPr>
          <w:noProof/>
          <w:webHidden/>
        </w:rPr>
        <w:t>46</w:t>
      </w:r>
      <w:r w:rsidR="000D2F74">
        <w:rPr>
          <w:noProof/>
          <w:webHidden/>
        </w:rPr>
        <w:fldChar w:fldCharType="end"/>
      </w:r>
      <w:r>
        <w:rPr>
          <w:noProof/>
        </w:rPr>
        <w:fldChar w:fldCharType="end"/>
      </w:r>
    </w:p>
    <w:p w14:paraId="3BBC6393" w14:textId="4E4A4ED0" w:rsidR="000D2F74" w:rsidRDefault="00000000" w:rsidP="00280A30">
      <w:pPr>
        <w:pStyle w:val="TOC3"/>
        <w:rPr>
          <w:rFonts w:asciiTheme="minorHAnsi" w:eastAsiaTheme="minorEastAsia" w:hAnsiTheme="minorHAnsi" w:cstheme="minorBidi"/>
          <w:noProof/>
          <w:sz w:val="22"/>
          <w:szCs w:val="22"/>
        </w:rPr>
        <w:pPrChange w:id="103" w:author="Lynn Laakso" w:date="2023-07-31T15:54:00Z">
          <w:pPr>
            <w:pStyle w:val="TOC3"/>
            <w:tabs>
              <w:tab w:val="left" w:pos="1418"/>
              <w:tab w:val="right" w:leader="dot" w:pos="9350"/>
            </w:tabs>
          </w:pPr>
        </w:pPrChange>
      </w:pPr>
      <w:r>
        <w:rPr>
          <w:noProof/>
        </w:rPr>
        <w:fldChar w:fldCharType="begin"/>
      </w:r>
      <w:r>
        <w:rPr>
          <w:noProof/>
        </w:rPr>
        <w:instrText>HYPERLINK \l "_Toc29039544"</w:instrText>
      </w:r>
      <w:ins w:id="104" w:author="Lynn Laakso" w:date="2023-07-31T15:54:00Z">
        <w:r w:rsidR="006118CA">
          <w:rPr>
            <w:noProof/>
          </w:rPr>
        </w:r>
      </w:ins>
      <w:r>
        <w:rPr>
          <w:noProof/>
        </w:rPr>
        <w:fldChar w:fldCharType="separate"/>
      </w:r>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r w:rsidR="006118CA">
        <w:rPr>
          <w:noProof/>
          <w:webHidden/>
        </w:rPr>
        <w:t>57</w:t>
      </w:r>
      <w:r w:rsidR="000D2F74">
        <w:rPr>
          <w:noProof/>
          <w:webHidden/>
        </w:rPr>
        <w:fldChar w:fldCharType="end"/>
      </w:r>
      <w:r>
        <w:rPr>
          <w:noProof/>
        </w:rPr>
        <w:fldChar w:fldCharType="end"/>
      </w:r>
    </w:p>
    <w:p w14:paraId="4544C31D" w14:textId="27D8BCAB" w:rsidR="000D2F74" w:rsidRDefault="00000000" w:rsidP="00280A30">
      <w:pPr>
        <w:pStyle w:val="TOC3"/>
        <w:rPr>
          <w:rFonts w:asciiTheme="minorHAnsi" w:eastAsiaTheme="minorEastAsia" w:hAnsiTheme="minorHAnsi" w:cstheme="minorBidi"/>
          <w:noProof/>
          <w:sz w:val="22"/>
          <w:szCs w:val="22"/>
        </w:rPr>
        <w:pPrChange w:id="105" w:author="Lynn Laakso" w:date="2023-07-31T15:54:00Z">
          <w:pPr>
            <w:pStyle w:val="TOC3"/>
            <w:tabs>
              <w:tab w:val="left" w:pos="1418"/>
              <w:tab w:val="right" w:leader="dot" w:pos="9350"/>
            </w:tabs>
          </w:pPr>
        </w:pPrChange>
      </w:pPr>
      <w:r>
        <w:rPr>
          <w:noProof/>
        </w:rPr>
        <w:fldChar w:fldCharType="begin"/>
      </w:r>
      <w:r>
        <w:rPr>
          <w:noProof/>
        </w:rPr>
        <w:instrText>HYPERLINK \l "_Toc29039545"</w:instrText>
      </w:r>
      <w:ins w:id="106" w:author="Lynn Laakso" w:date="2023-07-31T15:54:00Z">
        <w:r w:rsidR="006118CA">
          <w:rPr>
            <w:noProof/>
          </w:rPr>
        </w:r>
      </w:ins>
      <w:r>
        <w:rPr>
          <w:noProof/>
        </w:rPr>
        <w:fldChar w:fldCharType="separate"/>
      </w:r>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r w:rsidR="006118CA">
        <w:rPr>
          <w:noProof/>
          <w:webHidden/>
        </w:rPr>
        <w:t>60</w:t>
      </w:r>
      <w:r w:rsidR="000D2F74">
        <w:rPr>
          <w:noProof/>
          <w:webHidden/>
        </w:rPr>
        <w:fldChar w:fldCharType="end"/>
      </w:r>
      <w:r>
        <w:rPr>
          <w:noProof/>
        </w:rPr>
        <w:fldChar w:fldCharType="end"/>
      </w:r>
    </w:p>
    <w:p w14:paraId="79FDF8A9" w14:textId="66C58CA1" w:rsidR="000D2F74" w:rsidRDefault="00000000" w:rsidP="00280A30">
      <w:pPr>
        <w:pStyle w:val="TOC3"/>
        <w:rPr>
          <w:rFonts w:asciiTheme="minorHAnsi" w:eastAsiaTheme="minorEastAsia" w:hAnsiTheme="minorHAnsi" w:cstheme="minorBidi"/>
          <w:noProof/>
          <w:sz w:val="22"/>
          <w:szCs w:val="22"/>
        </w:rPr>
        <w:pPrChange w:id="107" w:author="Lynn Laakso" w:date="2023-07-31T15:54:00Z">
          <w:pPr>
            <w:pStyle w:val="TOC3"/>
            <w:tabs>
              <w:tab w:val="left" w:pos="1418"/>
              <w:tab w:val="right" w:leader="dot" w:pos="9350"/>
            </w:tabs>
          </w:pPr>
        </w:pPrChange>
      </w:pPr>
      <w:r>
        <w:rPr>
          <w:noProof/>
        </w:rPr>
        <w:fldChar w:fldCharType="begin"/>
      </w:r>
      <w:r>
        <w:rPr>
          <w:noProof/>
        </w:rPr>
        <w:instrText>HYPERLINK \l "_Toc29039546"</w:instrText>
      </w:r>
      <w:ins w:id="108" w:author="Lynn Laakso" w:date="2023-07-31T15:54:00Z">
        <w:r w:rsidR="006118CA">
          <w:rPr>
            <w:noProof/>
          </w:rPr>
        </w:r>
      </w:ins>
      <w:r>
        <w:rPr>
          <w:noProof/>
        </w:rPr>
        <w:fldChar w:fldCharType="separate"/>
      </w:r>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r w:rsidR="006118CA">
        <w:rPr>
          <w:noProof/>
          <w:webHidden/>
        </w:rPr>
        <w:t>63</w:t>
      </w:r>
      <w:r w:rsidR="000D2F74">
        <w:rPr>
          <w:noProof/>
          <w:webHidden/>
        </w:rPr>
        <w:fldChar w:fldCharType="end"/>
      </w:r>
      <w:r>
        <w:rPr>
          <w:noProof/>
        </w:rPr>
        <w:fldChar w:fldCharType="end"/>
      </w:r>
    </w:p>
    <w:p w14:paraId="1F397664" w14:textId="25CDC695" w:rsidR="000D2F74" w:rsidRDefault="00000000">
      <w:pPr>
        <w:pStyle w:val="TOC2"/>
        <w:rPr>
          <w:rFonts w:asciiTheme="minorHAnsi" w:eastAsiaTheme="minorEastAsia" w:hAnsiTheme="minorHAnsi" w:cstheme="minorBidi"/>
          <w:b w:val="0"/>
          <w:noProof/>
          <w:kern w:val="0"/>
          <w:sz w:val="22"/>
          <w:szCs w:val="22"/>
          <w:lang w:eastAsia="en-US"/>
        </w:rPr>
      </w:pPr>
      <w:r>
        <w:rPr>
          <w:noProof/>
        </w:rPr>
        <w:fldChar w:fldCharType="begin"/>
      </w:r>
      <w:r>
        <w:rPr>
          <w:noProof/>
        </w:rPr>
        <w:instrText>HYPERLINK \l "_Toc29039547"</w:instrText>
      </w:r>
      <w:ins w:id="109" w:author="Lynn Laakso" w:date="2023-07-31T15:54:00Z">
        <w:r w:rsidR="006118CA">
          <w:rPr>
            <w:noProof/>
          </w:rPr>
        </w:r>
      </w:ins>
      <w:r>
        <w:rPr>
          <w:noProof/>
        </w:rPr>
        <w:fldChar w:fldCharType="separate"/>
      </w:r>
      <w:r w:rsidR="000D2F74" w:rsidRPr="00813B91">
        <w:rPr>
          <w:rStyle w:val="Hyperlink"/>
          <w:noProof/>
        </w:rPr>
        <w:t>16.5.</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r w:rsidR="006118CA">
        <w:rPr>
          <w:noProof/>
          <w:webHidden/>
        </w:rPr>
        <w:t>65</w:t>
      </w:r>
      <w:r w:rsidR="000D2F74">
        <w:rPr>
          <w:noProof/>
          <w:webHidden/>
        </w:rPr>
        <w:fldChar w:fldCharType="end"/>
      </w:r>
      <w:r>
        <w:rPr>
          <w:noProof/>
        </w:rPr>
        <w:fldChar w:fldCharType="end"/>
      </w:r>
    </w:p>
    <w:p w14:paraId="7A7F8BB4" w14:textId="5DE5E9CB" w:rsidR="00BA5082" w:rsidRPr="00B5179E" w:rsidRDefault="000D2F74" w:rsidP="006A006A">
      <w:pPr>
        <w:pStyle w:val="TOC1"/>
        <w:rPr>
          <w:ins w:id="110" w:author="Beat Heggli" w:date="2022-08-08T10:30:00Z"/>
          <w:noProof/>
          <w:rPrChange w:id="111" w:author="Beat Heggli" w:date="2022-08-18T12:55:00Z">
            <w:rPr>
              <w:ins w:id="112" w:author="Beat Heggli" w:date="2022-08-08T10:30:00Z"/>
              <w:noProof/>
              <w:lang w:val="de-CH"/>
            </w:rPr>
          </w:rPrChange>
        </w:rPr>
      </w:pPr>
      <w:r>
        <w:rPr>
          <w:bCs w:val="0"/>
          <w:caps w:val="0"/>
        </w:rPr>
        <w:fldChar w:fldCharType="end"/>
      </w:r>
      <w:r w:rsidR="002834E1" w:rsidRPr="00B5179E">
        <w:rPr>
          <w:noProof/>
          <w:rPrChange w:id="113" w:author="Beat Heggli" w:date="2022-08-18T12:55:00Z">
            <w:rPr>
              <w:noProof/>
              <w:lang w:val="de-CH"/>
            </w:rPr>
          </w:rPrChange>
        </w:rPr>
        <w:t xml:space="preserve"> </w:t>
      </w:r>
    </w:p>
    <w:p w14:paraId="3EB37ECC"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114" w:author="Beat Heggli" w:date="2022-08-08T10:30:00Z"/>
          <w:b/>
          <w:noProof/>
          <w:sz w:val="28"/>
          <w:u w:val="single"/>
        </w:rPr>
      </w:pPr>
      <w:ins w:id="115" w:author="Beat Heggli" w:date="2022-08-08T10:30:00Z">
        <w:r>
          <w:rPr>
            <w:b/>
            <w:noProof/>
            <w:sz w:val="28"/>
            <w:u w:val="single"/>
          </w:rPr>
          <w:t>Notes to Balloters</w:t>
        </w:r>
      </w:ins>
    </w:p>
    <w:p w14:paraId="0714383F"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116" w:author="Beat Heggli" w:date="2022-08-08T10:30:00Z"/>
          <w:b/>
          <w:noProof/>
        </w:rPr>
      </w:pPr>
      <w:ins w:id="117" w:author="Beat Heggli" w:date="2022-08-08T10:30:00Z">
        <w:r w:rsidRPr="00A635F4">
          <w:rPr>
            <w:b/>
            <w:noProof/>
          </w:rPr>
          <w:t>We are seeking your input on these topics:</w:t>
        </w:r>
      </w:ins>
    </w:p>
    <w:p w14:paraId="2DBE7E16" w14:textId="31AE12EC"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118" w:author="Beat Heggli" w:date="2022-08-08T10:30:00Z"/>
          <w:b/>
          <w:noProof/>
        </w:rPr>
      </w:pPr>
      <w:ins w:id="119" w:author="Beat Heggli" w:date="2022-08-08T10:30: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120" w:name="_Hlk113963458"/>
      <w:r w:rsidR="00DF364E" w:rsidRPr="00DF364E">
        <w:fldChar w:fldCharType="begin"/>
      </w:r>
      <w:r w:rsidR="00DF364E" w:rsidRPr="00DF364E">
        <w:instrText xml:space="preserve"> HYPERLINK "http://www.hl7.org/permalink/?GenderHarmonyIGBallot" </w:instrText>
      </w:r>
      <w:r w:rsidR="00DF364E" w:rsidRPr="00DF364E">
        <w:fldChar w:fldCharType="separate"/>
      </w:r>
      <w:r w:rsidR="00DF364E" w:rsidRPr="00DF364E">
        <w:rPr>
          <w:rStyle w:val="Hyperlink"/>
          <w:kern w:val="0"/>
        </w:rPr>
        <w:t>http://www.hl7.org/permalink/?GenderHarmonyIGBallot</w:t>
      </w:r>
      <w:r w:rsidR="00DF364E" w:rsidRPr="00DF364E">
        <w:rPr>
          <w:rStyle w:val="Hyperlink"/>
          <w:kern w:val="0"/>
        </w:rPr>
        <w:fldChar w:fldCharType="end"/>
      </w:r>
      <w:bookmarkEnd w:id="120"/>
    </w:p>
    <w:p w14:paraId="7FF7EA7B" w14:textId="3E7C9A69"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121" w:author="Beat Heggli" w:date="2022-08-08T10:30:00Z"/>
          <w:b/>
          <w:noProof/>
        </w:rPr>
      </w:pPr>
      <w:ins w:id="122" w:author="Beat Heggli" w:date="2022-08-08T10:30: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0" w:history="1">
        <w:r w:rsidR="00DF364E" w:rsidRPr="00DF364E">
          <w:rPr>
            <w:rStyle w:val="Hyperlink"/>
            <w:kern w:val="0"/>
          </w:rPr>
          <w:t>http://www.hl7.org/permalink/?GenderHarmonyIGBallot</w:t>
        </w:r>
      </w:hyperlink>
      <w:ins w:id="123" w:author="Beat Heggli" w:date="2022-08-08T10:30:00Z">
        <w:r w:rsidRPr="00A635F4">
          <w:rPr>
            <w:b/>
            <w:noProof/>
          </w:rPr>
          <w:t>.</w:t>
        </w:r>
      </w:ins>
    </w:p>
    <w:p w14:paraId="64EB5E60"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124" w:author="Beat Heggli" w:date="2022-08-08T10:30:00Z"/>
          <w:b/>
          <w:noProof/>
        </w:rPr>
      </w:pPr>
      <w:ins w:id="125" w:author="Beat Heggli" w:date="2022-08-08T10:30: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34908615"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rPr>
          <w:ins w:id="126" w:author="Beat Heggli" w:date="2022-08-08T10:30: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87"/>
        <w:gridCol w:w="1696"/>
        <w:gridCol w:w="2953"/>
        <w:gridCol w:w="1349"/>
        <w:gridCol w:w="1051"/>
        <w:gridCol w:w="914"/>
      </w:tblGrid>
      <w:tr w:rsidR="00FE3286" w:rsidRPr="00A635F4" w14:paraId="47A5931F" w14:textId="77777777" w:rsidTr="008D2F27">
        <w:trPr>
          <w:jc w:val="center"/>
          <w:ins w:id="127" w:author="Beat Heggli" w:date="2022-08-08T10:30:00Z"/>
        </w:trPr>
        <w:tc>
          <w:tcPr>
            <w:tcW w:w="1387" w:type="dxa"/>
            <w:shd w:val="clear" w:color="auto" w:fill="CC99FF"/>
          </w:tcPr>
          <w:p w14:paraId="27749B1D" w14:textId="77777777" w:rsidR="00FE3286" w:rsidRPr="00A635F4" w:rsidRDefault="00FE3286" w:rsidP="00103D8B">
            <w:pPr>
              <w:rPr>
                <w:ins w:id="128" w:author="Beat Heggli" w:date="2022-08-08T10:30:00Z"/>
                <w:noProof/>
              </w:rPr>
            </w:pPr>
            <w:ins w:id="129" w:author="Beat Heggli" w:date="2022-08-08T10:30:00Z">
              <w:r w:rsidRPr="00A635F4">
                <w:rPr>
                  <w:b/>
                  <w:noProof/>
                </w:rPr>
                <w:t>Section</w:t>
              </w:r>
            </w:ins>
          </w:p>
        </w:tc>
        <w:tc>
          <w:tcPr>
            <w:tcW w:w="1696" w:type="dxa"/>
            <w:shd w:val="clear" w:color="auto" w:fill="CC99FF"/>
          </w:tcPr>
          <w:p w14:paraId="3F6F65F3" w14:textId="77777777" w:rsidR="00FE3286" w:rsidRPr="00A635F4" w:rsidRDefault="00FE3286" w:rsidP="00103D8B">
            <w:pPr>
              <w:rPr>
                <w:ins w:id="130" w:author="Beat Heggli" w:date="2022-08-08T10:30:00Z"/>
                <w:noProof/>
              </w:rPr>
            </w:pPr>
            <w:ins w:id="131" w:author="Beat Heggli" w:date="2022-08-08T10:30:00Z">
              <w:r w:rsidRPr="00A635F4">
                <w:rPr>
                  <w:b/>
                  <w:noProof/>
                </w:rPr>
                <w:t>Section Name</w:t>
              </w:r>
            </w:ins>
          </w:p>
        </w:tc>
        <w:tc>
          <w:tcPr>
            <w:tcW w:w="2953" w:type="dxa"/>
            <w:shd w:val="clear" w:color="auto" w:fill="CC99FF"/>
          </w:tcPr>
          <w:p w14:paraId="2FA700E2" w14:textId="77777777" w:rsidR="00FE3286" w:rsidRPr="00A635F4" w:rsidRDefault="00FE3286" w:rsidP="00103D8B">
            <w:pPr>
              <w:rPr>
                <w:ins w:id="132" w:author="Beat Heggli" w:date="2022-08-08T10:30:00Z"/>
                <w:noProof/>
              </w:rPr>
            </w:pPr>
            <w:ins w:id="133" w:author="Beat Heggli" w:date="2022-08-08T10:30:00Z">
              <w:r w:rsidRPr="00A635F4">
                <w:rPr>
                  <w:b/>
                  <w:noProof/>
                </w:rPr>
                <w:t>Change Type</w:t>
              </w:r>
            </w:ins>
          </w:p>
        </w:tc>
        <w:tc>
          <w:tcPr>
            <w:tcW w:w="1349" w:type="dxa"/>
            <w:shd w:val="clear" w:color="auto" w:fill="CC99FF"/>
          </w:tcPr>
          <w:p w14:paraId="34D99D44" w14:textId="77777777" w:rsidR="00FE3286" w:rsidRPr="00A635F4" w:rsidRDefault="00FE3286" w:rsidP="00103D8B">
            <w:pPr>
              <w:rPr>
                <w:ins w:id="134" w:author="Beat Heggli" w:date="2022-08-08T10:30:00Z"/>
                <w:b/>
                <w:noProof/>
              </w:rPr>
            </w:pPr>
            <w:ins w:id="135" w:author="Beat Heggli" w:date="2022-08-08T10:30:00Z">
              <w:r w:rsidRPr="00A635F4">
                <w:rPr>
                  <w:b/>
                  <w:noProof/>
                </w:rPr>
                <w:t>Proposal #</w:t>
              </w:r>
            </w:ins>
          </w:p>
        </w:tc>
        <w:tc>
          <w:tcPr>
            <w:tcW w:w="1051" w:type="dxa"/>
            <w:shd w:val="clear" w:color="auto" w:fill="CC99FF"/>
          </w:tcPr>
          <w:p w14:paraId="1B731844" w14:textId="77777777" w:rsidR="00FE3286" w:rsidRPr="00A635F4" w:rsidRDefault="00FE3286" w:rsidP="00103D8B">
            <w:pPr>
              <w:rPr>
                <w:ins w:id="136" w:author="Beat Heggli" w:date="2022-08-08T10:30:00Z"/>
                <w:noProof/>
              </w:rPr>
            </w:pPr>
            <w:ins w:id="137" w:author="Beat Heggli" w:date="2022-08-08T10:30:00Z">
              <w:r w:rsidRPr="00A635F4">
                <w:rPr>
                  <w:b/>
                  <w:noProof/>
                </w:rPr>
                <w:t>Subst.</w:t>
              </w:r>
            </w:ins>
          </w:p>
        </w:tc>
        <w:tc>
          <w:tcPr>
            <w:tcW w:w="914" w:type="dxa"/>
            <w:shd w:val="clear" w:color="auto" w:fill="CC99FF"/>
          </w:tcPr>
          <w:p w14:paraId="2976A506" w14:textId="77777777" w:rsidR="00FE3286" w:rsidRPr="00A635F4" w:rsidRDefault="00FE3286" w:rsidP="00103D8B">
            <w:pPr>
              <w:rPr>
                <w:ins w:id="138" w:author="Beat Heggli" w:date="2022-08-08T10:30:00Z"/>
                <w:noProof/>
              </w:rPr>
            </w:pPr>
            <w:ins w:id="139" w:author="Beat Heggli" w:date="2022-08-08T10:30:00Z">
              <w:r w:rsidRPr="00A635F4">
                <w:rPr>
                  <w:b/>
                  <w:noProof/>
                </w:rPr>
                <w:t>Line Item</w:t>
              </w:r>
            </w:ins>
          </w:p>
        </w:tc>
      </w:tr>
      <w:tr w:rsidR="00FE3286" w:rsidRPr="00A635F4" w14:paraId="699941E4" w14:textId="77777777" w:rsidTr="008D2F27">
        <w:trPr>
          <w:jc w:val="center"/>
          <w:ins w:id="140" w:author="Beat Heggli" w:date="2022-08-08T10:31:00Z"/>
        </w:trPr>
        <w:tc>
          <w:tcPr>
            <w:tcW w:w="1387" w:type="dxa"/>
            <w:shd w:val="clear" w:color="auto" w:fill="CC99FF"/>
          </w:tcPr>
          <w:p w14:paraId="3FE83EC9" w14:textId="35174486" w:rsidR="00FE3286" w:rsidRPr="00A635F4" w:rsidRDefault="00FE3286" w:rsidP="00103D8B">
            <w:pPr>
              <w:rPr>
                <w:ins w:id="141" w:author="Beat Heggli" w:date="2022-08-08T10:31:00Z"/>
                <w:b/>
                <w:noProof/>
              </w:rPr>
            </w:pPr>
            <w:ins w:id="142" w:author="Beat Heggli" w:date="2022-08-08T10:33:00Z">
              <w:r w:rsidRPr="00FE3286">
                <w:rPr>
                  <w:b/>
                  <w:noProof/>
                </w:rPr>
                <w:t>16.3.1.</w:t>
              </w:r>
            </w:ins>
          </w:p>
        </w:tc>
        <w:tc>
          <w:tcPr>
            <w:tcW w:w="1696" w:type="dxa"/>
            <w:shd w:val="clear" w:color="auto" w:fill="CC99FF"/>
          </w:tcPr>
          <w:p w14:paraId="4BBD8AB2" w14:textId="1BF3FA3C" w:rsidR="00FE3286" w:rsidRPr="00A635F4" w:rsidRDefault="00FE3286" w:rsidP="00103D8B">
            <w:pPr>
              <w:rPr>
                <w:ins w:id="143" w:author="Beat Heggli" w:date="2022-08-08T10:31:00Z"/>
                <w:b/>
                <w:noProof/>
              </w:rPr>
            </w:pPr>
            <w:ins w:id="144" w:author="Beat Heggli" w:date="2022-08-08T10:33:00Z">
              <w:r w:rsidRPr="00FE3286">
                <w:rPr>
                  <w:b/>
                  <w:noProof/>
                </w:rPr>
                <w:t>EHC^E01 – Submit HealthCare Services Invoice (event E01)</w:t>
              </w:r>
            </w:ins>
          </w:p>
        </w:tc>
        <w:tc>
          <w:tcPr>
            <w:tcW w:w="2953" w:type="dxa"/>
            <w:shd w:val="clear" w:color="auto" w:fill="CC99FF"/>
          </w:tcPr>
          <w:p w14:paraId="417EBB29" w14:textId="3174E749" w:rsidR="00FE3286" w:rsidRPr="00A635F4" w:rsidRDefault="00FE3286" w:rsidP="00103D8B">
            <w:pPr>
              <w:rPr>
                <w:ins w:id="145" w:author="Beat Heggli" w:date="2022-08-08T10:31:00Z"/>
                <w:b/>
                <w:noProof/>
              </w:rPr>
            </w:pPr>
            <w:ins w:id="146" w:author="Beat Heggli" w:date="2022-08-08T10:33:00Z">
              <w:r>
                <w:rPr>
                  <w:noProof/>
                </w:rPr>
                <w:t xml:space="preserve">GSP, GSR, GSC </w:t>
              </w:r>
            </w:ins>
            <w:ins w:id="147" w:author="Beat Heggli" w:date="2022-08-08T10:34:00Z">
              <w:r>
                <w:rPr>
                  <w:noProof/>
                </w:rPr>
                <w:t>s</w:t>
              </w:r>
            </w:ins>
            <w:ins w:id="148" w:author="Beat Heggli" w:date="2022-08-08T10:33:00Z">
              <w:r>
                <w:rPr>
                  <w:noProof/>
                </w:rPr>
                <w:t>egments added</w:t>
              </w:r>
            </w:ins>
          </w:p>
        </w:tc>
        <w:tc>
          <w:tcPr>
            <w:tcW w:w="1349" w:type="dxa"/>
            <w:shd w:val="clear" w:color="auto" w:fill="CC99FF"/>
          </w:tcPr>
          <w:p w14:paraId="35DEEE55" w14:textId="77777777" w:rsidR="00FE3286" w:rsidRPr="00A635F4" w:rsidRDefault="00FE3286" w:rsidP="00103D8B">
            <w:pPr>
              <w:rPr>
                <w:ins w:id="149" w:author="Beat Heggli" w:date="2022-08-08T10:31:00Z"/>
                <w:b/>
                <w:noProof/>
              </w:rPr>
            </w:pPr>
          </w:p>
        </w:tc>
        <w:tc>
          <w:tcPr>
            <w:tcW w:w="1051" w:type="dxa"/>
            <w:shd w:val="clear" w:color="auto" w:fill="CC99FF"/>
          </w:tcPr>
          <w:p w14:paraId="446A15EF" w14:textId="77777777" w:rsidR="00FE3286" w:rsidRPr="00A635F4" w:rsidRDefault="00FE3286" w:rsidP="00103D8B">
            <w:pPr>
              <w:rPr>
                <w:ins w:id="150" w:author="Beat Heggli" w:date="2022-08-08T10:31:00Z"/>
                <w:b/>
                <w:noProof/>
              </w:rPr>
            </w:pPr>
          </w:p>
        </w:tc>
        <w:tc>
          <w:tcPr>
            <w:tcW w:w="914" w:type="dxa"/>
            <w:shd w:val="clear" w:color="auto" w:fill="CC99FF"/>
          </w:tcPr>
          <w:p w14:paraId="34D8509C" w14:textId="77777777" w:rsidR="00FE3286" w:rsidRPr="00A635F4" w:rsidRDefault="00FE3286" w:rsidP="00103D8B">
            <w:pPr>
              <w:rPr>
                <w:ins w:id="151" w:author="Beat Heggli" w:date="2022-08-08T10:31:00Z"/>
                <w:b/>
                <w:noProof/>
              </w:rPr>
            </w:pPr>
          </w:p>
        </w:tc>
      </w:tr>
      <w:tr w:rsidR="008D2F27" w:rsidRPr="00A635F4" w14:paraId="2D28AC41" w14:textId="77777777" w:rsidTr="008D2F27">
        <w:trPr>
          <w:jc w:val="center"/>
          <w:ins w:id="152" w:author="Craig Newman" w:date="2023-07-03T08:14:00Z"/>
        </w:trPr>
        <w:tc>
          <w:tcPr>
            <w:tcW w:w="1387" w:type="dxa"/>
            <w:shd w:val="clear" w:color="auto" w:fill="CC99FF"/>
          </w:tcPr>
          <w:p w14:paraId="72C2F429" w14:textId="248EC612" w:rsidR="008D2F27" w:rsidRPr="00FE3286" w:rsidRDefault="008D2F27" w:rsidP="008D2F27">
            <w:pPr>
              <w:rPr>
                <w:ins w:id="153" w:author="Craig Newman" w:date="2023-07-03T08:14:00Z"/>
                <w:b/>
                <w:noProof/>
              </w:rPr>
            </w:pPr>
            <w:ins w:id="154" w:author="Craig Newman" w:date="2023-07-03T08:14:00Z">
              <w:r>
                <w:rPr>
                  <w:noProof/>
                </w:rPr>
                <w:lastRenderedPageBreak/>
                <w:t>Various Messages</w:t>
              </w:r>
            </w:ins>
          </w:p>
        </w:tc>
        <w:tc>
          <w:tcPr>
            <w:tcW w:w="1696" w:type="dxa"/>
            <w:shd w:val="clear" w:color="auto" w:fill="CC99FF"/>
          </w:tcPr>
          <w:p w14:paraId="3C1DB5B1" w14:textId="145168FF" w:rsidR="008D2F27" w:rsidRPr="00FE3286" w:rsidRDefault="008D2F27" w:rsidP="008D2F27">
            <w:pPr>
              <w:rPr>
                <w:ins w:id="155" w:author="Craig Newman" w:date="2023-07-03T08:14:00Z"/>
                <w:b/>
                <w:noProof/>
              </w:rPr>
            </w:pPr>
            <w:ins w:id="156" w:author="Craig Newman" w:date="2023-07-03T08:14:00Z">
              <w:r>
                <w:rPr>
                  <w:noProof/>
                </w:rPr>
                <w:t>GSC Segment</w:t>
              </w:r>
            </w:ins>
          </w:p>
        </w:tc>
        <w:tc>
          <w:tcPr>
            <w:tcW w:w="2953" w:type="dxa"/>
            <w:shd w:val="clear" w:color="auto" w:fill="CC99FF"/>
          </w:tcPr>
          <w:p w14:paraId="5AD0173F" w14:textId="1235CAEB" w:rsidR="008D2F27" w:rsidRDefault="008D2F27" w:rsidP="008D2F27">
            <w:pPr>
              <w:rPr>
                <w:ins w:id="157" w:author="Craig Newman" w:date="2023-07-03T08:14:00Z"/>
                <w:noProof/>
              </w:rPr>
            </w:pPr>
            <w:ins w:id="158" w:author="Craig Newman" w:date="2023-07-03T08:14:00Z">
              <w:r>
                <w:rPr>
                  <w:noProof/>
                </w:rPr>
                <w:t>Update GSC segment name to Sex Parameter for Clinical Use</w:t>
              </w:r>
            </w:ins>
          </w:p>
        </w:tc>
        <w:tc>
          <w:tcPr>
            <w:tcW w:w="1349" w:type="dxa"/>
            <w:shd w:val="clear" w:color="auto" w:fill="CC99FF"/>
          </w:tcPr>
          <w:p w14:paraId="7C18C4D1" w14:textId="34B64967" w:rsidR="008D2F27" w:rsidRPr="00A635F4" w:rsidRDefault="008D2F27" w:rsidP="008D2F27">
            <w:pPr>
              <w:rPr>
                <w:ins w:id="159" w:author="Craig Newman" w:date="2023-07-03T08:14:00Z"/>
                <w:b/>
                <w:noProof/>
              </w:rPr>
            </w:pPr>
            <w:ins w:id="160" w:author="Craig Newman" w:date="2023-07-03T08:14:00Z">
              <w:r>
                <w:rPr>
                  <w:noProof/>
                </w:rPr>
                <w:t>V2-25427</w:t>
              </w:r>
            </w:ins>
          </w:p>
        </w:tc>
        <w:tc>
          <w:tcPr>
            <w:tcW w:w="1051" w:type="dxa"/>
            <w:shd w:val="clear" w:color="auto" w:fill="CC99FF"/>
          </w:tcPr>
          <w:p w14:paraId="5D438C92" w14:textId="502AB874" w:rsidR="008D2F27" w:rsidRPr="00A635F4" w:rsidRDefault="008D2F27" w:rsidP="008D2F27">
            <w:pPr>
              <w:rPr>
                <w:ins w:id="161" w:author="Craig Newman" w:date="2023-07-03T08:14:00Z"/>
                <w:b/>
                <w:noProof/>
              </w:rPr>
            </w:pPr>
            <w:ins w:id="162" w:author="Craig Newman" w:date="2023-07-03T08:14:00Z">
              <w:r>
                <w:rPr>
                  <w:noProof/>
                </w:rPr>
                <w:t>No</w:t>
              </w:r>
            </w:ins>
          </w:p>
        </w:tc>
        <w:tc>
          <w:tcPr>
            <w:tcW w:w="914" w:type="dxa"/>
            <w:shd w:val="clear" w:color="auto" w:fill="CC99FF"/>
          </w:tcPr>
          <w:p w14:paraId="0374A69E" w14:textId="77777777" w:rsidR="008D2F27" w:rsidRPr="00A635F4" w:rsidRDefault="008D2F27" w:rsidP="008D2F27">
            <w:pPr>
              <w:rPr>
                <w:ins w:id="163" w:author="Craig Newman" w:date="2023-07-03T08:14:00Z"/>
                <w:b/>
                <w:noProof/>
              </w:rPr>
            </w:pPr>
          </w:p>
        </w:tc>
      </w:tr>
    </w:tbl>
    <w:p w14:paraId="5846E87C" w14:textId="77777777" w:rsidR="00FE3286" w:rsidRPr="00FE3286" w:rsidRDefault="00FE3286">
      <w:pPr>
        <w:rPr>
          <w:rPrChange w:id="164" w:author="Beat Heggli" w:date="2022-08-08T10:33:00Z">
            <w:rPr>
              <w:noProof/>
              <w:lang w:val="fr-FR"/>
            </w:rPr>
          </w:rPrChange>
        </w:rPr>
        <w:pPrChange w:id="165" w:author="Beat Heggli" w:date="2022-08-08T10:30:00Z">
          <w:pPr>
            <w:pStyle w:val="TOC1"/>
          </w:pPr>
        </w:pPrChange>
      </w:pPr>
    </w:p>
    <w:p w14:paraId="0A1F6D22" w14:textId="77777777" w:rsidR="00BA5082" w:rsidRPr="00574D3F" w:rsidRDefault="00BA5082">
      <w:pPr>
        <w:pStyle w:val="Heading2"/>
        <w:rPr>
          <w:lang w:val="en-US"/>
        </w:rPr>
      </w:pPr>
      <w:bookmarkStart w:id="166" w:name="_Toc39388052"/>
      <w:bookmarkStart w:id="167" w:name="_Toc25659675"/>
      <w:bookmarkStart w:id="168" w:name="_Toc29039518"/>
      <w:bookmarkStart w:id="169" w:name="_Toc536442053"/>
      <w:r w:rsidRPr="00574D3F">
        <w:rPr>
          <w:lang w:val="en-US"/>
        </w:rPr>
        <w:t>Purpose</w:t>
      </w:r>
      <w:bookmarkEnd w:id="166"/>
      <w:bookmarkEnd w:id="167"/>
      <w:bookmarkEnd w:id="168"/>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170" w:name="_Toc513619984"/>
      <w:bookmarkStart w:id="171" w:name="_Toc527344122"/>
      <w:bookmarkStart w:id="172" w:name="_Toc39388053"/>
      <w:bookmarkStart w:id="173" w:name="_Toc25659676"/>
      <w:bookmarkStart w:id="174" w:name="_Toc29039519"/>
      <w:r w:rsidRPr="00574D3F">
        <w:rPr>
          <w:lang w:val="en-US"/>
        </w:rPr>
        <w:t>Scope</w:t>
      </w:r>
      <w:bookmarkStart w:id="175" w:name="_Toc18658398"/>
      <w:bookmarkStart w:id="176" w:name="_Toc18658681"/>
      <w:bookmarkStart w:id="177" w:name="_Toc18658965"/>
      <w:bookmarkStart w:id="178" w:name="_Toc18659252"/>
      <w:bookmarkStart w:id="179" w:name="_Toc18659542"/>
      <w:bookmarkStart w:id="180" w:name="_Toc18659832"/>
      <w:bookmarkEnd w:id="170"/>
      <w:bookmarkEnd w:id="171"/>
      <w:bookmarkEnd w:id="172"/>
      <w:bookmarkEnd w:id="173"/>
      <w:bookmarkEnd w:id="174"/>
      <w:bookmarkEnd w:id="175"/>
      <w:bookmarkEnd w:id="176"/>
      <w:bookmarkEnd w:id="177"/>
      <w:bookmarkEnd w:id="178"/>
      <w:bookmarkEnd w:id="179"/>
      <w:bookmarkEnd w:id="180"/>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181" w:name="_Toc50983621"/>
      <w:bookmarkStart w:id="182" w:name="_Toc56847429"/>
      <w:bookmarkStart w:id="183" w:name="_Toc50983622"/>
      <w:bookmarkStart w:id="184" w:name="_Toc56847430"/>
      <w:bookmarkStart w:id="185" w:name="_Toc50983624"/>
      <w:bookmarkStart w:id="186" w:name="_Toc56847432"/>
      <w:bookmarkStart w:id="187" w:name="_Toc50983625"/>
      <w:bookmarkStart w:id="188" w:name="_Toc56847433"/>
      <w:bookmarkStart w:id="189" w:name="_Toc39388060"/>
      <w:bookmarkStart w:id="190" w:name="_Toc25659677"/>
      <w:bookmarkStart w:id="191" w:name="_Toc29039520"/>
      <w:bookmarkEnd w:id="181"/>
      <w:bookmarkEnd w:id="182"/>
      <w:bookmarkEnd w:id="183"/>
      <w:bookmarkEnd w:id="184"/>
      <w:bookmarkEnd w:id="185"/>
      <w:bookmarkEnd w:id="186"/>
      <w:bookmarkEnd w:id="187"/>
      <w:bookmarkEnd w:id="188"/>
      <w:r w:rsidRPr="00574D3F">
        <w:rPr>
          <w:lang w:val="en-US"/>
        </w:rPr>
        <w:t>Trigger Events and Message Definitions</w:t>
      </w:r>
      <w:bookmarkEnd w:id="189"/>
      <w:bookmarkEnd w:id="190"/>
      <w:bookmarkEnd w:id="191"/>
    </w:p>
    <w:p w14:paraId="62B558DA" w14:textId="77777777" w:rsidR="00BA5082" w:rsidRPr="00574D3F" w:rsidRDefault="00BA5082" w:rsidP="00732DDD">
      <w:pPr>
        <w:pStyle w:val="Heading3"/>
        <w:rPr>
          <w:lang w:val="en-US"/>
        </w:rPr>
      </w:pPr>
      <w:bookmarkStart w:id="192" w:name="_Toc39388061"/>
      <w:bookmarkStart w:id="193" w:name="_Toc25659678"/>
      <w:bookmarkStart w:id="194" w:name="_Toc29039521"/>
      <w:bookmarkStart w:id="195" w:name="_Toc527344237"/>
      <w:bookmarkEnd w:id="169"/>
      <w:r w:rsidRPr="00574D3F">
        <w:rPr>
          <w:lang w:val="en-US"/>
        </w:rPr>
        <w:t xml:space="preserve">EHC^E01 – </w:t>
      </w:r>
      <w:r w:rsidRPr="00732DDD">
        <w:t>Submit</w:t>
      </w:r>
      <w:r w:rsidRPr="00574D3F">
        <w:rPr>
          <w:lang w:val="en-US"/>
        </w:rPr>
        <w:t xml:space="preserve"> HealthCare Services Invoice (event E01)</w:t>
      </w:r>
      <w:bookmarkEnd w:id="192"/>
      <w:bookmarkEnd w:id="193"/>
      <w:bookmarkEnd w:id="194"/>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lastRenderedPageBreak/>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 xml:space="preserve">Some Payers require Provider Information to be included with an Invoice, which is defined by the ROL segment. In these situations, the ROL segment may be specified with the Invoice, </w:t>
      </w:r>
      <w:r w:rsidRPr="00574D3F">
        <w:lastRenderedPageBreak/>
        <w:t>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ins w:id="196" w:author="Beat Heggli" w:date="2022-08-18T13:12:00Z"/>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ins w:id="197" w:author="Beat Heggli" w:date="2022-08-18T13:12:00Z"/>
                <w:lang w:val="en-US"/>
              </w:rPr>
            </w:pPr>
            <w:ins w:id="198" w:author="Beat Heggli" w:date="2022-08-18T13:13:00Z">
              <w:r>
                <w:rPr>
                  <w:b/>
                  <w:bCs/>
                  <w:noProof/>
                  <w:color w:val="FF0000"/>
                </w:rPr>
                <w:t xml:space="preserve">     </w:t>
              </w:r>
            </w:ins>
            <w:ins w:id="199" w:author="Beat Heggli" w:date="2022-08-18T13:12: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ins w:id="200" w:author="Beat Heggli" w:date="2022-08-18T13:12:00Z"/>
                <w:lang w:val="en-US"/>
              </w:rPr>
            </w:pPr>
            <w:ins w:id="201" w:author="Beat Heggli" w:date="2022-08-18T13:12: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ins w:id="202"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ins w:id="203" w:author="Beat Heggli" w:date="2022-08-18T13:12:00Z"/>
                <w:lang w:val="en-US"/>
              </w:rPr>
            </w:pPr>
            <w:ins w:id="204" w:author="Beat Heggli" w:date="2022-08-18T13:12:00Z">
              <w:r w:rsidRPr="001222D1">
                <w:rPr>
                  <w:b/>
                  <w:bCs/>
                  <w:noProof/>
                  <w:color w:val="FF0000"/>
                </w:rPr>
                <w:t>3</w:t>
              </w:r>
            </w:ins>
          </w:p>
        </w:tc>
      </w:tr>
      <w:tr w:rsidR="00F64BCB" w:rsidRPr="00574D3F" w14:paraId="0B959010" w14:textId="77777777" w:rsidTr="00F40CC1">
        <w:trPr>
          <w:jc w:val="center"/>
          <w:ins w:id="205" w:author="Beat Heggli" w:date="2022-08-18T13:12:00Z"/>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ins w:id="206" w:author="Beat Heggli" w:date="2022-08-18T13:12:00Z"/>
                <w:lang w:val="en-US"/>
              </w:rPr>
            </w:pPr>
            <w:ins w:id="207" w:author="Beat Heggli" w:date="2022-08-18T13:13:00Z">
              <w:r>
                <w:rPr>
                  <w:b/>
                  <w:bCs/>
                  <w:noProof/>
                  <w:color w:val="FF0000"/>
                </w:rPr>
                <w:t xml:space="preserve">     </w:t>
              </w:r>
            </w:ins>
            <w:ins w:id="208" w:author="Beat Heggli" w:date="2022-08-18T13:12: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ins w:id="209" w:author="Beat Heggli" w:date="2022-08-18T13:12:00Z"/>
                <w:lang w:val="en-US"/>
              </w:rPr>
            </w:pPr>
            <w:ins w:id="210" w:author="Beat Heggli" w:date="2022-08-18T13:12: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ins w:id="211"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ins w:id="212" w:author="Beat Heggli" w:date="2022-08-18T13:12:00Z"/>
                <w:lang w:val="en-US"/>
              </w:rPr>
            </w:pPr>
            <w:ins w:id="213" w:author="Beat Heggli" w:date="2022-08-18T13:12:00Z">
              <w:r w:rsidRPr="001222D1">
                <w:rPr>
                  <w:b/>
                  <w:bCs/>
                  <w:noProof/>
                  <w:color w:val="FF0000"/>
                </w:rPr>
                <w:t>3</w:t>
              </w:r>
            </w:ins>
          </w:p>
        </w:tc>
      </w:tr>
      <w:tr w:rsidR="00F64BCB" w:rsidRPr="00574D3F" w14:paraId="0D3FCD99" w14:textId="77777777" w:rsidTr="00F40CC1">
        <w:trPr>
          <w:jc w:val="center"/>
          <w:ins w:id="214" w:author="Beat Heggli" w:date="2022-08-18T13:12:00Z"/>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ins w:id="215" w:author="Beat Heggli" w:date="2022-08-18T13:12:00Z"/>
                <w:lang w:val="en-US"/>
              </w:rPr>
            </w:pPr>
            <w:ins w:id="216" w:author="Beat Heggli" w:date="2022-08-18T13:13:00Z">
              <w:r>
                <w:rPr>
                  <w:b/>
                  <w:bCs/>
                  <w:noProof/>
                  <w:color w:val="FF0000"/>
                </w:rPr>
                <w:t xml:space="preserve">     </w:t>
              </w:r>
            </w:ins>
            <w:ins w:id="217" w:author="Beat Heggli" w:date="2022-08-18T13:12: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ABEFABF" w14:textId="01149C8E" w:rsidR="00F64BCB" w:rsidRPr="00574D3F" w:rsidRDefault="00F64BCB" w:rsidP="00F64BCB">
            <w:pPr>
              <w:pStyle w:val="MsgTableBody"/>
              <w:spacing w:line="240" w:lineRule="exact"/>
              <w:rPr>
                <w:ins w:id="218" w:author="Beat Heggli" w:date="2022-08-18T13:12:00Z"/>
                <w:lang w:val="en-US"/>
              </w:rPr>
            </w:pPr>
            <w:ins w:id="219" w:author="Beat Heggli" w:date="2022-08-18T13:12:00Z">
              <w:del w:id="220" w:author="Craig Newman" w:date="2023-07-03T08:13:00Z">
                <w:r w:rsidRPr="001222D1" w:rsidDel="002E1766">
                  <w:rPr>
                    <w:b/>
                    <w:bCs/>
                    <w:noProof/>
                    <w:color w:val="FF0000"/>
                  </w:rPr>
                  <w:delText>Sex for Clinical Use</w:delText>
                </w:r>
              </w:del>
            </w:ins>
            <w:ins w:id="221" w:author="Craig Newman" w:date="2023-07-03T08:13: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ins w:id="222"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ins w:id="223" w:author="Beat Heggli" w:date="2022-08-18T13:12:00Z"/>
                <w:lang w:val="en-US"/>
              </w:rPr>
            </w:pPr>
            <w:ins w:id="224" w:author="Beat Heggli" w:date="2022-08-18T13:12:00Z">
              <w:r w:rsidRPr="001222D1">
                <w:rPr>
                  <w:b/>
                  <w:bCs/>
                  <w:noProof/>
                  <w:color w:val="FF0000"/>
                </w:rPr>
                <w:t>3</w:t>
              </w:r>
            </w:ins>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ins w:id="225" w:author="Beat Heggli" w:date="2022-08-18T13:16:00Z"/>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ins w:id="226" w:author="Beat Heggli" w:date="2022-08-18T13:16:00Z"/>
                <w:lang w:val="en-US"/>
              </w:rPr>
            </w:pPr>
            <w:ins w:id="227"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ins w:id="228" w:author="Beat Heggli" w:date="2022-08-18T13:16:00Z"/>
                <w:lang w:val="en-US"/>
              </w:rPr>
            </w:pPr>
            <w:ins w:id="229"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ins w:id="230"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ins w:id="231" w:author="Beat Heggli" w:date="2022-08-18T13:16:00Z"/>
                <w:lang w:val="en-US"/>
              </w:rPr>
            </w:pPr>
            <w:ins w:id="232" w:author="Beat Heggli" w:date="2022-08-18T13:16:00Z">
              <w:r w:rsidRPr="001222D1">
                <w:rPr>
                  <w:b/>
                  <w:bCs/>
                  <w:noProof/>
                  <w:color w:val="FF0000"/>
                </w:rPr>
                <w:t>3</w:t>
              </w:r>
            </w:ins>
          </w:p>
        </w:tc>
      </w:tr>
      <w:tr w:rsidR="0031486F" w:rsidRPr="00574D3F" w14:paraId="33695DE6" w14:textId="77777777" w:rsidTr="00F40CC1">
        <w:trPr>
          <w:jc w:val="center"/>
          <w:ins w:id="233" w:author="Beat Heggli" w:date="2022-08-18T13:16:00Z"/>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ins w:id="234" w:author="Beat Heggli" w:date="2022-08-18T13:16:00Z"/>
                <w:lang w:val="en-US"/>
              </w:rPr>
            </w:pPr>
            <w:ins w:id="235" w:author="Beat Heggli" w:date="2022-08-18T13:1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ins w:id="236" w:author="Beat Heggli" w:date="2022-08-18T13:16:00Z"/>
                <w:lang w:val="en-US"/>
              </w:rPr>
            </w:pPr>
            <w:ins w:id="237"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ins w:id="238"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ins w:id="239" w:author="Beat Heggli" w:date="2022-08-18T13:16:00Z"/>
                <w:lang w:val="en-US"/>
              </w:rPr>
            </w:pPr>
            <w:ins w:id="240" w:author="Beat Heggli" w:date="2022-08-18T13:16:00Z">
              <w:r w:rsidRPr="001222D1">
                <w:rPr>
                  <w:b/>
                  <w:bCs/>
                  <w:noProof/>
                  <w:color w:val="FF0000"/>
                </w:rPr>
                <w:t>3</w:t>
              </w:r>
            </w:ins>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lastRenderedPageBreak/>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241" w:name="_Toc39388062"/>
      <w:bookmarkStart w:id="242" w:name="_Toc25659679"/>
      <w:bookmarkStart w:id="243" w:name="_Toc29039522"/>
      <w:r w:rsidRPr="00574D3F">
        <w:rPr>
          <w:lang w:val="en-US"/>
        </w:rPr>
        <w:t xml:space="preserve">EHC^E02 – Cancel HealthCare Services Invoice (event </w:t>
      </w:r>
      <w:r w:rsidRPr="00732DDD">
        <w:t>E02</w:t>
      </w:r>
      <w:r w:rsidRPr="00574D3F">
        <w:rPr>
          <w:lang w:val="en-US"/>
        </w:rPr>
        <w:t>)</w:t>
      </w:r>
      <w:bookmarkEnd w:id="241"/>
      <w:bookmarkEnd w:id="242"/>
      <w:bookmarkEnd w:id="243"/>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w:t>
      </w:r>
      <w:r w:rsidRPr="00574D3F">
        <w:lastRenderedPageBreak/>
        <w:t>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lastRenderedPageBreak/>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lastRenderedPageBreak/>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244" w:name="_Toc39388063"/>
      <w:bookmarkStart w:id="245" w:name="_Toc25659680"/>
      <w:bookmarkStart w:id="246" w:name="_Toc29039523"/>
      <w:r w:rsidRPr="00574D3F">
        <w:rPr>
          <w:lang w:val="en-US"/>
        </w:rPr>
        <w:t>QBP^E03 – Query HealthCare Services Invoice Status (event E03)</w:t>
      </w:r>
      <w:bookmarkEnd w:id="244"/>
      <w:bookmarkEnd w:id="245"/>
      <w:bookmarkEnd w:id="246"/>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 xml:space="preserve">Provider Invoice Number + Payer Invoice Number + Product/Service </w:t>
      </w:r>
      <w:proofErr w:type="gramStart"/>
      <w:r w:rsidRPr="00574D3F">
        <w:rPr>
          <w:lang w:eastAsia="en-US"/>
        </w:rPr>
        <w:t>Line Item</w:t>
      </w:r>
      <w:proofErr w:type="gramEnd"/>
      <w:r w:rsidRPr="00574D3F">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lastRenderedPageBreak/>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247" w:name="_Toc39388064"/>
      <w:bookmarkStart w:id="248" w:name="_Toc25659681"/>
      <w:bookmarkStart w:id="249" w:name="_Toc29039524"/>
      <w:r w:rsidRPr="00574D3F">
        <w:rPr>
          <w:lang w:val="en-US"/>
        </w:rPr>
        <w:lastRenderedPageBreak/>
        <w:t>RSP^E03 – HealthCare Services Invoice Status Query Response (event E03)</w:t>
      </w:r>
      <w:bookmarkEnd w:id="247"/>
      <w:bookmarkEnd w:id="248"/>
      <w:bookmarkEnd w:id="249"/>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574D3F">
        <w:t>query</w:t>
      </w:r>
      <w:proofErr w:type="gramEnd"/>
      <w:r w:rsidRPr="00574D3F">
        <w:t>.</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250" w:name="_Toc39388065"/>
      <w:bookmarkStart w:id="251" w:name="_Toc25659682"/>
      <w:bookmarkStart w:id="252" w:name="_Toc29039525"/>
      <w:r w:rsidRPr="00574D3F">
        <w:rPr>
          <w:lang w:val="en-US"/>
        </w:rPr>
        <w:lastRenderedPageBreak/>
        <w:t>EHC^E04 – Re-Assess HealthCare Services Invoice Request (event E04)</w:t>
      </w:r>
      <w:bookmarkEnd w:id="250"/>
      <w:bookmarkEnd w:id="251"/>
      <w:bookmarkEnd w:id="252"/>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lastRenderedPageBreak/>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253" w:name="_Toc39388066"/>
      <w:bookmarkStart w:id="254" w:name="_Toc25659683"/>
      <w:bookmarkStart w:id="255" w:name="_Toc29039526"/>
      <w:r w:rsidRPr="00574D3F">
        <w:rPr>
          <w:lang w:val="en-US"/>
        </w:rPr>
        <w:t>EHC^E10 – Edit/Adjudication Results (event E10)</w:t>
      </w:r>
      <w:bookmarkEnd w:id="253"/>
      <w:bookmarkEnd w:id="254"/>
      <w:bookmarkEnd w:id="255"/>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lastRenderedPageBreak/>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ins w:id="256" w:author="Beat Heggli" w:date="2022-08-18T13:16:00Z"/>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ins w:id="257" w:author="Beat Heggli" w:date="2022-08-18T13:16:00Z"/>
                <w:lang w:val="en-US"/>
              </w:rPr>
            </w:pPr>
            <w:ins w:id="258"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ins w:id="259" w:author="Beat Heggli" w:date="2022-08-18T13:16:00Z"/>
                <w:lang w:val="en-US"/>
              </w:rPr>
            </w:pPr>
            <w:ins w:id="260"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ins w:id="261"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ins w:id="262" w:author="Beat Heggli" w:date="2022-08-18T13:16:00Z"/>
                <w:lang w:val="en-US"/>
              </w:rPr>
            </w:pPr>
            <w:ins w:id="263" w:author="Beat Heggli" w:date="2022-08-18T13:16:00Z">
              <w:r w:rsidRPr="001222D1">
                <w:rPr>
                  <w:b/>
                  <w:bCs/>
                  <w:noProof/>
                  <w:color w:val="FF0000"/>
                </w:rPr>
                <w:t>3</w:t>
              </w:r>
            </w:ins>
          </w:p>
        </w:tc>
      </w:tr>
      <w:tr w:rsidR="0031486F" w:rsidRPr="00574D3F" w14:paraId="0B7C6C43" w14:textId="77777777" w:rsidTr="00F40CC1">
        <w:trPr>
          <w:jc w:val="center"/>
          <w:ins w:id="264" w:author="Beat Heggli" w:date="2022-08-18T13:16:00Z"/>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ins w:id="265" w:author="Beat Heggli" w:date="2022-08-18T13:16:00Z"/>
                <w:lang w:val="en-US"/>
              </w:rPr>
            </w:pPr>
            <w:ins w:id="266" w:author="Beat Heggli" w:date="2022-08-18T13:17:00Z">
              <w:r>
                <w:rPr>
                  <w:b/>
                  <w:bCs/>
                  <w:noProof/>
                  <w:color w:val="FF0000"/>
                </w:rPr>
                <w:t xml:space="preserve">   </w:t>
              </w:r>
            </w:ins>
            <w:ins w:id="267" w:author="Beat Heggli" w:date="2022-08-18T13:16: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ins w:id="268" w:author="Beat Heggli" w:date="2022-08-18T13:16:00Z"/>
                <w:lang w:val="en-US"/>
              </w:rPr>
            </w:pPr>
            <w:ins w:id="269"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ins w:id="270"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ins w:id="271" w:author="Beat Heggli" w:date="2022-08-18T13:16:00Z"/>
                <w:lang w:val="en-US"/>
              </w:rPr>
            </w:pPr>
            <w:ins w:id="272" w:author="Beat Heggli" w:date="2022-08-18T13:16:00Z">
              <w:r w:rsidRPr="001222D1">
                <w:rPr>
                  <w:b/>
                  <w:bCs/>
                  <w:noProof/>
                  <w:color w:val="FF0000"/>
                </w:rPr>
                <w:t>3</w:t>
              </w:r>
            </w:ins>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lastRenderedPageBreak/>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273" w:name="_Toc39388067"/>
      <w:bookmarkStart w:id="274" w:name="_Toc25659684"/>
      <w:bookmarkStart w:id="275" w:name="_Toc29039527"/>
      <w:r w:rsidRPr="00574D3F">
        <w:rPr>
          <w:lang w:val="en-US"/>
        </w:rPr>
        <w:t>EHC^E12 – Request Additional Information (event E12)</w:t>
      </w:r>
      <w:bookmarkEnd w:id="273"/>
      <w:bookmarkEnd w:id="274"/>
      <w:bookmarkEnd w:id="275"/>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 xml:space="preserve">The E12 can only be used to initiate a request for information and cannot be used to modify, place on </w:t>
      </w:r>
      <w:proofErr w:type="gramStart"/>
      <w:r w:rsidRPr="00574D3F">
        <w:t>hold</w:t>
      </w:r>
      <w:proofErr w:type="gramEnd"/>
      <w:r w:rsidRPr="00574D3F">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574D3F">
        <w:t>particular service</w:t>
      </w:r>
      <w:proofErr w:type="gramEnd"/>
      <w:r w:rsidRPr="00574D3F">
        <w:t xml:space="preserv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574D3F">
        <w:t>Line item</w:t>
      </w:r>
      <w:proofErr w:type="gramEnd"/>
      <w:r w:rsidRPr="00574D3F">
        <w:t xml:space="preserve"> information from within the same 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w:t>
      </w:r>
      <w:proofErr w:type="gramStart"/>
      <w:r w:rsidRPr="00574D3F">
        <w:t>any and all</w:t>
      </w:r>
      <w:proofErr w:type="gramEnd"/>
      <w:r w:rsidRPr="00574D3F">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574D3F">
        <w:t>any and all</w:t>
      </w:r>
      <w:proofErr w:type="gramEnd"/>
      <w:r w:rsidRPr="00574D3F">
        <w:t xml:space="preserve">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t xml:space="preserve">The Payer Application must uniquely identify each request. The Payer Application specifies its unique Request number as the Placer Order Number in the OBR segment.  The number is </w:t>
      </w:r>
      <w:r w:rsidRPr="00574D3F">
        <w:lastRenderedPageBreak/>
        <w:t>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 xml:space="preserve">Interpretative Rule: If the optional PID segment is omitted, the receiving system will interpret this to mean that the information request applies to </w:t>
      </w:r>
      <w:proofErr w:type="gramStart"/>
      <w:r w:rsidRPr="00574D3F">
        <w:t>any and all</w:t>
      </w:r>
      <w:proofErr w:type="gramEnd"/>
      <w:r w:rsidRPr="00574D3F">
        <w:t xml:space="preserve">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276" w:name="rules"/>
      <w:bookmarkEnd w:id="276"/>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r w:rsidRPr="00574D3F">
        <w:t xml:space="preserve">With the exception of "Payer Tracking Number" and "Product/Service </w:t>
      </w:r>
      <w:proofErr w:type="gramStart"/>
      <w:r w:rsidRPr="00574D3F">
        <w:t>Line Item</w:t>
      </w:r>
      <w:proofErr w:type="gramEnd"/>
      <w:r w:rsidRPr="00574D3F">
        <w:t xml:space="preserve">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w:t>
      </w:r>
      <w:proofErr w:type="gramStart"/>
      <w:r w:rsidRPr="00574D3F">
        <w:t>Line item</w:t>
      </w:r>
      <w:proofErr w:type="gramEnd"/>
      <w:r w:rsidRPr="00574D3F">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ins w:id="277" w:author="Beat Heggli" w:date="2022-08-18T13:11:00Z"/>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ins w:id="278" w:author="Beat Heggli" w:date="2022-08-18T13:11:00Z"/>
                <w:lang w:val="en-US"/>
              </w:rPr>
            </w:pPr>
            <w:ins w:id="279"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ins w:id="280" w:author="Beat Heggli" w:date="2022-08-18T13:11:00Z"/>
                <w:lang w:val="en-US"/>
              </w:rPr>
            </w:pPr>
            <w:ins w:id="281"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ins w:id="282"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ins w:id="283" w:author="Beat Heggli" w:date="2022-08-18T13:11:00Z"/>
                <w:lang w:val="en-US"/>
              </w:rPr>
            </w:pPr>
            <w:ins w:id="284" w:author="Beat Heggli" w:date="2022-08-18T13:14:00Z">
              <w:r w:rsidRPr="001222D1">
                <w:rPr>
                  <w:b/>
                  <w:bCs/>
                  <w:noProof/>
                  <w:color w:val="FF0000"/>
                </w:rPr>
                <w:t>3</w:t>
              </w:r>
            </w:ins>
          </w:p>
        </w:tc>
      </w:tr>
      <w:tr w:rsidR="0031486F" w:rsidRPr="00574D3F" w14:paraId="71DC4CCC" w14:textId="77777777" w:rsidTr="00F40CC1">
        <w:trPr>
          <w:jc w:val="center"/>
          <w:ins w:id="285" w:author="Beat Heggli" w:date="2022-08-18T13:11:00Z"/>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ins w:id="286" w:author="Beat Heggli" w:date="2022-08-18T13:11:00Z"/>
                <w:lang w:val="en-US"/>
              </w:rPr>
            </w:pPr>
            <w:ins w:id="287"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ins w:id="288" w:author="Beat Heggli" w:date="2022-08-18T13:11:00Z"/>
                <w:lang w:val="en-US"/>
              </w:rPr>
            </w:pPr>
            <w:ins w:id="289"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ins w:id="290"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ins w:id="291" w:author="Beat Heggli" w:date="2022-08-18T13:11:00Z"/>
                <w:lang w:val="en-US"/>
              </w:rPr>
            </w:pPr>
            <w:ins w:id="292" w:author="Beat Heggli" w:date="2022-08-18T13:14:00Z">
              <w:r w:rsidRPr="001222D1">
                <w:rPr>
                  <w:b/>
                  <w:bCs/>
                  <w:noProof/>
                  <w:color w:val="FF0000"/>
                </w:rPr>
                <w:t>3</w:t>
              </w:r>
            </w:ins>
          </w:p>
        </w:tc>
      </w:tr>
      <w:tr w:rsidR="0031486F" w:rsidRPr="00574D3F" w14:paraId="713AC029" w14:textId="77777777" w:rsidTr="00F40CC1">
        <w:trPr>
          <w:jc w:val="center"/>
          <w:ins w:id="293" w:author="Beat Heggli" w:date="2022-08-18T13:14:00Z"/>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ins w:id="294" w:author="Beat Heggli" w:date="2022-08-18T13:14:00Z"/>
                <w:b/>
                <w:bCs/>
                <w:noProof/>
                <w:color w:val="FF0000"/>
              </w:rPr>
            </w:pPr>
            <w:ins w:id="295"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F5D1334" w14:textId="6B6290B3" w:rsidR="0031486F" w:rsidRPr="001222D1" w:rsidRDefault="0031486F" w:rsidP="0031486F">
            <w:pPr>
              <w:pStyle w:val="MsgTableBody"/>
              <w:spacing w:line="240" w:lineRule="exact"/>
              <w:rPr>
                <w:ins w:id="296" w:author="Beat Heggli" w:date="2022-08-18T13:14:00Z"/>
                <w:b/>
                <w:bCs/>
                <w:noProof/>
                <w:color w:val="FF0000"/>
              </w:rPr>
            </w:pPr>
            <w:ins w:id="297" w:author="Beat Heggli" w:date="2022-08-18T13:14:00Z">
              <w:del w:id="298" w:author="Craig Newman" w:date="2023-07-03T08:14:00Z">
                <w:r w:rsidRPr="001222D1" w:rsidDel="002E1766">
                  <w:rPr>
                    <w:b/>
                    <w:bCs/>
                    <w:noProof/>
                    <w:color w:val="FF0000"/>
                  </w:rPr>
                  <w:delText>Sex for Clinical Use</w:delText>
                </w:r>
              </w:del>
            </w:ins>
            <w:ins w:id="299" w:author="Craig Newman" w:date="2023-07-03T08:14: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ins w:id="300"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ins w:id="301" w:author="Beat Heggli" w:date="2022-08-18T13:14:00Z"/>
                <w:b/>
                <w:bCs/>
                <w:noProof/>
                <w:color w:val="FF0000"/>
              </w:rPr>
            </w:pPr>
            <w:ins w:id="302" w:author="Beat Heggli" w:date="2022-08-18T13:14:00Z">
              <w:r w:rsidRPr="001222D1">
                <w:rPr>
                  <w:b/>
                  <w:bCs/>
                  <w:noProof/>
                  <w:color w:val="FF0000"/>
                </w:rPr>
                <w:t>3</w:t>
              </w:r>
            </w:ins>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303" w:name="_Toc39388068"/>
      <w:bookmarkStart w:id="304" w:name="_Toc25659685"/>
      <w:bookmarkStart w:id="305" w:name="_Toc29039528"/>
      <w:r w:rsidRPr="00574D3F">
        <w:rPr>
          <w:lang w:val="en-US"/>
        </w:rPr>
        <w:t>EHC^E13 – Additional Information Response (event E13)</w:t>
      </w:r>
      <w:bookmarkEnd w:id="303"/>
      <w:bookmarkEnd w:id="304"/>
      <w:bookmarkEnd w:id="305"/>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 xml:space="preserve">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w:t>
      </w:r>
      <w:r w:rsidRPr="00574D3F">
        <w:lastRenderedPageBreak/>
        <w:t>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w:t>
      </w:r>
      <w:r w:rsidRPr="00574D3F">
        <w:lastRenderedPageBreak/>
        <w:t xml:space="preserve">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t xml:space="preserve">Informative Rule: Document Confidentiality Status on TXA.  When this optional field is </w:t>
      </w:r>
      <w:proofErr w:type="gramStart"/>
      <w:r w:rsidRPr="00574D3F">
        <w:t>completed</w:t>
      </w:r>
      <w:proofErr w:type="gramEnd"/>
      <w:r w:rsidRPr="00574D3F">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ins w:id="306" w:author="Beat Heggli" w:date="2022-08-18T13:14:00Z"/>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ins w:id="307" w:author="Beat Heggli" w:date="2022-08-18T13:14:00Z"/>
                <w:lang w:val="en-US"/>
              </w:rPr>
            </w:pPr>
            <w:ins w:id="308"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ins w:id="309" w:author="Beat Heggli" w:date="2022-08-18T13:14:00Z"/>
                <w:lang w:val="en-US"/>
              </w:rPr>
            </w:pPr>
            <w:ins w:id="310"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ins w:id="311"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ins w:id="312" w:author="Beat Heggli" w:date="2022-08-18T13:14:00Z"/>
                <w:lang w:val="en-US"/>
              </w:rPr>
            </w:pPr>
            <w:ins w:id="313" w:author="Beat Heggli" w:date="2022-08-18T13:14:00Z">
              <w:r w:rsidRPr="001222D1">
                <w:rPr>
                  <w:b/>
                  <w:bCs/>
                  <w:noProof/>
                  <w:color w:val="FF0000"/>
                </w:rPr>
                <w:t>3</w:t>
              </w:r>
            </w:ins>
          </w:p>
        </w:tc>
      </w:tr>
      <w:tr w:rsidR="0031486F" w:rsidRPr="00574D3F" w14:paraId="75662F95" w14:textId="77777777" w:rsidTr="00F40CC1">
        <w:trPr>
          <w:jc w:val="center"/>
          <w:ins w:id="314" w:author="Beat Heggli" w:date="2022-08-18T13:14:00Z"/>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ins w:id="315" w:author="Beat Heggli" w:date="2022-08-18T13:14:00Z"/>
                <w:lang w:val="en-US"/>
              </w:rPr>
            </w:pPr>
            <w:ins w:id="316"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ins w:id="317" w:author="Beat Heggli" w:date="2022-08-18T13:14:00Z"/>
                <w:lang w:val="en-US"/>
              </w:rPr>
            </w:pPr>
            <w:ins w:id="318"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ins w:id="319"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ins w:id="320" w:author="Beat Heggli" w:date="2022-08-18T13:14:00Z"/>
                <w:lang w:val="en-US"/>
              </w:rPr>
            </w:pPr>
            <w:ins w:id="321" w:author="Beat Heggli" w:date="2022-08-18T13:14:00Z">
              <w:r w:rsidRPr="001222D1">
                <w:rPr>
                  <w:b/>
                  <w:bCs/>
                  <w:noProof/>
                  <w:color w:val="FF0000"/>
                </w:rPr>
                <w:t>3</w:t>
              </w:r>
            </w:ins>
          </w:p>
        </w:tc>
      </w:tr>
      <w:tr w:rsidR="0031486F" w:rsidRPr="00574D3F" w14:paraId="79BD31B7" w14:textId="77777777" w:rsidTr="00F40CC1">
        <w:trPr>
          <w:jc w:val="center"/>
          <w:ins w:id="322" w:author="Beat Heggli" w:date="2022-08-18T13:14:00Z"/>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ins w:id="323" w:author="Beat Heggli" w:date="2022-08-18T13:14:00Z"/>
                <w:lang w:val="en-US"/>
              </w:rPr>
            </w:pPr>
            <w:ins w:id="324"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5D6CB985" w14:textId="37BE8028" w:rsidR="0031486F" w:rsidRPr="00574D3F" w:rsidRDefault="0031486F" w:rsidP="0031486F">
            <w:pPr>
              <w:pStyle w:val="MsgTableBody"/>
              <w:spacing w:line="240" w:lineRule="exact"/>
              <w:rPr>
                <w:ins w:id="325" w:author="Beat Heggli" w:date="2022-08-18T13:14:00Z"/>
                <w:lang w:val="en-US"/>
              </w:rPr>
            </w:pPr>
            <w:ins w:id="326" w:author="Beat Heggli" w:date="2022-08-18T13:14:00Z">
              <w:del w:id="327" w:author="Craig Newman" w:date="2023-07-03T08:14:00Z">
                <w:r w:rsidRPr="001222D1" w:rsidDel="002E1766">
                  <w:rPr>
                    <w:b/>
                    <w:bCs/>
                    <w:noProof/>
                    <w:color w:val="FF0000"/>
                  </w:rPr>
                  <w:delText>Sex for Clinical Use</w:delText>
                </w:r>
              </w:del>
            </w:ins>
            <w:ins w:id="328" w:author="Craig Newman" w:date="2023-07-03T08:14: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ins w:id="329"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ins w:id="330" w:author="Beat Heggli" w:date="2022-08-18T13:14:00Z"/>
                <w:lang w:val="en-US"/>
              </w:rPr>
            </w:pPr>
            <w:ins w:id="331" w:author="Beat Heggli" w:date="2022-08-18T13:14:00Z">
              <w:r w:rsidRPr="001222D1">
                <w:rPr>
                  <w:b/>
                  <w:bCs/>
                  <w:noProof/>
                  <w:color w:val="FF0000"/>
                </w:rPr>
                <w:t>3</w:t>
              </w:r>
            </w:ins>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332" w:name="_Toc39388069"/>
      <w:bookmarkStart w:id="333" w:name="_Toc25659686"/>
      <w:bookmarkStart w:id="334" w:name="_Toc29039529"/>
      <w:r w:rsidRPr="00574D3F">
        <w:rPr>
          <w:lang w:val="en-US"/>
        </w:rPr>
        <w:t>EHC^E15 – Payment/Remittance Advice (event E15)</w:t>
      </w:r>
      <w:bookmarkEnd w:id="332"/>
      <w:bookmarkEnd w:id="333"/>
      <w:bookmarkEnd w:id="334"/>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lastRenderedPageBreak/>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lastRenderedPageBreak/>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335" w:name="_Toc39388070"/>
      <w:bookmarkStart w:id="336" w:name="_Toc25659687"/>
      <w:bookmarkStart w:id="337" w:name="_Toc29039530"/>
      <w:r w:rsidRPr="00574D3F">
        <w:rPr>
          <w:lang w:val="en-US"/>
        </w:rPr>
        <w:t>EHC^E20 – Submit Authorization Request (event E20)</w:t>
      </w:r>
      <w:bookmarkEnd w:id="335"/>
      <w:bookmarkEnd w:id="336"/>
      <w:bookmarkEnd w:id="337"/>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t xml:space="preserve">Location Identification information, defined by the LOC segment, may be specified with the </w:t>
      </w:r>
      <w:r w:rsidRPr="00574D3F">
        <w:lastRenderedPageBreak/>
        <w:t>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ins w:id="338" w:author="Beat Heggli" w:date="2022-08-18T13:12:00Z"/>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ins w:id="339" w:author="Beat Heggli" w:date="2022-08-18T13:12:00Z"/>
                <w:lang w:val="en-US"/>
              </w:rPr>
            </w:pPr>
            <w:ins w:id="340" w:author="Beat Heggli" w:date="2022-08-18T13:15: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ins w:id="341" w:author="Beat Heggli" w:date="2022-08-18T13:12:00Z"/>
                <w:lang w:val="en-US"/>
              </w:rPr>
            </w:pPr>
            <w:ins w:id="342" w:author="Beat Heggli" w:date="2022-08-18T13:15: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ins w:id="343"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ins w:id="344" w:author="Beat Heggli" w:date="2022-08-18T13:12:00Z"/>
                <w:lang w:val="en-US"/>
              </w:rPr>
            </w:pPr>
            <w:ins w:id="345" w:author="Beat Heggli" w:date="2022-08-18T13:15:00Z">
              <w:r w:rsidRPr="001222D1">
                <w:rPr>
                  <w:b/>
                  <w:bCs/>
                  <w:noProof/>
                  <w:color w:val="FF0000"/>
                </w:rPr>
                <w:t>3</w:t>
              </w:r>
            </w:ins>
          </w:p>
        </w:tc>
      </w:tr>
      <w:tr w:rsidR="0031486F" w:rsidRPr="00574D3F" w14:paraId="0FA583C5" w14:textId="77777777" w:rsidTr="00F40CC1">
        <w:trPr>
          <w:cantSplit/>
          <w:jc w:val="center"/>
          <w:ins w:id="346" w:author="Beat Heggli" w:date="2022-08-18T13:11:00Z"/>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ins w:id="347" w:author="Beat Heggli" w:date="2022-08-18T13:11:00Z"/>
                <w:lang w:val="en-US"/>
              </w:rPr>
            </w:pPr>
            <w:ins w:id="348" w:author="Beat Heggli" w:date="2022-08-18T13:15: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ins w:id="349" w:author="Beat Heggli" w:date="2022-08-18T13:11:00Z"/>
                <w:lang w:val="en-US"/>
              </w:rPr>
            </w:pPr>
            <w:ins w:id="350" w:author="Beat Heggli" w:date="2022-08-18T13:15: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ins w:id="351"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ins w:id="352" w:author="Beat Heggli" w:date="2022-08-18T13:11:00Z"/>
                <w:lang w:val="en-US"/>
              </w:rPr>
            </w:pPr>
            <w:ins w:id="353" w:author="Beat Heggli" w:date="2022-08-18T13:15:00Z">
              <w:r w:rsidRPr="001222D1">
                <w:rPr>
                  <w:b/>
                  <w:bCs/>
                  <w:noProof/>
                  <w:color w:val="FF0000"/>
                </w:rPr>
                <w:t>3</w:t>
              </w:r>
            </w:ins>
          </w:p>
        </w:tc>
      </w:tr>
      <w:tr w:rsidR="0031486F" w:rsidRPr="00574D3F" w14:paraId="0FE76BE3" w14:textId="77777777" w:rsidTr="00F40CC1">
        <w:trPr>
          <w:cantSplit/>
          <w:jc w:val="center"/>
          <w:ins w:id="354" w:author="Beat Heggli" w:date="2022-08-18T13:15:00Z"/>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ins w:id="355" w:author="Beat Heggli" w:date="2022-08-18T13:15:00Z"/>
                <w:b/>
                <w:bCs/>
                <w:noProof/>
                <w:color w:val="FF0000"/>
              </w:rPr>
            </w:pPr>
            <w:ins w:id="356" w:author="Beat Heggli" w:date="2022-08-18T13:15: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1F0E664" w14:textId="253F81ED" w:rsidR="0031486F" w:rsidRPr="001222D1" w:rsidRDefault="0031486F" w:rsidP="0031486F">
            <w:pPr>
              <w:pStyle w:val="MsgTableBody"/>
              <w:spacing w:line="240" w:lineRule="exact"/>
              <w:rPr>
                <w:ins w:id="357" w:author="Beat Heggli" w:date="2022-08-18T13:15:00Z"/>
                <w:b/>
                <w:bCs/>
                <w:noProof/>
                <w:color w:val="FF0000"/>
              </w:rPr>
            </w:pPr>
            <w:ins w:id="358" w:author="Beat Heggli" w:date="2022-08-18T13:15:00Z">
              <w:del w:id="359" w:author="Craig Newman" w:date="2023-07-03T08:14:00Z">
                <w:r w:rsidRPr="001222D1" w:rsidDel="002E1766">
                  <w:rPr>
                    <w:b/>
                    <w:bCs/>
                    <w:noProof/>
                    <w:color w:val="FF0000"/>
                  </w:rPr>
                  <w:delText>Sex for Clinical Use</w:delText>
                </w:r>
              </w:del>
            </w:ins>
            <w:ins w:id="360" w:author="Craig Newman" w:date="2023-07-03T08:14: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ins w:id="361"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ins w:id="362" w:author="Beat Heggli" w:date="2022-08-18T13:15:00Z"/>
                <w:b/>
                <w:bCs/>
                <w:noProof/>
                <w:color w:val="FF0000"/>
              </w:rPr>
            </w:pPr>
            <w:ins w:id="363" w:author="Beat Heggli" w:date="2022-08-18T13:15:00Z">
              <w:r w:rsidRPr="001222D1">
                <w:rPr>
                  <w:b/>
                  <w:bCs/>
                  <w:noProof/>
                  <w:color w:val="FF0000"/>
                </w:rPr>
                <w:t>3</w:t>
              </w:r>
            </w:ins>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ins w:id="364" w:author="Beat Heggli" w:date="2022-08-18T13:15:00Z"/>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ins w:id="365" w:author="Beat Heggli" w:date="2022-08-18T13:15:00Z"/>
                <w:lang w:val="en-US"/>
              </w:rPr>
            </w:pPr>
            <w:ins w:id="366"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ins w:id="367" w:author="Beat Heggli" w:date="2022-08-18T13:15:00Z"/>
                <w:lang w:val="en-US"/>
              </w:rPr>
            </w:pPr>
            <w:ins w:id="368"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ins w:id="369"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ins w:id="370" w:author="Beat Heggli" w:date="2022-08-18T13:15:00Z"/>
                <w:lang w:val="en-US"/>
              </w:rPr>
            </w:pPr>
            <w:ins w:id="371" w:author="Beat Heggli" w:date="2022-08-18T13:16:00Z">
              <w:r w:rsidRPr="001222D1">
                <w:rPr>
                  <w:b/>
                  <w:bCs/>
                  <w:noProof/>
                  <w:color w:val="FF0000"/>
                </w:rPr>
                <w:t>3</w:t>
              </w:r>
            </w:ins>
          </w:p>
        </w:tc>
      </w:tr>
      <w:tr w:rsidR="0031486F" w:rsidRPr="00574D3F" w14:paraId="13AA5435" w14:textId="77777777" w:rsidTr="00F40CC1">
        <w:trPr>
          <w:jc w:val="center"/>
          <w:ins w:id="372" w:author="Beat Heggli" w:date="2022-08-18T13:15:00Z"/>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ins w:id="373" w:author="Beat Heggli" w:date="2022-08-18T13:15:00Z"/>
                <w:lang w:val="en-US"/>
              </w:rPr>
            </w:pPr>
            <w:ins w:id="374" w:author="Beat Heggli" w:date="2022-08-18T13:16:00Z">
              <w:r>
                <w:rPr>
                  <w:b/>
                  <w:bCs/>
                  <w:noProof/>
                  <w:color w:val="FF0000"/>
                </w:rPr>
                <w:lastRenderedPageBreak/>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ins w:id="375" w:author="Beat Heggli" w:date="2022-08-18T13:15:00Z"/>
                <w:lang w:val="en-US"/>
              </w:rPr>
            </w:pPr>
            <w:ins w:id="376"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ins w:id="377"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ins w:id="378" w:author="Beat Heggli" w:date="2022-08-18T13:15:00Z"/>
                <w:lang w:val="en-US"/>
              </w:rPr>
            </w:pPr>
            <w:ins w:id="379" w:author="Beat Heggli" w:date="2022-08-18T13:16:00Z">
              <w:r w:rsidRPr="001222D1">
                <w:rPr>
                  <w:b/>
                  <w:bCs/>
                  <w:noProof/>
                  <w:color w:val="FF0000"/>
                </w:rPr>
                <w:t>3</w:t>
              </w:r>
            </w:ins>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380"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381" w:name="_Toc25659688"/>
      <w:bookmarkStart w:id="382" w:name="_Toc29039531"/>
      <w:r w:rsidRPr="00574D3F">
        <w:rPr>
          <w:lang w:val="en-US"/>
        </w:rPr>
        <w:t>EHC^E21 – Cancel Authorization Request (event E21)</w:t>
      </w:r>
      <w:bookmarkEnd w:id="380"/>
      <w:bookmarkEnd w:id="381"/>
      <w:bookmarkEnd w:id="382"/>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 xml:space="preserve">This message is used to cancel an Authorization Request, </w:t>
      </w:r>
      <w:proofErr w:type="gramStart"/>
      <w:r w:rsidRPr="00574D3F">
        <w:t>as a result of</w:t>
      </w:r>
      <w:proofErr w:type="gramEnd"/>
      <w:r w:rsidRPr="00574D3F">
        <w:t xml:space="preserve">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lastRenderedPageBreak/>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383"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lastRenderedPageBreak/>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384" w:name="_Toc25659689"/>
      <w:bookmarkStart w:id="385" w:name="_Toc29039532"/>
      <w:r w:rsidRPr="00574D3F">
        <w:rPr>
          <w:lang w:val="en-US"/>
        </w:rPr>
        <w:t>QBP^E22 – Query Authorization Request Status (event E22)</w:t>
      </w:r>
      <w:bookmarkEnd w:id="383"/>
      <w:bookmarkEnd w:id="384"/>
      <w:bookmarkEnd w:id="385"/>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 xml:space="preserve">Product/Service Line Item (Product/Service </w:t>
      </w:r>
      <w:proofErr w:type="gramStart"/>
      <w:r w:rsidRPr="00574D3F">
        <w:rPr>
          <w:lang w:eastAsia="en-US"/>
        </w:rPr>
        <w:t>Line Item</w:t>
      </w:r>
      <w:proofErr w:type="gramEnd"/>
      <w:r w:rsidRPr="00574D3F">
        <w:rPr>
          <w:lang w:eastAsia="en-US"/>
        </w:rPr>
        <w:t xml:space="preserve"> Number on QPD).</w:t>
      </w:r>
    </w:p>
    <w:p w14:paraId="7E8F54BD" w14:textId="77777777" w:rsidR="00BA5082" w:rsidRPr="00574D3F" w:rsidRDefault="00BA5082">
      <w:pPr>
        <w:pStyle w:val="NormalListNumbered"/>
        <w:numPr>
          <w:ilvl w:val="0"/>
          <w:numId w:val="14"/>
        </w:numPr>
      </w:pPr>
      <w:r w:rsidRPr="00574D3F">
        <w:t xml:space="preserve">Sending Organization and Sending Application on input message must be the same as the Sending Organization and Sending Application from the original Authorization Request </w:t>
      </w:r>
      <w:r w:rsidRPr="00574D3F">
        <w:lastRenderedPageBreak/>
        <w:t>(submitted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386"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387" w:name="_Toc25659690"/>
      <w:bookmarkStart w:id="388" w:name="_Toc29039533"/>
      <w:r w:rsidRPr="00574D3F">
        <w:rPr>
          <w:lang w:val="en-US"/>
        </w:rPr>
        <w:t>RSP^E22 – Authorization Request Status Query Response (event E22)</w:t>
      </w:r>
      <w:bookmarkEnd w:id="386"/>
      <w:bookmarkEnd w:id="387"/>
      <w:bookmarkEnd w:id="388"/>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spellStart"/>
      <w:proofErr w:type="gramStart"/>
      <w:r w:rsidRPr="00574D3F">
        <w:t>a</w:t>
      </w:r>
      <w:proofErr w:type="spellEnd"/>
      <w:proofErr w:type="gramEnd"/>
      <w:r w:rsidRPr="00574D3F">
        <w:t xml:space="preserve"> Authorization Request or a specific Product/Service Line Item in a Authorization Request. The same response message, RSP^E22 – Authorization Request Query Response, is used for both types of </w:t>
      </w:r>
      <w:proofErr w:type="gramStart"/>
      <w:r w:rsidRPr="00574D3F">
        <w:t>query</w:t>
      </w:r>
      <w:proofErr w:type="gramEnd"/>
      <w:r w:rsidRPr="00574D3F">
        <w:t>.</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lastRenderedPageBreak/>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389"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390" w:name="_Toc25659691"/>
      <w:bookmarkStart w:id="391" w:name="_Toc29039534"/>
      <w:r w:rsidRPr="00574D3F">
        <w:rPr>
          <w:lang w:val="en-US"/>
        </w:rPr>
        <w:t>EHC^E24 – Authorization Response (event E24)</w:t>
      </w:r>
      <w:bookmarkEnd w:id="389"/>
      <w:bookmarkEnd w:id="390"/>
      <w:bookmarkEnd w:id="391"/>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w:t>
      </w:r>
      <w:r w:rsidRPr="00574D3F">
        <w:lastRenderedPageBreak/>
        <w:t>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392"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lastRenderedPageBreak/>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393" w:name="_Toc25659692"/>
      <w:bookmarkStart w:id="394" w:name="_Toc29039535"/>
      <w:r w:rsidRPr="00574D3F">
        <w:rPr>
          <w:lang w:val="en-US"/>
        </w:rPr>
        <w:t>EHC^E30 – Submit Health Document related to Authorization Request (event E30)</w:t>
      </w:r>
      <w:bookmarkEnd w:id="392"/>
      <w:bookmarkEnd w:id="393"/>
      <w:bookmarkEnd w:id="394"/>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395" w:name="_Toc39388076"/>
      <w:bookmarkStart w:id="396" w:name="_Toc25659693"/>
      <w:bookmarkStart w:id="397" w:name="_Toc29039536"/>
      <w:r w:rsidRPr="00574D3F">
        <w:rPr>
          <w:lang w:val="en-US"/>
        </w:rPr>
        <w:t>EHC^E31 – Cancel Health Document related to Authorization Request (event E31)</w:t>
      </w:r>
      <w:bookmarkEnd w:id="395"/>
      <w:bookmarkEnd w:id="396"/>
      <w:bookmarkEnd w:id="397"/>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398" w:name="_Toc536442056"/>
      <w:bookmarkStart w:id="399" w:name="_Toc39388079"/>
      <w:bookmarkStart w:id="400" w:name="_Toc25659694"/>
      <w:bookmarkStart w:id="401" w:name="_Toc29039537"/>
      <w:bookmarkStart w:id="402" w:name="_Toc348247864"/>
      <w:bookmarkStart w:id="403" w:name="_Toc348260986"/>
      <w:bookmarkStart w:id="404" w:name="_Toc348346852"/>
      <w:bookmarkEnd w:id="195"/>
      <w:r w:rsidRPr="00574D3F">
        <w:rPr>
          <w:lang w:val="en-US"/>
        </w:rPr>
        <w:t>Message Segments</w:t>
      </w:r>
      <w:bookmarkEnd w:id="398"/>
      <w:bookmarkEnd w:id="399"/>
      <w:bookmarkEnd w:id="400"/>
      <w:bookmarkEnd w:id="401"/>
    </w:p>
    <w:p w14:paraId="327E93F9" w14:textId="77777777" w:rsidR="00BA5082" w:rsidRPr="00574D3F" w:rsidRDefault="00BA5082">
      <w:pPr>
        <w:pStyle w:val="Heading3"/>
        <w:rPr>
          <w:lang w:val="en-US"/>
        </w:rPr>
      </w:pPr>
      <w:bookmarkStart w:id="405" w:name="_Toc71353410"/>
      <w:bookmarkStart w:id="406" w:name="_Toc71353748"/>
      <w:bookmarkStart w:id="407" w:name="_Toc71354084"/>
      <w:bookmarkStart w:id="408" w:name="_Toc71353530"/>
      <w:bookmarkStart w:id="409" w:name="_Toc71353868"/>
      <w:bookmarkStart w:id="410" w:name="_Toc71354204"/>
      <w:bookmarkStart w:id="411" w:name="_Toc71353535"/>
      <w:bookmarkStart w:id="412" w:name="_Toc71353873"/>
      <w:bookmarkStart w:id="413" w:name="_Toc71354209"/>
      <w:bookmarkStart w:id="414" w:name="_Toc71353537"/>
      <w:bookmarkStart w:id="415" w:name="_Toc71353875"/>
      <w:bookmarkStart w:id="416" w:name="_Toc71354211"/>
      <w:bookmarkStart w:id="417" w:name="_Toc71353539"/>
      <w:bookmarkStart w:id="418" w:name="_Toc71353877"/>
      <w:bookmarkStart w:id="419" w:name="_Toc71354213"/>
      <w:bookmarkStart w:id="420" w:name="_Toc71353543"/>
      <w:bookmarkStart w:id="421" w:name="_Toc71353881"/>
      <w:bookmarkStart w:id="422" w:name="_Toc71354217"/>
      <w:bookmarkStart w:id="423" w:name="_Toc71353546"/>
      <w:bookmarkStart w:id="424" w:name="_Toc71353884"/>
      <w:bookmarkStart w:id="425" w:name="_Toc71354220"/>
      <w:bookmarkStart w:id="426" w:name="_Toc71353548"/>
      <w:bookmarkStart w:id="427" w:name="_Toc71353886"/>
      <w:bookmarkStart w:id="428" w:name="_Toc71354222"/>
      <w:bookmarkStart w:id="429" w:name="_Toc71353554"/>
      <w:bookmarkStart w:id="430" w:name="_Toc71353892"/>
      <w:bookmarkStart w:id="431" w:name="_Toc71354228"/>
      <w:bookmarkStart w:id="432" w:name="_Toc71353558"/>
      <w:bookmarkStart w:id="433" w:name="_Toc71353896"/>
      <w:bookmarkStart w:id="434" w:name="_Toc71354232"/>
      <w:bookmarkStart w:id="435" w:name="_Toc71353562"/>
      <w:bookmarkStart w:id="436" w:name="_Toc71353900"/>
      <w:bookmarkStart w:id="437" w:name="_Toc71354236"/>
      <w:bookmarkStart w:id="438" w:name="_Toc71353564"/>
      <w:bookmarkStart w:id="439" w:name="_Toc71353902"/>
      <w:bookmarkStart w:id="440" w:name="_Toc71354238"/>
      <w:bookmarkStart w:id="441" w:name="_Toc71353572"/>
      <w:bookmarkStart w:id="442" w:name="_Toc71353910"/>
      <w:bookmarkStart w:id="443" w:name="_Toc71354246"/>
      <w:bookmarkStart w:id="444" w:name="_Toc39388082"/>
      <w:bookmarkStart w:id="445" w:name="_Toc25659695"/>
      <w:bookmarkStart w:id="446" w:name="_Toc29039538"/>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r w:rsidRPr="00574D3F">
        <w:rPr>
          <w:lang w:val="en-US"/>
        </w:rPr>
        <w:t>RFI – Request for Information</w:t>
      </w:r>
      <w:bookmarkEnd w:id="444"/>
      <w:bookmarkEnd w:id="445"/>
      <w:bookmarkEnd w:id="446"/>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000000" w:rsidP="00BA5082">
            <w:pPr>
              <w:pStyle w:val="AttributeTableBody"/>
              <w:rPr>
                <w:rStyle w:val="HyperlinkTable"/>
              </w:rPr>
            </w:pPr>
            <w:hyperlink r:id="rId11"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2"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447" w:name="_Toc39388083"/>
      <w:bookmarkStart w:id="448" w:name="_Toc25659696"/>
      <w:bookmarkStart w:id="449" w:name="_Toc29039539"/>
      <w:r w:rsidRPr="00574D3F">
        <w:rPr>
          <w:lang w:val="en-US"/>
        </w:rPr>
        <w:lastRenderedPageBreak/>
        <w:t>IVC – Invoice Segment</w:t>
      </w:r>
      <w:bookmarkEnd w:id="447"/>
      <w:bookmarkEnd w:id="448"/>
      <w:bookmarkEnd w:id="449"/>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000000">
            <w:pPr>
              <w:pStyle w:val="AttributeTableBody"/>
              <w:rPr>
                <w:rStyle w:val="HyperlinkTable"/>
              </w:rPr>
            </w:pPr>
            <w:hyperlink r:id="rId13"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000000">
            <w:pPr>
              <w:pStyle w:val="AttributeTableBody"/>
              <w:rPr>
                <w:rStyle w:val="HyperlinkTable"/>
              </w:rPr>
            </w:pPr>
            <w:hyperlink r:id="rId14"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000000">
            <w:pPr>
              <w:pStyle w:val="AttributeTableBody"/>
              <w:rPr>
                <w:rStyle w:val="HyperlinkTable"/>
              </w:rPr>
            </w:pPr>
            <w:hyperlink r:id="rId15"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000000">
            <w:pPr>
              <w:pStyle w:val="AttributeTableBody"/>
              <w:rPr>
                <w:rStyle w:val="HyperlinkTable"/>
              </w:rPr>
            </w:pPr>
            <w:hyperlink r:id="rId16"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000000">
            <w:pPr>
              <w:pStyle w:val="AttributeTableBody"/>
              <w:rPr>
                <w:rStyle w:val="HyperlinkTable"/>
              </w:rPr>
            </w:pPr>
            <w:hyperlink r:id="rId17"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000000">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000000">
            <w:pPr>
              <w:pStyle w:val="AttributeTableBody"/>
              <w:rPr>
                <w:rStyle w:val="HyperlinkTable"/>
              </w:rPr>
            </w:pPr>
            <w:hyperlink r:id="rId19"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450" w:name="_Toc71353580"/>
      <w:bookmarkStart w:id="451" w:name="_Toc71353918"/>
      <w:bookmarkEnd w:id="450"/>
      <w:bookmarkEnd w:id="451"/>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452" w:name="EIComponent"/>
      <w:r>
        <w:t>Components:  &lt;Entity Identifier (ST)&gt; ^ &lt;Namespace ID (IS)&gt; ^ &lt;Universal ID (ST)&gt; ^ &lt;Universal ID Type (ID)&gt;</w:t>
      </w:r>
      <w:bookmarkEnd w:id="452"/>
    </w:p>
    <w:p w14:paraId="5756ADFC" w14:textId="77777777" w:rsidR="00BA5082" w:rsidRPr="00574D3F" w:rsidRDefault="00BA5082">
      <w:pPr>
        <w:pStyle w:val="NormalIndented"/>
        <w:rPr>
          <w:lang w:eastAsia="en-US"/>
        </w:rPr>
      </w:pPr>
      <w:r w:rsidRPr="00574D3F">
        <w:lastRenderedPageBreak/>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45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3"/>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0"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454" w:name="HL70553"/>
      <w:bookmarkEnd w:id="454"/>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1"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455" w:name="HL70554"/>
      <w:bookmarkEnd w:id="455"/>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2" w:anchor="HL70555" w:history="1">
        <w:r w:rsidRPr="00574D3F">
          <w:rPr>
            <w:rStyle w:val="HyperlinkText"/>
          </w:rPr>
          <w:t>User-defined Table 0555 – Invoice Type</w:t>
        </w:r>
      </w:hyperlink>
      <w:r w:rsidRPr="00574D3F">
        <w:t xml:space="preserve"> </w:t>
      </w:r>
      <w:bookmarkStart w:id="456" w:name="HL70555"/>
      <w:bookmarkEnd w:id="456"/>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lastRenderedPageBreak/>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457"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57"/>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45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458"/>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lastRenderedPageBreak/>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45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59"/>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3"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lastRenderedPageBreak/>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460"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0"/>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lastRenderedPageBreak/>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lastRenderedPageBreak/>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4"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461" w:name="HL70556"/>
      <w:bookmarkEnd w:id="461"/>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462" w:name="HL70572"/>
      <w:bookmarkEnd w:id="462"/>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6"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463" w:name="_Toc39388084"/>
      <w:bookmarkStart w:id="464" w:name="_Toc25659697"/>
      <w:bookmarkStart w:id="465" w:name="_Toc29039540"/>
      <w:r w:rsidRPr="00574D3F">
        <w:t>PYE – Payee Information Segment</w:t>
      </w:r>
      <w:bookmarkEnd w:id="463"/>
      <w:bookmarkEnd w:id="464"/>
      <w:bookmarkEnd w:id="465"/>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lastRenderedPageBreak/>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000000">
            <w:pPr>
              <w:pStyle w:val="AttributeTableBody"/>
              <w:rPr>
                <w:rStyle w:val="HyperlinkTable"/>
              </w:rPr>
            </w:pPr>
            <w:hyperlink r:id="rId27"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000000">
            <w:pPr>
              <w:pStyle w:val="AttributeTableBody"/>
              <w:rPr>
                <w:rStyle w:val="HyperlinkTable"/>
              </w:rPr>
            </w:pPr>
            <w:hyperlink r:id="rId28"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000000">
            <w:pPr>
              <w:pStyle w:val="AttributeTableBody"/>
              <w:rPr>
                <w:rStyle w:val="HyperlinkTable"/>
              </w:rPr>
            </w:pPr>
            <w:hyperlink r:id="rId29"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466" w:name="_Toc71353607"/>
      <w:bookmarkStart w:id="467" w:name="_Toc71353945"/>
      <w:bookmarkEnd w:id="466"/>
      <w:bookmarkEnd w:id="467"/>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468" w:name="_PYE-2_Payee_Type____(IS)___01940"/>
      <w:bookmarkEnd w:id="468"/>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0"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469" w:name="HL70557"/>
      <w:bookmarkStart w:id="470" w:name="_PYE-3_Payee_Relationship_to_Invoice"/>
      <w:bookmarkEnd w:id="469"/>
      <w:bookmarkEnd w:id="470"/>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("PERS", "PPER"), then </w:t>
      </w:r>
      <w:proofErr w:type="gramStart"/>
      <w:r w:rsidRPr="00574D3F">
        <w:rPr>
          <w:lang w:eastAsia="en-US"/>
        </w:rPr>
        <w:t>Required</w:t>
      </w:r>
      <w:proofErr w:type="gramEnd"/>
      <w:r w:rsidRPr="00574D3F">
        <w:rPr>
          <w:lang w:eastAsia="en-US"/>
        </w:rPr>
        <w:t>,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1"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471" w:name="HL70558"/>
      <w:bookmarkEnd w:id="471"/>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("PPER", "ORG"), then </w:t>
      </w:r>
      <w:proofErr w:type="gramStart"/>
      <w:r w:rsidRPr="00574D3F">
        <w:rPr>
          <w:lang w:eastAsia="en-US"/>
        </w:rPr>
        <w:t>Required</w:t>
      </w:r>
      <w:proofErr w:type="gramEnd"/>
      <w:r w:rsidRPr="00574D3F">
        <w:rPr>
          <w:lang w:eastAsia="en-US"/>
        </w:rPr>
        <w:t>,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47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2"/>
    </w:p>
    <w:p w14:paraId="16E9B550"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47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473"/>
    </w:p>
    <w:p w14:paraId="5BFFFD47"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lastRenderedPageBreak/>
        <w:t xml:space="preserve">Refer to </w:t>
      </w:r>
      <w:hyperlink r:id="rId32"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474" w:name="_Toc39388085"/>
      <w:bookmarkStart w:id="475" w:name="_Toc25659698"/>
      <w:bookmarkStart w:id="476" w:name="_Toc29039541"/>
      <w:r w:rsidRPr="00574D3F">
        <w:rPr>
          <w:lang w:val="en-US"/>
        </w:rPr>
        <w:t>PSS – Product/Service Section Segment</w:t>
      </w:r>
      <w:bookmarkEnd w:id="474"/>
      <w:bookmarkEnd w:id="475"/>
      <w:bookmarkEnd w:id="476"/>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477" w:name="_Toc71353616"/>
      <w:bookmarkStart w:id="478" w:name="_Toc71353954"/>
      <w:bookmarkEnd w:id="477"/>
      <w:bookmarkEnd w:id="478"/>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479" w:name="_Toc71353621"/>
      <w:bookmarkStart w:id="480" w:name="_Toc71353959"/>
      <w:bookmarkEnd w:id="479"/>
      <w:bookmarkEnd w:id="480"/>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481" w:name="_Toc25659699"/>
      <w:bookmarkStart w:id="482" w:name="_Toc29039542"/>
      <w:r w:rsidRPr="00574D3F">
        <w:rPr>
          <w:lang w:val="en-US"/>
        </w:rPr>
        <w:lastRenderedPageBreak/>
        <w:t>PSG – Product/Service Group Segment</w:t>
      </w:r>
      <w:bookmarkEnd w:id="481"/>
      <w:bookmarkEnd w:id="482"/>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574D3F">
        <w:t>in order to</w:t>
      </w:r>
      <w:proofErr w:type="gramEnd"/>
      <w:r w:rsidRPr="00574D3F">
        <w:t xml:space="preserve">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000000">
            <w:pPr>
              <w:pStyle w:val="AttributeTableBody"/>
              <w:rPr>
                <w:rStyle w:val="HyperlinkTable"/>
              </w:rPr>
            </w:pPr>
            <w:hyperlink r:id="rId33"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483" w:name="_Toc71353624"/>
      <w:bookmarkStart w:id="484" w:name="_Toc71353962"/>
      <w:bookmarkEnd w:id="483"/>
      <w:bookmarkEnd w:id="484"/>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4"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lastRenderedPageBreak/>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485" w:name="_Toc39388086"/>
      <w:bookmarkStart w:id="486" w:name="_Toc25659700"/>
      <w:bookmarkStart w:id="487" w:name="_Toc29039543"/>
      <w:r w:rsidRPr="00574D3F">
        <w:rPr>
          <w:lang w:val="en-US"/>
        </w:rPr>
        <w:t xml:space="preserve">PSL – Product/Service </w:t>
      </w:r>
      <w:proofErr w:type="gramStart"/>
      <w:r w:rsidRPr="00574D3F">
        <w:rPr>
          <w:lang w:val="en-US"/>
        </w:rPr>
        <w:t>Line Item</w:t>
      </w:r>
      <w:proofErr w:type="gramEnd"/>
      <w:r w:rsidRPr="00574D3F">
        <w:rPr>
          <w:lang w:val="en-US"/>
        </w:rPr>
        <w:t xml:space="preserve"> Segment</w:t>
      </w:r>
      <w:bookmarkEnd w:id="485"/>
      <w:bookmarkEnd w:id="486"/>
      <w:bookmarkEnd w:id="487"/>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 xml:space="preserve">The Product/Service </w:t>
      </w:r>
      <w:proofErr w:type="gramStart"/>
      <w:r w:rsidRPr="00574D3F">
        <w:t>Line Item</w:t>
      </w:r>
      <w:proofErr w:type="gramEnd"/>
      <w:r w:rsidRPr="00574D3F">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 xml:space="preserve">Payer Product/Service </w:t>
            </w:r>
            <w:proofErr w:type="gramStart"/>
            <w:r w:rsidRPr="00574D3F">
              <w:rPr>
                <w:lang w:eastAsia="en-US"/>
              </w:rPr>
              <w:t>Line Item</w:t>
            </w:r>
            <w:proofErr w:type="gramEnd"/>
            <w:r w:rsidRPr="00574D3F">
              <w:rPr>
                <w:lang w:eastAsia="en-US"/>
              </w:rPr>
              <w:t xml:space="preserve">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000000">
            <w:pPr>
              <w:pStyle w:val="AttributeTableBody"/>
              <w:rPr>
                <w:rStyle w:val="HyperlinkTable"/>
              </w:rPr>
            </w:pPr>
            <w:hyperlink r:id="rId35"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000000">
            <w:pPr>
              <w:pStyle w:val="AttributeTableBody"/>
              <w:rPr>
                <w:rStyle w:val="HyperlinkTable"/>
              </w:rPr>
            </w:pPr>
            <w:hyperlink r:id="rId36"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000000">
            <w:pPr>
              <w:pStyle w:val="AttributeTableBody"/>
              <w:rPr>
                <w:rStyle w:val="HyperlinkTable"/>
              </w:rPr>
            </w:pPr>
            <w:hyperlink r:id="rId37"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000000">
            <w:pPr>
              <w:pStyle w:val="AttributeTableBody"/>
              <w:rPr>
                <w:rStyle w:val="HyperlinkTable"/>
              </w:rPr>
            </w:pPr>
            <w:hyperlink r:id="rId3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000000">
            <w:pPr>
              <w:pStyle w:val="AttributeTableBody"/>
              <w:rPr>
                <w:rStyle w:val="HyperlinkTable"/>
              </w:rPr>
            </w:pPr>
            <w:hyperlink r:id="rId39"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000000">
            <w:pPr>
              <w:pStyle w:val="AttributeTableBody"/>
              <w:rPr>
                <w:rStyle w:val="HyperlinkTable"/>
              </w:rPr>
            </w:pPr>
            <w:hyperlink r:id="rId40"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000000">
            <w:pPr>
              <w:pStyle w:val="AttributeTableBody"/>
              <w:rPr>
                <w:rStyle w:val="HyperlinkTable"/>
              </w:rPr>
            </w:pPr>
            <w:hyperlink r:id="rId41"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000000">
            <w:pPr>
              <w:pStyle w:val="AttributeTableBody"/>
              <w:rPr>
                <w:rStyle w:val="HyperlinkTable"/>
              </w:rPr>
            </w:pPr>
            <w:hyperlink r:id="rId42"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000000">
            <w:pPr>
              <w:pStyle w:val="AttributeTableBody"/>
              <w:rPr>
                <w:rStyle w:val="HyperlinkTable"/>
              </w:rPr>
            </w:pPr>
            <w:hyperlink r:id="rId43"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000000">
            <w:pPr>
              <w:pStyle w:val="AttributeTableBody"/>
              <w:rPr>
                <w:rStyle w:val="HyperlinkTable"/>
              </w:rPr>
            </w:pPr>
            <w:hyperlink r:id="rId44"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lastRenderedPageBreak/>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000000">
            <w:pPr>
              <w:pStyle w:val="AttributeTableBody"/>
              <w:rPr>
                <w:rStyle w:val="HyperlinkTable"/>
              </w:rPr>
            </w:pPr>
            <w:hyperlink r:id="rId45"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000000">
            <w:pPr>
              <w:pStyle w:val="AttributeTableBody"/>
              <w:rPr>
                <w:rStyle w:val="HyperlinkTable"/>
              </w:rPr>
            </w:pPr>
            <w:hyperlink r:id="rId46"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488" w:name="_Toc71353631"/>
      <w:bookmarkStart w:id="489" w:name="_Toc71353969"/>
      <w:bookmarkEnd w:id="488"/>
      <w:bookmarkEnd w:id="489"/>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proofErr w:type="gramStart"/>
      <w:r w:rsidRPr="00574D3F">
        <w:t xml:space="preserve">   (</w:t>
      </w:r>
      <w:proofErr w:type="gramEnd"/>
      <w:r w:rsidRPr="00574D3F">
        <w:t>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lastRenderedPageBreak/>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7"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490" w:name="HL70559"/>
      <w:bookmarkEnd w:id="490"/>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8"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9"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491" w:name="HL70880"/>
      <w:bookmarkEnd w:id="491"/>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492" w:name="CQComponent"/>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E440C5D"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92"/>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0"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lastRenderedPageBreak/>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1"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493" w:name="HL70561"/>
      <w:bookmarkEnd w:id="493"/>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2"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494" w:name="HL70562"/>
      <w:bookmarkEnd w:id="494"/>
      <w:r w:rsidRPr="00574D3F">
        <w:lastRenderedPageBreak/>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3"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4"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495" w:name="HL70879"/>
      <w:bookmarkEnd w:id="495"/>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496" w:name="DRComponent"/>
      <w:r>
        <w:t>Components:  &lt;Range Start Date/Time (DTM)&gt; ^ &lt;Range End Date/Time (DTM)&gt;</w:t>
      </w:r>
      <w:bookmarkEnd w:id="496"/>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lastRenderedPageBreak/>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lastRenderedPageBreak/>
        <w:t>Definition: Account role of the physician, for example only billing for the professional part, the technical part or both.</w:t>
      </w:r>
      <w:r>
        <w:t xml:space="preserve">  </w:t>
      </w:r>
      <w:r w:rsidRPr="00574D3F">
        <w:t xml:space="preserve">Refer to </w:t>
      </w:r>
      <w:hyperlink r:id="rId55"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497" w:name="HL70881"/>
      <w:bookmarkEnd w:id="497"/>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6"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498" w:name="HL70882"/>
      <w:bookmarkEnd w:id="498"/>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57"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499" w:name="HL70894"/>
      <w:bookmarkEnd w:id="499"/>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lastRenderedPageBreak/>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500" w:name="_Toc71353674"/>
      <w:bookmarkStart w:id="501" w:name="_Toc71354012"/>
      <w:bookmarkEnd w:id="500"/>
      <w:bookmarkEnd w:id="501"/>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lastRenderedPageBreak/>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8"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502" w:name="_Toc39388087"/>
      <w:bookmarkStart w:id="503" w:name="_Toc25659701"/>
      <w:bookmarkStart w:id="504" w:name="_Toc29039544"/>
      <w:r w:rsidRPr="000C24A0">
        <w:t>ADJ – Adjustment</w:t>
      </w:r>
      <w:bookmarkEnd w:id="502"/>
      <w:bookmarkEnd w:id="503"/>
      <w:bookmarkEnd w:id="504"/>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 xml:space="preserve">This segment describes Provider and/or Payer adjustments to a Product/Service Line Item or Response Summary.  These include surcharges such as tax, dispensing </w:t>
      </w:r>
      <w:proofErr w:type="gramStart"/>
      <w:r w:rsidRPr="00574D3F">
        <w:t>fees</w:t>
      </w:r>
      <w:proofErr w:type="gramEnd"/>
      <w:r w:rsidRPr="00574D3F">
        <w:t xml:space="preserve">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000000">
            <w:pPr>
              <w:pStyle w:val="AttributeTableBody"/>
              <w:rPr>
                <w:rStyle w:val="HyperlinkTable"/>
              </w:rPr>
            </w:pPr>
            <w:hyperlink r:id="rId59"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000000">
            <w:pPr>
              <w:pStyle w:val="AttributeTableBody"/>
              <w:rPr>
                <w:rStyle w:val="HyperlinkTable"/>
              </w:rPr>
            </w:pPr>
            <w:hyperlink r:id="rId60"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000000">
            <w:pPr>
              <w:pStyle w:val="AttributeTableBody"/>
              <w:rPr>
                <w:rStyle w:val="HyperlinkTable"/>
              </w:rPr>
            </w:pPr>
            <w:hyperlink r:id="rId61"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000000">
            <w:pPr>
              <w:pStyle w:val="AttributeTableBody"/>
              <w:rPr>
                <w:rStyle w:val="HyperlinkTable"/>
              </w:rPr>
            </w:pPr>
            <w:hyperlink r:id="rId62"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lastRenderedPageBreak/>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505" w:name="_Toc71353682"/>
      <w:bookmarkStart w:id="506" w:name="_Toc71354020"/>
      <w:bookmarkEnd w:id="505"/>
      <w:bookmarkEnd w:id="506"/>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3"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507" w:name="HL70564"/>
      <w:bookmarkEnd w:id="507"/>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508" w:name="_ADJ-6_Adjustment_Quantity____(CQ)__"/>
      <w:bookmarkEnd w:id="508"/>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8F3C8F2"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64"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509" w:name="HL70560"/>
      <w:bookmarkEnd w:id="509"/>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5"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510" w:name="HL70565"/>
      <w:bookmarkEnd w:id="510"/>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6"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511" w:name="HL70569"/>
      <w:bookmarkEnd w:id="511"/>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lastRenderedPageBreak/>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proofErr w:type="gramStart"/>
      <w:r w:rsidRPr="00574D3F">
        <w:t xml:space="preserve">   (</w:t>
      </w:r>
      <w:proofErr w:type="gramEnd"/>
      <w:r w:rsidRPr="00574D3F">
        <w:t>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w:t>
      </w:r>
      <w:proofErr w:type="gramStart"/>
      <w:r w:rsidRPr="00574D3F">
        <w:rPr>
          <w:lang w:eastAsia="en-US"/>
        </w:rPr>
        <w:t>Line Item</w:t>
      </w:r>
      <w:proofErr w:type="gramEnd"/>
      <w:r w:rsidRPr="00574D3F">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512" w:name="_Toc39388088"/>
      <w:bookmarkStart w:id="513" w:name="_Toc25659702"/>
      <w:bookmarkStart w:id="514" w:name="_Toc29039545"/>
      <w:r w:rsidRPr="00574D3F">
        <w:rPr>
          <w:lang w:val="en-US"/>
        </w:rPr>
        <w:t>PMT – Payment Information Segment</w:t>
      </w:r>
      <w:bookmarkEnd w:id="512"/>
      <w:bookmarkEnd w:id="513"/>
      <w:bookmarkEnd w:id="514"/>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lastRenderedPageBreak/>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000000">
            <w:pPr>
              <w:pStyle w:val="AttributeTableBody"/>
              <w:rPr>
                <w:rStyle w:val="HyperlinkTable"/>
              </w:rPr>
            </w:pPr>
            <w:hyperlink r:id="rId67"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t>PMT field definitions</w:t>
      </w:r>
      <w:bookmarkStart w:id="515" w:name="_Toc71353699"/>
      <w:bookmarkStart w:id="516" w:name="_Toc71354037"/>
      <w:bookmarkEnd w:id="515"/>
      <w:bookmarkEnd w:id="516"/>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517" w:name="_PMT-4_Payment_Method___(CWE)___0202"/>
      <w:bookmarkEnd w:id="517"/>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68"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518" w:name="HL70570"/>
      <w:bookmarkEnd w:id="518"/>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519" w:name="_Toc39388089"/>
      <w:bookmarkStart w:id="520" w:name="_Toc25659703"/>
      <w:bookmarkStart w:id="521" w:name="_Toc29039546"/>
      <w:r w:rsidRPr="00574D3F">
        <w:rPr>
          <w:lang w:val="en-US"/>
        </w:rPr>
        <w:t>IPR – Invoice Processing Results Segment</w:t>
      </w:r>
      <w:bookmarkEnd w:id="519"/>
      <w:bookmarkEnd w:id="520"/>
      <w:bookmarkEnd w:id="521"/>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lastRenderedPageBreak/>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000000">
            <w:pPr>
              <w:pStyle w:val="AttributeTableBody"/>
              <w:rPr>
                <w:rStyle w:val="HyperlinkTable"/>
              </w:rPr>
            </w:pPr>
            <w:hyperlink r:id="rId69"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522" w:name="_Toc71353713"/>
      <w:bookmarkStart w:id="523" w:name="_Toc71354051"/>
      <w:bookmarkEnd w:id="522"/>
      <w:bookmarkEnd w:id="523"/>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Provider Product/Service Group Number or Provider Product/Service </w:t>
      </w:r>
      <w:proofErr w:type="gramStart"/>
      <w:r w:rsidRPr="00574D3F">
        <w:rPr>
          <w:lang w:eastAsia="en-US"/>
        </w:rPr>
        <w:t>Line Item</w:t>
      </w:r>
      <w:proofErr w:type="gramEnd"/>
      <w:r w:rsidRPr="00574D3F">
        <w:rPr>
          <w:lang w:eastAsia="en-US"/>
        </w:rPr>
        <w:t xml:space="preserve">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Payer Product/Service Group Number or Payer Product/Service </w:t>
      </w:r>
      <w:proofErr w:type="gramStart"/>
      <w:r w:rsidRPr="00574D3F">
        <w:rPr>
          <w:lang w:eastAsia="en-US"/>
        </w:rPr>
        <w:t>Line Item</w:t>
      </w:r>
      <w:proofErr w:type="gramEnd"/>
      <w:r w:rsidRPr="00574D3F">
        <w:rPr>
          <w:lang w:eastAsia="en-US"/>
        </w:rPr>
        <w:t xml:space="preserve">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0"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524" w:name="HL70571"/>
      <w:bookmarkEnd w:id="524"/>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 xml:space="preserve">Conditional, if Status = "Accepted", then </w:t>
      </w:r>
      <w:proofErr w:type="gramStart"/>
      <w:r w:rsidRPr="00574D3F">
        <w:rPr>
          <w:lang w:eastAsia="en-US"/>
        </w:rPr>
        <w:t>Required</w:t>
      </w:r>
      <w:proofErr w:type="gramEnd"/>
      <w:r w:rsidRPr="00574D3F">
        <w:rPr>
          <w:lang w:eastAsia="en-US"/>
        </w:rPr>
        <w:t>,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525" w:name="_Toc36358149"/>
      <w:bookmarkStart w:id="526" w:name="_Toc42232578"/>
      <w:bookmarkStart w:id="527" w:name="_Toc43275100"/>
      <w:bookmarkStart w:id="528" w:name="_Toc43275272"/>
      <w:bookmarkStart w:id="529" w:name="_Toc43275979"/>
      <w:bookmarkStart w:id="530" w:name="_Toc43276299"/>
      <w:bookmarkStart w:id="531" w:name="_Toc43276824"/>
      <w:bookmarkStart w:id="532" w:name="_Toc43276922"/>
      <w:bookmarkStart w:id="533" w:name="_Toc43277062"/>
      <w:bookmarkStart w:id="534" w:name="_Toc43281451"/>
      <w:bookmarkStart w:id="535" w:name="_Toc25659704"/>
      <w:bookmarkStart w:id="536" w:name="_Toc29039547"/>
      <w:r w:rsidRPr="00574D3F">
        <w:rPr>
          <w:lang w:val="en-US"/>
        </w:rPr>
        <w:t>Outstanding Issues</w:t>
      </w:r>
      <w:bookmarkEnd w:id="525"/>
      <w:bookmarkEnd w:id="526"/>
      <w:bookmarkEnd w:id="527"/>
      <w:bookmarkEnd w:id="528"/>
      <w:bookmarkEnd w:id="529"/>
      <w:bookmarkEnd w:id="530"/>
      <w:bookmarkEnd w:id="531"/>
      <w:bookmarkEnd w:id="532"/>
      <w:bookmarkEnd w:id="533"/>
      <w:bookmarkEnd w:id="534"/>
      <w:bookmarkEnd w:id="535"/>
      <w:bookmarkEnd w:id="536"/>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B6BBF" w14:textId="77777777" w:rsidR="00E15E6A" w:rsidRDefault="00E15E6A">
      <w:r>
        <w:separator/>
      </w:r>
    </w:p>
  </w:endnote>
  <w:endnote w:type="continuationSeparator" w:id="0">
    <w:p w14:paraId="3D313FD8" w14:textId="77777777" w:rsidR="00E15E6A" w:rsidRDefault="00E1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41849EB4"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sidRPr="00C92926">
      <w:rPr>
        <w:kern w:val="20"/>
      </w:rPr>
      <w:t xml:space="preserve"> </w:t>
    </w:r>
  </w:p>
  <w:p w14:paraId="4B139FB1" w14:textId="3DC9CF52"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ins w:id="537" w:author="Lynn Laakso" w:date="2023-07-31T15:53:00Z">
        <w:r w:rsidR="006118CA">
          <w:t>Normative Ballot #2</w:t>
        </w:r>
      </w:ins>
      <w:del w:id="538" w:author="Lynn Laakso" w:date="2023-07-31T15:53:00Z">
        <w:r w:rsidR="00BA566B" w:rsidDel="006118CA">
          <w:delText>Normative Ballot #1</w:delText>
        </w:r>
      </w:del>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400DD353"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158332AC"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ins w:id="539" w:author="Lynn Laakso" w:date="2023-07-31T15:53:00Z">
        <w:r w:rsidR="006118CA">
          <w:t>Normative Ballot #2</w:t>
        </w:r>
      </w:ins>
      <w:del w:id="540" w:author="Lynn Laakso" w:date="2023-07-31T15:53:00Z">
        <w:r w:rsidR="00BA566B" w:rsidDel="006118CA">
          <w:delText>Normative Ballot #1</w:delText>
        </w:r>
      </w:del>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379C7BBE"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2A4E0C74"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ins w:id="541" w:author="Lynn Laakso" w:date="2023-07-31T15:54:00Z">
        <w:r w:rsidR="006118CA">
          <w:t>Normative Ballot #2</w:t>
        </w:r>
      </w:ins>
      <w:del w:id="542" w:author="Lynn Laakso" w:date="2023-07-31T15:54:00Z">
        <w:r w:rsidR="00BA566B" w:rsidDel="006118CA">
          <w:delText>Normative Ballot #1</w:delText>
        </w:r>
      </w:del>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0271" w14:textId="77777777" w:rsidR="00E15E6A" w:rsidRDefault="00E15E6A">
      <w:r>
        <w:separator/>
      </w:r>
    </w:p>
  </w:footnote>
  <w:footnote w:type="continuationSeparator" w:id="0">
    <w:p w14:paraId="15A58C9A" w14:textId="77777777" w:rsidR="00E15E6A" w:rsidRDefault="00E15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AD" w15:userId="S::lynn@hl7.org::a13df8dc-0c01-4708-a219-de0e936ac8fc"/>
  </w15:person>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4007"/>
    <w:rsid w:val="00055FFC"/>
    <w:rsid w:val="00070836"/>
    <w:rsid w:val="00075D9F"/>
    <w:rsid w:val="000827BB"/>
    <w:rsid w:val="00091D96"/>
    <w:rsid w:val="000A2FCE"/>
    <w:rsid w:val="000C24A0"/>
    <w:rsid w:val="000D2F74"/>
    <w:rsid w:val="000E463B"/>
    <w:rsid w:val="00130E5A"/>
    <w:rsid w:val="001651DA"/>
    <w:rsid w:val="00190A6B"/>
    <w:rsid w:val="001A2A6D"/>
    <w:rsid w:val="001B614C"/>
    <w:rsid w:val="001C1AC8"/>
    <w:rsid w:val="001E4BDE"/>
    <w:rsid w:val="00206BEE"/>
    <w:rsid w:val="00211725"/>
    <w:rsid w:val="00280A30"/>
    <w:rsid w:val="002834E1"/>
    <w:rsid w:val="002B6996"/>
    <w:rsid w:val="002D107F"/>
    <w:rsid w:val="002E05F6"/>
    <w:rsid w:val="002E1766"/>
    <w:rsid w:val="0031486F"/>
    <w:rsid w:val="003149A4"/>
    <w:rsid w:val="0033524F"/>
    <w:rsid w:val="0034372A"/>
    <w:rsid w:val="00350E62"/>
    <w:rsid w:val="003623C0"/>
    <w:rsid w:val="00393853"/>
    <w:rsid w:val="003C4D8B"/>
    <w:rsid w:val="003C7797"/>
    <w:rsid w:val="003D0D31"/>
    <w:rsid w:val="003F3B93"/>
    <w:rsid w:val="0040734C"/>
    <w:rsid w:val="004106AF"/>
    <w:rsid w:val="00413E51"/>
    <w:rsid w:val="00426A75"/>
    <w:rsid w:val="0043507F"/>
    <w:rsid w:val="00454E73"/>
    <w:rsid w:val="004629BA"/>
    <w:rsid w:val="00463644"/>
    <w:rsid w:val="004A6E42"/>
    <w:rsid w:val="004F6BED"/>
    <w:rsid w:val="005221A3"/>
    <w:rsid w:val="00575E7D"/>
    <w:rsid w:val="00576261"/>
    <w:rsid w:val="005A5F31"/>
    <w:rsid w:val="006118CA"/>
    <w:rsid w:val="0061478F"/>
    <w:rsid w:val="00665C09"/>
    <w:rsid w:val="00674159"/>
    <w:rsid w:val="00686325"/>
    <w:rsid w:val="006A006A"/>
    <w:rsid w:val="006D0AD7"/>
    <w:rsid w:val="006F0249"/>
    <w:rsid w:val="006F0D50"/>
    <w:rsid w:val="007058D6"/>
    <w:rsid w:val="007109AF"/>
    <w:rsid w:val="00716875"/>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D2F27"/>
    <w:rsid w:val="008D738B"/>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179E"/>
    <w:rsid w:val="00B53034"/>
    <w:rsid w:val="00B62B93"/>
    <w:rsid w:val="00B94949"/>
    <w:rsid w:val="00BA5082"/>
    <w:rsid w:val="00BA566B"/>
    <w:rsid w:val="00BB6746"/>
    <w:rsid w:val="00BD13C7"/>
    <w:rsid w:val="00BE07F0"/>
    <w:rsid w:val="00C003FA"/>
    <w:rsid w:val="00C218D5"/>
    <w:rsid w:val="00C36961"/>
    <w:rsid w:val="00C525F3"/>
    <w:rsid w:val="00C754AD"/>
    <w:rsid w:val="00C87046"/>
    <w:rsid w:val="00CF611F"/>
    <w:rsid w:val="00D22328"/>
    <w:rsid w:val="00D651D4"/>
    <w:rsid w:val="00D83C3B"/>
    <w:rsid w:val="00D87B2C"/>
    <w:rsid w:val="00DE3A82"/>
    <w:rsid w:val="00DF364E"/>
    <w:rsid w:val="00DF6B79"/>
    <w:rsid w:val="00E07DA4"/>
    <w:rsid w:val="00E15E6A"/>
    <w:rsid w:val="00E26210"/>
    <w:rsid w:val="00E34AA5"/>
    <w:rsid w:val="00E765DA"/>
    <w:rsid w:val="00E821A5"/>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280A30"/>
    <w:pPr>
      <w:tabs>
        <w:tab w:val="left" w:pos="1418"/>
        <w:tab w:val="right" w:leader="dot" w:pos="9350"/>
      </w:tabs>
      <w:spacing w:before="0" w:after="0"/>
      <w:ind w:left="1418" w:right="567" w:hanging="851"/>
      <w:pPrChange w:id="0" w:author="Lynn Laakso" w:date="2023-07-31T15:54:00Z">
        <w:pPr>
          <w:ind w:left="1418" w:right="567" w:hanging="851"/>
        </w:pPr>
      </w:pPrChange>
    </w:pPr>
    <w:rPr>
      <w:rPrChange w:id="0" w:author="Lynn Laakso" w:date="2023-07-31T15:54:00Z">
        <w:rPr>
          <w:szCs w:val="24"/>
          <w:lang w:val="en-US" w:eastAsia="en-US" w:bidi="ar-SA"/>
        </w:rPr>
      </w:rPrChange>
    </w:r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footer" Target="footer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http://www.hl7.org/permalink/?GenderHarmonyIGBallot"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footer" Target="footer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fm@lists.hl7.org"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65</Pages>
  <Words>29835</Words>
  <Characters>170060</Characters>
  <Application>Microsoft Office Word</Application>
  <DocSecurity>0</DocSecurity>
  <Lines>1417</Lines>
  <Paragraphs>398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199497</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Lynn Laakso</cp:lastModifiedBy>
  <cp:revision>10</cp:revision>
  <cp:lastPrinted>2022-09-09T19:37:00Z</cp:lastPrinted>
  <dcterms:created xsi:type="dcterms:W3CDTF">2022-09-09T19:36:00Z</dcterms:created>
  <dcterms:modified xsi:type="dcterms:W3CDTF">2023-07-31T19:54:00Z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