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616D" w14:textId="616AEC35" w:rsidR="002A1701" w:rsidRPr="00AC3FCF" w:rsidDel="00AC3FCF" w:rsidRDefault="00736E4A" w:rsidP="002A1701">
      <w:pPr>
        <w:pStyle w:val="ANSIdesignation"/>
        <w:spacing w:before="0" w:after="0"/>
        <w:rPr>
          <w:del w:id="1" w:author="Lynn Laakso" w:date="2022-09-09T14:52:00Z"/>
          <w:rFonts w:ascii="Arial Narrow" w:hAnsi="Arial Narrow"/>
          <w:bCs/>
          <w:rPrChange w:id="2" w:author="Lynn Laakso" w:date="2022-09-09T14:52:00Z">
            <w:rPr>
              <w:del w:id="3" w:author="Lynn Laakso" w:date="2022-09-09T14:52:00Z"/>
              <w:rFonts w:ascii="Arial Narrow" w:hAnsi="Arial Narrow"/>
              <w:b/>
            </w:rPr>
          </w:rPrChange>
        </w:rPr>
      </w:pPr>
      <w:bookmarkStart w:id="4" w:name="_Toc25579082"/>
      <w:bookmarkStart w:id="5" w:name="_Toc25585447"/>
      <w:r w:rsidRPr="00AC3FCF">
        <w:rPr>
          <w:bCs/>
          <w:noProof/>
        </w:rPr>
        <w:drawing>
          <wp:anchor distT="0" distB="0" distL="114300" distR="114300" simplePos="0" relativeHeight="251659264" behindDoc="0" locked="0" layoutInCell="1" allowOverlap="1" wp14:anchorId="7560CFC0" wp14:editId="1E0F0265">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6" w:author="Lynn Laakso" w:date="2022-09-09T14:52:00Z">
        <w:r w:rsidR="002A1701" w:rsidRPr="00AC3FCF" w:rsidDel="00AC3FCF">
          <w:rPr>
            <w:rFonts w:ascii="Arial Narrow" w:hAnsi="Arial Narrow"/>
            <w:bCs/>
            <w:noProof/>
            <w:rPrChange w:id="7" w:author="Lynn Laakso" w:date="2022-09-09T14:52:00Z">
              <w:rPr>
                <w:rFonts w:ascii="Arial Narrow" w:hAnsi="Arial Narrow"/>
                <w:b/>
                <w:noProof/>
              </w:rPr>
            </w:rPrChange>
          </w:rPr>
          <w:drawing>
            <wp:inline distT="0" distB="0" distL="0" distR="0" wp14:anchorId="025D55C1" wp14:editId="51AF88E8">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175070DC" w14:textId="44915FEB" w:rsidR="002A1701" w:rsidRPr="00AC3FCF" w:rsidDel="00AC3FCF" w:rsidRDefault="002A1701" w:rsidP="002A1701">
      <w:pPr>
        <w:spacing w:after="0"/>
        <w:jc w:val="right"/>
        <w:rPr>
          <w:del w:id="8" w:author="Lynn Laakso" w:date="2022-09-09T14:52:00Z"/>
          <w:rFonts w:ascii="Garamond" w:hAnsi="Garamond"/>
          <w:bCs/>
          <w:sz w:val="32"/>
          <w:rPrChange w:id="9" w:author="Lynn Laakso" w:date="2022-09-09T14:52:00Z">
            <w:rPr>
              <w:del w:id="10" w:author="Lynn Laakso" w:date="2022-09-09T14:52:00Z"/>
              <w:rFonts w:ascii="Garamond" w:hAnsi="Garamond"/>
              <w:b/>
              <w:sz w:val="32"/>
            </w:rPr>
          </w:rPrChange>
        </w:rPr>
      </w:pPr>
      <w:del w:id="11" w:author="Lynn Laakso" w:date="2022-09-09T14:52:00Z">
        <w:r w:rsidRPr="00AC3FCF" w:rsidDel="00AC3FCF">
          <w:rPr>
            <w:rFonts w:ascii="Garamond" w:hAnsi="Garamond"/>
            <w:bCs/>
            <w:sz w:val="32"/>
            <w:rPrChange w:id="12" w:author="Lynn Laakso" w:date="2022-09-09T14:52:00Z">
              <w:rPr>
                <w:rFonts w:ascii="Garamond" w:hAnsi="Garamond"/>
                <w:b/>
                <w:sz w:val="32"/>
              </w:rPr>
            </w:rPrChange>
          </w:rPr>
          <w:delText>ANSI/HL7 V2.9-2019</w:delText>
        </w:r>
      </w:del>
      <w:ins w:id="13" w:author="Amit Popat" w:date="2022-07-11T10:37:00Z">
        <w:del w:id="14" w:author="Lynn Laakso" w:date="2022-09-09T14:52:00Z">
          <w:r w:rsidR="00E56816" w:rsidRPr="00AC3FCF" w:rsidDel="00AC3FCF">
            <w:rPr>
              <w:rFonts w:ascii="Garamond" w:hAnsi="Garamond"/>
              <w:bCs/>
              <w:sz w:val="32"/>
              <w:rPrChange w:id="15" w:author="Lynn Laakso" w:date="2022-09-09T14:52:00Z">
                <w:rPr>
                  <w:rFonts w:ascii="Garamond" w:hAnsi="Garamond"/>
                  <w:b/>
                  <w:sz w:val="32"/>
                </w:rPr>
              </w:rPrChange>
            </w:rPr>
            <w:delText>22</w:delText>
          </w:r>
        </w:del>
      </w:ins>
    </w:p>
    <w:p w14:paraId="35CF8652" w14:textId="628F5BF8" w:rsidR="00736E4A" w:rsidRPr="00AC3FCF" w:rsidRDefault="002A1701" w:rsidP="00AC3FCF">
      <w:pPr>
        <w:pStyle w:val="ANSIdesignation"/>
        <w:spacing w:before="0" w:after="0"/>
        <w:rPr>
          <w:bCs/>
        </w:rPr>
        <w:pPrChange w:id="16" w:author="Lynn Laakso" w:date="2022-09-09T14:52:00Z">
          <w:pPr>
            <w:spacing w:after="0"/>
            <w:jc w:val="right"/>
          </w:pPr>
        </w:pPrChange>
      </w:pPr>
      <w:del w:id="17" w:author="Lynn Laakso" w:date="2022-09-09T14:52:00Z">
        <w:r w:rsidRPr="00AC3FCF" w:rsidDel="00AC3FCF">
          <w:rPr>
            <w:rFonts w:ascii="Garamond" w:hAnsi="Garamond"/>
            <w:bCs/>
            <w:rPrChange w:id="18" w:author="Lynn Laakso" w:date="2022-09-09T14:52:00Z">
              <w:rPr>
                <w:rFonts w:ascii="Garamond" w:hAnsi="Garamond"/>
                <w:b/>
                <w:sz w:val="32"/>
              </w:rPr>
            </w:rPrChange>
          </w:rPr>
          <w:delText>12/9/2019</w:delText>
        </w:r>
      </w:del>
      <w:ins w:id="19" w:author="Amit Popat" w:date="2022-07-11T10:37:00Z">
        <w:del w:id="20" w:author="Lynn Laakso" w:date="2022-09-09T14:52:00Z">
          <w:r w:rsidR="00E56816" w:rsidRPr="00AC3FCF" w:rsidDel="00AC3FCF">
            <w:rPr>
              <w:rFonts w:ascii="Garamond" w:hAnsi="Garamond"/>
              <w:bCs/>
              <w:rPrChange w:id="21" w:author="Lynn Laakso" w:date="2022-09-09T14:52:00Z">
                <w:rPr>
                  <w:rFonts w:ascii="Garamond" w:hAnsi="Garamond"/>
                  <w:b/>
                  <w:sz w:val="32"/>
                </w:rPr>
              </w:rPrChange>
            </w:rPr>
            <w:delText>7/11/2022</w:delText>
          </w:r>
        </w:del>
      </w:ins>
      <w:ins w:id="22" w:author="Lynn Laakso" w:date="2022-09-09T14:52:00Z">
        <w:r w:rsidR="00AC3FCF" w:rsidRPr="00AC3FCF">
          <w:rPr>
            <w:rFonts w:ascii="Arial Narrow" w:hAnsi="Arial Narrow"/>
            <w:bCs/>
            <w:noProof/>
            <w:rPrChange w:id="23" w:author="Lynn Laakso" w:date="2022-09-09T14:52:00Z">
              <w:rPr>
                <w:rFonts w:ascii="Arial Narrow" w:hAnsi="Arial Narrow"/>
                <w:b/>
                <w:noProof/>
              </w:rPr>
            </w:rPrChange>
          </w:rPr>
          <w:t>V291_R1_N1_2022SEP</w:t>
        </w:r>
      </w:ins>
    </w:p>
    <w:p w14:paraId="0BA5C702" w14:textId="77777777" w:rsidR="004C2D45" w:rsidRDefault="004C2D45" w:rsidP="00BA032C">
      <w:pPr>
        <w:pStyle w:val="Heading1"/>
        <w:rPr>
          <w:lang w:eastAsia="de-DE"/>
        </w:rPr>
      </w:pPr>
      <w:r>
        <w:rPr>
          <w:lang w:eastAsia="de-DE"/>
        </w:rPr>
        <w:t>.</w:t>
      </w:r>
      <w:r>
        <w:rPr>
          <w:lang w:eastAsia="de-DE"/>
        </w:rPr>
        <w:br/>
        <w:t>Patient Care</w:t>
      </w:r>
      <w:r w:rsidR="00FC31E4">
        <w:rPr>
          <w:lang w:eastAsia="de-DE"/>
        </w:rPr>
        <w:fldChar w:fldCharType="begin"/>
      </w:r>
      <w:r>
        <w:rPr>
          <w:lang w:eastAsia="de-DE"/>
        </w:rPr>
        <w:instrText xml:space="preserve"> XE "Patient Care" </w:instrText>
      </w:r>
      <w:r w:rsidR="00FC31E4">
        <w:rPr>
          <w:lang w:eastAsia="de-DE"/>
        </w:rPr>
        <w:fldChar w:fldCharType="end"/>
      </w:r>
    </w:p>
    <w:p w14:paraId="71D04E0C" w14:textId="6489048F" w:rsidR="004C2D45" w:rsidRDefault="00CD504E">
      <w:pPr>
        <w:rPr>
          <w:noProof/>
        </w:rPr>
      </w:pPr>
      <w:r>
        <w:rPr>
          <w:vanish/>
        </w:rPr>
        <w:fldChar w:fldCharType="begin"/>
      </w:r>
      <w:r>
        <w:rPr>
          <w:vanish/>
        </w:rPr>
        <w:instrText xml:space="preserve"> SEQ Kapitel \r 12 \* MERGEFORMAT </w:instrText>
      </w:r>
      <w:r>
        <w:rPr>
          <w:vanish/>
        </w:rPr>
        <w:fldChar w:fldCharType="separate"/>
      </w:r>
      <w:r w:rsidR="00BD25D5">
        <w:rPr>
          <w:noProof/>
          <w:vanish/>
        </w:rPr>
        <w:t>12</w:t>
      </w:r>
      <w:r>
        <w:rPr>
          <w:vanish/>
        </w:rPr>
        <w:fldChar w:fldCharType="end"/>
      </w:r>
    </w:p>
    <w:tbl>
      <w:tblPr>
        <w:tblW w:w="9576" w:type="dxa"/>
        <w:tblLayout w:type="fixed"/>
        <w:tblLook w:val="0000" w:firstRow="0" w:lastRow="0" w:firstColumn="0" w:lastColumn="0" w:noHBand="0" w:noVBand="0"/>
        <w:tblPrChange w:id="24" w:author="Amit Popat" w:date="2022-07-11T10:39:00Z">
          <w:tblPr>
            <w:tblW w:w="9576" w:type="dxa"/>
            <w:tblLayout w:type="fixed"/>
            <w:tblLook w:val="0000" w:firstRow="0" w:lastRow="0" w:firstColumn="0" w:lastColumn="0" w:noHBand="0" w:noVBand="0"/>
          </w:tblPr>
        </w:tblPrChange>
      </w:tblPr>
      <w:tblGrid>
        <w:gridCol w:w="3171"/>
        <w:gridCol w:w="6405"/>
        <w:tblGridChange w:id="25">
          <w:tblGrid>
            <w:gridCol w:w="3171"/>
            <w:gridCol w:w="6405"/>
          </w:tblGrid>
        </w:tblGridChange>
      </w:tblGrid>
      <w:tr w:rsidR="00E56816" w:rsidRPr="00573AF5" w14:paraId="7769CC64" w14:textId="77777777" w:rsidTr="00E56816">
        <w:trPr>
          <w:trHeight w:val="360"/>
          <w:trPrChange w:id="26" w:author="Amit Popat" w:date="2022-07-11T10:39:00Z">
            <w:trPr>
              <w:trHeight w:val="360"/>
            </w:trPr>
          </w:trPrChange>
        </w:trPr>
        <w:tc>
          <w:tcPr>
            <w:tcW w:w="3171" w:type="dxa"/>
            <w:tcPrChange w:id="27" w:author="Amit Popat" w:date="2022-07-11T10:39:00Z">
              <w:tcPr>
                <w:tcW w:w="3168" w:type="dxa"/>
              </w:tcPr>
            </w:tcPrChange>
          </w:tcPr>
          <w:p w14:paraId="14DA4BD4" w14:textId="77777777" w:rsidR="00E56816" w:rsidRPr="00573AF5" w:rsidRDefault="00E56816" w:rsidP="00F8714F">
            <w:pPr>
              <w:spacing w:after="0"/>
              <w:rPr>
                <w:noProof/>
              </w:rPr>
            </w:pPr>
            <w:r w:rsidRPr="00573AF5">
              <w:rPr>
                <w:noProof/>
              </w:rPr>
              <w:t>Chapter Chair:</w:t>
            </w:r>
          </w:p>
        </w:tc>
        <w:tc>
          <w:tcPr>
            <w:tcW w:w="6405" w:type="dxa"/>
            <w:tcPrChange w:id="28" w:author="Amit Popat" w:date="2022-07-11T10:39:00Z">
              <w:tcPr>
                <w:tcW w:w="6408" w:type="dxa"/>
              </w:tcPr>
            </w:tcPrChange>
          </w:tcPr>
          <w:p w14:paraId="159BAF8D" w14:textId="77777777" w:rsidR="00E56816" w:rsidRDefault="00E56816" w:rsidP="00F8714F">
            <w:pPr>
              <w:spacing w:before="0" w:after="0"/>
              <w:rPr>
                <w:noProof/>
              </w:rPr>
            </w:pPr>
            <w:r>
              <w:rPr>
                <w:noProof/>
              </w:rPr>
              <w:t>Stephen Chu</w:t>
            </w:r>
          </w:p>
          <w:p w14:paraId="10AA7C28" w14:textId="77777777" w:rsidR="00E56816" w:rsidRPr="00573AF5" w:rsidRDefault="00E56816" w:rsidP="00F8714F">
            <w:pPr>
              <w:spacing w:before="0" w:after="0"/>
              <w:rPr>
                <w:noProof/>
              </w:rPr>
            </w:pPr>
            <w:r>
              <w:rPr>
                <w:noProof/>
              </w:rPr>
              <w:t>Australian Digital Health Agency</w:t>
            </w:r>
          </w:p>
        </w:tc>
      </w:tr>
      <w:tr w:rsidR="00E56816" w:rsidRPr="00573AF5" w14:paraId="7497684F" w14:textId="77777777" w:rsidTr="00E56816">
        <w:trPr>
          <w:trHeight w:val="567"/>
          <w:trPrChange w:id="29" w:author="Amit Popat" w:date="2022-07-11T10:39:00Z">
            <w:trPr>
              <w:trHeight w:val="567"/>
            </w:trPr>
          </w:trPrChange>
        </w:trPr>
        <w:tc>
          <w:tcPr>
            <w:tcW w:w="3171" w:type="dxa"/>
            <w:tcPrChange w:id="30" w:author="Amit Popat" w:date="2022-07-11T10:39:00Z">
              <w:tcPr>
                <w:tcW w:w="3168" w:type="dxa"/>
              </w:tcPr>
            </w:tcPrChange>
          </w:tcPr>
          <w:p w14:paraId="30D30B92" w14:textId="77777777" w:rsidR="00E56816" w:rsidRPr="00573AF5" w:rsidRDefault="00E56816" w:rsidP="00F8714F">
            <w:pPr>
              <w:spacing w:after="0"/>
              <w:rPr>
                <w:noProof/>
              </w:rPr>
            </w:pPr>
            <w:r w:rsidRPr="00573AF5">
              <w:rPr>
                <w:noProof/>
              </w:rPr>
              <w:t>Chapter Chair:</w:t>
            </w:r>
          </w:p>
        </w:tc>
        <w:tc>
          <w:tcPr>
            <w:tcW w:w="6405" w:type="dxa"/>
            <w:tcPrChange w:id="31" w:author="Amit Popat" w:date="2022-07-11T10:39:00Z">
              <w:tcPr>
                <w:tcW w:w="6408" w:type="dxa"/>
              </w:tcPr>
            </w:tcPrChange>
          </w:tcPr>
          <w:p w14:paraId="2B6FA19A" w14:textId="77777777" w:rsidR="00E56816" w:rsidRPr="00573AF5" w:rsidRDefault="00E56816" w:rsidP="00F8714F">
            <w:pPr>
              <w:spacing w:after="0"/>
              <w:rPr>
                <w:noProof/>
              </w:rPr>
            </w:pPr>
            <w:r>
              <w:rPr>
                <w:noProof/>
              </w:rPr>
              <w:t>Laura Heermann Langford</w:t>
            </w:r>
            <w:r w:rsidRPr="00573AF5">
              <w:rPr>
                <w:noProof/>
              </w:rPr>
              <w:t xml:space="preserve"> </w:t>
            </w:r>
            <w:r w:rsidRPr="00573AF5">
              <w:rPr>
                <w:noProof/>
              </w:rPr>
              <w:br/>
            </w:r>
            <w:r>
              <w:rPr>
                <w:noProof/>
              </w:rPr>
              <w:t>Graphite Health Inc.</w:t>
            </w:r>
          </w:p>
        </w:tc>
      </w:tr>
      <w:tr w:rsidR="00E56816" w:rsidRPr="00573AF5" w14:paraId="6B66E2C7" w14:textId="77777777" w:rsidTr="00E56816">
        <w:trPr>
          <w:trHeight w:val="567"/>
          <w:trPrChange w:id="32" w:author="Amit Popat" w:date="2022-07-11T10:39:00Z">
            <w:trPr>
              <w:trHeight w:val="567"/>
            </w:trPr>
          </w:trPrChange>
        </w:trPr>
        <w:tc>
          <w:tcPr>
            <w:tcW w:w="3171" w:type="dxa"/>
            <w:tcPrChange w:id="33" w:author="Amit Popat" w:date="2022-07-11T10:39:00Z">
              <w:tcPr>
                <w:tcW w:w="3168" w:type="dxa"/>
              </w:tcPr>
            </w:tcPrChange>
          </w:tcPr>
          <w:p w14:paraId="6F8996F5" w14:textId="77777777" w:rsidR="00E56816" w:rsidRPr="00573AF5" w:rsidRDefault="00E56816" w:rsidP="00F8714F">
            <w:pPr>
              <w:spacing w:after="0"/>
              <w:rPr>
                <w:noProof/>
              </w:rPr>
            </w:pPr>
            <w:r w:rsidRPr="00573AF5">
              <w:rPr>
                <w:noProof/>
              </w:rPr>
              <w:t>Chapter Chair:</w:t>
            </w:r>
          </w:p>
        </w:tc>
        <w:tc>
          <w:tcPr>
            <w:tcW w:w="6405" w:type="dxa"/>
            <w:tcPrChange w:id="34" w:author="Amit Popat" w:date="2022-07-11T10:39:00Z">
              <w:tcPr>
                <w:tcW w:w="6408" w:type="dxa"/>
              </w:tcPr>
            </w:tcPrChange>
          </w:tcPr>
          <w:p w14:paraId="0C712360" w14:textId="77777777" w:rsidR="00E56816" w:rsidRPr="00573AF5" w:rsidRDefault="00E56816" w:rsidP="00F8714F">
            <w:pPr>
              <w:rPr>
                <w:noProof/>
              </w:rPr>
            </w:pPr>
            <w:r>
              <w:rPr>
                <w:noProof/>
              </w:rPr>
              <w:t>Emma Jones</w:t>
            </w:r>
            <w:r w:rsidRPr="00573AF5">
              <w:rPr>
                <w:noProof/>
              </w:rPr>
              <w:t xml:space="preserve"> </w:t>
            </w:r>
            <w:r w:rsidRPr="00573AF5">
              <w:rPr>
                <w:noProof/>
              </w:rPr>
              <w:br/>
            </w:r>
            <w:r>
              <w:rPr>
                <w:noProof/>
              </w:rPr>
              <w:t>EMI Advisors LLC</w:t>
            </w:r>
          </w:p>
        </w:tc>
      </w:tr>
      <w:tr w:rsidR="00E56816" w:rsidRPr="00573AF5" w14:paraId="5BD1C6B5" w14:textId="77777777" w:rsidTr="00E56816">
        <w:trPr>
          <w:trHeight w:val="567"/>
          <w:trPrChange w:id="35" w:author="Amit Popat" w:date="2022-07-11T10:39:00Z">
            <w:trPr>
              <w:trHeight w:val="567"/>
            </w:trPr>
          </w:trPrChange>
        </w:trPr>
        <w:tc>
          <w:tcPr>
            <w:tcW w:w="3171" w:type="dxa"/>
            <w:tcPrChange w:id="36" w:author="Amit Popat" w:date="2022-07-11T10:39:00Z">
              <w:tcPr>
                <w:tcW w:w="3168" w:type="dxa"/>
              </w:tcPr>
            </w:tcPrChange>
          </w:tcPr>
          <w:p w14:paraId="6516E261" w14:textId="77777777" w:rsidR="00E56816" w:rsidRPr="00573AF5" w:rsidRDefault="00E56816" w:rsidP="00F8714F">
            <w:pPr>
              <w:spacing w:after="0"/>
              <w:rPr>
                <w:noProof/>
              </w:rPr>
            </w:pPr>
            <w:r w:rsidRPr="00573AF5">
              <w:rPr>
                <w:noProof/>
              </w:rPr>
              <w:t>Chapter Chair:</w:t>
            </w:r>
          </w:p>
        </w:tc>
        <w:tc>
          <w:tcPr>
            <w:tcW w:w="6405" w:type="dxa"/>
            <w:tcPrChange w:id="37" w:author="Amit Popat" w:date="2022-07-11T10:39:00Z">
              <w:tcPr>
                <w:tcW w:w="6408" w:type="dxa"/>
              </w:tcPr>
            </w:tcPrChange>
          </w:tcPr>
          <w:p w14:paraId="39F78745" w14:textId="77777777" w:rsidR="00E56816" w:rsidRDefault="00E56816" w:rsidP="00F8714F">
            <w:pPr>
              <w:spacing w:before="0" w:after="0"/>
              <w:rPr>
                <w:noProof/>
              </w:rPr>
            </w:pPr>
            <w:r>
              <w:rPr>
                <w:noProof/>
              </w:rPr>
              <w:t>Jay Lyle</w:t>
            </w:r>
          </w:p>
          <w:p w14:paraId="680D2859" w14:textId="15AE023F" w:rsidR="00E56816" w:rsidRPr="00573AF5" w:rsidRDefault="00E56816" w:rsidP="00F8714F">
            <w:pPr>
              <w:spacing w:before="0" w:after="0"/>
              <w:rPr>
                <w:noProof/>
              </w:rPr>
            </w:pPr>
            <w:r>
              <w:rPr>
                <w:noProof/>
              </w:rPr>
              <w:t>U.S. Department of Veterans Affairs</w:t>
            </w:r>
            <w:r w:rsidRPr="00573AF5">
              <w:rPr>
                <w:noProof/>
              </w:rPr>
              <w:t xml:space="preserve"> </w:t>
            </w:r>
          </w:p>
        </w:tc>
      </w:tr>
      <w:tr w:rsidR="00E56816" w:rsidRPr="00573AF5" w14:paraId="5540FBCC" w14:textId="77777777" w:rsidTr="00E56816">
        <w:trPr>
          <w:trHeight w:val="567"/>
          <w:trPrChange w:id="38" w:author="Amit Popat" w:date="2022-07-11T10:39:00Z">
            <w:trPr>
              <w:trHeight w:val="567"/>
            </w:trPr>
          </w:trPrChange>
        </w:trPr>
        <w:tc>
          <w:tcPr>
            <w:tcW w:w="3171" w:type="dxa"/>
            <w:tcPrChange w:id="39" w:author="Amit Popat" w:date="2022-07-11T10:39:00Z">
              <w:tcPr>
                <w:tcW w:w="3168" w:type="dxa"/>
              </w:tcPr>
            </w:tcPrChange>
          </w:tcPr>
          <w:p w14:paraId="19C0E892" w14:textId="77777777" w:rsidR="00E56816" w:rsidRPr="00573AF5" w:rsidRDefault="00E56816" w:rsidP="00F8714F">
            <w:pPr>
              <w:spacing w:after="0"/>
              <w:rPr>
                <w:noProof/>
              </w:rPr>
            </w:pPr>
            <w:r w:rsidRPr="00573AF5">
              <w:rPr>
                <w:noProof/>
              </w:rPr>
              <w:t>Chapter Chair:</w:t>
            </w:r>
          </w:p>
        </w:tc>
        <w:tc>
          <w:tcPr>
            <w:tcW w:w="6405" w:type="dxa"/>
            <w:tcPrChange w:id="40" w:author="Amit Popat" w:date="2022-07-11T10:39:00Z">
              <w:tcPr>
                <w:tcW w:w="6408" w:type="dxa"/>
              </w:tcPr>
            </w:tcPrChange>
          </w:tcPr>
          <w:p w14:paraId="18A6E236" w14:textId="77777777" w:rsidR="00E56816" w:rsidRPr="00573AF5" w:rsidRDefault="00E56816" w:rsidP="00F8714F">
            <w:pPr>
              <w:spacing w:before="0" w:after="0"/>
              <w:rPr>
                <w:noProof/>
              </w:rPr>
            </w:pPr>
            <w:r>
              <w:rPr>
                <w:noProof/>
              </w:rPr>
              <w:t>Michelle Miller</w:t>
            </w:r>
            <w:r w:rsidRPr="00573AF5">
              <w:rPr>
                <w:noProof/>
              </w:rPr>
              <w:t xml:space="preserve"> </w:t>
            </w:r>
            <w:r w:rsidRPr="00573AF5">
              <w:rPr>
                <w:noProof/>
              </w:rPr>
              <w:br/>
            </w:r>
            <w:r>
              <w:rPr>
                <w:noProof/>
              </w:rPr>
              <w:t>Optum</w:t>
            </w:r>
          </w:p>
        </w:tc>
      </w:tr>
      <w:tr w:rsidR="00E56816" w:rsidRPr="00573AF5" w14:paraId="0D876283" w14:textId="77777777" w:rsidTr="00E56816">
        <w:trPr>
          <w:trHeight w:val="567"/>
          <w:trPrChange w:id="41" w:author="Amit Popat" w:date="2022-07-11T10:39:00Z">
            <w:trPr>
              <w:trHeight w:val="567"/>
            </w:trPr>
          </w:trPrChange>
        </w:trPr>
        <w:tc>
          <w:tcPr>
            <w:tcW w:w="3171" w:type="dxa"/>
            <w:tcPrChange w:id="42" w:author="Amit Popat" w:date="2022-07-11T10:39:00Z">
              <w:tcPr>
                <w:tcW w:w="3168" w:type="dxa"/>
              </w:tcPr>
            </w:tcPrChange>
          </w:tcPr>
          <w:p w14:paraId="39089435" w14:textId="77777777" w:rsidR="00E56816" w:rsidRPr="00573AF5" w:rsidRDefault="00E56816" w:rsidP="00F8714F">
            <w:pPr>
              <w:spacing w:after="0"/>
              <w:rPr>
                <w:noProof/>
              </w:rPr>
            </w:pPr>
            <w:r w:rsidRPr="00573AF5">
              <w:rPr>
                <w:noProof/>
              </w:rPr>
              <w:t>Chapter Chair:</w:t>
            </w:r>
          </w:p>
        </w:tc>
        <w:tc>
          <w:tcPr>
            <w:tcW w:w="6405" w:type="dxa"/>
            <w:tcPrChange w:id="43" w:author="Amit Popat" w:date="2022-07-11T10:39:00Z">
              <w:tcPr>
                <w:tcW w:w="6408" w:type="dxa"/>
              </w:tcPr>
            </w:tcPrChange>
          </w:tcPr>
          <w:p w14:paraId="192A7997" w14:textId="77777777" w:rsidR="00E56816" w:rsidRPr="00573AF5" w:rsidRDefault="00E56816" w:rsidP="00F8714F">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E56816" w:rsidRPr="00573AF5" w14:paraId="0C545665" w14:textId="77777777" w:rsidTr="00E56816">
        <w:trPr>
          <w:trHeight w:val="567"/>
          <w:trPrChange w:id="44" w:author="Amit Popat" w:date="2022-07-11T10:39:00Z">
            <w:trPr>
              <w:trHeight w:val="567"/>
            </w:trPr>
          </w:trPrChange>
        </w:trPr>
        <w:tc>
          <w:tcPr>
            <w:tcW w:w="3171" w:type="dxa"/>
            <w:tcPrChange w:id="45" w:author="Amit Popat" w:date="2022-07-11T10:39:00Z">
              <w:tcPr>
                <w:tcW w:w="3168" w:type="dxa"/>
              </w:tcPr>
            </w:tcPrChange>
          </w:tcPr>
          <w:p w14:paraId="1DDAE81A" w14:textId="77777777" w:rsidR="00E56816" w:rsidRPr="00573AF5" w:rsidRDefault="00E56816" w:rsidP="00F8714F">
            <w:pPr>
              <w:spacing w:after="0"/>
              <w:rPr>
                <w:noProof/>
              </w:rPr>
            </w:pPr>
            <w:r w:rsidRPr="00573AF5">
              <w:rPr>
                <w:noProof/>
              </w:rPr>
              <w:t>Chapter Chair:</w:t>
            </w:r>
          </w:p>
        </w:tc>
        <w:tc>
          <w:tcPr>
            <w:tcW w:w="6405" w:type="dxa"/>
            <w:tcPrChange w:id="46" w:author="Amit Popat" w:date="2022-07-11T10:39:00Z">
              <w:tcPr>
                <w:tcW w:w="6408" w:type="dxa"/>
              </w:tcPr>
            </w:tcPrChange>
          </w:tcPr>
          <w:p w14:paraId="7206DCDF" w14:textId="77777777" w:rsidR="00E56816" w:rsidRPr="00573AF5" w:rsidRDefault="00E56816" w:rsidP="00F8714F">
            <w:pPr>
              <w:spacing w:after="0"/>
              <w:rPr>
                <w:noProof/>
              </w:rPr>
            </w:pPr>
            <w:r>
              <w:rPr>
                <w:noProof/>
              </w:rPr>
              <w:t>Michael Tan</w:t>
            </w:r>
            <w:r w:rsidRPr="00573AF5">
              <w:rPr>
                <w:noProof/>
              </w:rPr>
              <w:t xml:space="preserve"> </w:t>
            </w:r>
            <w:r w:rsidRPr="00573AF5">
              <w:rPr>
                <w:noProof/>
              </w:rPr>
              <w:br/>
            </w:r>
            <w:r>
              <w:rPr>
                <w:noProof/>
              </w:rPr>
              <w:t>NICTIZ</w:t>
            </w:r>
          </w:p>
        </w:tc>
      </w:tr>
      <w:tr w:rsidR="00E56816" w:rsidRPr="00573AF5" w14:paraId="4A037572" w14:textId="77777777" w:rsidTr="00E56816">
        <w:trPr>
          <w:trHeight w:val="360"/>
          <w:trPrChange w:id="47" w:author="Amit Popat" w:date="2022-07-11T10:39:00Z">
            <w:trPr>
              <w:trHeight w:val="360"/>
            </w:trPr>
          </w:trPrChange>
        </w:trPr>
        <w:tc>
          <w:tcPr>
            <w:tcW w:w="3171" w:type="dxa"/>
            <w:tcPrChange w:id="48" w:author="Amit Popat" w:date="2022-07-11T10:39:00Z">
              <w:tcPr>
                <w:tcW w:w="3168" w:type="dxa"/>
              </w:tcPr>
            </w:tcPrChange>
          </w:tcPr>
          <w:p w14:paraId="1A830C14" w14:textId="77777777" w:rsidR="00E56816" w:rsidRPr="00573AF5" w:rsidRDefault="00E56816" w:rsidP="00F8714F">
            <w:pPr>
              <w:spacing w:after="0"/>
              <w:rPr>
                <w:noProof/>
              </w:rPr>
            </w:pPr>
            <w:r w:rsidRPr="00573AF5">
              <w:rPr>
                <w:noProof/>
              </w:rPr>
              <w:t>Chapter Editor:</w:t>
            </w:r>
          </w:p>
        </w:tc>
        <w:tc>
          <w:tcPr>
            <w:tcW w:w="6405" w:type="dxa"/>
            <w:tcPrChange w:id="49" w:author="Amit Popat" w:date="2022-07-11T10:39:00Z">
              <w:tcPr>
                <w:tcW w:w="6408" w:type="dxa"/>
              </w:tcPr>
            </w:tcPrChange>
          </w:tcPr>
          <w:p w14:paraId="30731543" w14:textId="77777777" w:rsidR="00E56816" w:rsidRPr="00573AF5" w:rsidRDefault="00E56816" w:rsidP="00F8714F">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E56816" w:rsidRPr="00573AF5" w14:paraId="409AFAEC" w14:textId="77777777" w:rsidTr="00E56816">
        <w:trPr>
          <w:trHeight w:val="360"/>
          <w:trPrChange w:id="50" w:author="Amit Popat" w:date="2022-07-11T10:39:00Z">
            <w:trPr>
              <w:trHeight w:val="360"/>
            </w:trPr>
          </w:trPrChange>
        </w:trPr>
        <w:tc>
          <w:tcPr>
            <w:tcW w:w="3171" w:type="dxa"/>
            <w:tcPrChange w:id="51" w:author="Amit Popat" w:date="2022-07-11T10:39:00Z">
              <w:tcPr>
                <w:tcW w:w="3168" w:type="dxa"/>
              </w:tcPr>
            </w:tcPrChange>
          </w:tcPr>
          <w:p w14:paraId="01BD628C" w14:textId="77777777" w:rsidR="00E56816" w:rsidRPr="00573AF5" w:rsidRDefault="00E56816" w:rsidP="00F8714F">
            <w:pPr>
              <w:spacing w:after="0"/>
              <w:rPr>
                <w:noProof/>
              </w:rPr>
            </w:pPr>
            <w:r w:rsidRPr="00573AF5">
              <w:rPr>
                <w:noProof/>
              </w:rPr>
              <w:t>Sponsoring Work Group</w:t>
            </w:r>
          </w:p>
        </w:tc>
        <w:tc>
          <w:tcPr>
            <w:tcW w:w="6405" w:type="dxa"/>
            <w:tcPrChange w:id="52" w:author="Amit Popat" w:date="2022-07-11T10:39:00Z">
              <w:tcPr>
                <w:tcW w:w="6408" w:type="dxa"/>
              </w:tcPr>
            </w:tcPrChange>
          </w:tcPr>
          <w:p w14:paraId="597A36F3" w14:textId="77777777" w:rsidR="00E56816" w:rsidRPr="00573AF5" w:rsidDel="006E213F" w:rsidRDefault="00E56816" w:rsidP="00F8714F">
            <w:pPr>
              <w:spacing w:after="0"/>
              <w:rPr>
                <w:noProof/>
              </w:rPr>
            </w:pPr>
            <w:r w:rsidRPr="00573AF5">
              <w:rPr>
                <w:noProof/>
              </w:rPr>
              <w:t>Patient Care</w:t>
            </w:r>
          </w:p>
        </w:tc>
      </w:tr>
      <w:tr w:rsidR="00E56816" w:rsidRPr="00573AF5" w14:paraId="62B1C5BC" w14:textId="77777777" w:rsidTr="00E56816">
        <w:trPr>
          <w:trHeight w:val="360"/>
          <w:trPrChange w:id="53" w:author="Amit Popat" w:date="2022-07-11T10:39:00Z">
            <w:trPr>
              <w:trHeight w:val="360"/>
            </w:trPr>
          </w:trPrChange>
        </w:trPr>
        <w:tc>
          <w:tcPr>
            <w:tcW w:w="3171" w:type="dxa"/>
            <w:tcPrChange w:id="54" w:author="Amit Popat" w:date="2022-07-11T10:39:00Z">
              <w:tcPr>
                <w:tcW w:w="3168" w:type="dxa"/>
              </w:tcPr>
            </w:tcPrChange>
          </w:tcPr>
          <w:p w14:paraId="1498F6C5" w14:textId="77777777" w:rsidR="00E56816" w:rsidRPr="00573AF5" w:rsidRDefault="00E56816" w:rsidP="00F8714F">
            <w:pPr>
              <w:rPr>
                <w:noProof/>
              </w:rPr>
            </w:pPr>
            <w:r w:rsidRPr="00573AF5">
              <w:rPr>
                <w:noProof/>
              </w:rPr>
              <w:t>List Server</w:t>
            </w:r>
          </w:p>
        </w:tc>
        <w:tc>
          <w:tcPr>
            <w:tcW w:w="6405" w:type="dxa"/>
            <w:tcPrChange w:id="55" w:author="Amit Popat" w:date="2022-07-11T10:39:00Z">
              <w:tcPr>
                <w:tcW w:w="6408" w:type="dxa"/>
              </w:tcPr>
            </w:tcPrChange>
          </w:tcPr>
          <w:p w14:paraId="4B3F9E89" w14:textId="77777777" w:rsidR="00E56816" w:rsidRPr="00573AF5" w:rsidRDefault="00E56816" w:rsidP="00F8714F">
            <w:pPr>
              <w:rPr>
                <w:noProof/>
              </w:rPr>
            </w:pPr>
            <w:r>
              <w:fldChar w:fldCharType="begin"/>
            </w:r>
            <w:r>
              <w:instrText>HYPERLINK "mailto:patientcare@lists.hl7.org"</w:instrText>
            </w:r>
            <w:r>
              <w:fldChar w:fldCharType="separate"/>
            </w:r>
            <w:r w:rsidRPr="00A92C76">
              <w:rPr>
                <w:rStyle w:val="Hyperlink"/>
                <w:rFonts w:ascii="Times New Roman" w:hAnsi="Times New Roman"/>
                <w:noProof/>
                <w:kern w:val="0"/>
                <w:sz w:val="22"/>
              </w:rPr>
              <w:t>patientcare@lists.hl7.org</w:t>
            </w:r>
            <w:r>
              <w:rPr>
                <w:rStyle w:val="Hyperlink"/>
                <w:rFonts w:ascii="Times New Roman" w:hAnsi="Times New Roman"/>
                <w:noProof/>
                <w:kern w:val="0"/>
                <w:sz w:val="22"/>
              </w:rPr>
              <w:fldChar w:fldCharType="end"/>
            </w:r>
            <w:r w:rsidRPr="00A92C76">
              <w:rPr>
                <w:noProof/>
              </w:rPr>
              <w:t xml:space="preserve"> </w:t>
            </w:r>
          </w:p>
        </w:tc>
      </w:tr>
    </w:tbl>
    <w:p w14:paraId="2CF48A28" w14:textId="1E74A8EA" w:rsidR="004C2D45" w:rsidRDefault="004C2D45">
      <w:pPr>
        <w:rPr>
          <w:ins w:id="56" w:author="Amit Popat" w:date="2022-07-11T10:39:00Z"/>
          <w:noProof/>
        </w:rPr>
      </w:pPr>
      <w:bookmarkStart w:id="57" w:name="_Toc348247661"/>
      <w:bookmarkStart w:id="58" w:name="_Toc348260767"/>
      <w:bookmarkStart w:id="59" w:name="_Toc348346694"/>
      <w:bookmarkStart w:id="60" w:name="_Toc349103316"/>
      <w:bookmarkStart w:id="61" w:name="_Toc349538269"/>
      <w:bookmarkStart w:id="62" w:name="_Toc349538297"/>
      <w:bookmarkStart w:id="63" w:name="_Toc349538360"/>
    </w:p>
    <w:p w14:paraId="7C80E355" w14:textId="5D29BBE8" w:rsidR="00E56816" w:rsidRDefault="00E56816">
      <w:pPr>
        <w:rPr>
          <w:ins w:id="64" w:author="Amit Popat" w:date="2022-07-11T10:39:00Z"/>
          <w:noProof/>
        </w:rPr>
      </w:pPr>
    </w:p>
    <w:p w14:paraId="251AA6BF" w14:textId="77777777" w:rsidR="00E56816" w:rsidRDefault="00E56816">
      <w:pPr>
        <w:rPr>
          <w:noProof/>
        </w:rPr>
      </w:pPr>
    </w:p>
    <w:p w14:paraId="2ED3E1A8" w14:textId="77777777" w:rsidR="005625E3" w:rsidRPr="00D3405B" w:rsidRDefault="005625E3" w:rsidP="005625E3">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65" w:author="Merrick, Riki | APHL" w:date="2022-09-01T17:25:00Z"/>
          <w:rFonts w:eastAsia="MS Mincho"/>
          <w:kern w:val="20"/>
          <w:szCs w:val="20"/>
        </w:rPr>
      </w:pPr>
      <w:bookmarkStart w:id="66" w:name="_Toc29038657"/>
      <w:ins w:id="67" w:author="Merrick, Riki | APHL" w:date="2022-09-01T17:25:00Z">
        <w:r w:rsidRPr="00D3405B">
          <w:rPr>
            <w:rFonts w:eastAsia="MS Mincho"/>
            <w:b/>
            <w:kern w:val="20"/>
            <w:sz w:val="28"/>
            <w:szCs w:val="20"/>
            <w:u w:val="single"/>
          </w:rPr>
          <w:t>Notes to Balloters</w:t>
        </w:r>
      </w:ins>
    </w:p>
    <w:p w14:paraId="1184B21E" w14:textId="77777777"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68" w:author="Merrick, Riki | APHL" w:date="2022-09-01T17:25:00Z"/>
          <w:rFonts w:eastAsia="MS Mincho"/>
          <w:kern w:val="20"/>
          <w:szCs w:val="20"/>
        </w:rPr>
      </w:pPr>
      <w:ins w:id="69" w:author="Merrick, Riki | APHL" w:date="2022-09-01T17:25:00Z">
        <w:r w:rsidRPr="00D3405B">
          <w:rPr>
            <w:rFonts w:eastAsia="MS Mincho"/>
            <w:kern w:val="20"/>
            <w:szCs w:val="20"/>
          </w:rPr>
          <w:t>This is the First Normative Ballot for Version 2.9.1.</w:t>
        </w:r>
      </w:ins>
    </w:p>
    <w:p w14:paraId="2AB1D256" w14:textId="77777777"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70" w:author="Merrick, Riki | APHL" w:date="2022-09-01T17:25:00Z"/>
          <w:rFonts w:eastAsia="MS Mincho"/>
          <w:kern w:val="20"/>
          <w:szCs w:val="20"/>
        </w:rPr>
      </w:pPr>
      <w:ins w:id="71" w:author="Merrick, Riki | APHL" w:date="2022-09-01T17:25:00Z">
        <w:r w:rsidRPr="00D3405B">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02DEF1E1" w14:textId="77777777"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72" w:author="Merrick, Riki | APHL" w:date="2022-09-01T17:25:00Z"/>
          <w:rFonts w:eastAsia="MS Mincho"/>
          <w:kern w:val="20"/>
          <w:szCs w:val="20"/>
        </w:rPr>
      </w:pPr>
      <w:ins w:id="73" w:author="Merrick, Riki | APHL" w:date="2022-09-01T17:25:00Z">
        <w:r w:rsidRPr="00D3405B">
          <w:rPr>
            <w:rFonts w:eastAsia="MS Mincho"/>
            <w:kern w:val="20"/>
            <w:szCs w:val="20"/>
          </w:rPr>
          <w:t>The following table itemizes the changes that have been applied to the chapter.</w:t>
        </w:r>
      </w:ins>
    </w:p>
    <w:p w14:paraId="3DF206E7" w14:textId="77777777"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74" w:author="Merrick, Riki | APHL" w:date="2022-09-01T17:25:00Z"/>
          <w:rFonts w:eastAsia="MS Mincho"/>
          <w:kern w:val="20"/>
          <w:szCs w:val="20"/>
        </w:rPr>
      </w:pPr>
      <w:ins w:id="75" w:author="Merrick, Riki | APHL" w:date="2022-09-01T17:25:00Z">
        <w:r w:rsidRPr="00D3405B">
          <w:rPr>
            <w:rFonts w:eastAsia="MS Mincho"/>
            <w:kern w:val="20"/>
            <w:szCs w:val="20"/>
          </w:rPr>
          <w:t xml:space="preserve">HL7 HQ, the Work Group Chairs and the International Affiliates thank you for your consideration! </w:t>
        </w:r>
      </w:ins>
    </w:p>
    <w:p w14:paraId="08FF8E4F" w14:textId="77777777" w:rsidR="005625E3" w:rsidRPr="00D3405B" w:rsidRDefault="005625E3" w:rsidP="005625E3">
      <w:pPr>
        <w:spacing w:before="0" w:after="200" w:line="276" w:lineRule="auto"/>
        <w:rPr>
          <w:ins w:id="76" w:author="Merrick, Riki | APHL" w:date="2022-09-01T17:25:00Z"/>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0"/>
        <w:gridCol w:w="2306"/>
        <w:gridCol w:w="3060"/>
        <w:gridCol w:w="1070"/>
        <w:gridCol w:w="1268"/>
        <w:gridCol w:w="716"/>
      </w:tblGrid>
      <w:tr w:rsidR="005625E3" w:rsidRPr="00D3405B" w14:paraId="41C7A6CF" w14:textId="77777777" w:rsidTr="00603D42">
        <w:trPr>
          <w:trHeight w:val="530"/>
          <w:tblHeader/>
          <w:ins w:id="77" w:author="Merrick, Riki | APHL" w:date="2022-09-01T17:25:00Z"/>
        </w:trPr>
        <w:tc>
          <w:tcPr>
            <w:tcW w:w="930" w:type="dxa"/>
            <w:shd w:val="clear" w:color="auto" w:fill="D9D9D9"/>
          </w:tcPr>
          <w:p w14:paraId="4F0334A1" w14:textId="77777777" w:rsidR="005625E3" w:rsidRPr="00D3405B" w:rsidRDefault="005625E3" w:rsidP="00603D42">
            <w:pPr>
              <w:widowControl w:val="0"/>
              <w:autoSpaceDE w:val="0"/>
              <w:autoSpaceDN w:val="0"/>
              <w:adjustRightInd w:val="0"/>
              <w:spacing w:before="110" w:after="200" w:line="276" w:lineRule="auto"/>
              <w:rPr>
                <w:ins w:id="78" w:author="Merrick, Riki | APHL" w:date="2022-09-01T17:25:00Z"/>
                <w:rFonts w:ascii="Arial" w:hAnsi="Arial"/>
                <w:sz w:val="22"/>
              </w:rPr>
            </w:pPr>
            <w:bookmarkStart w:id="79" w:name="_Hlk113463402"/>
            <w:ins w:id="80" w:author="Merrick, Riki | APHL" w:date="2022-09-01T17:25:00Z">
              <w:r w:rsidRPr="00D3405B">
                <w:rPr>
                  <w:b/>
                  <w:bCs/>
                  <w:i/>
                  <w:iCs/>
                  <w:color w:val="000080"/>
                  <w:sz w:val="22"/>
                </w:rPr>
                <w:lastRenderedPageBreak/>
                <w:t>Section</w:t>
              </w:r>
            </w:ins>
          </w:p>
        </w:tc>
        <w:tc>
          <w:tcPr>
            <w:tcW w:w="2306" w:type="dxa"/>
            <w:shd w:val="clear" w:color="auto" w:fill="D9D9D9"/>
          </w:tcPr>
          <w:p w14:paraId="4906ECB7" w14:textId="77777777" w:rsidR="005625E3" w:rsidRPr="00D3405B" w:rsidRDefault="005625E3" w:rsidP="00603D42">
            <w:pPr>
              <w:widowControl w:val="0"/>
              <w:autoSpaceDE w:val="0"/>
              <w:autoSpaceDN w:val="0"/>
              <w:adjustRightInd w:val="0"/>
              <w:spacing w:before="110" w:after="200" w:line="276" w:lineRule="auto"/>
              <w:rPr>
                <w:ins w:id="81" w:author="Merrick, Riki | APHL" w:date="2022-09-01T17:25:00Z"/>
                <w:rFonts w:ascii="Arial" w:hAnsi="Arial"/>
                <w:sz w:val="22"/>
              </w:rPr>
            </w:pPr>
            <w:ins w:id="82" w:author="Merrick, Riki | APHL" w:date="2022-09-01T17:25:00Z">
              <w:r w:rsidRPr="00D3405B">
                <w:rPr>
                  <w:b/>
                  <w:bCs/>
                  <w:i/>
                  <w:iCs/>
                  <w:color w:val="000080"/>
                  <w:sz w:val="22"/>
                </w:rPr>
                <w:t>Section Name</w:t>
              </w:r>
            </w:ins>
          </w:p>
        </w:tc>
        <w:tc>
          <w:tcPr>
            <w:tcW w:w="3060" w:type="dxa"/>
            <w:shd w:val="clear" w:color="auto" w:fill="D9D9D9"/>
          </w:tcPr>
          <w:p w14:paraId="29B3F55C" w14:textId="77777777" w:rsidR="005625E3" w:rsidRPr="00D3405B" w:rsidRDefault="005625E3" w:rsidP="00603D42">
            <w:pPr>
              <w:widowControl w:val="0"/>
              <w:autoSpaceDE w:val="0"/>
              <w:autoSpaceDN w:val="0"/>
              <w:adjustRightInd w:val="0"/>
              <w:spacing w:before="110" w:after="200" w:line="276" w:lineRule="auto"/>
              <w:rPr>
                <w:ins w:id="83" w:author="Merrick, Riki | APHL" w:date="2022-09-01T17:25:00Z"/>
                <w:rFonts w:ascii="Arial" w:hAnsi="Arial"/>
                <w:sz w:val="22"/>
              </w:rPr>
            </w:pPr>
            <w:proofErr w:type="gramStart"/>
            <w:ins w:id="84" w:author="Merrick, Riki | APHL" w:date="2022-09-01T17:25:00Z">
              <w:r w:rsidRPr="00D3405B">
                <w:rPr>
                  <w:b/>
                  <w:bCs/>
                  <w:i/>
                  <w:iCs/>
                  <w:color w:val="000080"/>
                  <w:sz w:val="22"/>
                </w:rPr>
                <w:t>Change  Type</w:t>
              </w:r>
              <w:proofErr w:type="gramEnd"/>
            </w:ins>
          </w:p>
        </w:tc>
        <w:tc>
          <w:tcPr>
            <w:tcW w:w="1070" w:type="dxa"/>
            <w:shd w:val="clear" w:color="auto" w:fill="D9D9D9"/>
          </w:tcPr>
          <w:p w14:paraId="77D88BD5" w14:textId="77777777" w:rsidR="005625E3" w:rsidRPr="00D3405B" w:rsidRDefault="005625E3" w:rsidP="00603D42">
            <w:pPr>
              <w:widowControl w:val="0"/>
              <w:autoSpaceDE w:val="0"/>
              <w:autoSpaceDN w:val="0"/>
              <w:adjustRightInd w:val="0"/>
              <w:spacing w:before="110" w:after="200" w:line="276" w:lineRule="auto"/>
              <w:rPr>
                <w:ins w:id="85" w:author="Merrick, Riki | APHL" w:date="2022-09-01T17:25:00Z"/>
                <w:b/>
                <w:bCs/>
                <w:i/>
                <w:iCs/>
                <w:color w:val="000080"/>
                <w:sz w:val="22"/>
              </w:rPr>
            </w:pPr>
            <w:ins w:id="86" w:author="Merrick, Riki | APHL" w:date="2022-09-01T17:25:00Z">
              <w:r w:rsidRPr="00D3405B">
                <w:rPr>
                  <w:b/>
                  <w:bCs/>
                  <w:i/>
                  <w:iCs/>
                  <w:color w:val="000080"/>
                  <w:sz w:val="22"/>
                </w:rPr>
                <w:t>Proposal #</w:t>
              </w:r>
            </w:ins>
          </w:p>
        </w:tc>
        <w:tc>
          <w:tcPr>
            <w:tcW w:w="1268" w:type="dxa"/>
            <w:shd w:val="clear" w:color="auto" w:fill="D9D9D9"/>
          </w:tcPr>
          <w:p w14:paraId="49795A2C" w14:textId="77777777" w:rsidR="005625E3" w:rsidRPr="00D3405B" w:rsidRDefault="005625E3" w:rsidP="00603D42">
            <w:pPr>
              <w:widowControl w:val="0"/>
              <w:autoSpaceDE w:val="0"/>
              <w:autoSpaceDN w:val="0"/>
              <w:adjustRightInd w:val="0"/>
              <w:spacing w:before="110" w:after="200" w:line="276" w:lineRule="auto"/>
              <w:jc w:val="center"/>
              <w:rPr>
                <w:ins w:id="87" w:author="Merrick, Riki | APHL" w:date="2022-09-01T17:25:00Z"/>
                <w:b/>
                <w:bCs/>
                <w:i/>
                <w:iCs/>
                <w:color w:val="000080"/>
                <w:sz w:val="28"/>
                <w:szCs w:val="28"/>
              </w:rPr>
            </w:pPr>
            <w:ins w:id="88" w:author="Merrick, Riki | APHL" w:date="2022-09-01T17:25:00Z">
              <w:r w:rsidRPr="00D3405B">
                <w:rPr>
                  <w:b/>
                  <w:bCs/>
                  <w:i/>
                  <w:iCs/>
                  <w:color w:val="000080"/>
                  <w:sz w:val="22"/>
                </w:rPr>
                <w:t>Substantive</w:t>
              </w:r>
              <w:r w:rsidRPr="00D3405B">
                <w:rPr>
                  <w:b/>
                  <w:bCs/>
                  <w:i/>
                  <w:iCs/>
                  <w:color w:val="000080"/>
                  <w:sz w:val="22"/>
                </w:rPr>
                <w:br/>
                <w:t>Y/N</w:t>
              </w:r>
            </w:ins>
          </w:p>
        </w:tc>
        <w:tc>
          <w:tcPr>
            <w:tcW w:w="716" w:type="dxa"/>
            <w:shd w:val="clear" w:color="auto" w:fill="D9D9D9"/>
          </w:tcPr>
          <w:p w14:paraId="4F85241F" w14:textId="77777777" w:rsidR="005625E3" w:rsidRPr="00D3405B" w:rsidRDefault="005625E3" w:rsidP="00603D42">
            <w:pPr>
              <w:widowControl w:val="0"/>
              <w:autoSpaceDE w:val="0"/>
              <w:autoSpaceDN w:val="0"/>
              <w:adjustRightInd w:val="0"/>
              <w:spacing w:before="110" w:after="200" w:line="276" w:lineRule="auto"/>
              <w:jc w:val="center"/>
              <w:rPr>
                <w:ins w:id="89" w:author="Merrick, Riki | APHL" w:date="2022-09-01T17:25:00Z"/>
                <w:b/>
                <w:bCs/>
                <w:i/>
                <w:iCs/>
                <w:color w:val="000080"/>
                <w:sz w:val="28"/>
                <w:szCs w:val="28"/>
              </w:rPr>
            </w:pPr>
            <w:ins w:id="90" w:author="Merrick, Riki | APHL" w:date="2022-09-01T17:25:00Z">
              <w:r w:rsidRPr="00D3405B">
                <w:rPr>
                  <w:b/>
                  <w:bCs/>
                  <w:i/>
                  <w:iCs/>
                  <w:color w:val="000080"/>
                  <w:sz w:val="22"/>
                </w:rPr>
                <w:t>Line</w:t>
              </w:r>
              <w:r w:rsidRPr="00D3405B">
                <w:rPr>
                  <w:b/>
                  <w:bCs/>
                  <w:i/>
                  <w:iCs/>
                  <w:color w:val="000080"/>
                  <w:sz w:val="22"/>
                </w:rPr>
                <w:br/>
                <w:t>Item</w:t>
              </w:r>
            </w:ins>
          </w:p>
        </w:tc>
      </w:tr>
      <w:tr w:rsidR="005625E3" w:rsidRPr="00D3405B" w14:paraId="29CEEB51" w14:textId="77777777" w:rsidTr="00603D42">
        <w:trPr>
          <w:trHeight w:val="530"/>
          <w:ins w:id="91" w:author="Merrick, Riki | APHL" w:date="2022-09-01T17:25:00Z"/>
        </w:trPr>
        <w:tc>
          <w:tcPr>
            <w:tcW w:w="930" w:type="dxa"/>
            <w:shd w:val="clear" w:color="auto" w:fill="D9D9D9"/>
          </w:tcPr>
          <w:p w14:paraId="23571C1B" w14:textId="5D30EF27" w:rsidR="005625E3" w:rsidRPr="00D3405B" w:rsidRDefault="005625E3" w:rsidP="00603D42">
            <w:pPr>
              <w:widowControl w:val="0"/>
              <w:autoSpaceDE w:val="0"/>
              <w:autoSpaceDN w:val="0"/>
              <w:adjustRightInd w:val="0"/>
              <w:spacing w:before="110" w:after="200" w:line="276" w:lineRule="auto"/>
              <w:rPr>
                <w:ins w:id="92" w:author="Merrick, Riki | APHL" w:date="2022-09-01T17:25:00Z"/>
                <w:b/>
                <w:bCs/>
                <w:i/>
                <w:iCs/>
                <w:color w:val="000080"/>
                <w:sz w:val="22"/>
              </w:rPr>
            </w:pPr>
            <w:ins w:id="93" w:author="Merrick, Riki | APHL" w:date="2022-09-01T17:29:00Z">
              <w:r w:rsidRPr="005625E3">
                <w:rPr>
                  <w:b/>
                  <w:bCs/>
                  <w:i/>
                  <w:iCs/>
                  <w:color w:val="000080"/>
                  <w:sz w:val="22"/>
                </w:rPr>
                <w:t>12.3.1</w:t>
              </w:r>
            </w:ins>
          </w:p>
        </w:tc>
        <w:tc>
          <w:tcPr>
            <w:tcW w:w="2306" w:type="dxa"/>
            <w:shd w:val="clear" w:color="auto" w:fill="D9D9D9"/>
          </w:tcPr>
          <w:p w14:paraId="5FDE0788" w14:textId="7955F553" w:rsidR="005625E3" w:rsidRPr="00D3405B" w:rsidRDefault="005625E3" w:rsidP="00603D42">
            <w:pPr>
              <w:widowControl w:val="0"/>
              <w:autoSpaceDE w:val="0"/>
              <w:autoSpaceDN w:val="0"/>
              <w:adjustRightInd w:val="0"/>
              <w:spacing w:before="110" w:after="200" w:line="276" w:lineRule="auto"/>
              <w:rPr>
                <w:ins w:id="94" w:author="Merrick, Riki | APHL" w:date="2022-09-01T17:25:00Z"/>
                <w:bCs/>
                <w:i/>
                <w:iCs/>
                <w:noProof/>
                <w:sz w:val="22"/>
              </w:rPr>
            </w:pPr>
            <w:ins w:id="95" w:author="Merrick, Riki | APHL" w:date="2022-09-01T17:29:00Z">
              <w:r w:rsidRPr="005625E3">
                <w:rPr>
                  <w:bCs/>
                  <w:i/>
                  <w:iCs/>
                  <w:noProof/>
                  <w:sz w:val="22"/>
                </w:rPr>
                <w:t>PGL/ACK - PATIENT GOAL MESSAGE (EVENTS PC6, PC7, PC8)</w:t>
              </w:r>
            </w:ins>
          </w:p>
        </w:tc>
        <w:tc>
          <w:tcPr>
            <w:tcW w:w="3060" w:type="dxa"/>
            <w:shd w:val="clear" w:color="auto" w:fill="D9D9D9"/>
          </w:tcPr>
          <w:p w14:paraId="63D3D06F" w14:textId="77777777" w:rsidR="005625E3" w:rsidRPr="00D3405B" w:rsidRDefault="005625E3" w:rsidP="00603D42">
            <w:pPr>
              <w:widowControl w:val="0"/>
              <w:autoSpaceDE w:val="0"/>
              <w:autoSpaceDN w:val="0"/>
              <w:adjustRightInd w:val="0"/>
              <w:spacing w:before="110" w:after="200" w:line="276" w:lineRule="auto"/>
              <w:rPr>
                <w:ins w:id="96" w:author="Merrick, Riki | APHL" w:date="2022-09-01T17:25:00Z"/>
                <w:color w:val="000080"/>
                <w:sz w:val="22"/>
              </w:rPr>
            </w:pPr>
            <w:ins w:id="97" w:author="Merrick, Riki | APHL" w:date="2022-09-01T17:25:00Z">
              <w:r>
                <w:rPr>
                  <w:color w:val="000080"/>
                  <w:sz w:val="22"/>
                </w:rPr>
                <w:t>Added GSP, GSR and GSC segments into the message structure</w:t>
              </w:r>
            </w:ins>
          </w:p>
        </w:tc>
        <w:tc>
          <w:tcPr>
            <w:tcW w:w="1070" w:type="dxa"/>
            <w:shd w:val="clear" w:color="auto" w:fill="D9D9D9"/>
          </w:tcPr>
          <w:p w14:paraId="4FF01EF8" w14:textId="77777777" w:rsidR="005625E3" w:rsidRPr="00D3405B" w:rsidRDefault="005625E3" w:rsidP="00603D42">
            <w:pPr>
              <w:widowControl w:val="0"/>
              <w:autoSpaceDE w:val="0"/>
              <w:autoSpaceDN w:val="0"/>
              <w:adjustRightInd w:val="0"/>
              <w:spacing w:before="110" w:after="200" w:line="276" w:lineRule="auto"/>
              <w:rPr>
                <w:ins w:id="98" w:author="Merrick, Riki | APHL" w:date="2022-09-01T17:25:00Z"/>
                <w:sz w:val="22"/>
              </w:rPr>
            </w:pPr>
            <w:ins w:id="99" w:author="Merrick, Riki | APHL" w:date="2022-09-01T17:25:00Z">
              <w:r>
                <w:rPr>
                  <w:sz w:val="22"/>
                </w:rPr>
                <w:t>SOGI</w:t>
              </w:r>
            </w:ins>
          </w:p>
        </w:tc>
        <w:tc>
          <w:tcPr>
            <w:tcW w:w="1268" w:type="dxa"/>
            <w:shd w:val="clear" w:color="auto" w:fill="D9D9D9"/>
          </w:tcPr>
          <w:p w14:paraId="49E0F878" w14:textId="77777777" w:rsidR="005625E3" w:rsidRPr="00D3405B" w:rsidRDefault="005625E3" w:rsidP="00603D42">
            <w:pPr>
              <w:widowControl w:val="0"/>
              <w:autoSpaceDE w:val="0"/>
              <w:autoSpaceDN w:val="0"/>
              <w:adjustRightInd w:val="0"/>
              <w:spacing w:before="110" w:after="200" w:line="276" w:lineRule="auto"/>
              <w:rPr>
                <w:ins w:id="100" w:author="Merrick, Riki | APHL" w:date="2022-09-01T17:25:00Z"/>
                <w:b/>
                <w:bCs/>
                <w:i/>
                <w:iCs/>
                <w:color w:val="000080"/>
                <w:sz w:val="22"/>
              </w:rPr>
            </w:pPr>
            <w:ins w:id="101" w:author="Merrick, Riki | APHL" w:date="2022-09-01T17:25:00Z">
              <w:r>
                <w:rPr>
                  <w:b/>
                  <w:bCs/>
                  <w:i/>
                  <w:iCs/>
                  <w:color w:val="000080"/>
                  <w:sz w:val="22"/>
                </w:rPr>
                <w:t>Yes</w:t>
              </w:r>
            </w:ins>
          </w:p>
        </w:tc>
        <w:tc>
          <w:tcPr>
            <w:tcW w:w="716" w:type="dxa"/>
            <w:shd w:val="clear" w:color="auto" w:fill="D9D9D9"/>
          </w:tcPr>
          <w:p w14:paraId="56A8EE68" w14:textId="77777777" w:rsidR="005625E3" w:rsidRPr="00D3405B" w:rsidRDefault="005625E3" w:rsidP="00603D42">
            <w:pPr>
              <w:widowControl w:val="0"/>
              <w:autoSpaceDE w:val="0"/>
              <w:autoSpaceDN w:val="0"/>
              <w:adjustRightInd w:val="0"/>
              <w:spacing w:before="110" w:after="200" w:line="276" w:lineRule="auto"/>
              <w:rPr>
                <w:ins w:id="102" w:author="Merrick, Riki | APHL" w:date="2022-09-01T17:25:00Z"/>
                <w:b/>
                <w:bCs/>
                <w:i/>
                <w:iCs/>
                <w:color w:val="000080"/>
                <w:sz w:val="22"/>
              </w:rPr>
            </w:pPr>
          </w:p>
        </w:tc>
      </w:tr>
      <w:tr w:rsidR="005625E3" w:rsidRPr="00D3405B" w14:paraId="2999A40C" w14:textId="77777777" w:rsidTr="00603D42">
        <w:trPr>
          <w:trHeight w:val="530"/>
          <w:ins w:id="103" w:author="Merrick, Riki | APHL" w:date="2022-09-01T17:28:00Z"/>
        </w:trPr>
        <w:tc>
          <w:tcPr>
            <w:tcW w:w="930" w:type="dxa"/>
            <w:shd w:val="clear" w:color="auto" w:fill="D9D9D9"/>
          </w:tcPr>
          <w:p w14:paraId="74A70C5F" w14:textId="1EB44136" w:rsidR="005625E3" w:rsidRDefault="005625E3" w:rsidP="005625E3">
            <w:pPr>
              <w:widowControl w:val="0"/>
              <w:autoSpaceDE w:val="0"/>
              <w:autoSpaceDN w:val="0"/>
              <w:adjustRightInd w:val="0"/>
              <w:spacing w:before="110" w:after="200" w:line="276" w:lineRule="auto"/>
              <w:rPr>
                <w:ins w:id="104" w:author="Merrick, Riki | APHL" w:date="2022-09-01T17:28:00Z"/>
                <w:b/>
                <w:bCs/>
                <w:i/>
                <w:iCs/>
                <w:color w:val="000080"/>
                <w:sz w:val="22"/>
              </w:rPr>
            </w:pPr>
            <w:ins w:id="105" w:author="Merrick, Riki | APHL" w:date="2022-09-01T17:29:00Z">
              <w:r w:rsidRPr="005625E3">
                <w:rPr>
                  <w:b/>
                  <w:bCs/>
                  <w:i/>
                  <w:iCs/>
                  <w:color w:val="000080"/>
                  <w:sz w:val="22"/>
                </w:rPr>
                <w:t>12.3.2</w:t>
              </w:r>
            </w:ins>
          </w:p>
        </w:tc>
        <w:tc>
          <w:tcPr>
            <w:tcW w:w="2306" w:type="dxa"/>
            <w:shd w:val="clear" w:color="auto" w:fill="D9D9D9"/>
          </w:tcPr>
          <w:p w14:paraId="47928216" w14:textId="70C4006E" w:rsidR="005625E3" w:rsidRPr="00D3405B" w:rsidRDefault="005625E3" w:rsidP="005625E3">
            <w:pPr>
              <w:widowControl w:val="0"/>
              <w:autoSpaceDE w:val="0"/>
              <w:autoSpaceDN w:val="0"/>
              <w:adjustRightInd w:val="0"/>
              <w:spacing w:before="110" w:after="200" w:line="276" w:lineRule="auto"/>
              <w:rPr>
                <w:ins w:id="106" w:author="Merrick, Riki | APHL" w:date="2022-09-01T17:28:00Z"/>
                <w:bCs/>
                <w:i/>
                <w:iCs/>
                <w:noProof/>
                <w:sz w:val="22"/>
              </w:rPr>
            </w:pPr>
            <w:ins w:id="107" w:author="Merrick, Riki | APHL" w:date="2022-09-01T17:29:00Z">
              <w:r w:rsidRPr="005625E3">
                <w:rPr>
                  <w:bCs/>
                  <w:i/>
                  <w:iCs/>
                  <w:noProof/>
                  <w:sz w:val="22"/>
                </w:rPr>
                <w:t>PPR/ACK - PATIENT PROBLEM MESSAGE (EVENTS PC1, PC2, PC3)</w:t>
              </w:r>
            </w:ins>
          </w:p>
        </w:tc>
        <w:tc>
          <w:tcPr>
            <w:tcW w:w="3060" w:type="dxa"/>
            <w:shd w:val="clear" w:color="auto" w:fill="D9D9D9"/>
          </w:tcPr>
          <w:p w14:paraId="5A955D48" w14:textId="56734740" w:rsidR="005625E3" w:rsidRDefault="005625E3" w:rsidP="005625E3">
            <w:pPr>
              <w:widowControl w:val="0"/>
              <w:autoSpaceDE w:val="0"/>
              <w:autoSpaceDN w:val="0"/>
              <w:adjustRightInd w:val="0"/>
              <w:spacing w:before="110" w:after="200" w:line="276" w:lineRule="auto"/>
              <w:rPr>
                <w:ins w:id="108" w:author="Merrick, Riki | APHL" w:date="2022-09-01T17:28:00Z"/>
                <w:color w:val="000080"/>
                <w:sz w:val="22"/>
              </w:rPr>
            </w:pPr>
            <w:ins w:id="109" w:author="Merrick, Riki | APHL" w:date="2022-09-01T17:30:00Z">
              <w:r>
                <w:rPr>
                  <w:color w:val="000080"/>
                  <w:sz w:val="22"/>
                </w:rPr>
                <w:t>Added GSP, GSR and GSC segments into the message structure</w:t>
              </w:r>
            </w:ins>
          </w:p>
        </w:tc>
        <w:tc>
          <w:tcPr>
            <w:tcW w:w="1070" w:type="dxa"/>
            <w:shd w:val="clear" w:color="auto" w:fill="D9D9D9"/>
          </w:tcPr>
          <w:p w14:paraId="2F288473" w14:textId="1F814F0C" w:rsidR="005625E3" w:rsidRDefault="005625E3" w:rsidP="005625E3">
            <w:pPr>
              <w:widowControl w:val="0"/>
              <w:autoSpaceDE w:val="0"/>
              <w:autoSpaceDN w:val="0"/>
              <w:adjustRightInd w:val="0"/>
              <w:spacing w:before="110" w:after="200" w:line="276" w:lineRule="auto"/>
              <w:rPr>
                <w:ins w:id="110" w:author="Merrick, Riki | APHL" w:date="2022-09-01T17:28:00Z"/>
                <w:sz w:val="22"/>
              </w:rPr>
            </w:pPr>
            <w:ins w:id="111" w:author="Merrick, Riki | APHL" w:date="2022-09-01T17:30:00Z">
              <w:r>
                <w:rPr>
                  <w:sz w:val="22"/>
                </w:rPr>
                <w:t>SOGI</w:t>
              </w:r>
            </w:ins>
          </w:p>
        </w:tc>
        <w:tc>
          <w:tcPr>
            <w:tcW w:w="1268" w:type="dxa"/>
            <w:shd w:val="clear" w:color="auto" w:fill="D9D9D9"/>
          </w:tcPr>
          <w:p w14:paraId="406DFBD4" w14:textId="3EC24F4F" w:rsidR="005625E3" w:rsidRDefault="005625E3" w:rsidP="005625E3">
            <w:pPr>
              <w:widowControl w:val="0"/>
              <w:autoSpaceDE w:val="0"/>
              <w:autoSpaceDN w:val="0"/>
              <w:adjustRightInd w:val="0"/>
              <w:spacing w:before="110" w:after="200" w:line="276" w:lineRule="auto"/>
              <w:rPr>
                <w:ins w:id="112" w:author="Merrick, Riki | APHL" w:date="2022-09-01T17:28:00Z"/>
                <w:b/>
                <w:bCs/>
                <w:i/>
                <w:iCs/>
                <w:color w:val="000080"/>
                <w:sz w:val="22"/>
              </w:rPr>
            </w:pPr>
            <w:ins w:id="113" w:author="Merrick, Riki | APHL" w:date="2022-09-01T17:30:00Z">
              <w:r>
                <w:rPr>
                  <w:b/>
                  <w:bCs/>
                  <w:i/>
                  <w:iCs/>
                  <w:color w:val="000080"/>
                  <w:sz w:val="22"/>
                </w:rPr>
                <w:t>Yes</w:t>
              </w:r>
            </w:ins>
          </w:p>
        </w:tc>
        <w:tc>
          <w:tcPr>
            <w:tcW w:w="716" w:type="dxa"/>
            <w:shd w:val="clear" w:color="auto" w:fill="D9D9D9"/>
          </w:tcPr>
          <w:p w14:paraId="5662DBDD" w14:textId="77777777" w:rsidR="005625E3" w:rsidRPr="00D3405B" w:rsidRDefault="005625E3" w:rsidP="005625E3">
            <w:pPr>
              <w:widowControl w:val="0"/>
              <w:autoSpaceDE w:val="0"/>
              <w:autoSpaceDN w:val="0"/>
              <w:adjustRightInd w:val="0"/>
              <w:spacing w:before="110" w:after="200" w:line="276" w:lineRule="auto"/>
              <w:rPr>
                <w:ins w:id="114" w:author="Merrick, Riki | APHL" w:date="2022-09-01T17:28:00Z"/>
                <w:b/>
                <w:bCs/>
                <w:i/>
                <w:iCs/>
                <w:color w:val="000080"/>
                <w:sz w:val="22"/>
              </w:rPr>
            </w:pPr>
          </w:p>
        </w:tc>
      </w:tr>
      <w:tr w:rsidR="005625E3" w:rsidRPr="00D3405B" w14:paraId="59D48CA1" w14:textId="77777777" w:rsidTr="00603D42">
        <w:trPr>
          <w:trHeight w:val="530"/>
          <w:ins w:id="115" w:author="Merrick, Riki | APHL" w:date="2022-09-01T17:28:00Z"/>
        </w:trPr>
        <w:tc>
          <w:tcPr>
            <w:tcW w:w="930" w:type="dxa"/>
            <w:shd w:val="clear" w:color="auto" w:fill="D9D9D9"/>
          </w:tcPr>
          <w:p w14:paraId="711B0198" w14:textId="7B0D0810" w:rsidR="005625E3" w:rsidRDefault="005625E3" w:rsidP="005625E3">
            <w:pPr>
              <w:widowControl w:val="0"/>
              <w:autoSpaceDE w:val="0"/>
              <w:autoSpaceDN w:val="0"/>
              <w:adjustRightInd w:val="0"/>
              <w:spacing w:before="110" w:after="200" w:line="276" w:lineRule="auto"/>
              <w:rPr>
                <w:ins w:id="116" w:author="Merrick, Riki | APHL" w:date="2022-09-01T17:28:00Z"/>
                <w:b/>
                <w:bCs/>
                <w:i/>
                <w:iCs/>
                <w:color w:val="000080"/>
                <w:sz w:val="22"/>
              </w:rPr>
            </w:pPr>
            <w:ins w:id="117" w:author="Merrick, Riki | APHL" w:date="2022-09-01T17:29:00Z">
              <w:r w:rsidRPr="005625E3">
                <w:rPr>
                  <w:b/>
                  <w:bCs/>
                  <w:i/>
                  <w:iCs/>
                  <w:color w:val="000080"/>
                  <w:sz w:val="22"/>
                </w:rPr>
                <w:t>12.3.3</w:t>
              </w:r>
            </w:ins>
          </w:p>
        </w:tc>
        <w:tc>
          <w:tcPr>
            <w:tcW w:w="2306" w:type="dxa"/>
            <w:shd w:val="clear" w:color="auto" w:fill="D9D9D9"/>
          </w:tcPr>
          <w:p w14:paraId="34190ADF" w14:textId="09B6B4B3" w:rsidR="005625E3" w:rsidRPr="00D3405B" w:rsidRDefault="005625E3" w:rsidP="005625E3">
            <w:pPr>
              <w:widowControl w:val="0"/>
              <w:autoSpaceDE w:val="0"/>
              <w:autoSpaceDN w:val="0"/>
              <w:adjustRightInd w:val="0"/>
              <w:spacing w:before="110" w:after="200" w:line="276" w:lineRule="auto"/>
              <w:rPr>
                <w:ins w:id="118" w:author="Merrick, Riki | APHL" w:date="2022-09-01T17:28:00Z"/>
                <w:bCs/>
                <w:i/>
                <w:iCs/>
                <w:noProof/>
                <w:sz w:val="22"/>
              </w:rPr>
            </w:pPr>
            <w:ins w:id="119" w:author="Merrick, Riki | APHL" w:date="2022-09-01T17:29:00Z">
              <w:r w:rsidRPr="005625E3">
                <w:rPr>
                  <w:bCs/>
                  <w:i/>
                  <w:iCs/>
                  <w:noProof/>
                  <w:sz w:val="22"/>
                </w:rPr>
                <w:t>PPP/ACK - PATIENT PATHWAY MESSAGE (PROBLEM-ORIENTED) (EVENTS PCB, PCC, PCD)</w:t>
              </w:r>
            </w:ins>
          </w:p>
        </w:tc>
        <w:tc>
          <w:tcPr>
            <w:tcW w:w="3060" w:type="dxa"/>
            <w:shd w:val="clear" w:color="auto" w:fill="D9D9D9"/>
          </w:tcPr>
          <w:p w14:paraId="3FC2E128" w14:textId="5BA072D5" w:rsidR="005625E3" w:rsidRDefault="005625E3" w:rsidP="005625E3">
            <w:pPr>
              <w:widowControl w:val="0"/>
              <w:autoSpaceDE w:val="0"/>
              <w:autoSpaceDN w:val="0"/>
              <w:adjustRightInd w:val="0"/>
              <w:spacing w:before="110" w:after="200" w:line="276" w:lineRule="auto"/>
              <w:rPr>
                <w:ins w:id="120" w:author="Merrick, Riki | APHL" w:date="2022-09-01T17:28:00Z"/>
                <w:color w:val="000080"/>
                <w:sz w:val="22"/>
              </w:rPr>
            </w:pPr>
            <w:ins w:id="121" w:author="Merrick, Riki | APHL" w:date="2022-09-01T17:30:00Z">
              <w:r>
                <w:rPr>
                  <w:color w:val="000080"/>
                  <w:sz w:val="22"/>
                </w:rPr>
                <w:t>Added GSP, GSR and GSC segments into the message structure</w:t>
              </w:r>
            </w:ins>
          </w:p>
        </w:tc>
        <w:tc>
          <w:tcPr>
            <w:tcW w:w="1070" w:type="dxa"/>
            <w:shd w:val="clear" w:color="auto" w:fill="D9D9D9"/>
          </w:tcPr>
          <w:p w14:paraId="324494B2" w14:textId="35623B5B" w:rsidR="005625E3" w:rsidRDefault="005625E3" w:rsidP="005625E3">
            <w:pPr>
              <w:widowControl w:val="0"/>
              <w:autoSpaceDE w:val="0"/>
              <w:autoSpaceDN w:val="0"/>
              <w:adjustRightInd w:val="0"/>
              <w:spacing w:before="110" w:after="200" w:line="276" w:lineRule="auto"/>
              <w:rPr>
                <w:ins w:id="122" w:author="Merrick, Riki | APHL" w:date="2022-09-01T17:28:00Z"/>
                <w:sz w:val="22"/>
              </w:rPr>
            </w:pPr>
            <w:ins w:id="123" w:author="Merrick, Riki | APHL" w:date="2022-09-01T17:30:00Z">
              <w:r>
                <w:rPr>
                  <w:sz w:val="22"/>
                </w:rPr>
                <w:t>SOGI</w:t>
              </w:r>
            </w:ins>
          </w:p>
        </w:tc>
        <w:tc>
          <w:tcPr>
            <w:tcW w:w="1268" w:type="dxa"/>
            <w:shd w:val="clear" w:color="auto" w:fill="D9D9D9"/>
          </w:tcPr>
          <w:p w14:paraId="0C09505A" w14:textId="148BF411" w:rsidR="005625E3" w:rsidRDefault="005625E3" w:rsidP="005625E3">
            <w:pPr>
              <w:widowControl w:val="0"/>
              <w:autoSpaceDE w:val="0"/>
              <w:autoSpaceDN w:val="0"/>
              <w:adjustRightInd w:val="0"/>
              <w:spacing w:before="110" w:after="200" w:line="276" w:lineRule="auto"/>
              <w:rPr>
                <w:ins w:id="124" w:author="Merrick, Riki | APHL" w:date="2022-09-01T17:28:00Z"/>
                <w:b/>
                <w:bCs/>
                <w:i/>
                <w:iCs/>
                <w:color w:val="000080"/>
                <w:sz w:val="22"/>
              </w:rPr>
            </w:pPr>
            <w:ins w:id="125" w:author="Merrick, Riki | APHL" w:date="2022-09-01T17:30:00Z">
              <w:r>
                <w:rPr>
                  <w:b/>
                  <w:bCs/>
                  <w:i/>
                  <w:iCs/>
                  <w:color w:val="000080"/>
                  <w:sz w:val="22"/>
                </w:rPr>
                <w:t>Yes</w:t>
              </w:r>
            </w:ins>
          </w:p>
        </w:tc>
        <w:tc>
          <w:tcPr>
            <w:tcW w:w="716" w:type="dxa"/>
            <w:shd w:val="clear" w:color="auto" w:fill="D9D9D9"/>
          </w:tcPr>
          <w:p w14:paraId="5C5C3E72" w14:textId="77777777" w:rsidR="005625E3" w:rsidRPr="00D3405B" w:rsidRDefault="005625E3" w:rsidP="005625E3">
            <w:pPr>
              <w:widowControl w:val="0"/>
              <w:autoSpaceDE w:val="0"/>
              <w:autoSpaceDN w:val="0"/>
              <w:adjustRightInd w:val="0"/>
              <w:spacing w:before="110" w:after="200" w:line="276" w:lineRule="auto"/>
              <w:rPr>
                <w:ins w:id="126" w:author="Merrick, Riki | APHL" w:date="2022-09-01T17:28:00Z"/>
                <w:b/>
                <w:bCs/>
                <w:i/>
                <w:iCs/>
                <w:color w:val="000080"/>
                <w:sz w:val="22"/>
              </w:rPr>
            </w:pPr>
          </w:p>
        </w:tc>
      </w:tr>
      <w:tr w:rsidR="005625E3" w:rsidRPr="00D3405B" w14:paraId="4D279AD2" w14:textId="77777777" w:rsidTr="00603D42">
        <w:trPr>
          <w:trHeight w:val="530"/>
          <w:ins w:id="127" w:author="Merrick, Riki | APHL" w:date="2022-09-01T17:28:00Z"/>
        </w:trPr>
        <w:tc>
          <w:tcPr>
            <w:tcW w:w="930" w:type="dxa"/>
            <w:shd w:val="clear" w:color="auto" w:fill="D9D9D9"/>
          </w:tcPr>
          <w:p w14:paraId="4A23E7EF" w14:textId="7FFF882F" w:rsidR="005625E3" w:rsidRDefault="005625E3" w:rsidP="005625E3">
            <w:pPr>
              <w:widowControl w:val="0"/>
              <w:autoSpaceDE w:val="0"/>
              <w:autoSpaceDN w:val="0"/>
              <w:adjustRightInd w:val="0"/>
              <w:spacing w:before="110" w:after="200" w:line="276" w:lineRule="auto"/>
              <w:rPr>
                <w:ins w:id="128" w:author="Merrick, Riki | APHL" w:date="2022-09-01T17:28:00Z"/>
                <w:b/>
                <w:bCs/>
                <w:i/>
                <w:iCs/>
                <w:color w:val="000080"/>
                <w:sz w:val="22"/>
              </w:rPr>
            </w:pPr>
            <w:ins w:id="129" w:author="Merrick, Riki | APHL" w:date="2022-09-01T17:30:00Z">
              <w:r w:rsidRPr="005625E3">
                <w:rPr>
                  <w:b/>
                  <w:bCs/>
                  <w:i/>
                  <w:iCs/>
                  <w:color w:val="000080"/>
                  <w:sz w:val="22"/>
                </w:rPr>
                <w:t>12.3.4</w:t>
              </w:r>
            </w:ins>
          </w:p>
        </w:tc>
        <w:tc>
          <w:tcPr>
            <w:tcW w:w="2306" w:type="dxa"/>
            <w:shd w:val="clear" w:color="auto" w:fill="D9D9D9"/>
          </w:tcPr>
          <w:p w14:paraId="5E85A7CB" w14:textId="7385DA84" w:rsidR="005625E3" w:rsidRPr="00D3405B" w:rsidRDefault="005625E3" w:rsidP="005625E3">
            <w:pPr>
              <w:widowControl w:val="0"/>
              <w:autoSpaceDE w:val="0"/>
              <w:autoSpaceDN w:val="0"/>
              <w:adjustRightInd w:val="0"/>
              <w:spacing w:before="110" w:after="200" w:line="276" w:lineRule="auto"/>
              <w:rPr>
                <w:ins w:id="130" w:author="Merrick, Riki | APHL" w:date="2022-09-01T17:28:00Z"/>
                <w:bCs/>
                <w:i/>
                <w:iCs/>
                <w:noProof/>
                <w:sz w:val="22"/>
              </w:rPr>
            </w:pPr>
            <w:ins w:id="131" w:author="Merrick, Riki | APHL" w:date="2022-09-01T17:30:00Z">
              <w:r w:rsidRPr="005625E3">
                <w:rPr>
                  <w:bCs/>
                  <w:i/>
                  <w:iCs/>
                  <w:noProof/>
                  <w:sz w:val="22"/>
                </w:rPr>
                <w:t>PPG/ACK - PATIENT PATHWAY MESSAGE (GOAL-ORIENTED) (EVENTS PCG, PCH, PCJ)</w:t>
              </w:r>
            </w:ins>
          </w:p>
        </w:tc>
        <w:tc>
          <w:tcPr>
            <w:tcW w:w="3060" w:type="dxa"/>
            <w:shd w:val="clear" w:color="auto" w:fill="D9D9D9"/>
          </w:tcPr>
          <w:p w14:paraId="48830D22" w14:textId="79697F07" w:rsidR="005625E3" w:rsidRDefault="005625E3" w:rsidP="005625E3">
            <w:pPr>
              <w:widowControl w:val="0"/>
              <w:autoSpaceDE w:val="0"/>
              <w:autoSpaceDN w:val="0"/>
              <w:adjustRightInd w:val="0"/>
              <w:spacing w:before="110" w:after="200" w:line="276" w:lineRule="auto"/>
              <w:rPr>
                <w:ins w:id="132" w:author="Merrick, Riki | APHL" w:date="2022-09-01T17:28:00Z"/>
                <w:color w:val="000080"/>
                <w:sz w:val="22"/>
              </w:rPr>
            </w:pPr>
            <w:ins w:id="133" w:author="Merrick, Riki | APHL" w:date="2022-09-01T17:30:00Z">
              <w:r>
                <w:rPr>
                  <w:color w:val="000080"/>
                  <w:sz w:val="22"/>
                </w:rPr>
                <w:t>Added GSP, GSR and GSC segments into the message structure</w:t>
              </w:r>
            </w:ins>
          </w:p>
        </w:tc>
        <w:tc>
          <w:tcPr>
            <w:tcW w:w="1070" w:type="dxa"/>
            <w:shd w:val="clear" w:color="auto" w:fill="D9D9D9"/>
          </w:tcPr>
          <w:p w14:paraId="669BAAE4" w14:textId="5F3B166B" w:rsidR="005625E3" w:rsidRDefault="005625E3" w:rsidP="005625E3">
            <w:pPr>
              <w:widowControl w:val="0"/>
              <w:autoSpaceDE w:val="0"/>
              <w:autoSpaceDN w:val="0"/>
              <w:adjustRightInd w:val="0"/>
              <w:spacing w:before="110" w:after="200" w:line="276" w:lineRule="auto"/>
              <w:rPr>
                <w:ins w:id="134" w:author="Merrick, Riki | APHL" w:date="2022-09-01T17:28:00Z"/>
                <w:sz w:val="22"/>
              </w:rPr>
            </w:pPr>
            <w:ins w:id="135" w:author="Merrick, Riki | APHL" w:date="2022-09-01T17:30:00Z">
              <w:r>
                <w:rPr>
                  <w:sz w:val="22"/>
                </w:rPr>
                <w:t>SOGI</w:t>
              </w:r>
            </w:ins>
          </w:p>
        </w:tc>
        <w:tc>
          <w:tcPr>
            <w:tcW w:w="1268" w:type="dxa"/>
            <w:shd w:val="clear" w:color="auto" w:fill="D9D9D9"/>
          </w:tcPr>
          <w:p w14:paraId="7CF7C8FD" w14:textId="78D7EFD8" w:rsidR="005625E3" w:rsidRDefault="005625E3" w:rsidP="005625E3">
            <w:pPr>
              <w:widowControl w:val="0"/>
              <w:autoSpaceDE w:val="0"/>
              <w:autoSpaceDN w:val="0"/>
              <w:adjustRightInd w:val="0"/>
              <w:spacing w:before="110" w:after="200" w:line="276" w:lineRule="auto"/>
              <w:rPr>
                <w:ins w:id="136" w:author="Merrick, Riki | APHL" w:date="2022-09-01T17:28:00Z"/>
                <w:b/>
                <w:bCs/>
                <w:i/>
                <w:iCs/>
                <w:color w:val="000080"/>
                <w:sz w:val="22"/>
              </w:rPr>
            </w:pPr>
            <w:ins w:id="137" w:author="Merrick, Riki | APHL" w:date="2022-09-01T17:30:00Z">
              <w:r>
                <w:rPr>
                  <w:b/>
                  <w:bCs/>
                  <w:i/>
                  <w:iCs/>
                  <w:color w:val="000080"/>
                  <w:sz w:val="22"/>
                </w:rPr>
                <w:t>Yes</w:t>
              </w:r>
            </w:ins>
          </w:p>
        </w:tc>
        <w:tc>
          <w:tcPr>
            <w:tcW w:w="716" w:type="dxa"/>
            <w:shd w:val="clear" w:color="auto" w:fill="D9D9D9"/>
          </w:tcPr>
          <w:p w14:paraId="48E67BC9" w14:textId="77777777" w:rsidR="005625E3" w:rsidRPr="00D3405B" w:rsidRDefault="005625E3" w:rsidP="005625E3">
            <w:pPr>
              <w:widowControl w:val="0"/>
              <w:autoSpaceDE w:val="0"/>
              <w:autoSpaceDN w:val="0"/>
              <w:adjustRightInd w:val="0"/>
              <w:spacing w:before="110" w:after="200" w:line="276" w:lineRule="auto"/>
              <w:rPr>
                <w:ins w:id="138" w:author="Merrick, Riki | APHL" w:date="2022-09-01T17:28:00Z"/>
                <w:b/>
                <w:bCs/>
                <w:i/>
                <w:iCs/>
                <w:color w:val="000080"/>
                <w:sz w:val="22"/>
              </w:rPr>
            </w:pPr>
          </w:p>
        </w:tc>
      </w:tr>
      <w:tr w:rsidR="00F9354E" w:rsidRPr="00D3405B" w14:paraId="0758F9FA" w14:textId="77777777" w:rsidTr="00603D42">
        <w:trPr>
          <w:trHeight w:val="530"/>
          <w:ins w:id="139" w:author="Frank Oemig" w:date="2022-09-07T17:14:00Z"/>
        </w:trPr>
        <w:tc>
          <w:tcPr>
            <w:tcW w:w="930" w:type="dxa"/>
            <w:shd w:val="clear" w:color="auto" w:fill="D9D9D9"/>
          </w:tcPr>
          <w:p w14:paraId="3F953C2E" w14:textId="6D1FBF18" w:rsidR="00F9354E" w:rsidRPr="005625E3" w:rsidRDefault="00F9354E" w:rsidP="005625E3">
            <w:pPr>
              <w:widowControl w:val="0"/>
              <w:autoSpaceDE w:val="0"/>
              <w:autoSpaceDN w:val="0"/>
              <w:adjustRightInd w:val="0"/>
              <w:spacing w:before="110" w:after="200" w:line="276" w:lineRule="auto"/>
              <w:rPr>
                <w:ins w:id="140" w:author="Frank Oemig" w:date="2022-09-07T17:14:00Z"/>
                <w:b/>
                <w:bCs/>
                <w:i/>
                <w:iCs/>
                <w:color w:val="000080"/>
                <w:sz w:val="22"/>
              </w:rPr>
            </w:pPr>
            <w:ins w:id="141" w:author="Frank Oemig" w:date="2022-09-07T17:14:00Z">
              <w:r>
                <w:rPr>
                  <w:b/>
                  <w:bCs/>
                  <w:i/>
                  <w:iCs/>
                  <w:color w:val="000080"/>
                  <w:sz w:val="22"/>
                </w:rPr>
                <w:t>12.4.1, 12.4.2, 12.4.3</w:t>
              </w:r>
            </w:ins>
          </w:p>
        </w:tc>
        <w:tc>
          <w:tcPr>
            <w:tcW w:w="2306" w:type="dxa"/>
            <w:shd w:val="clear" w:color="auto" w:fill="D9D9D9"/>
          </w:tcPr>
          <w:p w14:paraId="5B32889A" w14:textId="66B7CE9E" w:rsidR="00F9354E" w:rsidRPr="005625E3" w:rsidRDefault="00F9354E" w:rsidP="005625E3">
            <w:pPr>
              <w:widowControl w:val="0"/>
              <w:autoSpaceDE w:val="0"/>
              <w:autoSpaceDN w:val="0"/>
              <w:adjustRightInd w:val="0"/>
              <w:spacing w:before="110" w:after="200" w:line="276" w:lineRule="auto"/>
              <w:rPr>
                <w:ins w:id="142" w:author="Frank Oemig" w:date="2022-09-07T17:14:00Z"/>
                <w:bCs/>
                <w:i/>
                <w:iCs/>
                <w:noProof/>
                <w:sz w:val="22"/>
              </w:rPr>
            </w:pPr>
            <w:ins w:id="143" w:author="Frank Oemig" w:date="2022-09-07T17:15:00Z">
              <w:r>
                <w:rPr>
                  <w:bCs/>
                  <w:i/>
                  <w:iCs/>
                  <w:noProof/>
                  <w:sz w:val="22"/>
                </w:rPr>
                <w:t>Data Element 00816 -&gt; 02534</w:t>
              </w:r>
            </w:ins>
          </w:p>
        </w:tc>
        <w:tc>
          <w:tcPr>
            <w:tcW w:w="3060" w:type="dxa"/>
            <w:shd w:val="clear" w:color="auto" w:fill="D9D9D9"/>
          </w:tcPr>
          <w:p w14:paraId="3CAF5842" w14:textId="11848474" w:rsidR="00F9354E" w:rsidRDefault="00F9354E" w:rsidP="005625E3">
            <w:pPr>
              <w:widowControl w:val="0"/>
              <w:autoSpaceDE w:val="0"/>
              <w:autoSpaceDN w:val="0"/>
              <w:adjustRightInd w:val="0"/>
              <w:spacing w:before="110" w:after="200" w:line="276" w:lineRule="auto"/>
              <w:rPr>
                <w:ins w:id="144" w:author="Frank Oemig" w:date="2022-09-07T17:14:00Z"/>
                <w:color w:val="000080"/>
                <w:sz w:val="22"/>
              </w:rPr>
            </w:pPr>
            <w:ins w:id="145" w:author="Frank Oemig" w:date="2022-09-07T17:15:00Z">
              <w:r>
                <w:rPr>
                  <w:color w:val="000080"/>
                  <w:sz w:val="22"/>
                </w:rPr>
                <w:t xml:space="preserve">eliminate conflict with table assignment to 0287 </w:t>
              </w:r>
            </w:ins>
          </w:p>
        </w:tc>
        <w:tc>
          <w:tcPr>
            <w:tcW w:w="1070" w:type="dxa"/>
            <w:shd w:val="clear" w:color="auto" w:fill="D9D9D9"/>
          </w:tcPr>
          <w:p w14:paraId="2DD9AD6D" w14:textId="77777777" w:rsidR="00F9354E" w:rsidRDefault="00F9354E" w:rsidP="005625E3">
            <w:pPr>
              <w:widowControl w:val="0"/>
              <w:autoSpaceDE w:val="0"/>
              <w:autoSpaceDN w:val="0"/>
              <w:adjustRightInd w:val="0"/>
              <w:spacing w:before="110" w:after="200" w:line="276" w:lineRule="auto"/>
              <w:rPr>
                <w:ins w:id="146" w:author="Frank Oemig" w:date="2022-09-07T17:14:00Z"/>
                <w:sz w:val="22"/>
              </w:rPr>
            </w:pPr>
          </w:p>
        </w:tc>
        <w:tc>
          <w:tcPr>
            <w:tcW w:w="1268" w:type="dxa"/>
            <w:shd w:val="clear" w:color="auto" w:fill="D9D9D9"/>
          </w:tcPr>
          <w:p w14:paraId="12DEF316" w14:textId="66AD3657" w:rsidR="00F9354E" w:rsidRDefault="00F9354E" w:rsidP="005625E3">
            <w:pPr>
              <w:widowControl w:val="0"/>
              <w:autoSpaceDE w:val="0"/>
              <w:autoSpaceDN w:val="0"/>
              <w:adjustRightInd w:val="0"/>
              <w:spacing w:before="110" w:after="200" w:line="276" w:lineRule="auto"/>
              <w:rPr>
                <w:ins w:id="147" w:author="Frank Oemig" w:date="2022-09-07T17:14:00Z"/>
                <w:b/>
                <w:bCs/>
                <w:i/>
                <w:iCs/>
                <w:color w:val="000080"/>
                <w:sz w:val="22"/>
              </w:rPr>
            </w:pPr>
            <w:ins w:id="148" w:author="Frank Oemig" w:date="2022-09-07T17:15:00Z">
              <w:r>
                <w:rPr>
                  <w:b/>
                  <w:bCs/>
                  <w:i/>
                  <w:iCs/>
                  <w:color w:val="000080"/>
                  <w:sz w:val="22"/>
                </w:rPr>
                <w:t>No</w:t>
              </w:r>
            </w:ins>
          </w:p>
        </w:tc>
        <w:tc>
          <w:tcPr>
            <w:tcW w:w="716" w:type="dxa"/>
            <w:shd w:val="clear" w:color="auto" w:fill="D9D9D9"/>
          </w:tcPr>
          <w:p w14:paraId="0E204738" w14:textId="77777777" w:rsidR="00F9354E" w:rsidRPr="00D3405B" w:rsidRDefault="00F9354E" w:rsidP="005625E3">
            <w:pPr>
              <w:widowControl w:val="0"/>
              <w:autoSpaceDE w:val="0"/>
              <w:autoSpaceDN w:val="0"/>
              <w:adjustRightInd w:val="0"/>
              <w:spacing w:before="110" w:after="200" w:line="276" w:lineRule="auto"/>
              <w:rPr>
                <w:ins w:id="149" w:author="Frank Oemig" w:date="2022-09-07T17:14:00Z"/>
                <w:b/>
                <w:bCs/>
                <w:i/>
                <w:iCs/>
                <w:color w:val="000080"/>
                <w:sz w:val="22"/>
              </w:rPr>
            </w:pPr>
          </w:p>
        </w:tc>
      </w:tr>
      <w:bookmarkEnd w:id="79"/>
    </w:tbl>
    <w:p w14:paraId="477BB4B7" w14:textId="77777777" w:rsidR="005625E3" w:rsidRPr="005625E3" w:rsidRDefault="005625E3">
      <w:pPr>
        <w:rPr>
          <w:ins w:id="150" w:author="Merrick, Riki | APHL" w:date="2022-09-01T17:25:00Z"/>
          <w:noProof/>
          <w:rPrChange w:id="151" w:author="Merrick, Riki | APHL" w:date="2022-09-01T17:29:00Z">
            <w:rPr>
              <w:ins w:id="152" w:author="Merrick, Riki | APHL" w:date="2022-09-01T17:25:00Z"/>
              <w:noProof/>
              <w:lang w:val="fr-FR"/>
            </w:rPr>
          </w:rPrChange>
        </w:rPr>
        <w:pPrChange w:id="153" w:author="Merrick, Riki | APHL" w:date="2022-09-01T17:25:00Z">
          <w:pPr>
            <w:pStyle w:val="Heading2"/>
          </w:pPr>
        </w:pPrChange>
      </w:pPr>
    </w:p>
    <w:p w14:paraId="3C64DBCD" w14:textId="027E6F2D" w:rsidR="004C2D45" w:rsidRDefault="004064CB">
      <w:pPr>
        <w:pStyle w:val="Heading2"/>
        <w:rPr>
          <w:noProof/>
          <w:lang w:val="fr-FR"/>
        </w:rPr>
      </w:pPr>
      <w:r>
        <w:rPr>
          <w:noProof/>
          <w:lang w:val="fr-FR"/>
        </w:rPr>
        <w:t>C</w:t>
      </w:r>
      <w:r w:rsidR="004C2D45">
        <w:rPr>
          <w:noProof/>
          <w:lang w:val="fr-FR"/>
        </w:rPr>
        <w:t xml:space="preserve">hapter 12 </w:t>
      </w:r>
      <w:r>
        <w:rPr>
          <w:noProof/>
          <w:lang w:val="fr-FR"/>
        </w:rPr>
        <w:t>C</w:t>
      </w:r>
      <w:r w:rsidR="004C2D45">
        <w:rPr>
          <w:noProof/>
          <w:lang w:val="fr-FR"/>
        </w:rPr>
        <w:t>ontents</w:t>
      </w:r>
      <w:bookmarkEnd w:id="66"/>
    </w:p>
    <w:p w14:paraId="29603CA5" w14:textId="21381FFB" w:rsidR="007A791D" w:rsidRDefault="007A791D" w:rsidP="00AC3FCF">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r w:rsidR="00000000">
        <w:fldChar w:fldCharType="begin"/>
      </w:r>
      <w:r w:rsidR="00000000">
        <w:instrText xml:space="preserve"> HYPERLINK \l "_Toc29038657" </w:instrText>
      </w:r>
      <w:ins w:id="154" w:author="Lynn Laakso" w:date="2022-09-09T14:54:00Z"/>
      <w:r w:rsidR="00000000">
        <w:fldChar w:fldCharType="separate"/>
      </w:r>
      <w:r w:rsidRPr="00E536DA">
        <w:rPr>
          <w:rStyle w:val="Hyperlink"/>
          <w:lang w:val="fr-FR"/>
        </w:rPr>
        <w:t>12.1</w:t>
      </w:r>
      <w:r>
        <w:rPr>
          <w:rFonts w:asciiTheme="minorHAnsi" w:eastAsiaTheme="minorEastAsia" w:hAnsiTheme="minorHAnsi" w:cstheme="minorBidi"/>
          <w:kern w:val="0"/>
          <w:sz w:val="22"/>
          <w:szCs w:val="22"/>
        </w:rPr>
        <w:tab/>
      </w:r>
      <w:r w:rsidRPr="00E536DA">
        <w:rPr>
          <w:rStyle w:val="Hyperlink"/>
          <w:lang w:val="fr-FR"/>
        </w:rPr>
        <w:t>Chapter 12 Contents</w:t>
      </w:r>
      <w:r>
        <w:rPr>
          <w:webHidden/>
        </w:rPr>
        <w:tab/>
      </w:r>
      <w:r>
        <w:rPr>
          <w:webHidden/>
        </w:rPr>
        <w:fldChar w:fldCharType="begin"/>
      </w:r>
      <w:r>
        <w:rPr>
          <w:webHidden/>
        </w:rPr>
        <w:instrText xml:space="preserve"> PAGEREF _Toc29038657 \h </w:instrText>
      </w:r>
      <w:r>
        <w:rPr>
          <w:webHidden/>
        </w:rPr>
      </w:r>
      <w:r>
        <w:rPr>
          <w:webHidden/>
        </w:rPr>
        <w:fldChar w:fldCharType="separate"/>
      </w:r>
      <w:r w:rsidR="00BD25D5">
        <w:rPr>
          <w:webHidden/>
        </w:rPr>
        <w:t>1</w:t>
      </w:r>
      <w:r>
        <w:rPr>
          <w:webHidden/>
        </w:rPr>
        <w:fldChar w:fldCharType="end"/>
      </w:r>
      <w:r w:rsidR="00000000">
        <w:fldChar w:fldCharType="end"/>
      </w:r>
    </w:p>
    <w:p w14:paraId="6C035331" w14:textId="18EA4FF3" w:rsidR="007A791D" w:rsidRDefault="00000000" w:rsidP="00AC3FCF">
      <w:pPr>
        <w:pStyle w:val="TOC2"/>
        <w:rPr>
          <w:rFonts w:asciiTheme="minorHAnsi" w:eastAsiaTheme="minorEastAsia" w:hAnsiTheme="minorHAnsi" w:cstheme="minorBidi"/>
          <w:kern w:val="0"/>
          <w:sz w:val="22"/>
          <w:szCs w:val="22"/>
        </w:rPr>
      </w:pPr>
      <w:r>
        <w:fldChar w:fldCharType="begin"/>
      </w:r>
      <w:r>
        <w:instrText xml:space="preserve"> HYPERLINK \l "_Toc29038658" </w:instrText>
      </w:r>
      <w:ins w:id="155" w:author="Lynn Laakso" w:date="2022-09-09T14:54:00Z"/>
      <w:r>
        <w:fldChar w:fldCharType="separate"/>
      </w:r>
      <w:r w:rsidR="007A791D" w:rsidRPr="00E536DA">
        <w:rPr>
          <w:rStyle w:val="Hyperlink"/>
        </w:rPr>
        <w:t>12.2</w:t>
      </w:r>
      <w:r w:rsidR="007A791D">
        <w:rPr>
          <w:rFonts w:asciiTheme="minorHAnsi" w:eastAsiaTheme="minorEastAsia" w:hAnsiTheme="minorHAnsi" w:cstheme="minorBidi"/>
          <w:kern w:val="0"/>
          <w:sz w:val="22"/>
          <w:szCs w:val="22"/>
        </w:rPr>
        <w:tab/>
      </w:r>
      <w:r w:rsidR="007A791D" w:rsidRPr="00E536DA">
        <w:rPr>
          <w:rStyle w:val="Hyperlink"/>
        </w:rPr>
        <w:t>INTRODUCTION AND OVERVIEW</w:t>
      </w:r>
      <w:r w:rsidR="007A791D">
        <w:rPr>
          <w:webHidden/>
        </w:rPr>
        <w:tab/>
      </w:r>
      <w:r w:rsidR="007A791D">
        <w:rPr>
          <w:webHidden/>
        </w:rPr>
        <w:fldChar w:fldCharType="begin"/>
      </w:r>
      <w:r w:rsidR="007A791D">
        <w:rPr>
          <w:webHidden/>
        </w:rPr>
        <w:instrText xml:space="preserve"> PAGEREF _Toc29038658 \h </w:instrText>
      </w:r>
      <w:r w:rsidR="007A791D">
        <w:rPr>
          <w:webHidden/>
        </w:rPr>
      </w:r>
      <w:r w:rsidR="007A791D">
        <w:rPr>
          <w:webHidden/>
        </w:rPr>
        <w:fldChar w:fldCharType="separate"/>
      </w:r>
      <w:ins w:id="156" w:author="Lynn Laakso" w:date="2022-09-09T14:54:00Z">
        <w:r w:rsidR="00BD25D5">
          <w:rPr>
            <w:webHidden/>
          </w:rPr>
          <w:t>3</w:t>
        </w:r>
      </w:ins>
      <w:del w:id="157" w:author="Lynn Laakso" w:date="2022-09-09T14:54:00Z">
        <w:r w:rsidR="007A791D" w:rsidDel="00AC3FCF">
          <w:rPr>
            <w:webHidden/>
          </w:rPr>
          <w:delText>2</w:delText>
        </w:r>
      </w:del>
      <w:r w:rsidR="007A791D">
        <w:rPr>
          <w:webHidden/>
        </w:rPr>
        <w:fldChar w:fldCharType="end"/>
      </w:r>
      <w:r>
        <w:fldChar w:fldCharType="end"/>
      </w:r>
    </w:p>
    <w:p w14:paraId="569B630E" w14:textId="44D0CB52"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"_Toc29038659" </w:instrText>
      </w:r>
      <w:ins w:id="158" w:author="Lynn Laakso" w:date="2022-09-09T14:54:00Z"/>
      <w:r>
        <w:fldChar w:fldCharType="separate"/>
      </w:r>
      <w:r w:rsidR="007A791D" w:rsidRPr="00E536DA">
        <w:rPr>
          <w:rStyle w:val="Hyperlink"/>
        </w:rPr>
        <w:t>12.2.1</w:t>
      </w:r>
      <w:r w:rsidR="007A791D">
        <w:rPr>
          <w:rFonts w:asciiTheme="minorHAnsi" w:eastAsiaTheme="minorEastAsia" w:hAnsiTheme="minorHAnsi" w:cstheme="minorBidi"/>
          <w:kern w:val="0"/>
          <w:sz w:val="22"/>
          <w:szCs w:val="22"/>
        </w:rPr>
        <w:tab/>
      </w:r>
      <w:r w:rsidR="007A791D" w:rsidRPr="00E536DA">
        <w:rPr>
          <w:rStyle w:val="Hyperlink"/>
        </w:rPr>
        <w:t>Glossary</w:t>
      </w:r>
      <w:r w:rsidR="007A791D">
        <w:rPr>
          <w:webHidden/>
        </w:rPr>
        <w:tab/>
      </w:r>
      <w:r w:rsidR="007A791D">
        <w:rPr>
          <w:webHidden/>
        </w:rPr>
        <w:fldChar w:fldCharType="begin"/>
      </w:r>
      <w:r w:rsidR="007A791D">
        <w:rPr>
          <w:webHidden/>
        </w:rPr>
        <w:instrText xml:space="preserve"> PAGEREF _Toc29038659 \h </w:instrText>
      </w:r>
      <w:r w:rsidR="007A791D">
        <w:rPr>
          <w:webHidden/>
        </w:rPr>
      </w:r>
      <w:r w:rsidR="007A791D">
        <w:rPr>
          <w:webHidden/>
        </w:rPr>
        <w:fldChar w:fldCharType="separate"/>
      </w:r>
      <w:r w:rsidR="00BD25D5">
        <w:rPr>
          <w:webHidden/>
        </w:rPr>
        <w:t>3</w:t>
      </w:r>
      <w:r w:rsidR="007A791D">
        <w:rPr>
          <w:webHidden/>
        </w:rPr>
        <w:fldChar w:fldCharType="end"/>
      </w:r>
      <w:r>
        <w:fldChar w:fldCharType="end"/>
      </w:r>
    </w:p>
    <w:p w14:paraId="2233EB6D" w14:textId="4FF3DB6C"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"_Toc29038660" </w:instrText>
      </w:r>
      <w:ins w:id="159" w:author="Lynn Laakso" w:date="2022-09-09T14:54:00Z"/>
      <w:r>
        <w:fldChar w:fldCharType="separate"/>
      </w:r>
      <w:r w:rsidR="007A791D" w:rsidRPr="00E536DA">
        <w:rPr>
          <w:rStyle w:val="Hyperlink"/>
        </w:rPr>
        <w:t>12.2.2</w:t>
      </w:r>
      <w:r w:rsidR="007A791D">
        <w:rPr>
          <w:rFonts w:asciiTheme="minorHAnsi" w:eastAsiaTheme="minorEastAsia" w:hAnsiTheme="minorHAnsi" w:cstheme="minorBidi"/>
          <w:kern w:val="0"/>
          <w:sz w:val="22"/>
          <w:szCs w:val="22"/>
        </w:rPr>
        <w:tab/>
      </w:r>
      <w:r w:rsidR="007A791D" w:rsidRPr="00E536DA">
        <w:rPr>
          <w:rStyle w:val="Hyperlink"/>
        </w:rPr>
        <w:t>Scenario Descriptions</w:t>
      </w:r>
      <w:r w:rsidR="007A791D">
        <w:rPr>
          <w:webHidden/>
        </w:rPr>
        <w:tab/>
      </w:r>
      <w:r w:rsidR="007A791D">
        <w:rPr>
          <w:webHidden/>
        </w:rPr>
        <w:fldChar w:fldCharType="begin"/>
      </w:r>
      <w:r w:rsidR="007A791D">
        <w:rPr>
          <w:webHidden/>
        </w:rPr>
        <w:instrText xml:space="preserve"> PAGEREF _Toc29038660 \h </w:instrText>
      </w:r>
      <w:r w:rsidR="007A791D">
        <w:rPr>
          <w:webHidden/>
        </w:rPr>
      </w:r>
      <w:r w:rsidR="007A791D">
        <w:rPr>
          <w:webHidden/>
        </w:rPr>
        <w:fldChar w:fldCharType="separate"/>
      </w:r>
      <w:ins w:id="160" w:author="Lynn Laakso" w:date="2022-09-09T14:54:00Z">
        <w:r w:rsidR="00BD25D5">
          <w:rPr>
            <w:webHidden/>
          </w:rPr>
          <w:t>4</w:t>
        </w:r>
      </w:ins>
      <w:del w:id="161" w:author="Lynn Laakso" w:date="2022-09-09T14:54:00Z">
        <w:r w:rsidR="007A791D" w:rsidDel="00AC3FCF">
          <w:rPr>
            <w:webHidden/>
          </w:rPr>
          <w:delText>3</w:delText>
        </w:r>
      </w:del>
      <w:r w:rsidR="007A791D">
        <w:rPr>
          <w:webHidden/>
        </w:rPr>
        <w:fldChar w:fldCharType="end"/>
      </w:r>
      <w:r>
        <w:fldChar w:fldCharType="end"/>
      </w:r>
    </w:p>
    <w:p w14:paraId="3CDB782F" w14:textId="762978D1"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"_Toc29038661" </w:instrText>
      </w:r>
      <w:ins w:id="162" w:author="Lynn Laakso" w:date="2022-09-09T14:54:00Z"/>
      <w:r>
        <w:fldChar w:fldCharType="separate"/>
      </w:r>
      <w:r w:rsidR="007A791D" w:rsidRPr="00E536DA">
        <w:rPr>
          <w:rStyle w:val="Hyperlink"/>
        </w:rPr>
        <w:t>12.2.3</w:t>
      </w:r>
      <w:r w:rsidR="007A791D">
        <w:rPr>
          <w:rFonts w:asciiTheme="minorHAnsi" w:eastAsiaTheme="minorEastAsia" w:hAnsiTheme="minorHAnsi" w:cstheme="minorBidi"/>
          <w:kern w:val="0"/>
          <w:sz w:val="22"/>
          <w:szCs w:val="22"/>
        </w:rPr>
        <w:tab/>
      </w:r>
      <w:r w:rsidR="007A791D" w:rsidRPr="00E536DA">
        <w:rPr>
          <w:rStyle w:val="Hyperlink"/>
        </w:rPr>
        <w:t>Trigger Events</w:t>
      </w:r>
      <w:r w:rsidR="007A791D">
        <w:rPr>
          <w:webHidden/>
        </w:rPr>
        <w:tab/>
      </w:r>
      <w:r w:rsidR="007A791D">
        <w:rPr>
          <w:webHidden/>
        </w:rPr>
        <w:fldChar w:fldCharType="begin"/>
      </w:r>
      <w:r w:rsidR="007A791D">
        <w:rPr>
          <w:webHidden/>
        </w:rPr>
        <w:instrText xml:space="preserve"> PAGEREF _Toc29038661 \h </w:instrText>
      </w:r>
      <w:r w:rsidR="007A791D">
        <w:rPr>
          <w:webHidden/>
        </w:rPr>
      </w:r>
      <w:r w:rsidR="007A791D">
        <w:rPr>
          <w:webHidden/>
        </w:rPr>
        <w:fldChar w:fldCharType="separate"/>
      </w:r>
      <w:ins w:id="163" w:author="Lynn Laakso" w:date="2022-09-09T14:54:00Z">
        <w:r w:rsidR="00BD25D5">
          <w:rPr>
            <w:webHidden/>
          </w:rPr>
          <w:t>5</w:t>
        </w:r>
      </w:ins>
      <w:del w:id="164" w:author="Lynn Laakso" w:date="2022-09-09T14:54:00Z">
        <w:r w:rsidR="007A791D" w:rsidDel="00AC3FCF">
          <w:rPr>
            <w:webHidden/>
          </w:rPr>
          <w:delText>4</w:delText>
        </w:r>
      </w:del>
      <w:r w:rsidR="007A791D">
        <w:rPr>
          <w:webHidden/>
        </w:rPr>
        <w:fldChar w:fldCharType="end"/>
      </w:r>
      <w:r>
        <w:fldChar w:fldCharType="end"/>
      </w:r>
    </w:p>
    <w:p w14:paraId="4A9E76C5" w14:textId="776B292B"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"_Toc29038662" </w:instrText>
      </w:r>
      <w:ins w:id="165" w:author="Lynn Laakso" w:date="2022-09-09T14:54:00Z"/>
      <w:r>
        <w:fldChar w:fldCharType="separate"/>
      </w:r>
      <w:r w:rsidR="007A791D" w:rsidRPr="00E536DA">
        <w:rPr>
          <w:rStyle w:val="Hyperlink"/>
        </w:rPr>
        <w:t>12.2.4</w:t>
      </w:r>
      <w:r w:rsidR="007A791D">
        <w:rPr>
          <w:rFonts w:asciiTheme="minorHAnsi" w:eastAsiaTheme="minorEastAsia" w:hAnsiTheme="minorHAnsi" w:cstheme="minorBidi"/>
          <w:kern w:val="0"/>
          <w:sz w:val="22"/>
          <w:szCs w:val="22"/>
        </w:rPr>
        <w:tab/>
      </w:r>
      <w:r w:rsidR="007A791D" w:rsidRPr="00E536DA">
        <w:rPr>
          <w:rStyle w:val="Hyperlink"/>
        </w:rPr>
        <w:t>Use of Action Codes</w:t>
      </w:r>
      <w:r w:rsidR="007A791D">
        <w:rPr>
          <w:webHidden/>
        </w:rPr>
        <w:tab/>
      </w:r>
      <w:r w:rsidR="007A791D">
        <w:rPr>
          <w:webHidden/>
        </w:rPr>
        <w:fldChar w:fldCharType="begin"/>
      </w:r>
      <w:r w:rsidR="007A791D">
        <w:rPr>
          <w:webHidden/>
        </w:rPr>
        <w:instrText xml:space="preserve"> PAGEREF _Toc29038662 \h </w:instrText>
      </w:r>
      <w:r w:rsidR="007A791D">
        <w:rPr>
          <w:webHidden/>
        </w:rPr>
      </w:r>
      <w:r w:rsidR="007A791D">
        <w:rPr>
          <w:webHidden/>
        </w:rPr>
        <w:fldChar w:fldCharType="separate"/>
      </w:r>
      <w:ins w:id="166" w:author="Lynn Laakso" w:date="2022-09-09T14:54:00Z">
        <w:r w:rsidR="00BD25D5">
          <w:rPr>
            <w:webHidden/>
          </w:rPr>
          <w:t>5</w:t>
        </w:r>
      </w:ins>
      <w:del w:id="167" w:author="Lynn Laakso" w:date="2022-09-09T14:54:00Z">
        <w:r w:rsidR="007A791D" w:rsidDel="00AC3FCF">
          <w:rPr>
            <w:webHidden/>
          </w:rPr>
          <w:delText>4</w:delText>
        </w:r>
      </w:del>
      <w:r w:rsidR="007A791D">
        <w:rPr>
          <w:webHidden/>
        </w:rPr>
        <w:fldChar w:fldCharType="end"/>
      </w:r>
      <w:r>
        <w:fldChar w:fldCharType="end"/>
      </w:r>
    </w:p>
    <w:p w14:paraId="3C3F3949" w14:textId="49232894"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"_Toc29038663" </w:instrText>
      </w:r>
      <w:ins w:id="168" w:author="Lynn Laakso" w:date="2022-09-09T14:54:00Z"/>
      <w:r>
        <w:fldChar w:fldCharType="separate"/>
      </w:r>
      <w:r w:rsidR="007A791D" w:rsidRPr="00E536DA">
        <w:rPr>
          <w:rStyle w:val="Hyperlink"/>
        </w:rPr>
        <w:t>12.2.5</w:t>
      </w:r>
      <w:r w:rsidR="007A791D">
        <w:rPr>
          <w:rFonts w:asciiTheme="minorHAnsi" w:eastAsiaTheme="minorEastAsia" w:hAnsiTheme="minorHAnsi" w:cstheme="minorBidi"/>
          <w:kern w:val="0"/>
          <w:sz w:val="22"/>
          <w:szCs w:val="22"/>
        </w:rPr>
        <w:tab/>
      </w:r>
      <w:r w:rsidR="007A791D" w:rsidRPr="00E536DA">
        <w:rPr>
          <w:rStyle w:val="Hyperlink"/>
        </w:rPr>
        <w:t>Message Construction Rules</w:t>
      </w:r>
      <w:r w:rsidR="007A791D">
        <w:rPr>
          <w:webHidden/>
        </w:rPr>
        <w:tab/>
      </w:r>
      <w:r w:rsidR="007A791D">
        <w:rPr>
          <w:webHidden/>
        </w:rPr>
        <w:fldChar w:fldCharType="begin"/>
      </w:r>
      <w:r w:rsidR="007A791D">
        <w:rPr>
          <w:webHidden/>
        </w:rPr>
        <w:instrText xml:space="preserve"> PAGEREF _Toc29038663 \h </w:instrText>
      </w:r>
      <w:r w:rsidR="007A791D">
        <w:rPr>
          <w:webHidden/>
        </w:rPr>
      </w:r>
      <w:r w:rsidR="007A791D">
        <w:rPr>
          <w:webHidden/>
        </w:rPr>
        <w:fldChar w:fldCharType="separate"/>
      </w:r>
      <w:r w:rsidR="00BD25D5">
        <w:rPr>
          <w:webHidden/>
        </w:rPr>
        <w:t>6</w:t>
      </w:r>
      <w:r w:rsidR="007A791D">
        <w:rPr>
          <w:webHidden/>
        </w:rPr>
        <w:fldChar w:fldCharType="end"/>
      </w:r>
      <w:r>
        <w:fldChar w:fldCharType="end"/>
      </w:r>
    </w:p>
    <w:p w14:paraId="60857790" w14:textId="61DC2C8F"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"_Toc29038664" </w:instrText>
      </w:r>
      <w:ins w:id="169" w:author="Lynn Laakso" w:date="2022-09-09T14:54:00Z"/>
      <w:r>
        <w:fldChar w:fldCharType="separate"/>
      </w:r>
      <w:r w:rsidR="007A791D" w:rsidRPr="00E536DA">
        <w:rPr>
          <w:rStyle w:val="Hyperlink"/>
        </w:rPr>
        <w:t>12.2.6</w:t>
      </w:r>
      <w:r w:rsidR="007A791D">
        <w:rPr>
          <w:rFonts w:asciiTheme="minorHAnsi" w:eastAsiaTheme="minorEastAsia" w:hAnsiTheme="minorHAnsi" w:cstheme="minorBidi"/>
          <w:kern w:val="0"/>
          <w:sz w:val="22"/>
          <w:szCs w:val="22"/>
        </w:rPr>
        <w:tab/>
      </w:r>
      <w:r w:rsidR="007A791D" w:rsidRPr="00E536DA">
        <w:rPr>
          <w:rStyle w:val="Hyperlink"/>
        </w:rPr>
        <w:t>Acknowledgment Choreography</w:t>
      </w:r>
      <w:r w:rsidR="007A791D">
        <w:rPr>
          <w:webHidden/>
        </w:rPr>
        <w:tab/>
      </w:r>
      <w:r w:rsidR="007A791D">
        <w:rPr>
          <w:webHidden/>
        </w:rPr>
        <w:fldChar w:fldCharType="begin"/>
      </w:r>
      <w:r w:rsidR="007A791D">
        <w:rPr>
          <w:webHidden/>
        </w:rPr>
        <w:instrText xml:space="preserve"> PAGEREF _Toc29038664 \h </w:instrText>
      </w:r>
      <w:r w:rsidR="007A791D">
        <w:rPr>
          <w:webHidden/>
        </w:rPr>
      </w:r>
      <w:r w:rsidR="007A791D">
        <w:rPr>
          <w:webHidden/>
        </w:rPr>
        <w:fldChar w:fldCharType="separate"/>
      </w:r>
      <w:ins w:id="170" w:author="Lynn Laakso" w:date="2022-09-09T14:54:00Z">
        <w:r w:rsidR="00BD25D5">
          <w:rPr>
            <w:webHidden/>
          </w:rPr>
          <w:t>8</w:t>
        </w:r>
      </w:ins>
      <w:del w:id="171" w:author="Lynn Laakso" w:date="2022-09-09T14:54:00Z">
        <w:r w:rsidR="007A791D" w:rsidDel="00AC3FCF">
          <w:rPr>
            <w:webHidden/>
          </w:rPr>
          <w:delText>7</w:delText>
        </w:r>
      </w:del>
      <w:r w:rsidR="007A791D">
        <w:rPr>
          <w:webHidden/>
        </w:rPr>
        <w:fldChar w:fldCharType="end"/>
      </w:r>
      <w:r>
        <w:fldChar w:fldCharType="end"/>
      </w:r>
    </w:p>
    <w:p w14:paraId="7B48CB8A" w14:textId="450D3C56" w:rsidR="007A791D" w:rsidRDefault="00000000" w:rsidP="00AC3FCF">
      <w:pPr>
        <w:pStyle w:val="TOC2"/>
        <w:rPr>
          <w:rFonts w:asciiTheme="minorHAnsi" w:eastAsiaTheme="minorEastAsia" w:hAnsiTheme="minorHAnsi" w:cstheme="minorBidi"/>
          <w:kern w:val="0"/>
          <w:sz w:val="22"/>
          <w:szCs w:val="22"/>
        </w:rPr>
      </w:pPr>
      <w:r>
        <w:fldChar w:fldCharType="begin"/>
      </w:r>
      <w:r>
        <w:instrText xml:space="preserve"> HYPERLINK \l "_Toc29038665" </w:instrText>
      </w:r>
      <w:ins w:id="172" w:author="Lynn Laakso" w:date="2022-09-09T14:54:00Z"/>
      <w:r>
        <w:fldChar w:fldCharType="separate"/>
      </w:r>
      <w:r w:rsidR="007A791D" w:rsidRPr="00E536DA">
        <w:rPr>
          <w:rStyle w:val="Hyperlink"/>
        </w:rPr>
        <w:t>12.3</w:t>
      </w:r>
      <w:r w:rsidR="007A791D">
        <w:rPr>
          <w:rFonts w:asciiTheme="minorHAnsi" w:eastAsiaTheme="minorEastAsia" w:hAnsiTheme="minorHAnsi" w:cstheme="minorBidi"/>
          <w:kern w:val="0"/>
          <w:sz w:val="22"/>
          <w:szCs w:val="22"/>
        </w:rPr>
        <w:tab/>
      </w:r>
      <w:r w:rsidR="007A791D" w:rsidRPr="00E536DA">
        <w:rPr>
          <w:rStyle w:val="Hyperlink"/>
        </w:rPr>
        <w:t>MESSAGE DEFINITIONS</w:t>
      </w:r>
      <w:r w:rsidR="007A791D">
        <w:rPr>
          <w:webHidden/>
        </w:rPr>
        <w:tab/>
      </w:r>
      <w:r w:rsidR="007A791D">
        <w:rPr>
          <w:webHidden/>
        </w:rPr>
        <w:fldChar w:fldCharType="begin"/>
      </w:r>
      <w:r w:rsidR="007A791D">
        <w:rPr>
          <w:webHidden/>
        </w:rPr>
        <w:instrText xml:space="preserve"> PAGEREF _Toc29038665 \h </w:instrText>
      </w:r>
      <w:r w:rsidR="007A791D">
        <w:rPr>
          <w:webHidden/>
        </w:rPr>
      </w:r>
      <w:r w:rsidR="007A791D">
        <w:rPr>
          <w:webHidden/>
        </w:rPr>
        <w:fldChar w:fldCharType="separate"/>
      </w:r>
      <w:ins w:id="173" w:author="Lynn Laakso" w:date="2022-09-09T14:54:00Z">
        <w:r w:rsidR="00BD25D5">
          <w:rPr>
            <w:webHidden/>
          </w:rPr>
          <w:t>8</w:t>
        </w:r>
      </w:ins>
      <w:del w:id="174" w:author="Lynn Laakso" w:date="2022-09-09T14:54:00Z">
        <w:r w:rsidR="007A791D" w:rsidDel="00AC3FCF">
          <w:rPr>
            <w:webHidden/>
          </w:rPr>
          <w:delText>7</w:delText>
        </w:r>
      </w:del>
      <w:r w:rsidR="007A791D">
        <w:rPr>
          <w:webHidden/>
        </w:rPr>
        <w:fldChar w:fldCharType="end"/>
      </w:r>
      <w:r>
        <w:fldChar w:fldCharType="end"/>
      </w:r>
    </w:p>
    <w:p w14:paraId="32B5737B" w14:textId="07B74A54"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"_Toc29038666" </w:instrText>
      </w:r>
      <w:ins w:id="175" w:author="Lynn Laakso" w:date="2022-09-09T14:54:00Z"/>
      <w:r>
        <w:fldChar w:fldCharType="separate"/>
      </w:r>
      <w:r w:rsidR="007A791D" w:rsidRPr="00E536DA">
        <w:rPr>
          <w:rStyle w:val="Hyperlink"/>
        </w:rPr>
        <w:t>12.3.1</w:t>
      </w:r>
      <w:r w:rsidR="007A791D">
        <w:rPr>
          <w:rFonts w:asciiTheme="minorHAnsi" w:eastAsiaTheme="minorEastAsia" w:hAnsiTheme="minorHAnsi" w:cstheme="minorBidi"/>
          <w:kern w:val="0"/>
          <w:sz w:val="22"/>
          <w:szCs w:val="22"/>
        </w:rPr>
        <w:tab/>
      </w:r>
      <w:r w:rsidR="007A791D" w:rsidRPr="00E536DA">
        <w:rPr>
          <w:rStyle w:val="Hyperlink"/>
        </w:rPr>
        <w:t>PGL/ACK - Patient Goal Message (Events PC6, PC7, PC8)</w:t>
      </w:r>
      <w:r w:rsidR="007A791D">
        <w:rPr>
          <w:webHidden/>
        </w:rPr>
        <w:tab/>
      </w:r>
      <w:r w:rsidR="007A791D">
        <w:rPr>
          <w:webHidden/>
        </w:rPr>
        <w:fldChar w:fldCharType="begin"/>
      </w:r>
      <w:r w:rsidR="007A791D">
        <w:rPr>
          <w:webHidden/>
        </w:rPr>
        <w:instrText xml:space="preserve"> PAGEREF _Toc29038666 \h </w:instrText>
      </w:r>
      <w:r w:rsidR="007A791D">
        <w:rPr>
          <w:webHidden/>
        </w:rPr>
      </w:r>
      <w:r w:rsidR="007A791D">
        <w:rPr>
          <w:webHidden/>
        </w:rPr>
        <w:fldChar w:fldCharType="separate"/>
      </w:r>
      <w:ins w:id="176" w:author="Lynn Laakso" w:date="2022-09-09T14:54:00Z">
        <w:r w:rsidR="00BD25D5">
          <w:rPr>
            <w:webHidden/>
          </w:rPr>
          <w:t>8</w:t>
        </w:r>
      </w:ins>
      <w:del w:id="177" w:author="Lynn Laakso" w:date="2022-09-09T14:54:00Z">
        <w:r w:rsidR="007A791D" w:rsidDel="00AC3FCF">
          <w:rPr>
            <w:webHidden/>
          </w:rPr>
          <w:delText>7</w:delText>
        </w:r>
      </w:del>
      <w:r w:rsidR="007A791D">
        <w:rPr>
          <w:webHidden/>
        </w:rPr>
        <w:fldChar w:fldCharType="end"/>
      </w:r>
      <w:r>
        <w:fldChar w:fldCharType="end"/>
      </w:r>
    </w:p>
    <w:p w14:paraId="761C0362" w14:textId="47309C22" w:rsidR="007A791D" w:rsidRDefault="00000000" w:rsidP="00AC3FCF">
      <w:pPr>
        <w:pStyle w:val="TOC3"/>
        <w:rPr>
          <w:rFonts w:asciiTheme="minorHAnsi" w:eastAsiaTheme="minorEastAsia" w:hAnsiTheme="minorHAnsi" w:cstheme="minorBidi"/>
          <w:kern w:val="0"/>
          <w:sz w:val="22"/>
          <w:szCs w:val="22"/>
        </w:rPr>
      </w:pPr>
      <w:r>
        <w:lastRenderedPageBreak/>
        <w:fldChar w:fldCharType="begin"/>
      </w:r>
      <w:r>
        <w:instrText xml:space="preserve"> HYPERLINK \l "_Toc29038667" </w:instrText>
      </w:r>
      <w:ins w:id="178" w:author="Lynn Laakso" w:date="2022-09-09T14:54:00Z"/>
      <w:r>
        <w:fldChar w:fldCharType="separate"/>
      </w:r>
      <w:r w:rsidR="007A791D" w:rsidRPr="00E536DA">
        <w:rPr>
          <w:rStyle w:val="Hyperlink"/>
        </w:rPr>
        <w:t>12.3.2</w:t>
      </w:r>
      <w:r w:rsidR="007A791D">
        <w:rPr>
          <w:rFonts w:asciiTheme="minorHAnsi" w:eastAsiaTheme="minorEastAsia" w:hAnsiTheme="minorHAnsi" w:cstheme="minorBidi"/>
          <w:kern w:val="0"/>
          <w:sz w:val="22"/>
          <w:szCs w:val="22"/>
        </w:rPr>
        <w:tab/>
      </w:r>
      <w:r w:rsidR="007A791D" w:rsidRPr="00E536DA">
        <w:rPr>
          <w:rStyle w:val="Hyperlink"/>
        </w:rPr>
        <w:t>PPR/ACK - Patient Problem Message (Events PC1, PC2, PC3)</w:t>
      </w:r>
      <w:r w:rsidR="007A791D">
        <w:rPr>
          <w:webHidden/>
        </w:rPr>
        <w:tab/>
      </w:r>
      <w:r w:rsidR="007A791D">
        <w:rPr>
          <w:webHidden/>
        </w:rPr>
        <w:fldChar w:fldCharType="begin"/>
      </w:r>
      <w:r w:rsidR="007A791D">
        <w:rPr>
          <w:webHidden/>
        </w:rPr>
        <w:instrText xml:space="preserve"> PAGEREF _Toc29038667 \h </w:instrText>
      </w:r>
      <w:r w:rsidR="007A791D">
        <w:rPr>
          <w:webHidden/>
        </w:rPr>
      </w:r>
      <w:r w:rsidR="007A791D">
        <w:rPr>
          <w:webHidden/>
        </w:rPr>
        <w:fldChar w:fldCharType="separate"/>
      </w:r>
      <w:ins w:id="179" w:author="Lynn Laakso" w:date="2022-09-09T14:54:00Z">
        <w:r w:rsidR="00BD25D5">
          <w:rPr>
            <w:webHidden/>
          </w:rPr>
          <w:t>11</w:t>
        </w:r>
      </w:ins>
      <w:del w:id="180" w:author="Lynn Laakso" w:date="2022-09-09T14:54:00Z">
        <w:r w:rsidR="007A791D" w:rsidDel="00AC3FCF">
          <w:rPr>
            <w:webHidden/>
          </w:rPr>
          <w:delText>10</w:delText>
        </w:r>
      </w:del>
      <w:r w:rsidR="007A791D">
        <w:rPr>
          <w:webHidden/>
        </w:rPr>
        <w:fldChar w:fldCharType="end"/>
      </w:r>
      <w:r>
        <w:fldChar w:fldCharType="end"/>
      </w:r>
    </w:p>
    <w:p w14:paraId="2BBAAE4E" w14:textId="46BED0C4"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"_Toc29038668" </w:instrText>
      </w:r>
      <w:ins w:id="181" w:author="Lynn Laakso" w:date="2022-09-09T14:54:00Z"/>
      <w:r>
        <w:fldChar w:fldCharType="separate"/>
      </w:r>
      <w:r w:rsidR="007A791D" w:rsidRPr="00E536DA">
        <w:rPr>
          <w:rStyle w:val="Hyperlink"/>
        </w:rPr>
        <w:t>12.3.3</w:t>
      </w:r>
      <w:r w:rsidR="007A791D">
        <w:rPr>
          <w:rFonts w:asciiTheme="minorHAnsi" w:eastAsiaTheme="minorEastAsia" w:hAnsiTheme="minorHAnsi" w:cstheme="minorBidi"/>
          <w:kern w:val="0"/>
          <w:sz w:val="22"/>
          <w:szCs w:val="22"/>
        </w:rPr>
        <w:tab/>
      </w:r>
      <w:r w:rsidR="007A791D" w:rsidRPr="00E536DA">
        <w:rPr>
          <w:rStyle w:val="Hyperlink"/>
        </w:rPr>
        <w:t>PPP/ACK - Patient Pathway Message (Problem-Oriented) (Events PCB, PCC, PCD)</w:t>
      </w:r>
      <w:r w:rsidR="007A791D">
        <w:rPr>
          <w:webHidden/>
        </w:rPr>
        <w:tab/>
      </w:r>
      <w:r w:rsidR="007A791D">
        <w:rPr>
          <w:webHidden/>
        </w:rPr>
        <w:fldChar w:fldCharType="begin"/>
      </w:r>
      <w:r w:rsidR="007A791D">
        <w:rPr>
          <w:webHidden/>
        </w:rPr>
        <w:instrText xml:space="preserve"> PAGEREF _Toc29038668 \h </w:instrText>
      </w:r>
      <w:r w:rsidR="007A791D">
        <w:rPr>
          <w:webHidden/>
        </w:rPr>
      </w:r>
      <w:r w:rsidR="007A791D">
        <w:rPr>
          <w:webHidden/>
        </w:rPr>
        <w:fldChar w:fldCharType="separate"/>
      </w:r>
      <w:ins w:id="182" w:author="Lynn Laakso" w:date="2022-09-09T14:54:00Z">
        <w:r w:rsidR="00BD25D5">
          <w:rPr>
            <w:webHidden/>
          </w:rPr>
          <w:t>14</w:t>
        </w:r>
      </w:ins>
      <w:del w:id="183" w:author="Lynn Laakso" w:date="2022-09-09T14:54:00Z">
        <w:r w:rsidR="007A791D" w:rsidDel="00AC3FCF">
          <w:rPr>
            <w:webHidden/>
          </w:rPr>
          <w:delText>12</w:delText>
        </w:r>
      </w:del>
      <w:r w:rsidR="007A791D">
        <w:rPr>
          <w:webHidden/>
        </w:rPr>
        <w:fldChar w:fldCharType="end"/>
      </w:r>
      <w:r>
        <w:fldChar w:fldCharType="end"/>
      </w:r>
    </w:p>
    <w:p w14:paraId="33BDA8CC" w14:textId="59987887"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"_Toc29038669" </w:instrText>
      </w:r>
      <w:ins w:id="184" w:author="Lynn Laakso" w:date="2022-09-09T14:54:00Z"/>
      <w:r>
        <w:fldChar w:fldCharType="separate"/>
      </w:r>
      <w:r w:rsidR="007A791D" w:rsidRPr="00E536DA">
        <w:rPr>
          <w:rStyle w:val="Hyperlink"/>
        </w:rPr>
        <w:t>12.3.4</w:t>
      </w:r>
      <w:r w:rsidR="007A791D">
        <w:rPr>
          <w:rFonts w:asciiTheme="minorHAnsi" w:eastAsiaTheme="minorEastAsia" w:hAnsiTheme="minorHAnsi" w:cstheme="minorBidi"/>
          <w:kern w:val="0"/>
          <w:sz w:val="22"/>
          <w:szCs w:val="22"/>
        </w:rPr>
        <w:tab/>
      </w:r>
      <w:r w:rsidR="007A791D" w:rsidRPr="00E536DA">
        <w:rPr>
          <w:rStyle w:val="Hyperlink"/>
        </w:rPr>
        <w:t>PPG/ACK - Patient Pathway Message (Goal-Oriented) (Events PCG, PCH, PCJ)</w:t>
      </w:r>
      <w:r w:rsidR="007A791D">
        <w:rPr>
          <w:webHidden/>
        </w:rPr>
        <w:tab/>
      </w:r>
      <w:r w:rsidR="007A791D">
        <w:rPr>
          <w:webHidden/>
        </w:rPr>
        <w:fldChar w:fldCharType="begin"/>
      </w:r>
      <w:r w:rsidR="007A791D">
        <w:rPr>
          <w:webHidden/>
        </w:rPr>
        <w:instrText xml:space="preserve"> PAGEREF _Toc29038669 \h </w:instrText>
      </w:r>
      <w:r w:rsidR="007A791D">
        <w:rPr>
          <w:webHidden/>
        </w:rPr>
      </w:r>
      <w:r w:rsidR="007A791D">
        <w:rPr>
          <w:webHidden/>
        </w:rPr>
        <w:fldChar w:fldCharType="separate"/>
      </w:r>
      <w:ins w:id="185" w:author="Lynn Laakso" w:date="2022-09-09T14:54:00Z">
        <w:r w:rsidR="00BD25D5">
          <w:rPr>
            <w:webHidden/>
          </w:rPr>
          <w:t>16</w:t>
        </w:r>
      </w:ins>
      <w:del w:id="186" w:author="Lynn Laakso" w:date="2022-09-09T14:54:00Z">
        <w:r w:rsidR="007A791D" w:rsidDel="00AC3FCF">
          <w:rPr>
            <w:webHidden/>
          </w:rPr>
          <w:delText>15</w:delText>
        </w:r>
      </w:del>
      <w:r w:rsidR="007A791D">
        <w:rPr>
          <w:webHidden/>
        </w:rPr>
        <w:fldChar w:fldCharType="end"/>
      </w:r>
      <w:r>
        <w:fldChar w:fldCharType="end"/>
      </w:r>
    </w:p>
    <w:p w14:paraId="0E01785F" w14:textId="53A3C74D"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"_Toc29038670" </w:instrText>
      </w:r>
      <w:ins w:id="187" w:author="Lynn Laakso" w:date="2022-09-09T14:54:00Z"/>
      <w:r>
        <w:fldChar w:fldCharType="separate"/>
      </w:r>
      <w:r w:rsidR="007A791D" w:rsidRPr="00E536DA">
        <w:rPr>
          <w:rStyle w:val="Hyperlink"/>
        </w:rPr>
        <w:t>12.3.5</w:t>
      </w:r>
      <w:r w:rsidR="007A791D">
        <w:rPr>
          <w:rFonts w:asciiTheme="minorHAnsi" w:eastAsiaTheme="minorEastAsia" w:hAnsiTheme="minorHAnsi" w:cstheme="minorBidi"/>
          <w:kern w:val="0"/>
          <w:sz w:val="22"/>
          <w:szCs w:val="22"/>
        </w:rPr>
        <w:tab/>
      </w:r>
      <w:r w:rsidR="007A791D" w:rsidRPr="00E536DA">
        <w:rPr>
          <w:rStyle w:val="Hyperlink"/>
        </w:rPr>
        <w:t>QRY - Patient Care Problem Query (Event PC4)</w:t>
      </w:r>
      <w:r w:rsidR="007A791D">
        <w:rPr>
          <w:webHidden/>
        </w:rPr>
        <w:tab/>
      </w:r>
      <w:r w:rsidR="007A791D">
        <w:rPr>
          <w:webHidden/>
        </w:rPr>
        <w:fldChar w:fldCharType="begin"/>
      </w:r>
      <w:r w:rsidR="007A791D">
        <w:rPr>
          <w:webHidden/>
        </w:rPr>
        <w:instrText xml:space="preserve"> PAGEREF _Toc29038670 \h </w:instrText>
      </w:r>
      <w:r w:rsidR="007A791D">
        <w:rPr>
          <w:webHidden/>
        </w:rPr>
      </w:r>
      <w:r w:rsidR="007A791D">
        <w:rPr>
          <w:webHidden/>
        </w:rPr>
        <w:fldChar w:fldCharType="separate"/>
      </w:r>
      <w:ins w:id="188" w:author="Lynn Laakso" w:date="2022-09-09T14:54:00Z">
        <w:r w:rsidR="00BD25D5">
          <w:rPr>
            <w:webHidden/>
          </w:rPr>
          <w:t>19</w:t>
        </w:r>
      </w:ins>
      <w:del w:id="189" w:author="Lynn Laakso" w:date="2022-09-09T14:54:00Z">
        <w:r w:rsidR="007A791D" w:rsidDel="00AC3FCF">
          <w:rPr>
            <w:webHidden/>
          </w:rPr>
          <w:delText>18</w:delText>
        </w:r>
      </w:del>
      <w:r w:rsidR="007A791D">
        <w:rPr>
          <w:webHidden/>
        </w:rPr>
        <w:fldChar w:fldCharType="end"/>
      </w:r>
      <w:r>
        <w:fldChar w:fldCharType="end"/>
      </w:r>
    </w:p>
    <w:p w14:paraId="69739B51" w14:textId="243B8532"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"_Toc29038671" </w:instrText>
      </w:r>
      <w:ins w:id="190" w:author="Lynn Laakso" w:date="2022-09-09T14:54:00Z"/>
      <w:r>
        <w:fldChar w:fldCharType="separate"/>
      </w:r>
      <w:r w:rsidR="007A791D" w:rsidRPr="00E536DA">
        <w:rPr>
          <w:rStyle w:val="Hyperlink"/>
          <w:lang w:val="fr-FR"/>
        </w:rPr>
        <w:t>12.3.6</w:t>
      </w:r>
      <w:r w:rsidR="007A791D">
        <w:rPr>
          <w:rFonts w:asciiTheme="minorHAnsi" w:eastAsiaTheme="minorEastAsia" w:hAnsiTheme="minorHAnsi" w:cstheme="minorBidi"/>
          <w:kern w:val="0"/>
          <w:sz w:val="22"/>
          <w:szCs w:val="22"/>
        </w:rPr>
        <w:tab/>
      </w:r>
      <w:r w:rsidR="007A791D" w:rsidRPr="00E536DA">
        <w:rPr>
          <w:rStyle w:val="Hyperlink"/>
          <w:lang w:val="fr-FR"/>
        </w:rPr>
        <w:t>PRR - Patient Problem Response (Event PC5)</w:t>
      </w:r>
      <w:r w:rsidR="007A791D">
        <w:rPr>
          <w:webHidden/>
        </w:rPr>
        <w:tab/>
      </w:r>
      <w:r w:rsidR="007A791D">
        <w:rPr>
          <w:webHidden/>
        </w:rPr>
        <w:fldChar w:fldCharType="begin"/>
      </w:r>
      <w:r w:rsidR="007A791D">
        <w:rPr>
          <w:webHidden/>
        </w:rPr>
        <w:instrText xml:space="preserve"> PAGEREF _Toc29038671 \h </w:instrText>
      </w:r>
      <w:r w:rsidR="007A791D">
        <w:rPr>
          <w:webHidden/>
        </w:rPr>
      </w:r>
      <w:r w:rsidR="007A791D">
        <w:rPr>
          <w:webHidden/>
        </w:rPr>
        <w:fldChar w:fldCharType="separate"/>
      </w:r>
      <w:ins w:id="191" w:author="Lynn Laakso" w:date="2022-09-09T14:54:00Z">
        <w:r w:rsidR="00BD25D5">
          <w:rPr>
            <w:webHidden/>
          </w:rPr>
          <w:t>19</w:t>
        </w:r>
      </w:ins>
      <w:del w:id="192" w:author="Lynn Laakso" w:date="2022-09-09T14:54:00Z">
        <w:r w:rsidR="007A791D" w:rsidDel="00AC3FCF">
          <w:rPr>
            <w:webHidden/>
          </w:rPr>
          <w:delText>18</w:delText>
        </w:r>
      </w:del>
      <w:r w:rsidR="007A791D">
        <w:rPr>
          <w:webHidden/>
        </w:rPr>
        <w:fldChar w:fldCharType="end"/>
      </w:r>
      <w:r>
        <w:fldChar w:fldCharType="end"/>
      </w:r>
    </w:p>
    <w:p w14:paraId="131A6538" w14:textId="13F7ADDA"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"_Toc29038672" </w:instrText>
      </w:r>
      <w:ins w:id="193" w:author="Lynn Laakso" w:date="2022-09-09T14:54:00Z"/>
      <w:r>
        <w:fldChar w:fldCharType="separate"/>
      </w:r>
      <w:r w:rsidR="007A791D" w:rsidRPr="00E536DA">
        <w:rPr>
          <w:rStyle w:val="Hyperlink"/>
        </w:rPr>
        <w:t>12.3.7</w:t>
      </w:r>
      <w:r w:rsidR="007A791D">
        <w:rPr>
          <w:rFonts w:asciiTheme="minorHAnsi" w:eastAsiaTheme="minorEastAsia" w:hAnsiTheme="minorHAnsi" w:cstheme="minorBidi"/>
          <w:kern w:val="0"/>
          <w:sz w:val="22"/>
          <w:szCs w:val="22"/>
        </w:rPr>
        <w:tab/>
      </w:r>
      <w:r w:rsidR="007A791D" w:rsidRPr="00E536DA">
        <w:rPr>
          <w:rStyle w:val="Hyperlink"/>
        </w:rPr>
        <w:t>QRY - Patient Goal Query (Event PC9)</w:t>
      </w:r>
      <w:r w:rsidR="007A791D">
        <w:rPr>
          <w:webHidden/>
        </w:rPr>
        <w:tab/>
      </w:r>
      <w:r w:rsidR="007A791D">
        <w:rPr>
          <w:webHidden/>
        </w:rPr>
        <w:fldChar w:fldCharType="begin"/>
      </w:r>
      <w:r w:rsidR="007A791D">
        <w:rPr>
          <w:webHidden/>
        </w:rPr>
        <w:instrText xml:space="preserve"> PAGEREF _Toc29038672 \h </w:instrText>
      </w:r>
      <w:r w:rsidR="007A791D">
        <w:rPr>
          <w:webHidden/>
        </w:rPr>
      </w:r>
      <w:r w:rsidR="007A791D">
        <w:rPr>
          <w:webHidden/>
        </w:rPr>
        <w:fldChar w:fldCharType="separate"/>
      </w:r>
      <w:ins w:id="194" w:author="Lynn Laakso" w:date="2022-09-09T14:54:00Z">
        <w:r w:rsidR="00BD25D5">
          <w:rPr>
            <w:webHidden/>
          </w:rPr>
          <w:t>19</w:t>
        </w:r>
      </w:ins>
      <w:del w:id="195" w:author="Lynn Laakso" w:date="2022-09-09T14:54:00Z">
        <w:r w:rsidR="007A791D" w:rsidDel="00AC3FCF">
          <w:rPr>
            <w:webHidden/>
          </w:rPr>
          <w:delText>18</w:delText>
        </w:r>
      </w:del>
      <w:r w:rsidR="007A791D">
        <w:rPr>
          <w:webHidden/>
        </w:rPr>
        <w:fldChar w:fldCharType="end"/>
      </w:r>
      <w:r>
        <w:fldChar w:fldCharType="end"/>
      </w:r>
    </w:p>
    <w:p w14:paraId="76A9D34E" w14:textId="51809642"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"_Toc29038673" </w:instrText>
      </w:r>
      <w:ins w:id="196" w:author="Lynn Laakso" w:date="2022-09-09T14:54:00Z"/>
      <w:r>
        <w:fldChar w:fldCharType="separate"/>
      </w:r>
      <w:r w:rsidR="007A791D" w:rsidRPr="00E536DA">
        <w:rPr>
          <w:rStyle w:val="Hyperlink"/>
        </w:rPr>
        <w:t>12.3.8</w:t>
      </w:r>
      <w:r w:rsidR="007A791D">
        <w:rPr>
          <w:rFonts w:asciiTheme="minorHAnsi" w:eastAsiaTheme="minorEastAsia" w:hAnsiTheme="minorHAnsi" w:cstheme="minorBidi"/>
          <w:kern w:val="0"/>
          <w:sz w:val="22"/>
          <w:szCs w:val="22"/>
        </w:rPr>
        <w:tab/>
      </w:r>
      <w:r w:rsidR="007A791D" w:rsidRPr="00E536DA">
        <w:rPr>
          <w:rStyle w:val="Hyperlink"/>
        </w:rPr>
        <w:t>PPV - Patient Goal Response (Event PCA)</w:t>
      </w:r>
      <w:r w:rsidR="007A791D">
        <w:rPr>
          <w:webHidden/>
        </w:rPr>
        <w:tab/>
      </w:r>
      <w:r w:rsidR="007A791D">
        <w:rPr>
          <w:webHidden/>
        </w:rPr>
        <w:fldChar w:fldCharType="begin"/>
      </w:r>
      <w:r w:rsidR="007A791D">
        <w:rPr>
          <w:webHidden/>
        </w:rPr>
        <w:instrText xml:space="preserve"> PAGEREF _Toc29038673 \h </w:instrText>
      </w:r>
      <w:r w:rsidR="007A791D">
        <w:rPr>
          <w:webHidden/>
        </w:rPr>
      </w:r>
      <w:r w:rsidR="007A791D">
        <w:rPr>
          <w:webHidden/>
        </w:rPr>
        <w:fldChar w:fldCharType="separate"/>
      </w:r>
      <w:ins w:id="197" w:author="Lynn Laakso" w:date="2022-09-09T14:54:00Z">
        <w:r w:rsidR="00BD25D5">
          <w:rPr>
            <w:webHidden/>
          </w:rPr>
          <w:t>19</w:t>
        </w:r>
      </w:ins>
      <w:del w:id="198" w:author="Lynn Laakso" w:date="2022-09-09T14:54:00Z">
        <w:r w:rsidR="007A791D" w:rsidDel="00AC3FCF">
          <w:rPr>
            <w:webHidden/>
          </w:rPr>
          <w:delText>18</w:delText>
        </w:r>
      </w:del>
      <w:r w:rsidR="007A791D">
        <w:rPr>
          <w:webHidden/>
        </w:rPr>
        <w:fldChar w:fldCharType="end"/>
      </w:r>
      <w:r>
        <w:fldChar w:fldCharType="end"/>
      </w:r>
    </w:p>
    <w:p w14:paraId="6C1C5FDA" w14:textId="2C722D18"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"_Toc29038674" </w:instrText>
      </w:r>
      <w:ins w:id="199" w:author="Lynn Laakso" w:date="2022-09-09T14:54:00Z"/>
      <w:r>
        <w:fldChar w:fldCharType="separate"/>
      </w:r>
      <w:r w:rsidR="007A791D" w:rsidRPr="00E536DA">
        <w:rPr>
          <w:rStyle w:val="Hyperlink"/>
        </w:rPr>
        <w:t>12.3.9</w:t>
      </w:r>
      <w:r w:rsidR="007A791D">
        <w:rPr>
          <w:rFonts w:asciiTheme="minorHAnsi" w:eastAsiaTheme="minorEastAsia" w:hAnsiTheme="minorHAnsi" w:cstheme="minorBidi"/>
          <w:kern w:val="0"/>
          <w:sz w:val="22"/>
          <w:szCs w:val="22"/>
        </w:rPr>
        <w:tab/>
      </w:r>
      <w:r w:rsidR="007A791D" w:rsidRPr="00E536DA">
        <w:rPr>
          <w:rStyle w:val="Hyperlink"/>
        </w:rPr>
        <w:t>QRY - Patient Pathway (Problem-Oriented) Query (Event PCE)</w:t>
      </w:r>
      <w:r w:rsidR="007A791D">
        <w:rPr>
          <w:webHidden/>
        </w:rPr>
        <w:tab/>
      </w:r>
      <w:r w:rsidR="007A791D">
        <w:rPr>
          <w:webHidden/>
        </w:rPr>
        <w:fldChar w:fldCharType="begin"/>
      </w:r>
      <w:r w:rsidR="007A791D">
        <w:rPr>
          <w:webHidden/>
        </w:rPr>
        <w:instrText xml:space="preserve"> PAGEREF _Toc29038674 \h </w:instrText>
      </w:r>
      <w:r w:rsidR="007A791D">
        <w:rPr>
          <w:webHidden/>
        </w:rPr>
      </w:r>
      <w:r w:rsidR="007A791D">
        <w:rPr>
          <w:webHidden/>
        </w:rPr>
        <w:fldChar w:fldCharType="separate"/>
      </w:r>
      <w:ins w:id="200" w:author="Lynn Laakso" w:date="2022-09-09T14:54:00Z">
        <w:r w:rsidR="00BD25D5">
          <w:rPr>
            <w:webHidden/>
          </w:rPr>
          <w:t>19</w:t>
        </w:r>
      </w:ins>
      <w:del w:id="201" w:author="Lynn Laakso" w:date="2022-09-09T14:54:00Z">
        <w:r w:rsidR="007A791D" w:rsidDel="00AC3FCF">
          <w:rPr>
            <w:webHidden/>
          </w:rPr>
          <w:delText>18</w:delText>
        </w:r>
      </w:del>
      <w:r w:rsidR="007A791D">
        <w:rPr>
          <w:webHidden/>
        </w:rPr>
        <w:fldChar w:fldCharType="end"/>
      </w:r>
      <w:r>
        <w:fldChar w:fldCharType="end"/>
      </w:r>
    </w:p>
    <w:p w14:paraId="17962C9A" w14:textId="23F4897D"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"_Toc29038675" </w:instrText>
      </w:r>
      <w:ins w:id="202" w:author="Lynn Laakso" w:date="2022-09-09T14:54:00Z"/>
      <w:r>
        <w:fldChar w:fldCharType="separate"/>
      </w:r>
      <w:r w:rsidR="007A791D" w:rsidRPr="00E536DA">
        <w:rPr>
          <w:rStyle w:val="Hyperlink"/>
        </w:rPr>
        <w:t>12.3.10</w:t>
      </w:r>
      <w:r w:rsidR="007A791D">
        <w:rPr>
          <w:rFonts w:asciiTheme="minorHAnsi" w:eastAsiaTheme="minorEastAsia" w:hAnsiTheme="minorHAnsi" w:cstheme="minorBidi"/>
          <w:kern w:val="0"/>
          <w:sz w:val="22"/>
          <w:szCs w:val="22"/>
        </w:rPr>
        <w:tab/>
      </w:r>
      <w:r w:rsidR="007A791D" w:rsidRPr="00E536DA">
        <w:rPr>
          <w:rStyle w:val="Hyperlink"/>
        </w:rPr>
        <w:t>PTR - Patient Pathway (Problem-Oriented) Response (Event PCF)</w:t>
      </w:r>
      <w:r w:rsidR="007A791D">
        <w:rPr>
          <w:webHidden/>
        </w:rPr>
        <w:tab/>
      </w:r>
      <w:r w:rsidR="007A791D">
        <w:rPr>
          <w:webHidden/>
        </w:rPr>
        <w:fldChar w:fldCharType="begin"/>
      </w:r>
      <w:r w:rsidR="007A791D">
        <w:rPr>
          <w:webHidden/>
        </w:rPr>
        <w:instrText xml:space="preserve"> PAGEREF _Toc29038675 \h </w:instrText>
      </w:r>
      <w:r w:rsidR="007A791D">
        <w:rPr>
          <w:webHidden/>
        </w:rPr>
      </w:r>
      <w:r w:rsidR="007A791D">
        <w:rPr>
          <w:webHidden/>
        </w:rPr>
        <w:fldChar w:fldCharType="separate"/>
      </w:r>
      <w:ins w:id="203" w:author="Lynn Laakso" w:date="2022-09-09T14:54:00Z">
        <w:r w:rsidR="00BD25D5">
          <w:rPr>
            <w:webHidden/>
          </w:rPr>
          <w:t>19</w:t>
        </w:r>
      </w:ins>
      <w:del w:id="204" w:author="Lynn Laakso" w:date="2022-09-09T14:54:00Z">
        <w:r w:rsidR="007A791D" w:rsidDel="00AC3FCF">
          <w:rPr>
            <w:webHidden/>
          </w:rPr>
          <w:delText>18</w:delText>
        </w:r>
      </w:del>
      <w:r w:rsidR="007A791D">
        <w:rPr>
          <w:webHidden/>
        </w:rPr>
        <w:fldChar w:fldCharType="end"/>
      </w:r>
      <w:r>
        <w:fldChar w:fldCharType="end"/>
      </w:r>
    </w:p>
    <w:p w14:paraId="7739D3E7" w14:textId="1B239C5D"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"_Toc29038676" </w:instrText>
      </w:r>
      <w:ins w:id="205" w:author="Lynn Laakso" w:date="2022-09-09T14:54:00Z"/>
      <w:r>
        <w:fldChar w:fldCharType="separate"/>
      </w:r>
      <w:r w:rsidR="007A791D" w:rsidRPr="00E536DA">
        <w:rPr>
          <w:rStyle w:val="Hyperlink"/>
        </w:rPr>
        <w:t>12.3.11</w:t>
      </w:r>
      <w:r w:rsidR="007A791D">
        <w:rPr>
          <w:rFonts w:asciiTheme="minorHAnsi" w:eastAsiaTheme="minorEastAsia" w:hAnsiTheme="minorHAnsi" w:cstheme="minorBidi"/>
          <w:kern w:val="0"/>
          <w:sz w:val="22"/>
          <w:szCs w:val="22"/>
        </w:rPr>
        <w:tab/>
      </w:r>
      <w:r w:rsidR="007A791D" w:rsidRPr="00E536DA">
        <w:rPr>
          <w:rStyle w:val="Hyperlink"/>
        </w:rPr>
        <w:t>QRY - Patient Pathway (Goal-Oriented) Query (Event PCK)</w:t>
      </w:r>
      <w:r w:rsidR="007A791D">
        <w:rPr>
          <w:webHidden/>
        </w:rPr>
        <w:tab/>
      </w:r>
      <w:r w:rsidR="007A791D">
        <w:rPr>
          <w:webHidden/>
        </w:rPr>
        <w:fldChar w:fldCharType="begin"/>
      </w:r>
      <w:r w:rsidR="007A791D">
        <w:rPr>
          <w:webHidden/>
        </w:rPr>
        <w:instrText xml:space="preserve"> PAGEREF _Toc29038676 \h </w:instrText>
      </w:r>
      <w:r w:rsidR="007A791D">
        <w:rPr>
          <w:webHidden/>
        </w:rPr>
      </w:r>
      <w:r w:rsidR="007A791D">
        <w:rPr>
          <w:webHidden/>
        </w:rPr>
        <w:fldChar w:fldCharType="separate"/>
      </w:r>
      <w:ins w:id="206" w:author="Lynn Laakso" w:date="2022-09-09T14:54:00Z">
        <w:r w:rsidR="00BD25D5">
          <w:rPr>
            <w:webHidden/>
          </w:rPr>
          <w:t>19</w:t>
        </w:r>
      </w:ins>
      <w:del w:id="207" w:author="Lynn Laakso" w:date="2022-09-09T14:54:00Z">
        <w:r w:rsidR="007A791D" w:rsidDel="00AC3FCF">
          <w:rPr>
            <w:webHidden/>
          </w:rPr>
          <w:delText>18</w:delText>
        </w:r>
      </w:del>
      <w:r w:rsidR="007A791D">
        <w:rPr>
          <w:webHidden/>
        </w:rPr>
        <w:fldChar w:fldCharType="end"/>
      </w:r>
      <w:r>
        <w:fldChar w:fldCharType="end"/>
      </w:r>
    </w:p>
    <w:p w14:paraId="00833B75" w14:textId="67117840"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"_Toc29038677" </w:instrText>
      </w:r>
      <w:ins w:id="208" w:author="Lynn Laakso" w:date="2022-09-09T14:54:00Z"/>
      <w:r>
        <w:fldChar w:fldCharType="separate"/>
      </w:r>
      <w:r w:rsidR="007A791D" w:rsidRPr="00E536DA">
        <w:rPr>
          <w:rStyle w:val="Hyperlink"/>
        </w:rPr>
        <w:t>12.3.12</w:t>
      </w:r>
      <w:r w:rsidR="007A791D">
        <w:rPr>
          <w:rFonts w:asciiTheme="minorHAnsi" w:eastAsiaTheme="minorEastAsia" w:hAnsiTheme="minorHAnsi" w:cstheme="minorBidi"/>
          <w:kern w:val="0"/>
          <w:sz w:val="22"/>
          <w:szCs w:val="22"/>
        </w:rPr>
        <w:tab/>
      </w:r>
      <w:r w:rsidR="007A791D" w:rsidRPr="00E536DA">
        <w:rPr>
          <w:rStyle w:val="Hyperlink"/>
        </w:rPr>
        <w:t>PPT - Patient Pathway (Goal-Oriented) Response (Event PCL)</w:t>
      </w:r>
      <w:r w:rsidR="007A791D">
        <w:rPr>
          <w:webHidden/>
        </w:rPr>
        <w:tab/>
      </w:r>
      <w:r w:rsidR="007A791D">
        <w:rPr>
          <w:webHidden/>
        </w:rPr>
        <w:fldChar w:fldCharType="begin"/>
      </w:r>
      <w:r w:rsidR="007A791D">
        <w:rPr>
          <w:webHidden/>
        </w:rPr>
        <w:instrText xml:space="preserve"> PAGEREF _Toc29038677 \h </w:instrText>
      </w:r>
      <w:r w:rsidR="007A791D">
        <w:rPr>
          <w:webHidden/>
        </w:rPr>
      </w:r>
      <w:r w:rsidR="007A791D">
        <w:rPr>
          <w:webHidden/>
        </w:rPr>
        <w:fldChar w:fldCharType="separate"/>
      </w:r>
      <w:ins w:id="209" w:author="Lynn Laakso" w:date="2022-09-09T14:54:00Z">
        <w:r w:rsidR="00BD25D5">
          <w:rPr>
            <w:webHidden/>
          </w:rPr>
          <w:t>20</w:t>
        </w:r>
      </w:ins>
      <w:del w:id="210" w:author="Lynn Laakso" w:date="2022-09-09T14:54:00Z">
        <w:r w:rsidR="007A791D" w:rsidDel="00AC3FCF">
          <w:rPr>
            <w:webHidden/>
          </w:rPr>
          <w:delText>19</w:delText>
        </w:r>
      </w:del>
      <w:r w:rsidR="007A791D">
        <w:rPr>
          <w:webHidden/>
        </w:rPr>
        <w:fldChar w:fldCharType="end"/>
      </w:r>
      <w:r>
        <w:fldChar w:fldCharType="end"/>
      </w:r>
    </w:p>
    <w:p w14:paraId="458CB8C4" w14:textId="21C54399" w:rsidR="007A791D" w:rsidRDefault="00000000" w:rsidP="00AC3FCF">
      <w:pPr>
        <w:pStyle w:val="TOC2"/>
        <w:rPr>
          <w:rFonts w:asciiTheme="minorHAnsi" w:eastAsiaTheme="minorEastAsia" w:hAnsiTheme="minorHAnsi" w:cstheme="minorBidi"/>
          <w:kern w:val="0"/>
          <w:sz w:val="22"/>
          <w:szCs w:val="22"/>
        </w:rPr>
      </w:pPr>
      <w:r>
        <w:fldChar w:fldCharType="begin"/>
      </w:r>
      <w:r>
        <w:instrText xml:space="preserve"> HYPERLINK \l "_Toc29038678" </w:instrText>
      </w:r>
      <w:ins w:id="211" w:author="Lynn Laakso" w:date="2022-09-09T14:54:00Z"/>
      <w:r>
        <w:fldChar w:fldCharType="separate"/>
      </w:r>
      <w:r w:rsidR="007A791D" w:rsidRPr="00E536DA">
        <w:rPr>
          <w:rStyle w:val="Hyperlink"/>
        </w:rPr>
        <w:t>12.4</w:t>
      </w:r>
      <w:r w:rsidR="007A791D">
        <w:rPr>
          <w:rFonts w:asciiTheme="minorHAnsi" w:eastAsiaTheme="minorEastAsia" w:hAnsiTheme="minorHAnsi" w:cstheme="minorBidi"/>
          <w:kern w:val="0"/>
          <w:sz w:val="22"/>
          <w:szCs w:val="22"/>
        </w:rPr>
        <w:tab/>
      </w:r>
      <w:r w:rsidR="007A791D" w:rsidRPr="00E536DA">
        <w:rPr>
          <w:rStyle w:val="Hyperlink"/>
        </w:rPr>
        <w:t>MESSAGE SEGMENTS</w:t>
      </w:r>
      <w:r w:rsidR="007A791D">
        <w:rPr>
          <w:webHidden/>
        </w:rPr>
        <w:tab/>
      </w:r>
      <w:r w:rsidR="007A791D">
        <w:rPr>
          <w:webHidden/>
        </w:rPr>
        <w:fldChar w:fldCharType="begin"/>
      </w:r>
      <w:r w:rsidR="007A791D">
        <w:rPr>
          <w:webHidden/>
        </w:rPr>
        <w:instrText xml:space="preserve"> PAGEREF _Toc29038678 \h </w:instrText>
      </w:r>
      <w:r w:rsidR="007A791D">
        <w:rPr>
          <w:webHidden/>
        </w:rPr>
      </w:r>
      <w:r w:rsidR="007A791D">
        <w:rPr>
          <w:webHidden/>
        </w:rPr>
        <w:fldChar w:fldCharType="separate"/>
      </w:r>
      <w:ins w:id="212" w:author="Lynn Laakso" w:date="2022-09-09T14:54:00Z">
        <w:r w:rsidR="00BD25D5">
          <w:rPr>
            <w:webHidden/>
          </w:rPr>
          <w:t>20</w:t>
        </w:r>
      </w:ins>
      <w:del w:id="213" w:author="Lynn Laakso" w:date="2022-09-09T14:54:00Z">
        <w:r w:rsidR="007A791D" w:rsidDel="00AC3FCF">
          <w:rPr>
            <w:webHidden/>
          </w:rPr>
          <w:delText>19</w:delText>
        </w:r>
      </w:del>
      <w:r w:rsidR="007A791D">
        <w:rPr>
          <w:webHidden/>
        </w:rPr>
        <w:fldChar w:fldCharType="end"/>
      </w:r>
      <w:r>
        <w:fldChar w:fldCharType="end"/>
      </w:r>
    </w:p>
    <w:p w14:paraId="42991910" w14:textId="66FC8990"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"_Toc29038679" </w:instrText>
      </w:r>
      <w:ins w:id="214" w:author="Lynn Laakso" w:date="2022-09-09T14:54:00Z"/>
      <w:r>
        <w:fldChar w:fldCharType="separate"/>
      </w:r>
      <w:r w:rsidR="007A791D" w:rsidRPr="00E536DA">
        <w:rPr>
          <w:rStyle w:val="Hyperlink"/>
        </w:rPr>
        <w:t>12.4.1</w:t>
      </w:r>
      <w:r w:rsidR="007A791D">
        <w:rPr>
          <w:rFonts w:asciiTheme="minorHAnsi" w:eastAsiaTheme="minorEastAsia" w:hAnsiTheme="minorHAnsi" w:cstheme="minorBidi"/>
          <w:kern w:val="0"/>
          <w:sz w:val="22"/>
          <w:szCs w:val="22"/>
        </w:rPr>
        <w:tab/>
      </w:r>
      <w:r w:rsidR="007A791D" w:rsidRPr="00E536DA">
        <w:rPr>
          <w:rStyle w:val="Hyperlink"/>
        </w:rPr>
        <w:t>GOL - Goal Detail Segment</w:t>
      </w:r>
      <w:r w:rsidR="007A791D">
        <w:rPr>
          <w:webHidden/>
        </w:rPr>
        <w:tab/>
      </w:r>
      <w:r w:rsidR="007A791D">
        <w:rPr>
          <w:webHidden/>
        </w:rPr>
        <w:fldChar w:fldCharType="begin"/>
      </w:r>
      <w:r w:rsidR="007A791D">
        <w:rPr>
          <w:webHidden/>
        </w:rPr>
        <w:instrText xml:space="preserve"> PAGEREF _Toc29038679 \h </w:instrText>
      </w:r>
      <w:r w:rsidR="007A791D">
        <w:rPr>
          <w:webHidden/>
        </w:rPr>
      </w:r>
      <w:r w:rsidR="007A791D">
        <w:rPr>
          <w:webHidden/>
        </w:rPr>
        <w:fldChar w:fldCharType="separate"/>
      </w:r>
      <w:ins w:id="215" w:author="Lynn Laakso" w:date="2022-09-09T14:54:00Z">
        <w:r w:rsidR="00BD25D5">
          <w:rPr>
            <w:webHidden/>
          </w:rPr>
          <w:t>20</w:t>
        </w:r>
      </w:ins>
      <w:del w:id="216" w:author="Lynn Laakso" w:date="2022-09-09T14:54:00Z">
        <w:r w:rsidR="007A791D" w:rsidDel="00AC3FCF">
          <w:rPr>
            <w:webHidden/>
          </w:rPr>
          <w:delText>19</w:delText>
        </w:r>
      </w:del>
      <w:r w:rsidR="007A791D">
        <w:rPr>
          <w:webHidden/>
        </w:rPr>
        <w:fldChar w:fldCharType="end"/>
      </w:r>
      <w:r>
        <w:fldChar w:fldCharType="end"/>
      </w:r>
    </w:p>
    <w:p w14:paraId="0663424C" w14:textId="1BCD3D5F"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"_Toc29038680" </w:instrText>
      </w:r>
      <w:ins w:id="217" w:author="Lynn Laakso" w:date="2022-09-09T14:54:00Z"/>
      <w:r>
        <w:fldChar w:fldCharType="separate"/>
      </w:r>
      <w:r w:rsidR="007A791D" w:rsidRPr="00E536DA">
        <w:rPr>
          <w:rStyle w:val="Hyperlink"/>
        </w:rPr>
        <w:t>12.4.2</w:t>
      </w:r>
      <w:r w:rsidR="007A791D">
        <w:rPr>
          <w:rFonts w:asciiTheme="minorHAnsi" w:eastAsiaTheme="minorEastAsia" w:hAnsiTheme="minorHAnsi" w:cstheme="minorBidi"/>
          <w:kern w:val="0"/>
          <w:sz w:val="22"/>
          <w:szCs w:val="22"/>
        </w:rPr>
        <w:tab/>
      </w:r>
      <w:r w:rsidR="007A791D" w:rsidRPr="00E536DA">
        <w:rPr>
          <w:rStyle w:val="Hyperlink"/>
        </w:rPr>
        <w:t>PRB - Problem Detail Segment</w:t>
      </w:r>
      <w:r w:rsidR="007A791D">
        <w:rPr>
          <w:webHidden/>
        </w:rPr>
        <w:tab/>
      </w:r>
      <w:r w:rsidR="007A791D">
        <w:rPr>
          <w:webHidden/>
        </w:rPr>
        <w:fldChar w:fldCharType="begin"/>
      </w:r>
      <w:r w:rsidR="007A791D">
        <w:rPr>
          <w:webHidden/>
        </w:rPr>
        <w:instrText xml:space="preserve"> PAGEREF _Toc29038680 \h </w:instrText>
      </w:r>
      <w:r w:rsidR="007A791D">
        <w:rPr>
          <w:webHidden/>
        </w:rPr>
      </w:r>
      <w:r w:rsidR="007A791D">
        <w:rPr>
          <w:webHidden/>
        </w:rPr>
        <w:fldChar w:fldCharType="separate"/>
      </w:r>
      <w:ins w:id="218" w:author="Lynn Laakso" w:date="2022-09-09T14:54:00Z">
        <w:r w:rsidR="00BD25D5">
          <w:rPr>
            <w:webHidden/>
          </w:rPr>
          <w:t>24</w:t>
        </w:r>
      </w:ins>
      <w:del w:id="219" w:author="Lynn Laakso" w:date="2022-09-09T14:54:00Z">
        <w:r w:rsidR="007A791D" w:rsidDel="00AC3FCF">
          <w:rPr>
            <w:webHidden/>
          </w:rPr>
          <w:delText>23</w:delText>
        </w:r>
      </w:del>
      <w:r w:rsidR="007A791D">
        <w:rPr>
          <w:webHidden/>
        </w:rPr>
        <w:fldChar w:fldCharType="end"/>
      </w:r>
      <w:r>
        <w:fldChar w:fldCharType="end"/>
      </w:r>
    </w:p>
    <w:p w14:paraId="28F31C07" w14:textId="51FC6F90"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"_Toc29038681" </w:instrText>
      </w:r>
      <w:ins w:id="220" w:author="Lynn Laakso" w:date="2022-09-09T14:54:00Z"/>
      <w:r>
        <w:fldChar w:fldCharType="separate"/>
      </w:r>
      <w:r w:rsidR="007A791D" w:rsidRPr="00E536DA">
        <w:rPr>
          <w:rStyle w:val="Hyperlink"/>
        </w:rPr>
        <w:t>12.4.3</w:t>
      </w:r>
      <w:r w:rsidR="007A791D">
        <w:rPr>
          <w:rFonts w:asciiTheme="minorHAnsi" w:eastAsiaTheme="minorEastAsia" w:hAnsiTheme="minorHAnsi" w:cstheme="minorBidi"/>
          <w:kern w:val="0"/>
          <w:sz w:val="22"/>
          <w:szCs w:val="22"/>
        </w:rPr>
        <w:tab/>
      </w:r>
      <w:r w:rsidR="007A791D" w:rsidRPr="00E536DA">
        <w:rPr>
          <w:rStyle w:val="Hyperlink"/>
        </w:rPr>
        <w:t>PTH - Pathway Segment</w:t>
      </w:r>
      <w:r w:rsidR="007A791D">
        <w:rPr>
          <w:webHidden/>
        </w:rPr>
        <w:tab/>
      </w:r>
      <w:r w:rsidR="007A791D">
        <w:rPr>
          <w:webHidden/>
        </w:rPr>
        <w:fldChar w:fldCharType="begin"/>
      </w:r>
      <w:r w:rsidR="007A791D">
        <w:rPr>
          <w:webHidden/>
        </w:rPr>
        <w:instrText xml:space="preserve"> PAGEREF _Toc29038681 \h </w:instrText>
      </w:r>
      <w:r w:rsidR="007A791D">
        <w:rPr>
          <w:webHidden/>
        </w:rPr>
      </w:r>
      <w:r w:rsidR="007A791D">
        <w:rPr>
          <w:webHidden/>
        </w:rPr>
        <w:fldChar w:fldCharType="separate"/>
      </w:r>
      <w:ins w:id="221" w:author="Lynn Laakso" w:date="2022-09-09T14:54:00Z">
        <w:r w:rsidR="00BD25D5">
          <w:rPr>
            <w:webHidden/>
          </w:rPr>
          <w:t>30</w:t>
        </w:r>
      </w:ins>
      <w:del w:id="222" w:author="Lynn Laakso" w:date="2022-09-09T14:54:00Z">
        <w:r w:rsidR="007A791D" w:rsidDel="00AC3FCF">
          <w:rPr>
            <w:webHidden/>
          </w:rPr>
          <w:delText>29</w:delText>
        </w:r>
      </w:del>
      <w:r w:rsidR="007A791D">
        <w:rPr>
          <w:webHidden/>
        </w:rPr>
        <w:fldChar w:fldCharType="end"/>
      </w:r>
      <w:r>
        <w:fldChar w:fldCharType="end"/>
      </w:r>
    </w:p>
    <w:p w14:paraId="1186F7C9" w14:textId="23D07721"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"_Toc29038682" </w:instrText>
      </w:r>
      <w:ins w:id="223" w:author="Lynn Laakso" w:date="2022-09-09T14:54:00Z"/>
      <w:r>
        <w:fldChar w:fldCharType="separate"/>
      </w:r>
      <w:r w:rsidR="007A791D" w:rsidRPr="00E536DA">
        <w:rPr>
          <w:rStyle w:val="Hyperlink"/>
        </w:rPr>
        <w:t>12.4.4</w:t>
      </w:r>
      <w:r w:rsidR="007A791D">
        <w:rPr>
          <w:rFonts w:asciiTheme="minorHAnsi" w:eastAsiaTheme="minorEastAsia" w:hAnsiTheme="minorHAnsi" w:cstheme="minorBidi"/>
          <w:kern w:val="0"/>
          <w:sz w:val="22"/>
          <w:szCs w:val="22"/>
        </w:rPr>
        <w:tab/>
      </w:r>
      <w:r w:rsidR="007A791D" w:rsidRPr="00E536DA">
        <w:rPr>
          <w:rStyle w:val="Hyperlink"/>
        </w:rPr>
        <w:t>VAR - Variance Segment</w:t>
      </w:r>
      <w:r w:rsidR="007A791D">
        <w:rPr>
          <w:webHidden/>
        </w:rPr>
        <w:tab/>
      </w:r>
      <w:r w:rsidR="007A791D">
        <w:rPr>
          <w:webHidden/>
        </w:rPr>
        <w:fldChar w:fldCharType="begin"/>
      </w:r>
      <w:r w:rsidR="007A791D">
        <w:rPr>
          <w:webHidden/>
        </w:rPr>
        <w:instrText xml:space="preserve"> PAGEREF _Toc29038682 \h </w:instrText>
      </w:r>
      <w:r w:rsidR="007A791D">
        <w:rPr>
          <w:webHidden/>
        </w:rPr>
      </w:r>
      <w:r w:rsidR="007A791D">
        <w:rPr>
          <w:webHidden/>
        </w:rPr>
        <w:fldChar w:fldCharType="separate"/>
      </w:r>
      <w:ins w:id="224" w:author="Lynn Laakso" w:date="2022-09-09T14:54:00Z">
        <w:r w:rsidR="00BD25D5">
          <w:rPr>
            <w:webHidden/>
          </w:rPr>
          <w:t>31</w:t>
        </w:r>
      </w:ins>
      <w:del w:id="225" w:author="Lynn Laakso" w:date="2022-09-09T14:54:00Z">
        <w:r w:rsidR="007A791D" w:rsidDel="00AC3FCF">
          <w:rPr>
            <w:webHidden/>
          </w:rPr>
          <w:delText>30</w:delText>
        </w:r>
      </w:del>
      <w:r w:rsidR="007A791D">
        <w:rPr>
          <w:webHidden/>
        </w:rPr>
        <w:fldChar w:fldCharType="end"/>
      </w:r>
      <w:r>
        <w:fldChar w:fldCharType="end"/>
      </w:r>
    </w:p>
    <w:p w14:paraId="01DC9930" w14:textId="629E9816" w:rsidR="007A791D" w:rsidRDefault="00000000" w:rsidP="00AC3FCF">
      <w:pPr>
        <w:pStyle w:val="TOC3"/>
        <w:rPr>
          <w:rFonts w:asciiTheme="minorHAnsi" w:eastAsiaTheme="minorEastAsia" w:hAnsiTheme="minorHAnsi" w:cstheme="minorBidi"/>
          <w:kern w:val="0"/>
          <w:sz w:val="22"/>
          <w:szCs w:val="22"/>
        </w:rPr>
      </w:pPr>
      <w:r>
        <w:fldChar w:fldCharType="begin"/>
      </w:r>
      <w:r>
        <w:instrText xml:space="preserve"> HYPERLINK \l "_Toc29038683" </w:instrText>
      </w:r>
      <w:ins w:id="226" w:author="Lynn Laakso" w:date="2022-09-09T14:54:00Z"/>
      <w:r>
        <w:fldChar w:fldCharType="separate"/>
      </w:r>
      <w:r w:rsidR="007A791D" w:rsidRPr="00E536DA">
        <w:rPr>
          <w:rStyle w:val="Hyperlink"/>
        </w:rPr>
        <w:t>12.4.5</w:t>
      </w:r>
      <w:r w:rsidR="007A791D">
        <w:rPr>
          <w:rFonts w:asciiTheme="minorHAnsi" w:eastAsiaTheme="minorEastAsia" w:hAnsiTheme="minorHAnsi" w:cstheme="minorBidi"/>
          <w:kern w:val="0"/>
          <w:sz w:val="22"/>
          <w:szCs w:val="22"/>
        </w:rPr>
        <w:tab/>
      </w:r>
      <w:r w:rsidR="007A791D" w:rsidRPr="00E536DA">
        <w:rPr>
          <w:rStyle w:val="Hyperlink"/>
        </w:rPr>
        <w:t>REL - Clinical Relationship Segment</w:t>
      </w:r>
      <w:r w:rsidR="007A791D">
        <w:rPr>
          <w:webHidden/>
        </w:rPr>
        <w:tab/>
      </w:r>
      <w:r w:rsidR="007A791D">
        <w:rPr>
          <w:webHidden/>
        </w:rPr>
        <w:fldChar w:fldCharType="begin"/>
      </w:r>
      <w:r w:rsidR="007A791D">
        <w:rPr>
          <w:webHidden/>
        </w:rPr>
        <w:instrText xml:space="preserve"> PAGEREF _Toc29038683 \h </w:instrText>
      </w:r>
      <w:r w:rsidR="007A791D">
        <w:rPr>
          <w:webHidden/>
        </w:rPr>
      </w:r>
      <w:r w:rsidR="007A791D">
        <w:rPr>
          <w:webHidden/>
        </w:rPr>
        <w:fldChar w:fldCharType="separate"/>
      </w:r>
      <w:ins w:id="227" w:author="Lynn Laakso" w:date="2022-09-09T14:54:00Z">
        <w:r w:rsidR="00BD25D5">
          <w:rPr>
            <w:webHidden/>
          </w:rPr>
          <w:t>33</w:t>
        </w:r>
      </w:ins>
      <w:del w:id="228" w:author="Lynn Laakso" w:date="2022-09-09T14:54:00Z">
        <w:r w:rsidR="007A791D" w:rsidDel="00AC3FCF">
          <w:rPr>
            <w:webHidden/>
          </w:rPr>
          <w:delText>32</w:delText>
        </w:r>
      </w:del>
      <w:r w:rsidR="007A791D">
        <w:rPr>
          <w:webHidden/>
        </w:rPr>
        <w:fldChar w:fldCharType="end"/>
      </w:r>
      <w:r>
        <w:fldChar w:fldCharType="end"/>
      </w:r>
    </w:p>
    <w:p w14:paraId="06ED7EA3" w14:textId="42DAFF53" w:rsidR="007A791D" w:rsidRDefault="00000000" w:rsidP="00AC3FCF">
      <w:pPr>
        <w:pStyle w:val="TOC2"/>
        <w:rPr>
          <w:rFonts w:asciiTheme="minorHAnsi" w:eastAsiaTheme="minorEastAsia" w:hAnsiTheme="minorHAnsi" w:cstheme="minorBidi"/>
          <w:kern w:val="0"/>
          <w:sz w:val="22"/>
          <w:szCs w:val="22"/>
        </w:rPr>
      </w:pPr>
      <w:r>
        <w:fldChar w:fldCharType="begin"/>
      </w:r>
      <w:r>
        <w:instrText xml:space="preserve"> HYPERLINK \l "_Toc29038684" </w:instrText>
      </w:r>
      <w:ins w:id="229" w:author="Lynn Laakso" w:date="2022-09-09T14:54:00Z"/>
      <w:r>
        <w:fldChar w:fldCharType="separate"/>
      </w:r>
      <w:r w:rsidR="007A791D" w:rsidRPr="00E536DA">
        <w:rPr>
          <w:rStyle w:val="Hyperlink"/>
        </w:rPr>
        <w:t>12.5</w:t>
      </w:r>
      <w:r w:rsidR="007A791D">
        <w:rPr>
          <w:rFonts w:asciiTheme="minorHAnsi" w:eastAsiaTheme="minorEastAsia" w:hAnsiTheme="minorHAnsi" w:cstheme="minorBidi"/>
          <w:kern w:val="0"/>
          <w:sz w:val="22"/>
          <w:szCs w:val="22"/>
        </w:rPr>
        <w:tab/>
      </w:r>
      <w:r w:rsidR="007A791D" w:rsidRPr="00E536DA">
        <w:rPr>
          <w:rStyle w:val="Hyperlink"/>
        </w:rPr>
        <w:t>EXAMPLE TRANSACTIONS</w:t>
      </w:r>
      <w:r w:rsidR="007A791D">
        <w:rPr>
          <w:webHidden/>
        </w:rPr>
        <w:tab/>
      </w:r>
      <w:r w:rsidR="007A791D">
        <w:rPr>
          <w:webHidden/>
        </w:rPr>
        <w:fldChar w:fldCharType="begin"/>
      </w:r>
      <w:r w:rsidR="007A791D">
        <w:rPr>
          <w:webHidden/>
        </w:rPr>
        <w:instrText xml:space="preserve"> PAGEREF _Toc29038684 \h </w:instrText>
      </w:r>
      <w:r w:rsidR="007A791D">
        <w:rPr>
          <w:webHidden/>
        </w:rPr>
      </w:r>
      <w:r w:rsidR="007A791D">
        <w:rPr>
          <w:webHidden/>
        </w:rPr>
        <w:fldChar w:fldCharType="separate"/>
      </w:r>
      <w:ins w:id="230" w:author="Lynn Laakso" w:date="2022-09-09T14:54:00Z">
        <w:r w:rsidR="00BD25D5">
          <w:rPr>
            <w:webHidden/>
          </w:rPr>
          <w:t>39</w:t>
        </w:r>
      </w:ins>
      <w:del w:id="231" w:author="Lynn Laakso" w:date="2022-09-09T14:54:00Z">
        <w:r w:rsidR="007A791D" w:rsidDel="00AC3FCF">
          <w:rPr>
            <w:webHidden/>
          </w:rPr>
          <w:delText>38</w:delText>
        </w:r>
      </w:del>
      <w:r w:rsidR="007A791D">
        <w:rPr>
          <w:webHidden/>
        </w:rPr>
        <w:fldChar w:fldCharType="end"/>
      </w:r>
      <w:r>
        <w:fldChar w:fldCharType="end"/>
      </w:r>
    </w:p>
    <w:p w14:paraId="601FEF88" w14:textId="23C3830C" w:rsidR="007A791D" w:rsidRDefault="00000000" w:rsidP="00AC3FCF">
      <w:pPr>
        <w:pStyle w:val="TOC2"/>
        <w:rPr>
          <w:rFonts w:asciiTheme="minorHAnsi" w:eastAsiaTheme="minorEastAsia" w:hAnsiTheme="minorHAnsi" w:cstheme="minorBidi"/>
          <w:kern w:val="0"/>
          <w:sz w:val="22"/>
          <w:szCs w:val="22"/>
        </w:rPr>
      </w:pPr>
      <w:r>
        <w:fldChar w:fldCharType="begin"/>
      </w:r>
      <w:r>
        <w:instrText xml:space="preserve"> HYPERLINK \l "_Toc29038685" </w:instrText>
      </w:r>
      <w:ins w:id="232" w:author="Lynn Laakso" w:date="2022-09-09T14:54:00Z"/>
      <w:r>
        <w:fldChar w:fldCharType="separate"/>
      </w:r>
      <w:r w:rsidR="007A791D" w:rsidRPr="00E536DA">
        <w:rPr>
          <w:rStyle w:val="Hyperlink"/>
        </w:rPr>
        <w:t>12.6</w:t>
      </w:r>
      <w:r w:rsidR="007A791D">
        <w:rPr>
          <w:rFonts w:asciiTheme="minorHAnsi" w:eastAsiaTheme="minorEastAsia" w:hAnsiTheme="minorHAnsi" w:cstheme="minorBidi"/>
          <w:kern w:val="0"/>
          <w:sz w:val="22"/>
          <w:szCs w:val="22"/>
        </w:rPr>
        <w:tab/>
      </w:r>
      <w:r w:rsidR="007A791D" w:rsidRPr="00E536DA">
        <w:rPr>
          <w:rStyle w:val="Hyperlink"/>
        </w:rPr>
        <w:t>IMPLEMENTATION CONSIDERATIONS</w:t>
      </w:r>
      <w:r w:rsidR="007A791D">
        <w:rPr>
          <w:webHidden/>
        </w:rPr>
        <w:tab/>
      </w:r>
      <w:r w:rsidR="007A791D">
        <w:rPr>
          <w:webHidden/>
        </w:rPr>
        <w:fldChar w:fldCharType="begin"/>
      </w:r>
      <w:r w:rsidR="007A791D">
        <w:rPr>
          <w:webHidden/>
        </w:rPr>
        <w:instrText xml:space="preserve"> PAGEREF _Toc29038685 \h </w:instrText>
      </w:r>
      <w:r w:rsidR="007A791D">
        <w:rPr>
          <w:webHidden/>
        </w:rPr>
      </w:r>
      <w:r w:rsidR="007A791D">
        <w:rPr>
          <w:webHidden/>
        </w:rPr>
        <w:fldChar w:fldCharType="separate"/>
      </w:r>
      <w:ins w:id="233" w:author="Lynn Laakso" w:date="2022-09-09T14:54:00Z">
        <w:r w:rsidR="00BD25D5">
          <w:rPr>
            <w:webHidden/>
          </w:rPr>
          <w:t>40</w:t>
        </w:r>
      </w:ins>
      <w:del w:id="234" w:author="Lynn Laakso" w:date="2022-09-09T14:54:00Z">
        <w:r w:rsidR="007A791D" w:rsidDel="00AC3FCF">
          <w:rPr>
            <w:webHidden/>
          </w:rPr>
          <w:delText>39</w:delText>
        </w:r>
      </w:del>
      <w:r w:rsidR="007A791D">
        <w:rPr>
          <w:webHidden/>
        </w:rPr>
        <w:fldChar w:fldCharType="end"/>
      </w:r>
      <w:r>
        <w:fldChar w:fldCharType="end"/>
      </w:r>
    </w:p>
    <w:p w14:paraId="44352DB5" w14:textId="433876BD" w:rsidR="007A791D" w:rsidRDefault="00000000" w:rsidP="00AC3FCF">
      <w:pPr>
        <w:pStyle w:val="TOC2"/>
        <w:rPr>
          <w:rFonts w:asciiTheme="minorHAnsi" w:eastAsiaTheme="minorEastAsia" w:hAnsiTheme="minorHAnsi" w:cstheme="minorBidi"/>
          <w:kern w:val="0"/>
          <w:sz w:val="22"/>
          <w:szCs w:val="22"/>
        </w:rPr>
      </w:pPr>
      <w:r>
        <w:fldChar w:fldCharType="begin"/>
      </w:r>
      <w:r>
        <w:instrText xml:space="preserve"> HYPERLINK \l "_Toc29038686" </w:instrText>
      </w:r>
      <w:ins w:id="235" w:author="Lynn Laakso" w:date="2022-09-09T14:54:00Z"/>
      <w:r>
        <w:fldChar w:fldCharType="separate"/>
      </w:r>
      <w:r w:rsidR="007A791D" w:rsidRPr="00E536DA">
        <w:rPr>
          <w:rStyle w:val="Hyperlink"/>
        </w:rPr>
        <w:t>12.7</w:t>
      </w:r>
      <w:r w:rsidR="007A791D">
        <w:rPr>
          <w:rFonts w:asciiTheme="minorHAnsi" w:eastAsiaTheme="minorEastAsia" w:hAnsiTheme="minorHAnsi" w:cstheme="minorBidi"/>
          <w:kern w:val="0"/>
          <w:sz w:val="22"/>
          <w:szCs w:val="22"/>
        </w:rPr>
        <w:tab/>
      </w:r>
      <w:r w:rsidR="007A791D" w:rsidRPr="00E536DA">
        <w:rPr>
          <w:rStyle w:val="Hyperlink"/>
        </w:rPr>
        <w:t>Outstanding Issues</w:t>
      </w:r>
      <w:r w:rsidR="007A791D">
        <w:rPr>
          <w:webHidden/>
        </w:rPr>
        <w:tab/>
      </w:r>
      <w:r w:rsidR="007A791D">
        <w:rPr>
          <w:webHidden/>
        </w:rPr>
        <w:fldChar w:fldCharType="begin"/>
      </w:r>
      <w:r w:rsidR="007A791D">
        <w:rPr>
          <w:webHidden/>
        </w:rPr>
        <w:instrText xml:space="preserve"> PAGEREF _Toc29038686 \h </w:instrText>
      </w:r>
      <w:r w:rsidR="007A791D">
        <w:rPr>
          <w:webHidden/>
        </w:rPr>
      </w:r>
      <w:r w:rsidR="007A791D">
        <w:rPr>
          <w:webHidden/>
        </w:rPr>
        <w:fldChar w:fldCharType="separate"/>
      </w:r>
      <w:ins w:id="236" w:author="Lynn Laakso" w:date="2022-09-09T14:54:00Z">
        <w:r w:rsidR="00BD25D5">
          <w:rPr>
            <w:webHidden/>
          </w:rPr>
          <w:t>40</w:t>
        </w:r>
      </w:ins>
      <w:del w:id="237" w:author="Lynn Laakso" w:date="2022-09-09T14:54:00Z">
        <w:r w:rsidR="007A791D" w:rsidDel="00AC3FCF">
          <w:rPr>
            <w:webHidden/>
          </w:rPr>
          <w:delText>39</w:delText>
        </w:r>
      </w:del>
      <w:r w:rsidR="007A791D">
        <w:rPr>
          <w:webHidden/>
        </w:rPr>
        <w:fldChar w:fldCharType="end"/>
      </w:r>
      <w:r>
        <w:fldChar w:fldCharType="end"/>
      </w:r>
    </w:p>
    <w:p w14:paraId="3F737776" w14:textId="4727463B" w:rsidR="004C2D45" w:rsidRDefault="007A791D">
      <w:pPr>
        <w:rPr>
          <w:noProof/>
        </w:rPr>
      </w:pPr>
      <w:r>
        <w:rPr>
          <w:rFonts w:eastAsia="Calibri"/>
          <w:b/>
          <w:caps/>
          <w:noProof/>
          <w:kern w:val="20"/>
          <w:szCs w:val="20"/>
        </w:rPr>
        <w:fldChar w:fldCharType="end"/>
      </w:r>
    </w:p>
    <w:p w14:paraId="4BBAC222" w14:textId="77777777" w:rsidR="004C2D45" w:rsidRDefault="004C2D45">
      <w:pPr>
        <w:pStyle w:val="Heading2"/>
        <w:rPr>
          <w:noProof/>
        </w:rPr>
      </w:pPr>
      <w:bookmarkStart w:id="238" w:name="_Toc29038658"/>
      <w:r>
        <w:rPr>
          <w:noProof/>
        </w:rPr>
        <w:t>INTRODUCTION AND OVERVIEW</w:t>
      </w:r>
      <w:bookmarkEnd w:id="57"/>
      <w:bookmarkEnd w:id="58"/>
      <w:bookmarkEnd w:id="59"/>
      <w:bookmarkEnd w:id="60"/>
      <w:bookmarkEnd w:id="61"/>
      <w:bookmarkEnd w:id="62"/>
      <w:bookmarkEnd w:id="63"/>
      <w:bookmarkEnd w:id="238"/>
    </w:p>
    <w:p w14:paraId="3EA4E1E1" w14:textId="77777777" w:rsidR="004C2D45" w:rsidRDefault="004C2D45">
      <w:pPr>
        <w:rPr>
          <w:noProof/>
        </w:rPr>
      </w:pPr>
      <w:r>
        <w:rPr>
          <w:noProof/>
        </w:rPr>
        <w:t>The Patient Care</w:t>
      </w:r>
      <w:r>
        <w:rPr>
          <w:rStyle w:val="FootnoteReference"/>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Heading3"/>
        <w:rPr>
          <w:noProof/>
        </w:rPr>
      </w:pPr>
      <w:bookmarkStart w:id="239" w:name="_Toc348247662"/>
      <w:bookmarkStart w:id="240" w:name="_Toc348260768"/>
      <w:bookmarkStart w:id="241" w:name="_Toc348346695"/>
      <w:bookmarkStart w:id="242" w:name="_Toc349103317"/>
      <w:bookmarkStart w:id="243" w:name="_Toc349538270"/>
      <w:bookmarkStart w:id="244" w:name="_Toc349538298"/>
      <w:bookmarkStart w:id="245" w:name="_Toc349538361"/>
      <w:bookmarkStart w:id="246" w:name="_Toc29038659"/>
      <w:r>
        <w:rPr>
          <w:noProof/>
        </w:rPr>
        <w:t>Glossary</w:t>
      </w:r>
      <w:bookmarkEnd w:id="239"/>
      <w:bookmarkEnd w:id="240"/>
      <w:bookmarkEnd w:id="241"/>
      <w:bookmarkEnd w:id="242"/>
      <w:bookmarkEnd w:id="243"/>
      <w:bookmarkEnd w:id="244"/>
      <w:bookmarkEnd w:id="245"/>
      <w:bookmarkEnd w:id="246"/>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Heading4"/>
        <w:rPr>
          <w:noProof/>
          <w:vanish/>
        </w:rPr>
      </w:pPr>
      <w:r>
        <w:rPr>
          <w:noProof/>
          <w:vanish/>
        </w:rPr>
        <w:t>hiddentext</w:t>
      </w:r>
    </w:p>
    <w:p w14:paraId="19029613" w14:textId="77777777" w:rsidR="004C2D45" w:rsidRDefault="004C2D45">
      <w:pPr>
        <w:pStyle w:val="Heading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Strong"/>
          <w:noProof/>
        </w:rPr>
        <w:t xml:space="preserve">goal </w:t>
      </w:r>
      <w:r>
        <w:rPr>
          <w:noProof/>
        </w:rPr>
        <w:t xml:space="preserve">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w:t>
      </w:r>
      <w:r>
        <w:rPr>
          <w:noProof/>
        </w:rPr>
        <w:lastRenderedPageBreak/>
        <w:t>by a variety of healthcare professionals including physicians, nurses, and respiratory and other therapists. Goals are defined during patient visits and they may span one or multiple visits, encounters, or episodes of care.</w:t>
      </w:r>
    </w:p>
    <w:p w14:paraId="35714FD9" w14:textId="77777777" w:rsidR="004C2D45" w:rsidRDefault="004C2D45">
      <w:pPr>
        <w:pStyle w:val="Heading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Strong"/>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Heading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Strong"/>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Heading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Strong"/>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Heading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Strong"/>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Heading3"/>
        <w:rPr>
          <w:noProof/>
        </w:rPr>
      </w:pPr>
      <w:bookmarkStart w:id="247" w:name="_Toc348247663"/>
      <w:bookmarkStart w:id="248" w:name="_Toc348260769"/>
      <w:bookmarkStart w:id="249" w:name="_Toc348346696"/>
      <w:bookmarkStart w:id="250" w:name="_Toc349103318"/>
      <w:bookmarkStart w:id="251" w:name="_Toc349538271"/>
      <w:bookmarkStart w:id="252" w:name="_Toc349538299"/>
      <w:bookmarkStart w:id="253" w:name="_Toc349538362"/>
      <w:bookmarkStart w:id="254" w:name="_Toc29038660"/>
      <w:r>
        <w:rPr>
          <w:noProof/>
        </w:rPr>
        <w:t>Scenario Descriptions</w:t>
      </w:r>
      <w:bookmarkEnd w:id="247"/>
      <w:bookmarkEnd w:id="248"/>
      <w:bookmarkEnd w:id="249"/>
      <w:bookmarkEnd w:id="250"/>
      <w:bookmarkEnd w:id="251"/>
      <w:bookmarkEnd w:id="252"/>
      <w:bookmarkEnd w:id="253"/>
      <w:bookmarkEnd w:id="254"/>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Heading4"/>
        <w:rPr>
          <w:noProof/>
          <w:vanish/>
        </w:rPr>
      </w:pPr>
      <w:r>
        <w:rPr>
          <w:noProof/>
          <w:vanish/>
        </w:rPr>
        <w:t>hiddentext</w:t>
      </w:r>
    </w:p>
    <w:p w14:paraId="5DB20E65" w14:textId="77777777" w:rsidR="004C2D45" w:rsidRDefault="004C2D45">
      <w:pPr>
        <w:pStyle w:val="Heading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Heading4"/>
        <w:rPr>
          <w:noProof/>
        </w:rPr>
      </w:pPr>
      <w:r>
        <w:rPr>
          <w:noProof/>
        </w:rPr>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A consultation is requested for an individual.  The information system generating the consultation triggers an unsolicited message containing the problem/diagnosis list that is transmitted to the consulting organization.  Goals and various kinds of role information are included with the transmission.  The trigger event identifies the message as an unchanged record.</w:t>
      </w:r>
    </w:p>
    <w:p w14:paraId="131E26E1" w14:textId="77777777" w:rsidR="004C2D45" w:rsidRDefault="004C2D45">
      <w:pPr>
        <w:pStyle w:val="Heading4"/>
        <w:rPr>
          <w:noProof/>
        </w:rPr>
      </w:pPr>
      <w:r>
        <w:rPr>
          <w:noProof/>
        </w:rPr>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Heading4"/>
        <w:rPr>
          <w:noProof/>
        </w:rPr>
      </w:pPr>
      <w:r>
        <w:rPr>
          <w:noProof/>
        </w:rPr>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Heading3"/>
        <w:rPr>
          <w:noProof/>
        </w:rPr>
      </w:pPr>
      <w:bookmarkStart w:id="255" w:name="_Toc29038661"/>
      <w:r>
        <w:rPr>
          <w:noProof/>
        </w:rPr>
        <w:lastRenderedPageBreak/>
        <w:t>Trigger Events</w:t>
      </w:r>
      <w:bookmarkEnd w:id="255"/>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73873C2A" w:rsidR="004C2D45" w:rsidRDefault="004C2D45">
      <w:pPr>
        <w:pStyle w:val="NormalIndented"/>
        <w:rPr>
          <w:noProof/>
        </w:rPr>
      </w:pPr>
      <w:r>
        <w:rPr>
          <w:noProof/>
        </w:rPr>
        <w:t>In order to accommodate these high-level events, the following patient care events are included in</w:t>
      </w:r>
      <w:r>
        <w:rPr>
          <w:rStyle w:val="Emphasis"/>
          <w:noProof/>
        </w:rPr>
        <w:t xml:space="preserve"> </w:t>
      </w:r>
      <w:hyperlink r:id="rId10"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Heading3"/>
        <w:rPr>
          <w:noProof/>
        </w:rPr>
      </w:pPr>
      <w:bookmarkStart w:id="256" w:name="HL70003"/>
      <w:bookmarkStart w:id="257" w:name="_Toc138580186"/>
      <w:bookmarkStart w:id="258" w:name="_Toc176252449"/>
      <w:bookmarkStart w:id="259" w:name="_Toc29038662"/>
      <w:bookmarkStart w:id="260" w:name="_Toc348247664"/>
      <w:bookmarkStart w:id="261" w:name="_Toc348260770"/>
      <w:bookmarkStart w:id="262" w:name="_Toc348346697"/>
      <w:bookmarkStart w:id="263" w:name="_Toc349103319"/>
      <w:bookmarkStart w:id="264" w:name="_Toc349538272"/>
      <w:bookmarkStart w:id="265" w:name="_Toc349538300"/>
      <w:bookmarkStart w:id="266" w:name="_Toc349538363"/>
      <w:bookmarkEnd w:id="256"/>
      <w:bookmarkEnd w:id="257"/>
      <w:bookmarkEnd w:id="258"/>
      <w:r>
        <w:rPr>
          <w:noProof/>
        </w:rPr>
        <w:t>Use of Action Codes</w:t>
      </w:r>
      <w:bookmarkEnd w:id="259"/>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260"/>
      <w:bookmarkEnd w:id="261"/>
      <w:bookmarkEnd w:id="262"/>
      <w:bookmarkEnd w:id="263"/>
      <w:bookmarkEnd w:id="264"/>
      <w:bookmarkEnd w:id="265"/>
      <w:bookmarkEnd w:id="266"/>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Strong"/>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Strong"/>
          <w:noProof/>
        </w:rPr>
        <w:t>snapshot</w:t>
      </w:r>
      <w:r>
        <w:rPr>
          <w:noProof/>
        </w:rPr>
        <w:t xml:space="preserve"> mode or the </w:t>
      </w:r>
      <w:r>
        <w:rPr>
          <w:rStyle w:val="Strong"/>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Strong"/>
          <w:noProof/>
        </w:rPr>
        <w:t>AD</w:t>
      </w:r>
      <w:r>
        <w:rPr>
          <w:noProof/>
        </w:rPr>
        <w:t xml:space="preserve"> (</w:t>
      </w:r>
      <w:r>
        <w:rPr>
          <w:rStyle w:val="Strong"/>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Strong"/>
          <w:noProof/>
        </w:rPr>
        <w:t>CO</w:t>
      </w:r>
      <w:r>
        <w:rPr>
          <w:noProof/>
        </w:rPr>
        <w:t xml:space="preserve"> (</w:t>
      </w:r>
      <w:r>
        <w:rPr>
          <w:rStyle w:val="Strong"/>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Strong"/>
          <w:noProof/>
        </w:rPr>
        <w:t>UP</w:t>
      </w:r>
      <w:r>
        <w:rPr>
          <w:noProof/>
        </w:rPr>
        <w:t xml:space="preserve"> (</w:t>
      </w:r>
      <w:r>
        <w:rPr>
          <w:rStyle w:val="Strong"/>
          <w:noProof/>
        </w:rPr>
        <w:t>UPDATE</w:t>
      </w:r>
      <w:r>
        <w:rPr>
          <w:noProof/>
        </w:rPr>
        <w:t>) - The object attributes contained within the segment are an update of previously sent 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Strong"/>
          <w:noProof/>
        </w:rPr>
        <w:t>DE</w:t>
      </w:r>
      <w:r>
        <w:rPr>
          <w:noProof/>
        </w:rPr>
        <w:t xml:space="preserve"> (</w:t>
      </w:r>
      <w:r>
        <w:rPr>
          <w:rStyle w:val="Strong"/>
          <w:noProof/>
        </w:rPr>
        <w:t>DELETE</w:t>
      </w:r>
      <w:r>
        <w:rPr>
          <w:noProof/>
        </w:rPr>
        <w:t>) - This object should be deleted from the set of objects which are linked to the previous object in the message hierarchy.  An example might be a role deleted from the set of roles contained by 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Strong"/>
          <w:noProof/>
        </w:rPr>
        <w:t>LI (LINK)</w:t>
      </w:r>
      <w:r>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Strong"/>
          <w:noProof/>
        </w:rPr>
        <w:t>UN</w:t>
      </w:r>
      <w:r>
        <w:rPr>
          <w:noProof/>
        </w:rPr>
        <w:t xml:space="preserve"> (</w:t>
      </w:r>
      <w:r>
        <w:rPr>
          <w:rStyle w:val="Strong"/>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Strong"/>
          <w:noProof/>
        </w:rPr>
        <w:t>UC</w:t>
      </w:r>
      <w:r>
        <w:rPr>
          <w:noProof/>
        </w:rPr>
        <w:t xml:space="preserve"> (</w:t>
      </w:r>
      <w:r>
        <w:rPr>
          <w:rStyle w:val="Strong"/>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Heading4"/>
        <w:rPr>
          <w:noProof/>
          <w:vanish/>
        </w:rPr>
      </w:pPr>
      <w:r>
        <w:rPr>
          <w:noProof/>
          <w:vanish/>
        </w:rPr>
        <w:lastRenderedPageBreak/>
        <w:t>hiddentext</w:t>
      </w:r>
    </w:p>
    <w:p w14:paraId="414475AD" w14:textId="77777777" w:rsidR="004C2D45" w:rsidRDefault="004C2D45">
      <w:pPr>
        <w:pStyle w:val="Heading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Strong"/>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Strong"/>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Strong"/>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Strong"/>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Strong"/>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Strong"/>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Strong"/>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Strong"/>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Strong"/>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Strong"/>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with the PRB segment including the </w:t>
      </w:r>
      <w:r>
        <w:rPr>
          <w:rStyle w:val="ReferenceAttribute"/>
          <w:noProof/>
        </w:rPr>
        <w:t>PRB-4 Problem Instance ID</w:t>
      </w:r>
      <w:r>
        <w:rPr>
          <w:noProof/>
        </w:rPr>
        <w:t xml:space="preserve"> for the diabetes problem, and with the value </w:t>
      </w:r>
      <w:r>
        <w:rPr>
          <w:rStyle w:val="Strong"/>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Strong"/>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skin."  While the initial problem was "skin breakdown related to immobility," a new problem is "potential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Strong"/>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Strong"/>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Strong"/>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Heading3"/>
        <w:rPr>
          <w:noProof/>
        </w:rPr>
      </w:pPr>
      <w:bookmarkStart w:id="267" w:name="_Toc29038663"/>
      <w:r>
        <w:rPr>
          <w:noProof/>
        </w:rPr>
        <w:t>Message Construction Rules</w:t>
      </w:r>
      <w:bookmarkEnd w:id="267"/>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t>
      </w:r>
      <w:r>
        <w:rPr>
          <w:noProof/>
        </w:rPr>
        <w:lastRenderedPageBreak/>
        <w:t xml:space="preserve">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Heading4"/>
        <w:rPr>
          <w:noProof/>
          <w:vanish/>
        </w:rPr>
      </w:pPr>
      <w:r>
        <w:rPr>
          <w:noProof/>
          <w:vanish/>
        </w:rPr>
        <w:t>hiddentext</w:t>
      </w:r>
    </w:p>
    <w:p w14:paraId="5923F95F" w14:textId="77777777" w:rsidR="004C2D45" w:rsidRDefault="004C2D45">
      <w:pPr>
        <w:pStyle w:val="Heading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Strong"/>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Heading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Strong"/>
          <w:noProof/>
        </w:rPr>
        <w:t xml:space="preserve"> LINK</w:t>
      </w:r>
      <w:r>
        <w:rPr>
          <w:noProof/>
        </w:rPr>
        <w:t xml:space="preserve"> and </w:t>
      </w:r>
      <w:r>
        <w:rPr>
          <w:rStyle w:val="Strong"/>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Heading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Strong"/>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Strong"/>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Heading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Heading4"/>
        <w:rPr>
          <w:noProof/>
        </w:rPr>
      </w:pPr>
      <w:r>
        <w:rPr>
          <w:noProof/>
        </w:rPr>
        <w:lastRenderedPageBreak/>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Heading4"/>
        <w:rPr>
          <w:noProof/>
        </w:rPr>
      </w:pPr>
      <w:r>
        <w:rPr>
          <w:noProof/>
        </w:rPr>
        <w:t>Rule 6</w:t>
      </w:r>
    </w:p>
    <w:p w14:paraId="2E4973DE" w14:textId="18FECC47"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1"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Heading3"/>
        <w:rPr>
          <w:noProof/>
        </w:rPr>
      </w:pPr>
      <w:bookmarkStart w:id="268" w:name="_Toc29038664"/>
      <w:r>
        <w:rPr>
          <w:noProof/>
        </w:rPr>
        <w:t>Acknowledgment Choreograp</w:t>
      </w:r>
      <w:r w:rsidR="003C5B7C">
        <w:rPr>
          <w:noProof/>
        </w:rPr>
        <w:t>h</w:t>
      </w:r>
      <w:r>
        <w:rPr>
          <w:noProof/>
        </w:rPr>
        <w:t>y</w:t>
      </w:r>
      <w:bookmarkEnd w:id="268"/>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Heading2"/>
        <w:rPr>
          <w:noProof/>
        </w:rPr>
      </w:pPr>
      <w:bookmarkStart w:id="269" w:name="_Toc29038665"/>
      <w:r>
        <w:rPr>
          <w:noProof/>
        </w:rPr>
        <w:t>MESSAGE DEFINITIONS</w:t>
      </w:r>
      <w:bookmarkEnd w:id="269"/>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Heading3"/>
        <w:rPr>
          <w:noProof/>
        </w:rPr>
      </w:pPr>
      <w:bookmarkStart w:id="270" w:name="_Toc29038666"/>
      <w:r>
        <w:rPr>
          <w:noProof/>
        </w:rPr>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270"/>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271" w:author="Amit Popat" w:date="2022-07-11T10:40: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272">
          <w:tblGrid>
            <w:gridCol w:w="2882"/>
            <w:gridCol w:w="4321"/>
            <w:gridCol w:w="864"/>
            <w:gridCol w:w="1008"/>
          </w:tblGrid>
        </w:tblGridChange>
      </w:tblGrid>
      <w:tr w:rsidR="004C2D45" w:rsidRPr="004C2D45" w14:paraId="02A63473" w14:textId="77777777" w:rsidTr="00E56816">
        <w:trPr>
          <w:tblHeader/>
          <w:jc w:val="center"/>
          <w:trPrChange w:id="273" w:author="Amit Popat" w:date="2022-07-11T10:40:00Z">
            <w:trPr>
              <w:tblHeader/>
              <w:jc w:val="center"/>
            </w:trPr>
          </w:trPrChange>
        </w:trPr>
        <w:tc>
          <w:tcPr>
            <w:tcW w:w="2882" w:type="dxa"/>
            <w:tcBorders>
              <w:top w:val="single" w:sz="2" w:space="0" w:color="auto"/>
              <w:left w:val="nil"/>
              <w:bottom w:val="single" w:sz="4" w:space="0" w:color="auto"/>
              <w:right w:val="nil"/>
            </w:tcBorders>
            <w:shd w:val="clear" w:color="auto" w:fill="FFFFFF"/>
            <w:tcPrChange w:id="274" w:author="Amit Popat" w:date="2022-07-11T10:40:00Z">
              <w:tcPr>
                <w:tcW w:w="2880" w:type="dxa"/>
                <w:tcBorders>
                  <w:top w:val="single" w:sz="2" w:space="0" w:color="auto"/>
                  <w:left w:val="nil"/>
                  <w:bottom w:val="single" w:sz="4" w:space="0" w:color="auto"/>
                  <w:right w:val="nil"/>
                </w:tcBorders>
                <w:shd w:val="clear" w:color="auto" w:fill="FFFFFF"/>
              </w:tcPr>
            </w:tcPrChange>
          </w:tcPr>
          <w:p w14:paraId="3465FFFD"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275" w:author="Amit Popat" w:date="2022-07-11T10:40:00Z">
              <w:tcPr>
                <w:tcW w:w="4320" w:type="dxa"/>
                <w:tcBorders>
                  <w:top w:val="single" w:sz="2" w:space="0" w:color="auto"/>
                  <w:left w:val="nil"/>
                  <w:bottom w:val="single" w:sz="4" w:space="0" w:color="auto"/>
                  <w:right w:val="nil"/>
                </w:tcBorders>
                <w:shd w:val="clear" w:color="auto" w:fill="FFFFFF"/>
              </w:tcPr>
            </w:tcPrChange>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276" w:author="Amit Popat" w:date="2022-07-11T10:40:00Z">
              <w:tcPr>
                <w:tcW w:w="864" w:type="dxa"/>
                <w:tcBorders>
                  <w:top w:val="single" w:sz="2" w:space="0" w:color="auto"/>
                  <w:left w:val="nil"/>
                  <w:bottom w:val="single" w:sz="4" w:space="0" w:color="auto"/>
                  <w:right w:val="nil"/>
                </w:tcBorders>
                <w:shd w:val="clear" w:color="auto" w:fill="FFFFFF"/>
              </w:tcPr>
            </w:tcPrChange>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277" w:author="Amit Popat" w:date="2022-07-11T10:40:00Z">
              <w:tcPr>
                <w:tcW w:w="1008" w:type="dxa"/>
                <w:tcBorders>
                  <w:top w:val="single" w:sz="2" w:space="0" w:color="auto"/>
                  <w:left w:val="nil"/>
                  <w:bottom w:val="single" w:sz="4" w:space="0" w:color="auto"/>
                  <w:right w:val="nil"/>
                </w:tcBorders>
                <w:shd w:val="clear" w:color="auto" w:fill="FFFFFF"/>
              </w:tcPr>
            </w:tcPrChange>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E56816">
        <w:trPr>
          <w:jc w:val="center"/>
          <w:trPrChange w:id="278" w:author="Amit Popat" w:date="2022-07-11T10:40:00Z">
            <w:trPr>
              <w:jc w:val="center"/>
            </w:trPr>
          </w:trPrChange>
        </w:trPr>
        <w:tc>
          <w:tcPr>
            <w:tcW w:w="2882" w:type="dxa"/>
            <w:tcBorders>
              <w:top w:val="single" w:sz="4" w:space="0" w:color="auto"/>
              <w:left w:val="nil"/>
              <w:bottom w:val="dotted" w:sz="4" w:space="0" w:color="auto"/>
              <w:right w:val="nil"/>
            </w:tcBorders>
            <w:shd w:val="clear" w:color="auto" w:fill="FFFFFF"/>
            <w:tcPrChange w:id="279" w:author="Amit Popat" w:date="2022-07-11T10:40:00Z">
              <w:tcPr>
                <w:tcW w:w="2880" w:type="dxa"/>
                <w:tcBorders>
                  <w:top w:val="single" w:sz="4" w:space="0" w:color="auto"/>
                  <w:left w:val="nil"/>
                  <w:bottom w:val="dotted" w:sz="4" w:space="0" w:color="auto"/>
                  <w:right w:val="nil"/>
                </w:tcBorders>
                <w:shd w:val="clear" w:color="auto" w:fill="FFFFFF"/>
              </w:tcPr>
            </w:tcPrChange>
          </w:tcPr>
          <w:p w14:paraId="3D36E370"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280" w:author="Amit Popat" w:date="2022-07-11T10:40:00Z">
              <w:tcPr>
                <w:tcW w:w="4320" w:type="dxa"/>
                <w:tcBorders>
                  <w:top w:val="single" w:sz="4" w:space="0" w:color="auto"/>
                  <w:left w:val="nil"/>
                  <w:bottom w:val="dotted" w:sz="4" w:space="0" w:color="auto"/>
                  <w:right w:val="nil"/>
                </w:tcBorders>
                <w:shd w:val="clear" w:color="auto" w:fill="FFFFFF"/>
              </w:tcPr>
            </w:tcPrChange>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281" w:author="Amit Popat" w:date="2022-07-11T10:40:00Z">
              <w:tcPr>
                <w:tcW w:w="864" w:type="dxa"/>
                <w:tcBorders>
                  <w:top w:val="single" w:sz="4" w:space="0" w:color="auto"/>
                  <w:left w:val="nil"/>
                  <w:bottom w:val="dotted" w:sz="4" w:space="0" w:color="auto"/>
                  <w:right w:val="nil"/>
                </w:tcBorders>
                <w:shd w:val="clear" w:color="auto" w:fill="FFFFFF"/>
              </w:tcPr>
            </w:tcPrChange>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282" w:author="Amit Popat" w:date="2022-07-11T10:40:00Z">
              <w:tcPr>
                <w:tcW w:w="1008" w:type="dxa"/>
                <w:tcBorders>
                  <w:top w:val="single" w:sz="4" w:space="0" w:color="auto"/>
                  <w:left w:val="nil"/>
                  <w:bottom w:val="dotted" w:sz="4" w:space="0" w:color="auto"/>
                  <w:right w:val="nil"/>
                </w:tcBorders>
                <w:shd w:val="clear" w:color="auto" w:fill="FFFFFF"/>
              </w:tcPr>
            </w:tcPrChange>
          </w:tcPr>
          <w:p w14:paraId="53B347F7" w14:textId="77777777" w:rsidR="004C2D45" w:rsidRDefault="004C2D45">
            <w:pPr>
              <w:pStyle w:val="MsgTableBody"/>
              <w:jc w:val="center"/>
              <w:rPr>
                <w:noProof/>
              </w:rPr>
            </w:pPr>
            <w:r>
              <w:rPr>
                <w:noProof/>
              </w:rPr>
              <w:t>2</w:t>
            </w:r>
          </w:p>
        </w:tc>
      </w:tr>
      <w:tr w:rsidR="004C2D45" w:rsidRPr="004C2D45" w14:paraId="621DF9A5" w14:textId="77777777" w:rsidTr="00E56816">
        <w:trPr>
          <w:jc w:val="center"/>
          <w:trPrChange w:id="28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84" w:author="Amit Popat" w:date="2022-07-11T10:40:00Z">
              <w:tcPr>
                <w:tcW w:w="2880" w:type="dxa"/>
                <w:tcBorders>
                  <w:top w:val="dotted" w:sz="4" w:space="0" w:color="auto"/>
                  <w:left w:val="nil"/>
                  <w:bottom w:val="dotted" w:sz="4" w:space="0" w:color="auto"/>
                  <w:right w:val="nil"/>
                </w:tcBorders>
                <w:shd w:val="clear" w:color="auto" w:fill="FFFFFF"/>
              </w:tcPr>
            </w:tcPrChange>
          </w:tcPr>
          <w:p w14:paraId="6E3BE638"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Change w:id="285" w:author="Amit Popat" w:date="2022-07-11T10:40:00Z">
              <w:tcPr>
                <w:tcW w:w="4320" w:type="dxa"/>
                <w:tcBorders>
                  <w:top w:val="dotted" w:sz="4" w:space="0" w:color="auto"/>
                  <w:left w:val="nil"/>
                  <w:bottom w:val="dotted" w:sz="4" w:space="0" w:color="auto"/>
                  <w:right w:val="nil"/>
                </w:tcBorders>
                <w:shd w:val="clear" w:color="auto" w:fill="FFFFFF"/>
              </w:tcPr>
            </w:tcPrChange>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Change w:id="286" w:author="Amit Popat" w:date="2022-07-11T10:40:00Z">
              <w:tcPr>
                <w:tcW w:w="864" w:type="dxa"/>
                <w:tcBorders>
                  <w:top w:val="dotted" w:sz="4" w:space="0" w:color="auto"/>
                  <w:left w:val="nil"/>
                  <w:bottom w:val="dotted" w:sz="4" w:space="0" w:color="auto"/>
                  <w:right w:val="nil"/>
                </w:tcBorders>
                <w:shd w:val="clear" w:color="auto" w:fill="FFFFFF"/>
              </w:tcPr>
            </w:tcPrChange>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87" w:author="Amit Popat" w:date="2022-07-11T10:40:00Z">
              <w:tcPr>
                <w:tcW w:w="1008" w:type="dxa"/>
                <w:tcBorders>
                  <w:top w:val="dotted" w:sz="4" w:space="0" w:color="auto"/>
                  <w:left w:val="nil"/>
                  <w:bottom w:val="dotted" w:sz="4" w:space="0" w:color="auto"/>
                  <w:right w:val="nil"/>
                </w:tcBorders>
                <w:shd w:val="clear" w:color="auto" w:fill="FFFFFF"/>
              </w:tcPr>
            </w:tcPrChange>
          </w:tcPr>
          <w:p w14:paraId="28A1CC0E" w14:textId="77777777" w:rsidR="004C2D45" w:rsidRDefault="004C2D45">
            <w:pPr>
              <w:pStyle w:val="MsgTableBody"/>
              <w:jc w:val="center"/>
              <w:rPr>
                <w:noProof/>
              </w:rPr>
            </w:pPr>
            <w:r>
              <w:rPr>
                <w:noProof/>
              </w:rPr>
              <w:t>2</w:t>
            </w:r>
          </w:p>
        </w:tc>
      </w:tr>
      <w:tr w:rsidR="004C2D45" w:rsidRPr="004C2D45" w14:paraId="46C9990F" w14:textId="77777777" w:rsidTr="00E56816">
        <w:trPr>
          <w:jc w:val="center"/>
          <w:trPrChange w:id="28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89" w:author="Amit Popat" w:date="2022-07-11T10:40:00Z">
              <w:tcPr>
                <w:tcW w:w="2880" w:type="dxa"/>
                <w:tcBorders>
                  <w:top w:val="dotted" w:sz="4" w:space="0" w:color="auto"/>
                  <w:left w:val="nil"/>
                  <w:bottom w:val="dotted" w:sz="4" w:space="0" w:color="auto"/>
                  <w:right w:val="nil"/>
                </w:tcBorders>
                <w:shd w:val="clear" w:color="auto" w:fill="FFFFFF"/>
              </w:tcPr>
            </w:tcPrChange>
          </w:tcPr>
          <w:p w14:paraId="32FF1080"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290" w:author="Amit Popat" w:date="2022-07-11T10:40:00Z">
              <w:tcPr>
                <w:tcW w:w="4320" w:type="dxa"/>
                <w:tcBorders>
                  <w:top w:val="dotted" w:sz="4" w:space="0" w:color="auto"/>
                  <w:left w:val="nil"/>
                  <w:bottom w:val="dotted" w:sz="4" w:space="0" w:color="auto"/>
                  <w:right w:val="nil"/>
                </w:tcBorders>
                <w:shd w:val="clear" w:color="auto" w:fill="FFFFFF"/>
              </w:tcPr>
            </w:tcPrChange>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291" w:author="Amit Popat" w:date="2022-07-11T10:40:00Z">
              <w:tcPr>
                <w:tcW w:w="864" w:type="dxa"/>
                <w:tcBorders>
                  <w:top w:val="dotted" w:sz="4" w:space="0" w:color="auto"/>
                  <w:left w:val="nil"/>
                  <w:bottom w:val="dotted" w:sz="4" w:space="0" w:color="auto"/>
                  <w:right w:val="nil"/>
                </w:tcBorders>
                <w:shd w:val="clear" w:color="auto" w:fill="FFFFFF"/>
              </w:tcPr>
            </w:tcPrChange>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92" w:author="Amit Popat" w:date="2022-07-11T10:40:00Z">
              <w:tcPr>
                <w:tcW w:w="1008" w:type="dxa"/>
                <w:tcBorders>
                  <w:top w:val="dotted" w:sz="4" w:space="0" w:color="auto"/>
                  <w:left w:val="nil"/>
                  <w:bottom w:val="dotted" w:sz="4" w:space="0" w:color="auto"/>
                  <w:right w:val="nil"/>
                </w:tcBorders>
                <w:shd w:val="clear" w:color="auto" w:fill="FFFFFF"/>
              </w:tcPr>
            </w:tcPrChange>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E56816">
        <w:trPr>
          <w:jc w:val="center"/>
          <w:trPrChange w:id="29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94" w:author="Amit Popat" w:date="2022-07-11T10:40:00Z">
              <w:tcPr>
                <w:tcW w:w="2880" w:type="dxa"/>
                <w:tcBorders>
                  <w:top w:val="dotted" w:sz="4" w:space="0" w:color="auto"/>
                  <w:left w:val="nil"/>
                  <w:bottom w:val="dotted" w:sz="4" w:space="0" w:color="auto"/>
                  <w:right w:val="nil"/>
                </w:tcBorders>
                <w:shd w:val="clear" w:color="auto" w:fill="FFFFFF"/>
              </w:tcPr>
            </w:tcPrChange>
          </w:tcPr>
          <w:p w14:paraId="3F01C165"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295" w:author="Amit Popat" w:date="2022-07-11T10:40:00Z">
              <w:tcPr>
                <w:tcW w:w="4320" w:type="dxa"/>
                <w:tcBorders>
                  <w:top w:val="dotted" w:sz="4" w:space="0" w:color="auto"/>
                  <w:left w:val="nil"/>
                  <w:bottom w:val="dotted" w:sz="4" w:space="0" w:color="auto"/>
                  <w:right w:val="nil"/>
                </w:tcBorders>
                <w:shd w:val="clear" w:color="auto" w:fill="FFFFFF"/>
              </w:tcPr>
            </w:tcPrChange>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296" w:author="Amit Popat" w:date="2022-07-11T10:40:00Z">
              <w:tcPr>
                <w:tcW w:w="864" w:type="dxa"/>
                <w:tcBorders>
                  <w:top w:val="dotted" w:sz="4" w:space="0" w:color="auto"/>
                  <w:left w:val="nil"/>
                  <w:bottom w:val="dotted" w:sz="4" w:space="0" w:color="auto"/>
                  <w:right w:val="nil"/>
                </w:tcBorders>
                <w:shd w:val="clear" w:color="auto" w:fill="FFFFFF"/>
              </w:tcPr>
            </w:tcPrChange>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297" w:author="Amit Popat" w:date="2022-07-11T10:40:00Z">
              <w:tcPr>
                <w:tcW w:w="1008" w:type="dxa"/>
                <w:tcBorders>
                  <w:top w:val="dotted" w:sz="4" w:space="0" w:color="auto"/>
                  <w:left w:val="nil"/>
                  <w:bottom w:val="dotted" w:sz="4" w:space="0" w:color="auto"/>
                  <w:right w:val="nil"/>
                </w:tcBorders>
                <w:shd w:val="clear" w:color="auto" w:fill="FFFFFF"/>
              </w:tcPr>
            </w:tcPrChange>
          </w:tcPr>
          <w:p w14:paraId="496156C0" w14:textId="77777777" w:rsidR="004C2D45" w:rsidRDefault="004C2D45">
            <w:pPr>
              <w:pStyle w:val="MsgTableBody"/>
              <w:jc w:val="center"/>
              <w:rPr>
                <w:noProof/>
              </w:rPr>
            </w:pPr>
            <w:r>
              <w:rPr>
                <w:noProof/>
              </w:rPr>
              <w:t>3</w:t>
            </w:r>
          </w:p>
        </w:tc>
      </w:tr>
      <w:tr w:rsidR="00E56816" w:rsidRPr="003165BF" w14:paraId="0369FEF8" w14:textId="77777777" w:rsidTr="00E56816">
        <w:tblPrEx>
          <w:tblCellMar>
            <w:left w:w="108" w:type="dxa"/>
            <w:right w:w="108" w:type="dxa"/>
          </w:tblCellMar>
          <w:tblLook w:val="04A0" w:firstRow="1" w:lastRow="0" w:firstColumn="1" w:lastColumn="0" w:noHBand="0" w:noVBand="1"/>
        </w:tblPrEx>
        <w:trPr>
          <w:jc w:val="center"/>
          <w:ins w:id="298" w:author="Amit Popat" w:date="2022-07-11T10:40:00Z"/>
        </w:trPr>
        <w:tc>
          <w:tcPr>
            <w:tcW w:w="2882" w:type="dxa"/>
            <w:tcBorders>
              <w:top w:val="dotted" w:sz="4" w:space="0" w:color="auto"/>
              <w:left w:val="nil"/>
              <w:bottom w:val="dotted" w:sz="4" w:space="0" w:color="auto"/>
              <w:right w:val="nil"/>
            </w:tcBorders>
            <w:shd w:val="clear" w:color="auto" w:fill="FFFFFF"/>
            <w:hideMark/>
          </w:tcPr>
          <w:p w14:paraId="01E245B1" w14:textId="77777777" w:rsidR="00E56816" w:rsidRPr="003165BF" w:rsidRDefault="00E56816">
            <w:pPr>
              <w:pStyle w:val="MsgTableBody"/>
              <w:spacing w:line="256" w:lineRule="auto"/>
              <w:rPr>
                <w:ins w:id="299" w:author="Amit Popat" w:date="2022-07-11T10:40:00Z"/>
                <w:noProof/>
                <w:color w:val="FF0000"/>
              </w:rPr>
            </w:pPr>
            <w:ins w:id="300" w:author="Amit Popat" w:date="2022-07-11T10:40:00Z">
              <w:r w:rsidRPr="003165BF">
                <w:rPr>
                  <w:noProof/>
                  <w:color w:val="FF0000"/>
                </w:rPr>
                <w:t>[{ GS</w:t>
              </w:r>
              <w:r w:rsidRPr="003165BF">
                <w:fldChar w:fldCharType="begin"/>
              </w:r>
              <w:r w:rsidRPr="003165BF">
                <w:instrText xml:space="preserve"> HYPERLINK "file:///D:\\Eigene%20Dateien\\2018\\HL7\\Standards\\v2.9%20May\\716%20-%20New.doc" \l "#NK1" </w:instrText>
              </w:r>
              <w:r w:rsidRPr="003165BF">
                <w:fldChar w:fldCharType="separate"/>
              </w:r>
              <w:r w:rsidRPr="003165BF">
                <w:rPr>
                  <w:rStyle w:val="Hyperlink"/>
                  <w:noProof/>
                  <w:color w:val="FF0000"/>
                </w:rPr>
                <w:t>P</w:t>
              </w:r>
              <w:r w:rsidRPr="003165BF">
                <w:fldChar w:fldCharType="end"/>
              </w:r>
              <w:r w:rsidRPr="003165BF">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0984FA5" w14:textId="77777777" w:rsidR="00E56816" w:rsidRPr="003165BF" w:rsidRDefault="00E56816">
            <w:pPr>
              <w:pStyle w:val="MsgTableBody"/>
              <w:spacing w:line="256" w:lineRule="auto"/>
              <w:rPr>
                <w:ins w:id="301" w:author="Amit Popat" w:date="2022-07-11T10:40:00Z"/>
                <w:noProof/>
                <w:color w:val="FF0000"/>
              </w:rPr>
            </w:pPr>
            <w:ins w:id="302" w:author="Amit Popat" w:date="2022-07-11T10:40:00Z">
              <w:r w:rsidRPr="003165BF">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E345D8F" w14:textId="77777777" w:rsidR="00E56816" w:rsidRPr="003165BF" w:rsidRDefault="00E56816">
            <w:pPr>
              <w:pStyle w:val="MsgTableBody"/>
              <w:spacing w:line="256" w:lineRule="auto"/>
              <w:jc w:val="center"/>
              <w:rPr>
                <w:ins w:id="303" w:author="Amit Popat" w:date="2022-07-11T10:4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9F62804" w14:textId="77777777" w:rsidR="00E56816" w:rsidRPr="003165BF" w:rsidRDefault="00E56816">
            <w:pPr>
              <w:pStyle w:val="MsgTableBody"/>
              <w:spacing w:line="256" w:lineRule="auto"/>
              <w:jc w:val="center"/>
              <w:rPr>
                <w:ins w:id="304" w:author="Amit Popat" w:date="2022-07-11T10:40:00Z"/>
                <w:noProof/>
                <w:color w:val="FF0000"/>
              </w:rPr>
            </w:pPr>
            <w:ins w:id="305" w:author="Amit Popat" w:date="2022-07-11T10:40:00Z">
              <w:r w:rsidRPr="003165BF">
                <w:rPr>
                  <w:noProof/>
                  <w:color w:val="FF0000"/>
                </w:rPr>
                <w:t>3</w:t>
              </w:r>
            </w:ins>
          </w:p>
        </w:tc>
      </w:tr>
      <w:tr w:rsidR="00E56816" w:rsidRPr="003165BF" w14:paraId="0E917BDB" w14:textId="77777777" w:rsidTr="00E56816">
        <w:tblPrEx>
          <w:tblCellMar>
            <w:left w:w="108" w:type="dxa"/>
            <w:right w:w="108" w:type="dxa"/>
          </w:tblCellMar>
          <w:tblLook w:val="04A0" w:firstRow="1" w:lastRow="0" w:firstColumn="1" w:lastColumn="0" w:noHBand="0" w:noVBand="1"/>
        </w:tblPrEx>
        <w:trPr>
          <w:jc w:val="center"/>
          <w:ins w:id="306" w:author="Amit Popat" w:date="2022-07-11T10:40:00Z"/>
        </w:trPr>
        <w:tc>
          <w:tcPr>
            <w:tcW w:w="2882" w:type="dxa"/>
            <w:tcBorders>
              <w:top w:val="dotted" w:sz="4" w:space="0" w:color="auto"/>
              <w:left w:val="nil"/>
              <w:bottom w:val="dotted" w:sz="4" w:space="0" w:color="auto"/>
              <w:right w:val="nil"/>
            </w:tcBorders>
            <w:shd w:val="clear" w:color="auto" w:fill="FFFFFF"/>
            <w:hideMark/>
          </w:tcPr>
          <w:p w14:paraId="14671795" w14:textId="77777777" w:rsidR="00E56816" w:rsidRPr="003165BF" w:rsidRDefault="00E56816">
            <w:pPr>
              <w:pStyle w:val="MsgTableBody"/>
              <w:spacing w:line="256" w:lineRule="auto"/>
              <w:rPr>
                <w:ins w:id="307" w:author="Amit Popat" w:date="2022-07-11T10:40:00Z"/>
                <w:noProof/>
                <w:color w:val="FF0000"/>
              </w:rPr>
            </w:pPr>
            <w:ins w:id="308" w:author="Amit Popat" w:date="2022-07-11T10:40:00Z">
              <w:r w:rsidRPr="003165BF">
                <w:rPr>
                  <w:noProof/>
                  <w:color w:val="FF0000"/>
                </w:rPr>
                <w:lastRenderedPageBreak/>
                <w:t xml:space="preserve">[{ GSR }] </w:t>
              </w:r>
            </w:ins>
          </w:p>
        </w:tc>
        <w:tc>
          <w:tcPr>
            <w:tcW w:w="4321" w:type="dxa"/>
            <w:tcBorders>
              <w:top w:val="dotted" w:sz="4" w:space="0" w:color="auto"/>
              <w:left w:val="nil"/>
              <w:bottom w:val="dotted" w:sz="4" w:space="0" w:color="auto"/>
              <w:right w:val="nil"/>
            </w:tcBorders>
            <w:shd w:val="clear" w:color="auto" w:fill="FFFFFF"/>
            <w:hideMark/>
          </w:tcPr>
          <w:p w14:paraId="52007E67" w14:textId="77777777" w:rsidR="00E56816" w:rsidRPr="003165BF" w:rsidRDefault="00E56816">
            <w:pPr>
              <w:pStyle w:val="MsgTableBody"/>
              <w:spacing w:line="256" w:lineRule="auto"/>
              <w:rPr>
                <w:ins w:id="309" w:author="Amit Popat" w:date="2022-07-11T10:40:00Z"/>
                <w:noProof/>
                <w:color w:val="FF0000"/>
              </w:rPr>
            </w:pPr>
            <w:ins w:id="310" w:author="Amit Popat" w:date="2022-07-11T10:40:00Z">
              <w:r w:rsidRPr="003165BF">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7FE15FF" w14:textId="77777777" w:rsidR="00E56816" w:rsidRPr="003165BF" w:rsidRDefault="00E56816">
            <w:pPr>
              <w:pStyle w:val="MsgTableBody"/>
              <w:spacing w:line="256" w:lineRule="auto"/>
              <w:jc w:val="center"/>
              <w:rPr>
                <w:ins w:id="311" w:author="Amit Popat" w:date="2022-07-11T10:4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99EDD02" w14:textId="77777777" w:rsidR="00E56816" w:rsidRPr="003165BF" w:rsidRDefault="00E56816">
            <w:pPr>
              <w:pStyle w:val="MsgTableBody"/>
              <w:spacing w:line="256" w:lineRule="auto"/>
              <w:jc w:val="center"/>
              <w:rPr>
                <w:ins w:id="312" w:author="Amit Popat" w:date="2022-07-11T10:40:00Z"/>
                <w:noProof/>
                <w:color w:val="FF0000"/>
              </w:rPr>
            </w:pPr>
            <w:ins w:id="313" w:author="Amit Popat" w:date="2022-07-11T10:40:00Z">
              <w:r w:rsidRPr="003165BF">
                <w:rPr>
                  <w:noProof/>
                  <w:color w:val="FF0000"/>
                </w:rPr>
                <w:t>3</w:t>
              </w:r>
            </w:ins>
          </w:p>
        </w:tc>
      </w:tr>
      <w:tr w:rsidR="00E56816" w:rsidRPr="003165BF" w14:paraId="1D4600CB" w14:textId="77777777" w:rsidTr="00E56816">
        <w:tblPrEx>
          <w:tblCellMar>
            <w:left w:w="108" w:type="dxa"/>
            <w:right w:w="108" w:type="dxa"/>
          </w:tblCellMar>
          <w:tblLook w:val="04A0" w:firstRow="1" w:lastRow="0" w:firstColumn="1" w:lastColumn="0" w:noHBand="0" w:noVBand="1"/>
        </w:tblPrEx>
        <w:trPr>
          <w:jc w:val="center"/>
          <w:ins w:id="314" w:author="Amit Popat" w:date="2022-07-11T10:40:00Z"/>
        </w:trPr>
        <w:tc>
          <w:tcPr>
            <w:tcW w:w="2882" w:type="dxa"/>
            <w:tcBorders>
              <w:top w:val="dotted" w:sz="4" w:space="0" w:color="auto"/>
              <w:left w:val="nil"/>
              <w:bottom w:val="dotted" w:sz="4" w:space="0" w:color="auto"/>
              <w:right w:val="nil"/>
            </w:tcBorders>
            <w:shd w:val="clear" w:color="auto" w:fill="FFFFFF"/>
            <w:hideMark/>
          </w:tcPr>
          <w:p w14:paraId="7E494A22" w14:textId="77777777" w:rsidR="00E56816" w:rsidRPr="003165BF" w:rsidRDefault="00E56816">
            <w:pPr>
              <w:pStyle w:val="MsgTableBody"/>
              <w:spacing w:line="256" w:lineRule="auto"/>
              <w:rPr>
                <w:ins w:id="315" w:author="Amit Popat" w:date="2022-07-11T10:40:00Z"/>
                <w:noProof/>
                <w:color w:val="FF0000"/>
              </w:rPr>
            </w:pPr>
            <w:ins w:id="316" w:author="Amit Popat" w:date="2022-07-11T10:40:00Z">
              <w:r w:rsidRPr="003165BF">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CAE08CA" w14:textId="77777777" w:rsidR="00E56816" w:rsidRPr="003165BF" w:rsidRDefault="00E56816">
            <w:pPr>
              <w:pStyle w:val="MsgTableBody"/>
              <w:spacing w:line="256" w:lineRule="auto"/>
              <w:rPr>
                <w:ins w:id="317" w:author="Amit Popat" w:date="2022-07-11T10:40:00Z"/>
                <w:noProof/>
                <w:color w:val="FF0000"/>
              </w:rPr>
            </w:pPr>
            <w:ins w:id="318" w:author="Amit Popat" w:date="2022-07-11T10:40:00Z">
              <w:r w:rsidRPr="003165BF">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B9412C3" w14:textId="77777777" w:rsidR="00E56816" w:rsidRPr="003165BF" w:rsidRDefault="00E56816">
            <w:pPr>
              <w:pStyle w:val="MsgTableBody"/>
              <w:spacing w:line="256" w:lineRule="auto"/>
              <w:jc w:val="center"/>
              <w:rPr>
                <w:ins w:id="319" w:author="Amit Popat" w:date="2022-07-11T10:4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AA09377" w14:textId="77777777" w:rsidR="00E56816" w:rsidRPr="003165BF" w:rsidRDefault="00E56816">
            <w:pPr>
              <w:pStyle w:val="MsgTableBody"/>
              <w:spacing w:line="256" w:lineRule="auto"/>
              <w:jc w:val="center"/>
              <w:rPr>
                <w:ins w:id="320" w:author="Amit Popat" w:date="2022-07-11T10:40:00Z"/>
                <w:noProof/>
                <w:color w:val="FF0000"/>
              </w:rPr>
            </w:pPr>
            <w:ins w:id="321" w:author="Amit Popat" w:date="2022-07-11T10:40:00Z">
              <w:r w:rsidRPr="003165BF">
                <w:rPr>
                  <w:noProof/>
                  <w:color w:val="FF0000"/>
                </w:rPr>
                <w:t>3</w:t>
              </w:r>
            </w:ins>
          </w:p>
        </w:tc>
      </w:tr>
      <w:tr w:rsidR="00B10100" w14:paraId="580B0C0A" w14:textId="77777777" w:rsidTr="00E56816">
        <w:tblPrEx>
          <w:tblCellMar>
            <w:left w:w="108" w:type="dxa"/>
            <w:right w:w="108" w:type="dxa"/>
          </w:tblCellMar>
          <w:tblPrExChange w:id="322" w:author="Amit Popat" w:date="2022-07-11T10:40:00Z">
            <w:tblPrEx>
              <w:tblCellMar>
                <w:left w:w="108" w:type="dxa"/>
                <w:right w:w="108" w:type="dxa"/>
              </w:tblCellMar>
            </w:tblPrEx>
          </w:tblPrExChange>
        </w:tblPrEx>
        <w:trPr>
          <w:jc w:val="center"/>
          <w:trPrChange w:id="32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24" w:author="Amit Popat" w:date="2022-07-11T10:40:00Z">
              <w:tcPr>
                <w:tcW w:w="2880" w:type="dxa"/>
                <w:tcBorders>
                  <w:top w:val="dotted" w:sz="4" w:space="0" w:color="auto"/>
                  <w:left w:val="nil"/>
                  <w:bottom w:val="dotted" w:sz="4" w:space="0" w:color="auto"/>
                  <w:right w:val="nil"/>
                </w:tcBorders>
                <w:shd w:val="clear" w:color="auto" w:fill="FFFFFF"/>
              </w:tcPr>
            </w:tcPrChange>
          </w:tcPr>
          <w:p w14:paraId="4C114CA8"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325" w:author="Amit Popat" w:date="2022-07-11T10:40:00Z">
              <w:tcPr>
                <w:tcW w:w="4320" w:type="dxa"/>
                <w:tcBorders>
                  <w:top w:val="dotted" w:sz="4" w:space="0" w:color="auto"/>
                  <w:left w:val="nil"/>
                  <w:bottom w:val="dotted" w:sz="4" w:space="0" w:color="auto"/>
                  <w:right w:val="nil"/>
                </w:tcBorders>
                <w:shd w:val="clear" w:color="auto" w:fill="FFFFFF"/>
              </w:tcPr>
            </w:tcPrChange>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326" w:author="Amit Popat" w:date="2022-07-11T10:40:00Z">
              <w:tcPr>
                <w:tcW w:w="864" w:type="dxa"/>
                <w:tcBorders>
                  <w:top w:val="dotted" w:sz="4" w:space="0" w:color="auto"/>
                  <w:left w:val="nil"/>
                  <w:bottom w:val="dotted" w:sz="4" w:space="0" w:color="auto"/>
                  <w:right w:val="nil"/>
                </w:tcBorders>
                <w:shd w:val="clear" w:color="auto" w:fill="FFFFFF"/>
              </w:tcPr>
            </w:tcPrChange>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27" w:author="Amit Popat" w:date="2022-07-11T10:40:00Z">
              <w:tcPr>
                <w:tcW w:w="1008" w:type="dxa"/>
                <w:tcBorders>
                  <w:top w:val="dotted" w:sz="4" w:space="0" w:color="auto"/>
                  <w:left w:val="nil"/>
                  <w:bottom w:val="dotted" w:sz="4" w:space="0" w:color="auto"/>
                  <w:right w:val="nil"/>
                </w:tcBorders>
                <w:shd w:val="clear" w:color="auto" w:fill="FFFFFF"/>
              </w:tcPr>
            </w:tcPrChange>
          </w:tcPr>
          <w:p w14:paraId="4B6AB769" w14:textId="77777777" w:rsidR="00B10100" w:rsidRDefault="00B10100" w:rsidP="000D1289">
            <w:pPr>
              <w:pStyle w:val="MsgTableBody"/>
              <w:jc w:val="center"/>
              <w:rPr>
                <w:noProof/>
              </w:rPr>
            </w:pPr>
          </w:p>
        </w:tc>
      </w:tr>
      <w:tr w:rsidR="00B10100" w14:paraId="5CFE7E7A" w14:textId="77777777" w:rsidTr="00E56816">
        <w:tblPrEx>
          <w:tblCellMar>
            <w:left w:w="108" w:type="dxa"/>
            <w:right w:w="108" w:type="dxa"/>
          </w:tblCellMar>
          <w:tblPrExChange w:id="328" w:author="Amit Popat" w:date="2022-07-11T10:40:00Z">
            <w:tblPrEx>
              <w:tblCellMar>
                <w:left w:w="108" w:type="dxa"/>
                <w:right w:w="108" w:type="dxa"/>
              </w:tblCellMar>
            </w:tblPrEx>
          </w:tblPrExChange>
        </w:tblPrEx>
        <w:trPr>
          <w:jc w:val="center"/>
          <w:trPrChange w:id="32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30" w:author="Amit Popat" w:date="2022-07-11T10:40:00Z">
              <w:tcPr>
                <w:tcW w:w="2880" w:type="dxa"/>
                <w:tcBorders>
                  <w:top w:val="dotted" w:sz="4" w:space="0" w:color="auto"/>
                  <w:left w:val="nil"/>
                  <w:bottom w:val="dotted" w:sz="4" w:space="0" w:color="auto"/>
                  <w:right w:val="nil"/>
                </w:tcBorders>
                <w:shd w:val="clear" w:color="auto" w:fill="FFFFFF"/>
              </w:tcPr>
            </w:tcPrChange>
          </w:tcPr>
          <w:p w14:paraId="3AD9ADC1" w14:textId="77777777" w:rsidR="00B10100" w:rsidRDefault="00B10100"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331" w:author="Amit Popat" w:date="2022-07-11T10:40:00Z">
              <w:tcPr>
                <w:tcW w:w="4320" w:type="dxa"/>
                <w:tcBorders>
                  <w:top w:val="dotted" w:sz="4" w:space="0" w:color="auto"/>
                  <w:left w:val="nil"/>
                  <w:bottom w:val="dotted" w:sz="4" w:space="0" w:color="auto"/>
                  <w:right w:val="nil"/>
                </w:tcBorders>
                <w:shd w:val="clear" w:color="auto" w:fill="FFFFFF"/>
              </w:tcPr>
            </w:tcPrChange>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332" w:author="Amit Popat" w:date="2022-07-11T10:40:00Z">
              <w:tcPr>
                <w:tcW w:w="864" w:type="dxa"/>
                <w:tcBorders>
                  <w:top w:val="dotted" w:sz="4" w:space="0" w:color="auto"/>
                  <w:left w:val="nil"/>
                  <w:bottom w:val="dotted" w:sz="4" w:space="0" w:color="auto"/>
                  <w:right w:val="nil"/>
                </w:tcBorders>
                <w:shd w:val="clear" w:color="auto" w:fill="FFFFFF"/>
              </w:tcPr>
            </w:tcPrChange>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33" w:author="Amit Popat" w:date="2022-07-11T10:40:00Z">
              <w:tcPr>
                <w:tcW w:w="1008" w:type="dxa"/>
                <w:tcBorders>
                  <w:top w:val="dotted" w:sz="4" w:space="0" w:color="auto"/>
                  <w:left w:val="nil"/>
                  <w:bottom w:val="dotted" w:sz="4" w:space="0" w:color="auto"/>
                  <w:right w:val="nil"/>
                </w:tcBorders>
                <w:shd w:val="clear" w:color="auto" w:fill="FFFFFF"/>
              </w:tcPr>
            </w:tcPrChange>
          </w:tcPr>
          <w:p w14:paraId="7D3B0A13" w14:textId="77777777" w:rsidR="00B10100" w:rsidRDefault="00B10100" w:rsidP="000D1289">
            <w:pPr>
              <w:pStyle w:val="MsgTableBody"/>
              <w:jc w:val="center"/>
              <w:rPr>
                <w:noProof/>
              </w:rPr>
            </w:pPr>
            <w:r>
              <w:rPr>
                <w:noProof/>
              </w:rPr>
              <w:t>11</w:t>
            </w:r>
          </w:p>
        </w:tc>
      </w:tr>
      <w:tr w:rsidR="00B10100" w14:paraId="18B263AA" w14:textId="77777777" w:rsidTr="00E56816">
        <w:tblPrEx>
          <w:tblCellMar>
            <w:left w:w="108" w:type="dxa"/>
            <w:right w:w="108" w:type="dxa"/>
          </w:tblCellMar>
          <w:tblPrExChange w:id="334" w:author="Amit Popat" w:date="2022-07-11T10:40:00Z">
            <w:tblPrEx>
              <w:tblCellMar>
                <w:left w:w="108" w:type="dxa"/>
                <w:right w:w="108" w:type="dxa"/>
              </w:tblCellMar>
            </w:tblPrEx>
          </w:tblPrExChange>
        </w:tblPrEx>
        <w:trPr>
          <w:jc w:val="center"/>
          <w:trPrChange w:id="33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36" w:author="Amit Popat" w:date="2022-07-11T10:40:00Z">
              <w:tcPr>
                <w:tcW w:w="2880" w:type="dxa"/>
                <w:tcBorders>
                  <w:top w:val="dotted" w:sz="4" w:space="0" w:color="auto"/>
                  <w:left w:val="nil"/>
                  <w:bottom w:val="dotted" w:sz="4" w:space="0" w:color="auto"/>
                  <w:right w:val="nil"/>
                </w:tcBorders>
                <w:shd w:val="clear" w:color="auto" w:fill="FFFFFF"/>
              </w:tcPr>
            </w:tcPrChange>
          </w:tcPr>
          <w:p w14:paraId="2A46E6AA" w14:textId="77777777" w:rsidR="00B10100" w:rsidRDefault="00B10100"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337" w:author="Amit Popat" w:date="2022-07-11T10:40:00Z">
              <w:tcPr>
                <w:tcW w:w="4320" w:type="dxa"/>
                <w:tcBorders>
                  <w:top w:val="dotted" w:sz="4" w:space="0" w:color="auto"/>
                  <w:left w:val="nil"/>
                  <w:bottom w:val="dotted" w:sz="4" w:space="0" w:color="auto"/>
                  <w:right w:val="nil"/>
                </w:tcBorders>
                <w:shd w:val="clear" w:color="auto" w:fill="FFFFFF"/>
              </w:tcPr>
            </w:tcPrChange>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338" w:author="Amit Popat" w:date="2022-07-11T10:40:00Z">
              <w:tcPr>
                <w:tcW w:w="864" w:type="dxa"/>
                <w:tcBorders>
                  <w:top w:val="dotted" w:sz="4" w:space="0" w:color="auto"/>
                  <w:left w:val="nil"/>
                  <w:bottom w:val="dotted" w:sz="4" w:space="0" w:color="auto"/>
                  <w:right w:val="nil"/>
                </w:tcBorders>
                <w:shd w:val="clear" w:color="auto" w:fill="FFFFFF"/>
              </w:tcPr>
            </w:tcPrChange>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39" w:author="Amit Popat" w:date="2022-07-11T10:40:00Z">
              <w:tcPr>
                <w:tcW w:w="1008" w:type="dxa"/>
                <w:tcBorders>
                  <w:top w:val="dotted" w:sz="4" w:space="0" w:color="auto"/>
                  <w:left w:val="nil"/>
                  <w:bottom w:val="dotted" w:sz="4" w:space="0" w:color="auto"/>
                  <w:right w:val="nil"/>
                </w:tcBorders>
                <w:shd w:val="clear" w:color="auto" w:fill="FFFFFF"/>
              </w:tcPr>
            </w:tcPrChange>
          </w:tcPr>
          <w:p w14:paraId="12C4886C" w14:textId="77777777" w:rsidR="00B10100" w:rsidRDefault="00B10100" w:rsidP="000D1289">
            <w:pPr>
              <w:pStyle w:val="MsgTableBody"/>
              <w:jc w:val="center"/>
              <w:rPr>
                <w:noProof/>
              </w:rPr>
            </w:pPr>
            <w:r>
              <w:rPr>
                <w:noProof/>
              </w:rPr>
              <w:t>11</w:t>
            </w:r>
          </w:p>
        </w:tc>
      </w:tr>
      <w:tr w:rsidR="00B10100" w14:paraId="5401CF58" w14:textId="77777777" w:rsidTr="00E56816">
        <w:tblPrEx>
          <w:tblCellMar>
            <w:left w:w="108" w:type="dxa"/>
            <w:right w:w="108" w:type="dxa"/>
          </w:tblCellMar>
          <w:tblPrExChange w:id="340" w:author="Amit Popat" w:date="2022-07-11T10:40:00Z">
            <w:tblPrEx>
              <w:tblCellMar>
                <w:left w:w="108" w:type="dxa"/>
                <w:right w:w="108" w:type="dxa"/>
              </w:tblCellMar>
            </w:tblPrEx>
          </w:tblPrExChange>
        </w:tblPrEx>
        <w:trPr>
          <w:jc w:val="center"/>
          <w:trPrChange w:id="34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42" w:author="Amit Popat" w:date="2022-07-11T10:40:00Z">
              <w:tcPr>
                <w:tcW w:w="2880" w:type="dxa"/>
                <w:tcBorders>
                  <w:top w:val="dotted" w:sz="4" w:space="0" w:color="auto"/>
                  <w:left w:val="nil"/>
                  <w:bottom w:val="dotted" w:sz="4" w:space="0" w:color="auto"/>
                  <w:right w:val="nil"/>
                </w:tcBorders>
                <w:shd w:val="clear" w:color="auto" w:fill="FFFFFF"/>
              </w:tcPr>
            </w:tcPrChange>
          </w:tcPr>
          <w:p w14:paraId="0EA62EBA"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343" w:author="Amit Popat" w:date="2022-07-11T10:40:00Z">
              <w:tcPr>
                <w:tcW w:w="4320" w:type="dxa"/>
                <w:tcBorders>
                  <w:top w:val="dotted" w:sz="4" w:space="0" w:color="auto"/>
                  <w:left w:val="nil"/>
                  <w:bottom w:val="dotted" w:sz="4" w:space="0" w:color="auto"/>
                  <w:right w:val="nil"/>
                </w:tcBorders>
                <w:shd w:val="clear" w:color="auto" w:fill="FFFFFF"/>
              </w:tcPr>
            </w:tcPrChange>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344" w:author="Amit Popat" w:date="2022-07-11T10:40:00Z">
              <w:tcPr>
                <w:tcW w:w="864" w:type="dxa"/>
                <w:tcBorders>
                  <w:top w:val="dotted" w:sz="4" w:space="0" w:color="auto"/>
                  <w:left w:val="nil"/>
                  <w:bottom w:val="dotted" w:sz="4" w:space="0" w:color="auto"/>
                  <w:right w:val="nil"/>
                </w:tcBorders>
                <w:shd w:val="clear" w:color="auto" w:fill="FFFFFF"/>
              </w:tcPr>
            </w:tcPrChange>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45" w:author="Amit Popat" w:date="2022-07-11T10:40:00Z">
              <w:tcPr>
                <w:tcW w:w="1008" w:type="dxa"/>
                <w:tcBorders>
                  <w:top w:val="dotted" w:sz="4" w:space="0" w:color="auto"/>
                  <w:left w:val="nil"/>
                  <w:bottom w:val="dotted" w:sz="4" w:space="0" w:color="auto"/>
                  <w:right w:val="nil"/>
                </w:tcBorders>
                <w:shd w:val="clear" w:color="auto" w:fill="FFFFFF"/>
              </w:tcPr>
            </w:tcPrChange>
          </w:tcPr>
          <w:p w14:paraId="66EAAD28" w14:textId="77777777" w:rsidR="00B10100" w:rsidRDefault="00B10100" w:rsidP="000D1289">
            <w:pPr>
              <w:pStyle w:val="MsgTableBody"/>
              <w:jc w:val="center"/>
              <w:rPr>
                <w:noProof/>
              </w:rPr>
            </w:pPr>
          </w:p>
        </w:tc>
      </w:tr>
      <w:tr w:rsidR="004C2D45" w:rsidRPr="004C2D45" w14:paraId="216BBED0" w14:textId="77777777" w:rsidTr="00E56816">
        <w:trPr>
          <w:jc w:val="center"/>
          <w:trPrChange w:id="34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47" w:author="Amit Popat" w:date="2022-07-11T10:40:00Z">
              <w:tcPr>
                <w:tcW w:w="2880" w:type="dxa"/>
                <w:tcBorders>
                  <w:top w:val="dotted" w:sz="4" w:space="0" w:color="auto"/>
                  <w:left w:val="nil"/>
                  <w:bottom w:val="dotted" w:sz="4" w:space="0" w:color="auto"/>
                  <w:right w:val="nil"/>
                </w:tcBorders>
                <w:shd w:val="clear" w:color="auto" w:fill="FFFFFF"/>
              </w:tcPr>
            </w:tcPrChange>
          </w:tcPr>
          <w:p w14:paraId="647C3E74"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348" w:author="Amit Popat" w:date="2022-07-11T10:40:00Z">
              <w:tcPr>
                <w:tcW w:w="4320" w:type="dxa"/>
                <w:tcBorders>
                  <w:top w:val="dotted" w:sz="4" w:space="0" w:color="auto"/>
                  <w:left w:val="nil"/>
                  <w:bottom w:val="dotted" w:sz="4" w:space="0" w:color="auto"/>
                  <w:right w:val="nil"/>
                </w:tcBorders>
                <w:shd w:val="clear" w:color="auto" w:fill="FFFFFF"/>
              </w:tcPr>
            </w:tcPrChange>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349" w:author="Amit Popat" w:date="2022-07-11T10:40:00Z">
              <w:tcPr>
                <w:tcW w:w="864" w:type="dxa"/>
                <w:tcBorders>
                  <w:top w:val="dotted" w:sz="4" w:space="0" w:color="auto"/>
                  <w:left w:val="nil"/>
                  <w:bottom w:val="dotted" w:sz="4" w:space="0" w:color="auto"/>
                  <w:right w:val="nil"/>
                </w:tcBorders>
                <w:shd w:val="clear" w:color="auto" w:fill="FFFFFF"/>
              </w:tcPr>
            </w:tcPrChange>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50" w:author="Amit Popat" w:date="2022-07-11T10:40:00Z">
              <w:tcPr>
                <w:tcW w:w="1008" w:type="dxa"/>
                <w:tcBorders>
                  <w:top w:val="dotted" w:sz="4" w:space="0" w:color="auto"/>
                  <w:left w:val="nil"/>
                  <w:bottom w:val="dotted" w:sz="4" w:space="0" w:color="auto"/>
                  <w:right w:val="nil"/>
                </w:tcBorders>
                <w:shd w:val="clear" w:color="auto" w:fill="FFFFFF"/>
              </w:tcPr>
            </w:tcPrChange>
          </w:tcPr>
          <w:p w14:paraId="7748081A" w14:textId="77777777" w:rsidR="004C2D45" w:rsidRDefault="004C2D45">
            <w:pPr>
              <w:pStyle w:val="MsgTableBody"/>
              <w:jc w:val="center"/>
              <w:rPr>
                <w:noProof/>
              </w:rPr>
            </w:pPr>
          </w:p>
        </w:tc>
      </w:tr>
      <w:tr w:rsidR="004C2D45" w:rsidRPr="004C2D45" w14:paraId="6D8C5793" w14:textId="77777777" w:rsidTr="00E56816">
        <w:trPr>
          <w:jc w:val="center"/>
          <w:trPrChange w:id="35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52" w:author="Amit Popat" w:date="2022-07-11T10:40:00Z">
              <w:tcPr>
                <w:tcW w:w="2880" w:type="dxa"/>
                <w:tcBorders>
                  <w:top w:val="dotted" w:sz="4" w:space="0" w:color="auto"/>
                  <w:left w:val="nil"/>
                  <w:bottom w:val="dotted" w:sz="4" w:space="0" w:color="auto"/>
                  <w:right w:val="nil"/>
                </w:tcBorders>
                <w:shd w:val="clear" w:color="auto" w:fill="FFFFFF"/>
              </w:tcPr>
            </w:tcPrChange>
          </w:tcPr>
          <w:p w14:paraId="3D8404A9"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Change w:id="353" w:author="Amit Popat" w:date="2022-07-11T10:40:00Z">
              <w:tcPr>
                <w:tcW w:w="4320" w:type="dxa"/>
                <w:tcBorders>
                  <w:top w:val="dotted" w:sz="4" w:space="0" w:color="auto"/>
                  <w:left w:val="nil"/>
                  <w:bottom w:val="dotted" w:sz="4" w:space="0" w:color="auto"/>
                  <w:right w:val="nil"/>
                </w:tcBorders>
                <w:shd w:val="clear" w:color="auto" w:fill="FFFFFF"/>
              </w:tcPr>
            </w:tcPrChange>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354" w:author="Amit Popat" w:date="2022-07-11T10:40:00Z">
              <w:tcPr>
                <w:tcW w:w="864" w:type="dxa"/>
                <w:tcBorders>
                  <w:top w:val="dotted" w:sz="4" w:space="0" w:color="auto"/>
                  <w:left w:val="nil"/>
                  <w:bottom w:val="dotted" w:sz="4" w:space="0" w:color="auto"/>
                  <w:right w:val="nil"/>
                </w:tcBorders>
                <w:shd w:val="clear" w:color="auto" w:fill="FFFFFF"/>
              </w:tcPr>
            </w:tcPrChange>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355" w:author="Amit Popat" w:date="2022-07-11T10:40:00Z">
              <w:tcPr>
                <w:tcW w:w="1008" w:type="dxa"/>
                <w:tcBorders>
                  <w:top w:val="dotted" w:sz="4" w:space="0" w:color="auto"/>
                  <w:left w:val="nil"/>
                  <w:bottom w:val="dotted" w:sz="4" w:space="0" w:color="auto"/>
                  <w:right w:val="nil"/>
                </w:tcBorders>
                <w:shd w:val="clear" w:color="auto" w:fill="FFFFFF"/>
              </w:tcPr>
            </w:tcPrChange>
          </w:tcPr>
          <w:p w14:paraId="43BABA5D" w14:textId="77777777" w:rsidR="004C2D45" w:rsidRDefault="004C2D45">
            <w:pPr>
              <w:pStyle w:val="MsgTableBody"/>
              <w:jc w:val="center"/>
              <w:rPr>
                <w:noProof/>
              </w:rPr>
            </w:pPr>
            <w:r>
              <w:rPr>
                <w:noProof/>
              </w:rPr>
              <w:t>3</w:t>
            </w:r>
          </w:p>
        </w:tc>
      </w:tr>
      <w:tr w:rsidR="004C2D45" w:rsidRPr="004C2D45" w14:paraId="7CC42B41" w14:textId="77777777" w:rsidTr="00E56816">
        <w:trPr>
          <w:jc w:val="center"/>
          <w:trPrChange w:id="35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57" w:author="Amit Popat" w:date="2022-07-11T10:40:00Z">
              <w:tcPr>
                <w:tcW w:w="2880" w:type="dxa"/>
                <w:tcBorders>
                  <w:top w:val="dotted" w:sz="4" w:space="0" w:color="auto"/>
                  <w:left w:val="nil"/>
                  <w:bottom w:val="dotted" w:sz="4" w:space="0" w:color="auto"/>
                  <w:right w:val="nil"/>
                </w:tcBorders>
                <w:shd w:val="clear" w:color="auto" w:fill="FFFFFF"/>
              </w:tcPr>
            </w:tcPrChange>
          </w:tcPr>
          <w:p w14:paraId="3C08A1C8" w14:textId="77777777" w:rsidR="004C2D45" w:rsidRDefault="004C2D45">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Change w:id="358" w:author="Amit Popat" w:date="2022-07-11T10:40:00Z">
              <w:tcPr>
                <w:tcW w:w="4320" w:type="dxa"/>
                <w:tcBorders>
                  <w:top w:val="dotted" w:sz="4" w:space="0" w:color="auto"/>
                  <w:left w:val="nil"/>
                  <w:bottom w:val="dotted" w:sz="4" w:space="0" w:color="auto"/>
                  <w:right w:val="nil"/>
                </w:tcBorders>
                <w:shd w:val="clear" w:color="auto" w:fill="FFFFFF"/>
              </w:tcPr>
            </w:tcPrChange>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Change w:id="359" w:author="Amit Popat" w:date="2022-07-11T10:40:00Z">
              <w:tcPr>
                <w:tcW w:w="864" w:type="dxa"/>
                <w:tcBorders>
                  <w:top w:val="dotted" w:sz="4" w:space="0" w:color="auto"/>
                  <w:left w:val="nil"/>
                  <w:bottom w:val="dotted" w:sz="4" w:space="0" w:color="auto"/>
                  <w:right w:val="nil"/>
                </w:tcBorders>
                <w:shd w:val="clear" w:color="auto" w:fill="FFFFFF"/>
              </w:tcPr>
            </w:tcPrChange>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60" w:author="Amit Popat" w:date="2022-07-11T10:40:00Z">
              <w:tcPr>
                <w:tcW w:w="1008" w:type="dxa"/>
                <w:tcBorders>
                  <w:top w:val="dotted" w:sz="4" w:space="0" w:color="auto"/>
                  <w:left w:val="nil"/>
                  <w:bottom w:val="dotted" w:sz="4" w:space="0" w:color="auto"/>
                  <w:right w:val="nil"/>
                </w:tcBorders>
                <w:shd w:val="clear" w:color="auto" w:fill="FFFFFF"/>
              </w:tcPr>
            </w:tcPrChange>
          </w:tcPr>
          <w:p w14:paraId="66DB0E65" w14:textId="77777777" w:rsidR="004C2D45" w:rsidRDefault="004C2D45">
            <w:pPr>
              <w:pStyle w:val="MsgTableBody"/>
              <w:jc w:val="center"/>
              <w:rPr>
                <w:noProof/>
              </w:rPr>
            </w:pPr>
            <w:r>
              <w:rPr>
                <w:noProof/>
              </w:rPr>
              <w:t>3</w:t>
            </w:r>
          </w:p>
        </w:tc>
      </w:tr>
      <w:tr w:rsidR="004C2D45" w:rsidRPr="004C2D45" w14:paraId="50BF3C09" w14:textId="77777777" w:rsidTr="00E56816">
        <w:trPr>
          <w:jc w:val="center"/>
          <w:trPrChange w:id="36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62" w:author="Amit Popat" w:date="2022-07-11T10:40:00Z">
              <w:tcPr>
                <w:tcW w:w="2880" w:type="dxa"/>
                <w:tcBorders>
                  <w:top w:val="dotted" w:sz="4" w:space="0" w:color="auto"/>
                  <w:left w:val="nil"/>
                  <w:bottom w:val="dotted" w:sz="4" w:space="0" w:color="auto"/>
                  <w:right w:val="nil"/>
                </w:tcBorders>
                <w:shd w:val="clear" w:color="auto" w:fill="FFFFFF"/>
              </w:tcPr>
            </w:tcPrChange>
          </w:tcPr>
          <w:p w14:paraId="0CBC526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363" w:author="Amit Popat" w:date="2022-07-11T10:40:00Z">
              <w:tcPr>
                <w:tcW w:w="4320" w:type="dxa"/>
                <w:tcBorders>
                  <w:top w:val="dotted" w:sz="4" w:space="0" w:color="auto"/>
                  <w:left w:val="nil"/>
                  <w:bottom w:val="dotted" w:sz="4" w:space="0" w:color="auto"/>
                  <w:right w:val="nil"/>
                </w:tcBorders>
                <w:shd w:val="clear" w:color="auto" w:fill="FFFFFF"/>
              </w:tcPr>
            </w:tcPrChange>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364" w:author="Amit Popat" w:date="2022-07-11T10:40:00Z">
              <w:tcPr>
                <w:tcW w:w="864" w:type="dxa"/>
                <w:tcBorders>
                  <w:top w:val="dotted" w:sz="4" w:space="0" w:color="auto"/>
                  <w:left w:val="nil"/>
                  <w:bottom w:val="dotted" w:sz="4" w:space="0" w:color="auto"/>
                  <w:right w:val="nil"/>
                </w:tcBorders>
                <w:shd w:val="clear" w:color="auto" w:fill="FFFFFF"/>
              </w:tcPr>
            </w:tcPrChange>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65" w:author="Amit Popat" w:date="2022-07-11T10:40:00Z">
              <w:tcPr>
                <w:tcW w:w="1008" w:type="dxa"/>
                <w:tcBorders>
                  <w:top w:val="dotted" w:sz="4" w:space="0" w:color="auto"/>
                  <w:left w:val="nil"/>
                  <w:bottom w:val="dotted" w:sz="4" w:space="0" w:color="auto"/>
                  <w:right w:val="nil"/>
                </w:tcBorders>
                <w:shd w:val="clear" w:color="auto" w:fill="FFFFFF"/>
              </w:tcPr>
            </w:tcPrChange>
          </w:tcPr>
          <w:p w14:paraId="4031C77F" w14:textId="77777777" w:rsidR="004C2D45" w:rsidRDefault="004C2D45">
            <w:pPr>
              <w:pStyle w:val="MsgTableBody"/>
              <w:jc w:val="center"/>
              <w:rPr>
                <w:noProof/>
              </w:rPr>
            </w:pPr>
          </w:p>
        </w:tc>
      </w:tr>
      <w:tr w:rsidR="004C2D45" w:rsidRPr="004C2D45" w14:paraId="6796B8A4" w14:textId="77777777" w:rsidTr="00E56816">
        <w:trPr>
          <w:jc w:val="center"/>
          <w:trPrChange w:id="36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67" w:author="Amit Popat" w:date="2022-07-11T10:40:00Z">
              <w:tcPr>
                <w:tcW w:w="2880" w:type="dxa"/>
                <w:tcBorders>
                  <w:top w:val="dotted" w:sz="4" w:space="0" w:color="auto"/>
                  <w:left w:val="nil"/>
                  <w:bottom w:val="dotted" w:sz="4" w:space="0" w:color="auto"/>
                  <w:right w:val="nil"/>
                </w:tcBorders>
                <w:shd w:val="clear" w:color="auto" w:fill="FFFFFF"/>
              </w:tcPr>
            </w:tcPrChange>
          </w:tcPr>
          <w:p w14:paraId="536F0A7F"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368" w:author="Amit Popat" w:date="2022-07-11T10:40:00Z">
              <w:tcPr>
                <w:tcW w:w="4320" w:type="dxa"/>
                <w:tcBorders>
                  <w:top w:val="dotted" w:sz="4" w:space="0" w:color="auto"/>
                  <w:left w:val="nil"/>
                  <w:bottom w:val="dotted" w:sz="4" w:space="0" w:color="auto"/>
                  <w:right w:val="nil"/>
                </w:tcBorders>
                <w:shd w:val="clear" w:color="auto" w:fill="FFFFFF"/>
              </w:tcPr>
            </w:tcPrChange>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369" w:author="Amit Popat" w:date="2022-07-11T10:40:00Z">
              <w:tcPr>
                <w:tcW w:w="864" w:type="dxa"/>
                <w:tcBorders>
                  <w:top w:val="dotted" w:sz="4" w:space="0" w:color="auto"/>
                  <w:left w:val="nil"/>
                  <w:bottom w:val="dotted" w:sz="4" w:space="0" w:color="auto"/>
                  <w:right w:val="nil"/>
                </w:tcBorders>
                <w:shd w:val="clear" w:color="auto" w:fill="FFFFFF"/>
              </w:tcPr>
            </w:tcPrChange>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70" w:author="Amit Popat" w:date="2022-07-11T10:40:00Z">
              <w:tcPr>
                <w:tcW w:w="1008" w:type="dxa"/>
                <w:tcBorders>
                  <w:top w:val="dotted" w:sz="4" w:space="0" w:color="auto"/>
                  <w:left w:val="nil"/>
                  <w:bottom w:val="dotted" w:sz="4" w:space="0" w:color="auto"/>
                  <w:right w:val="nil"/>
                </w:tcBorders>
                <w:shd w:val="clear" w:color="auto" w:fill="FFFFFF"/>
              </w:tcPr>
            </w:tcPrChange>
          </w:tcPr>
          <w:p w14:paraId="3809B5F8" w14:textId="77777777" w:rsidR="004C2D45" w:rsidRDefault="004C2D45">
            <w:pPr>
              <w:pStyle w:val="MsgTableBody"/>
              <w:jc w:val="center"/>
              <w:rPr>
                <w:noProof/>
              </w:rPr>
            </w:pPr>
          </w:p>
        </w:tc>
      </w:tr>
      <w:tr w:rsidR="004C2D45" w:rsidRPr="004C2D45" w14:paraId="247EED9D" w14:textId="77777777" w:rsidTr="00E56816">
        <w:trPr>
          <w:jc w:val="center"/>
          <w:trPrChange w:id="37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72" w:author="Amit Popat" w:date="2022-07-11T10:40:00Z">
              <w:tcPr>
                <w:tcW w:w="2880" w:type="dxa"/>
                <w:tcBorders>
                  <w:top w:val="dotted" w:sz="4" w:space="0" w:color="auto"/>
                  <w:left w:val="nil"/>
                  <w:bottom w:val="dotted" w:sz="4" w:space="0" w:color="auto"/>
                  <w:right w:val="nil"/>
                </w:tcBorders>
                <w:shd w:val="clear" w:color="auto" w:fill="FFFFFF"/>
              </w:tcPr>
            </w:tcPrChange>
          </w:tcPr>
          <w:p w14:paraId="1C366BB5"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373" w:author="Amit Popat" w:date="2022-07-11T10:40:00Z">
              <w:tcPr>
                <w:tcW w:w="4320" w:type="dxa"/>
                <w:tcBorders>
                  <w:top w:val="dotted" w:sz="4" w:space="0" w:color="auto"/>
                  <w:left w:val="nil"/>
                  <w:bottom w:val="dotted" w:sz="4" w:space="0" w:color="auto"/>
                  <w:right w:val="nil"/>
                </w:tcBorders>
                <w:shd w:val="clear" w:color="auto" w:fill="FFFFFF"/>
              </w:tcPr>
            </w:tcPrChange>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374" w:author="Amit Popat" w:date="2022-07-11T10:40:00Z">
              <w:tcPr>
                <w:tcW w:w="864" w:type="dxa"/>
                <w:tcBorders>
                  <w:top w:val="dotted" w:sz="4" w:space="0" w:color="auto"/>
                  <w:left w:val="nil"/>
                  <w:bottom w:val="dotted" w:sz="4" w:space="0" w:color="auto"/>
                  <w:right w:val="nil"/>
                </w:tcBorders>
                <w:shd w:val="clear" w:color="auto" w:fill="FFFFFF"/>
              </w:tcPr>
            </w:tcPrChange>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75" w:author="Amit Popat" w:date="2022-07-11T10:40:00Z">
              <w:tcPr>
                <w:tcW w:w="1008" w:type="dxa"/>
                <w:tcBorders>
                  <w:top w:val="dotted" w:sz="4" w:space="0" w:color="auto"/>
                  <w:left w:val="nil"/>
                  <w:bottom w:val="dotted" w:sz="4" w:space="0" w:color="auto"/>
                  <w:right w:val="nil"/>
                </w:tcBorders>
                <w:shd w:val="clear" w:color="auto" w:fill="FFFFFF"/>
              </w:tcPr>
            </w:tcPrChange>
          </w:tcPr>
          <w:p w14:paraId="19FD464E" w14:textId="77777777" w:rsidR="004C2D45" w:rsidRDefault="004C2D45">
            <w:pPr>
              <w:pStyle w:val="MsgTableBody"/>
              <w:jc w:val="center"/>
              <w:rPr>
                <w:noProof/>
              </w:rPr>
            </w:pPr>
            <w:r>
              <w:rPr>
                <w:noProof/>
              </w:rPr>
              <w:t>12</w:t>
            </w:r>
          </w:p>
        </w:tc>
      </w:tr>
      <w:tr w:rsidR="004C2D45" w:rsidRPr="004C2D45" w14:paraId="206BE8DC" w14:textId="77777777" w:rsidTr="00E56816">
        <w:trPr>
          <w:jc w:val="center"/>
          <w:trPrChange w:id="37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77" w:author="Amit Popat" w:date="2022-07-11T10:40:00Z">
              <w:tcPr>
                <w:tcW w:w="2880" w:type="dxa"/>
                <w:tcBorders>
                  <w:top w:val="dotted" w:sz="4" w:space="0" w:color="auto"/>
                  <w:left w:val="nil"/>
                  <w:bottom w:val="dotted" w:sz="4" w:space="0" w:color="auto"/>
                  <w:right w:val="nil"/>
                </w:tcBorders>
                <w:shd w:val="clear" w:color="auto" w:fill="FFFFFF"/>
              </w:tcPr>
            </w:tcPrChange>
          </w:tcPr>
          <w:p w14:paraId="346E5A41"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378" w:author="Amit Popat" w:date="2022-07-11T10:40:00Z">
              <w:tcPr>
                <w:tcW w:w="4320" w:type="dxa"/>
                <w:tcBorders>
                  <w:top w:val="dotted" w:sz="4" w:space="0" w:color="auto"/>
                  <w:left w:val="nil"/>
                  <w:bottom w:val="dotted" w:sz="4" w:space="0" w:color="auto"/>
                  <w:right w:val="nil"/>
                </w:tcBorders>
                <w:shd w:val="clear" w:color="auto" w:fill="FFFFFF"/>
              </w:tcPr>
            </w:tcPrChange>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Change w:id="379" w:author="Amit Popat" w:date="2022-07-11T10:40:00Z">
              <w:tcPr>
                <w:tcW w:w="864" w:type="dxa"/>
                <w:tcBorders>
                  <w:top w:val="dotted" w:sz="4" w:space="0" w:color="auto"/>
                  <w:left w:val="nil"/>
                  <w:bottom w:val="dotted" w:sz="4" w:space="0" w:color="auto"/>
                  <w:right w:val="nil"/>
                </w:tcBorders>
                <w:shd w:val="clear" w:color="auto" w:fill="FFFFFF"/>
              </w:tcPr>
            </w:tcPrChange>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80" w:author="Amit Popat" w:date="2022-07-11T10:40:00Z">
              <w:tcPr>
                <w:tcW w:w="1008" w:type="dxa"/>
                <w:tcBorders>
                  <w:top w:val="dotted" w:sz="4" w:space="0" w:color="auto"/>
                  <w:left w:val="nil"/>
                  <w:bottom w:val="dotted" w:sz="4" w:space="0" w:color="auto"/>
                  <w:right w:val="nil"/>
                </w:tcBorders>
                <w:shd w:val="clear" w:color="auto" w:fill="FFFFFF"/>
              </w:tcPr>
            </w:tcPrChange>
          </w:tcPr>
          <w:p w14:paraId="2F606769" w14:textId="77777777" w:rsidR="004C2D45" w:rsidRDefault="004C2D45">
            <w:pPr>
              <w:pStyle w:val="MsgTableBody"/>
              <w:jc w:val="center"/>
              <w:rPr>
                <w:noProof/>
              </w:rPr>
            </w:pPr>
            <w:r>
              <w:rPr>
                <w:noProof/>
              </w:rPr>
              <w:t>2</w:t>
            </w:r>
          </w:p>
        </w:tc>
      </w:tr>
      <w:tr w:rsidR="004C2D45" w:rsidRPr="004C2D45" w14:paraId="48BF862B" w14:textId="77777777" w:rsidTr="00E56816">
        <w:trPr>
          <w:jc w:val="center"/>
          <w:trPrChange w:id="38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82" w:author="Amit Popat" w:date="2022-07-11T10:40:00Z">
              <w:tcPr>
                <w:tcW w:w="2880" w:type="dxa"/>
                <w:tcBorders>
                  <w:top w:val="dotted" w:sz="4" w:space="0" w:color="auto"/>
                  <w:left w:val="nil"/>
                  <w:bottom w:val="dotted" w:sz="4" w:space="0" w:color="auto"/>
                  <w:right w:val="nil"/>
                </w:tcBorders>
                <w:shd w:val="clear" w:color="auto" w:fill="FFFFFF"/>
              </w:tcPr>
            </w:tcPrChange>
          </w:tcPr>
          <w:p w14:paraId="66D0FED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383" w:author="Amit Popat" w:date="2022-07-11T10:40:00Z">
              <w:tcPr>
                <w:tcW w:w="4320" w:type="dxa"/>
                <w:tcBorders>
                  <w:top w:val="dotted" w:sz="4" w:space="0" w:color="auto"/>
                  <w:left w:val="nil"/>
                  <w:bottom w:val="dotted" w:sz="4" w:space="0" w:color="auto"/>
                  <w:right w:val="nil"/>
                </w:tcBorders>
                <w:shd w:val="clear" w:color="auto" w:fill="FFFFFF"/>
              </w:tcPr>
            </w:tcPrChange>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384" w:author="Amit Popat" w:date="2022-07-11T10:40:00Z">
              <w:tcPr>
                <w:tcW w:w="864" w:type="dxa"/>
                <w:tcBorders>
                  <w:top w:val="dotted" w:sz="4" w:space="0" w:color="auto"/>
                  <w:left w:val="nil"/>
                  <w:bottom w:val="dotted" w:sz="4" w:space="0" w:color="auto"/>
                  <w:right w:val="nil"/>
                </w:tcBorders>
                <w:shd w:val="clear" w:color="auto" w:fill="FFFFFF"/>
              </w:tcPr>
            </w:tcPrChange>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85" w:author="Amit Popat" w:date="2022-07-11T10:40:00Z">
              <w:tcPr>
                <w:tcW w:w="1008" w:type="dxa"/>
                <w:tcBorders>
                  <w:top w:val="dotted" w:sz="4" w:space="0" w:color="auto"/>
                  <w:left w:val="nil"/>
                  <w:bottom w:val="dotted" w:sz="4" w:space="0" w:color="auto"/>
                  <w:right w:val="nil"/>
                </w:tcBorders>
                <w:shd w:val="clear" w:color="auto" w:fill="FFFFFF"/>
              </w:tcPr>
            </w:tcPrChange>
          </w:tcPr>
          <w:p w14:paraId="74179BC3" w14:textId="77777777" w:rsidR="004C2D45" w:rsidRDefault="004C2D45">
            <w:pPr>
              <w:pStyle w:val="MsgTableBody"/>
              <w:jc w:val="center"/>
              <w:rPr>
                <w:noProof/>
              </w:rPr>
            </w:pPr>
            <w:r>
              <w:rPr>
                <w:noProof/>
              </w:rPr>
              <w:t>12</w:t>
            </w:r>
          </w:p>
        </w:tc>
      </w:tr>
      <w:tr w:rsidR="004C2D45" w:rsidRPr="004C2D45" w14:paraId="78E0F50B" w14:textId="77777777" w:rsidTr="00E56816">
        <w:trPr>
          <w:jc w:val="center"/>
          <w:trPrChange w:id="38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87" w:author="Amit Popat" w:date="2022-07-11T10:40:00Z">
              <w:tcPr>
                <w:tcW w:w="2880" w:type="dxa"/>
                <w:tcBorders>
                  <w:top w:val="dotted" w:sz="4" w:space="0" w:color="auto"/>
                  <w:left w:val="nil"/>
                  <w:bottom w:val="dotted" w:sz="4" w:space="0" w:color="auto"/>
                  <w:right w:val="nil"/>
                </w:tcBorders>
                <w:shd w:val="clear" w:color="auto" w:fill="FFFFFF"/>
              </w:tcPr>
            </w:tcPrChange>
          </w:tcPr>
          <w:p w14:paraId="768B030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88" w:author="Amit Popat" w:date="2022-07-11T10:40:00Z">
              <w:tcPr>
                <w:tcW w:w="4320" w:type="dxa"/>
                <w:tcBorders>
                  <w:top w:val="dotted" w:sz="4" w:space="0" w:color="auto"/>
                  <w:left w:val="nil"/>
                  <w:bottom w:val="dotted" w:sz="4" w:space="0" w:color="auto"/>
                  <w:right w:val="nil"/>
                </w:tcBorders>
                <w:shd w:val="clear" w:color="auto" w:fill="FFFFFF"/>
              </w:tcPr>
            </w:tcPrChange>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389" w:author="Amit Popat" w:date="2022-07-11T10:40:00Z">
              <w:tcPr>
                <w:tcW w:w="864" w:type="dxa"/>
                <w:tcBorders>
                  <w:top w:val="dotted" w:sz="4" w:space="0" w:color="auto"/>
                  <w:left w:val="nil"/>
                  <w:bottom w:val="dotted" w:sz="4" w:space="0" w:color="auto"/>
                  <w:right w:val="nil"/>
                </w:tcBorders>
                <w:shd w:val="clear" w:color="auto" w:fill="FFFFFF"/>
              </w:tcPr>
            </w:tcPrChange>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90" w:author="Amit Popat" w:date="2022-07-11T10:40:00Z">
              <w:tcPr>
                <w:tcW w:w="1008" w:type="dxa"/>
                <w:tcBorders>
                  <w:top w:val="dotted" w:sz="4" w:space="0" w:color="auto"/>
                  <w:left w:val="nil"/>
                  <w:bottom w:val="dotted" w:sz="4" w:space="0" w:color="auto"/>
                  <w:right w:val="nil"/>
                </w:tcBorders>
                <w:shd w:val="clear" w:color="auto" w:fill="FFFFFF"/>
              </w:tcPr>
            </w:tcPrChange>
          </w:tcPr>
          <w:p w14:paraId="0438249B" w14:textId="77777777" w:rsidR="004C2D45" w:rsidRDefault="004C2D45">
            <w:pPr>
              <w:pStyle w:val="MsgTableBody"/>
              <w:jc w:val="center"/>
              <w:rPr>
                <w:noProof/>
              </w:rPr>
            </w:pPr>
          </w:p>
        </w:tc>
      </w:tr>
      <w:tr w:rsidR="004C2D45" w:rsidRPr="004C2D45" w14:paraId="2EAFC9FE" w14:textId="77777777" w:rsidTr="00E56816">
        <w:trPr>
          <w:jc w:val="center"/>
          <w:trPrChange w:id="39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92" w:author="Amit Popat" w:date="2022-07-11T10:40:00Z">
              <w:tcPr>
                <w:tcW w:w="2880" w:type="dxa"/>
                <w:tcBorders>
                  <w:top w:val="dotted" w:sz="4" w:space="0" w:color="auto"/>
                  <w:left w:val="nil"/>
                  <w:bottom w:val="dotted" w:sz="4" w:space="0" w:color="auto"/>
                  <w:right w:val="nil"/>
                </w:tcBorders>
                <w:shd w:val="clear" w:color="auto" w:fill="FFFFFF"/>
              </w:tcPr>
            </w:tcPrChange>
          </w:tcPr>
          <w:p w14:paraId="6925A3AD"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393" w:author="Amit Popat" w:date="2022-07-11T10:40:00Z">
              <w:tcPr>
                <w:tcW w:w="4320" w:type="dxa"/>
                <w:tcBorders>
                  <w:top w:val="dotted" w:sz="4" w:space="0" w:color="auto"/>
                  <w:left w:val="nil"/>
                  <w:bottom w:val="dotted" w:sz="4" w:space="0" w:color="auto"/>
                  <w:right w:val="nil"/>
                </w:tcBorders>
                <w:shd w:val="clear" w:color="auto" w:fill="FFFFFF"/>
              </w:tcPr>
            </w:tcPrChange>
          </w:tcPr>
          <w:p w14:paraId="64050747" w14:textId="09D49D6D" w:rsidR="004C2D45" w:rsidRDefault="003C0421" w:rsidP="003C0421">
            <w:pPr>
              <w:pStyle w:val="MsgTableBody"/>
              <w:rPr>
                <w:noProof/>
              </w:rPr>
            </w:pPr>
            <w:r w:rsidRPr="005625E3">
              <w:rPr>
                <w:rPrChange w:id="394" w:author="Merrick, Riki | APHL" w:date="2022-09-01T17:26: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395" w:author="Amit Popat" w:date="2022-07-11T10:40:00Z">
              <w:tcPr>
                <w:tcW w:w="864" w:type="dxa"/>
                <w:tcBorders>
                  <w:top w:val="dotted" w:sz="4" w:space="0" w:color="auto"/>
                  <w:left w:val="nil"/>
                  <w:bottom w:val="dotted" w:sz="4" w:space="0" w:color="auto"/>
                  <w:right w:val="nil"/>
                </w:tcBorders>
                <w:shd w:val="clear" w:color="auto" w:fill="FFFFFF"/>
              </w:tcPr>
            </w:tcPrChange>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396" w:author="Amit Popat" w:date="2022-07-11T10:40:00Z">
              <w:tcPr>
                <w:tcW w:w="1008" w:type="dxa"/>
                <w:tcBorders>
                  <w:top w:val="dotted" w:sz="4" w:space="0" w:color="auto"/>
                  <w:left w:val="nil"/>
                  <w:bottom w:val="dotted" w:sz="4" w:space="0" w:color="auto"/>
                  <w:right w:val="nil"/>
                </w:tcBorders>
                <w:shd w:val="clear" w:color="auto" w:fill="FFFFFF"/>
              </w:tcPr>
            </w:tcPrChange>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E56816">
        <w:trPr>
          <w:jc w:val="center"/>
          <w:trPrChange w:id="39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98" w:author="Amit Popat" w:date="2022-07-11T10:40:00Z">
              <w:tcPr>
                <w:tcW w:w="2880" w:type="dxa"/>
                <w:tcBorders>
                  <w:top w:val="dotted" w:sz="4" w:space="0" w:color="auto"/>
                  <w:left w:val="nil"/>
                  <w:bottom w:val="dotted" w:sz="4" w:space="0" w:color="auto"/>
                  <w:right w:val="nil"/>
                </w:tcBorders>
                <w:shd w:val="clear" w:color="auto" w:fill="FFFFFF"/>
              </w:tcPr>
            </w:tcPrChange>
          </w:tcPr>
          <w:p w14:paraId="28E4EA9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399" w:author="Amit Popat" w:date="2022-07-11T10:40:00Z">
              <w:tcPr>
                <w:tcW w:w="4320" w:type="dxa"/>
                <w:tcBorders>
                  <w:top w:val="dotted" w:sz="4" w:space="0" w:color="auto"/>
                  <w:left w:val="nil"/>
                  <w:bottom w:val="dotted" w:sz="4" w:space="0" w:color="auto"/>
                  <w:right w:val="nil"/>
                </w:tcBorders>
                <w:shd w:val="clear" w:color="auto" w:fill="FFFFFF"/>
              </w:tcPr>
            </w:tcPrChange>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Change w:id="400" w:author="Amit Popat" w:date="2022-07-11T10:40:00Z">
              <w:tcPr>
                <w:tcW w:w="864" w:type="dxa"/>
                <w:tcBorders>
                  <w:top w:val="dotted" w:sz="4" w:space="0" w:color="auto"/>
                  <w:left w:val="nil"/>
                  <w:bottom w:val="dotted" w:sz="4" w:space="0" w:color="auto"/>
                  <w:right w:val="nil"/>
                </w:tcBorders>
                <w:shd w:val="clear" w:color="auto" w:fill="FFFFFF"/>
              </w:tcPr>
            </w:tcPrChange>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1" w:author="Amit Popat" w:date="2022-07-11T10:40:00Z">
              <w:tcPr>
                <w:tcW w:w="1008" w:type="dxa"/>
                <w:tcBorders>
                  <w:top w:val="dotted" w:sz="4" w:space="0" w:color="auto"/>
                  <w:left w:val="nil"/>
                  <w:bottom w:val="dotted" w:sz="4" w:space="0" w:color="auto"/>
                  <w:right w:val="nil"/>
                </w:tcBorders>
                <w:shd w:val="clear" w:color="auto" w:fill="FFFFFF"/>
              </w:tcPr>
            </w:tcPrChange>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E56816">
        <w:trPr>
          <w:jc w:val="center"/>
          <w:trPrChange w:id="40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03" w:author="Amit Popat" w:date="2022-07-11T10:40:00Z">
              <w:tcPr>
                <w:tcW w:w="2880" w:type="dxa"/>
                <w:tcBorders>
                  <w:top w:val="dotted" w:sz="4" w:space="0" w:color="auto"/>
                  <w:left w:val="nil"/>
                  <w:bottom w:val="dotted" w:sz="4" w:space="0" w:color="auto"/>
                  <w:right w:val="nil"/>
                </w:tcBorders>
                <w:shd w:val="clear" w:color="auto" w:fill="FFFFFF"/>
              </w:tcPr>
            </w:tcPrChange>
          </w:tcPr>
          <w:p w14:paraId="31EB5A5C"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404" w:author="Amit Popat" w:date="2022-07-11T10:40:00Z">
              <w:tcPr>
                <w:tcW w:w="4320" w:type="dxa"/>
                <w:tcBorders>
                  <w:top w:val="dotted" w:sz="4" w:space="0" w:color="auto"/>
                  <w:left w:val="nil"/>
                  <w:bottom w:val="dotted" w:sz="4" w:space="0" w:color="auto"/>
                  <w:right w:val="nil"/>
                </w:tcBorders>
                <w:shd w:val="clear" w:color="auto" w:fill="FFFFFF"/>
              </w:tcPr>
            </w:tcPrChange>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405" w:author="Amit Popat" w:date="2022-07-11T10:40:00Z">
              <w:tcPr>
                <w:tcW w:w="864" w:type="dxa"/>
                <w:tcBorders>
                  <w:top w:val="dotted" w:sz="4" w:space="0" w:color="auto"/>
                  <w:left w:val="nil"/>
                  <w:bottom w:val="dotted" w:sz="4" w:space="0" w:color="auto"/>
                  <w:right w:val="nil"/>
                </w:tcBorders>
                <w:shd w:val="clear" w:color="auto" w:fill="FFFFFF"/>
              </w:tcPr>
            </w:tcPrChange>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406" w:author="Amit Popat" w:date="2022-07-11T10:40:00Z">
              <w:tcPr>
                <w:tcW w:w="1008" w:type="dxa"/>
                <w:tcBorders>
                  <w:top w:val="dotted" w:sz="4" w:space="0" w:color="auto"/>
                  <w:left w:val="nil"/>
                  <w:bottom w:val="dotted" w:sz="4" w:space="0" w:color="auto"/>
                  <w:right w:val="nil"/>
                </w:tcBorders>
                <w:shd w:val="clear" w:color="auto" w:fill="FFFFFF"/>
              </w:tcPr>
            </w:tcPrChange>
          </w:tcPr>
          <w:p w14:paraId="067B04B4" w14:textId="77777777" w:rsidR="004C2D45" w:rsidRDefault="004C2D45">
            <w:pPr>
              <w:pStyle w:val="MsgTableBody"/>
              <w:jc w:val="center"/>
              <w:rPr>
                <w:noProof/>
              </w:rPr>
            </w:pPr>
            <w:r>
              <w:rPr>
                <w:noProof/>
              </w:rPr>
              <w:t>12</w:t>
            </w:r>
          </w:p>
        </w:tc>
      </w:tr>
      <w:tr w:rsidR="004C2D45" w:rsidRPr="004C2D45" w14:paraId="6D6381C7" w14:textId="77777777" w:rsidTr="00E56816">
        <w:trPr>
          <w:jc w:val="center"/>
          <w:trPrChange w:id="40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08" w:author="Amit Popat" w:date="2022-07-11T10:40:00Z">
              <w:tcPr>
                <w:tcW w:w="2880" w:type="dxa"/>
                <w:tcBorders>
                  <w:top w:val="dotted" w:sz="4" w:space="0" w:color="auto"/>
                  <w:left w:val="nil"/>
                  <w:bottom w:val="dotted" w:sz="4" w:space="0" w:color="auto"/>
                  <w:right w:val="nil"/>
                </w:tcBorders>
                <w:shd w:val="clear" w:color="auto" w:fill="FFFFFF"/>
              </w:tcPr>
            </w:tcPrChange>
          </w:tcPr>
          <w:p w14:paraId="40C0B5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09" w:author="Amit Popat" w:date="2022-07-11T10:40:00Z">
              <w:tcPr>
                <w:tcW w:w="4320" w:type="dxa"/>
                <w:tcBorders>
                  <w:top w:val="dotted" w:sz="4" w:space="0" w:color="auto"/>
                  <w:left w:val="nil"/>
                  <w:bottom w:val="dotted" w:sz="4" w:space="0" w:color="auto"/>
                  <w:right w:val="nil"/>
                </w:tcBorders>
                <w:shd w:val="clear" w:color="auto" w:fill="FFFFFF"/>
              </w:tcPr>
            </w:tcPrChange>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410" w:author="Amit Popat" w:date="2022-07-11T10:40:00Z">
              <w:tcPr>
                <w:tcW w:w="864" w:type="dxa"/>
                <w:tcBorders>
                  <w:top w:val="dotted" w:sz="4" w:space="0" w:color="auto"/>
                  <w:left w:val="nil"/>
                  <w:bottom w:val="dotted" w:sz="4" w:space="0" w:color="auto"/>
                  <w:right w:val="nil"/>
                </w:tcBorders>
                <w:shd w:val="clear" w:color="auto" w:fill="FFFFFF"/>
              </w:tcPr>
            </w:tcPrChange>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11" w:author="Amit Popat" w:date="2022-07-11T10:40:00Z">
              <w:tcPr>
                <w:tcW w:w="1008" w:type="dxa"/>
                <w:tcBorders>
                  <w:top w:val="dotted" w:sz="4" w:space="0" w:color="auto"/>
                  <w:left w:val="nil"/>
                  <w:bottom w:val="dotted" w:sz="4" w:space="0" w:color="auto"/>
                  <w:right w:val="nil"/>
                </w:tcBorders>
                <w:shd w:val="clear" w:color="auto" w:fill="FFFFFF"/>
              </w:tcPr>
            </w:tcPrChange>
          </w:tcPr>
          <w:p w14:paraId="60DF30E4" w14:textId="77777777" w:rsidR="004C2D45" w:rsidRDefault="004C2D45">
            <w:pPr>
              <w:pStyle w:val="MsgTableBody"/>
              <w:jc w:val="center"/>
              <w:rPr>
                <w:noProof/>
              </w:rPr>
            </w:pPr>
          </w:p>
        </w:tc>
      </w:tr>
      <w:tr w:rsidR="004C2D45" w:rsidRPr="004C2D45" w14:paraId="648A9824" w14:textId="77777777" w:rsidTr="00E56816">
        <w:trPr>
          <w:jc w:val="center"/>
          <w:trPrChange w:id="41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13" w:author="Amit Popat" w:date="2022-07-11T10:40:00Z">
              <w:tcPr>
                <w:tcW w:w="2880" w:type="dxa"/>
                <w:tcBorders>
                  <w:top w:val="dotted" w:sz="4" w:space="0" w:color="auto"/>
                  <w:left w:val="nil"/>
                  <w:bottom w:val="dotted" w:sz="4" w:space="0" w:color="auto"/>
                  <w:right w:val="nil"/>
                </w:tcBorders>
                <w:shd w:val="clear" w:color="auto" w:fill="FFFFFF"/>
              </w:tcPr>
            </w:tcPrChange>
          </w:tcPr>
          <w:p w14:paraId="1D769F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14" w:author="Amit Popat" w:date="2022-07-11T10:40:00Z">
              <w:tcPr>
                <w:tcW w:w="4320" w:type="dxa"/>
                <w:tcBorders>
                  <w:top w:val="dotted" w:sz="4" w:space="0" w:color="auto"/>
                  <w:left w:val="nil"/>
                  <w:bottom w:val="dotted" w:sz="4" w:space="0" w:color="auto"/>
                  <w:right w:val="nil"/>
                </w:tcBorders>
                <w:shd w:val="clear" w:color="auto" w:fill="FFFFFF"/>
              </w:tcPr>
            </w:tcPrChange>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415" w:author="Amit Popat" w:date="2022-07-11T10:40:00Z">
              <w:tcPr>
                <w:tcW w:w="864" w:type="dxa"/>
                <w:tcBorders>
                  <w:top w:val="dotted" w:sz="4" w:space="0" w:color="auto"/>
                  <w:left w:val="nil"/>
                  <w:bottom w:val="dotted" w:sz="4" w:space="0" w:color="auto"/>
                  <w:right w:val="nil"/>
                </w:tcBorders>
                <w:shd w:val="clear" w:color="auto" w:fill="FFFFFF"/>
              </w:tcPr>
            </w:tcPrChange>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16" w:author="Amit Popat" w:date="2022-07-11T10:40:00Z">
              <w:tcPr>
                <w:tcW w:w="1008" w:type="dxa"/>
                <w:tcBorders>
                  <w:top w:val="dotted" w:sz="4" w:space="0" w:color="auto"/>
                  <w:left w:val="nil"/>
                  <w:bottom w:val="dotted" w:sz="4" w:space="0" w:color="auto"/>
                  <w:right w:val="nil"/>
                </w:tcBorders>
                <w:shd w:val="clear" w:color="auto" w:fill="FFFFFF"/>
              </w:tcPr>
            </w:tcPrChange>
          </w:tcPr>
          <w:p w14:paraId="5B90FEC4" w14:textId="77777777" w:rsidR="004C2D45" w:rsidRDefault="004C2D45">
            <w:pPr>
              <w:pStyle w:val="MsgTableBody"/>
              <w:jc w:val="center"/>
              <w:rPr>
                <w:noProof/>
              </w:rPr>
            </w:pPr>
          </w:p>
        </w:tc>
      </w:tr>
      <w:tr w:rsidR="004C2D45" w:rsidRPr="004C2D45" w14:paraId="092B33D9" w14:textId="77777777" w:rsidTr="00E56816">
        <w:trPr>
          <w:jc w:val="center"/>
          <w:trPrChange w:id="41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18" w:author="Amit Popat" w:date="2022-07-11T10:40:00Z">
              <w:tcPr>
                <w:tcW w:w="2880" w:type="dxa"/>
                <w:tcBorders>
                  <w:top w:val="dotted" w:sz="4" w:space="0" w:color="auto"/>
                  <w:left w:val="nil"/>
                  <w:bottom w:val="dotted" w:sz="4" w:space="0" w:color="auto"/>
                  <w:right w:val="nil"/>
                </w:tcBorders>
                <w:shd w:val="clear" w:color="auto" w:fill="FFFFFF"/>
              </w:tcPr>
            </w:tcPrChange>
          </w:tcPr>
          <w:p w14:paraId="33FB8F58"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419" w:author="Amit Popat" w:date="2022-07-11T10:40:00Z">
              <w:tcPr>
                <w:tcW w:w="4320" w:type="dxa"/>
                <w:tcBorders>
                  <w:top w:val="dotted" w:sz="4" w:space="0" w:color="auto"/>
                  <w:left w:val="nil"/>
                  <w:bottom w:val="dotted" w:sz="4" w:space="0" w:color="auto"/>
                  <w:right w:val="nil"/>
                </w:tcBorders>
                <w:shd w:val="clear" w:color="auto" w:fill="FFFFFF"/>
              </w:tcPr>
            </w:tcPrChange>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Change w:id="420" w:author="Amit Popat" w:date="2022-07-11T10:40:00Z">
              <w:tcPr>
                <w:tcW w:w="864" w:type="dxa"/>
                <w:tcBorders>
                  <w:top w:val="dotted" w:sz="4" w:space="0" w:color="auto"/>
                  <w:left w:val="nil"/>
                  <w:bottom w:val="dotted" w:sz="4" w:space="0" w:color="auto"/>
                  <w:right w:val="nil"/>
                </w:tcBorders>
                <w:shd w:val="clear" w:color="auto" w:fill="FFFFFF"/>
              </w:tcPr>
            </w:tcPrChange>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1" w:author="Amit Popat" w:date="2022-07-11T10:40:00Z">
              <w:tcPr>
                <w:tcW w:w="1008" w:type="dxa"/>
                <w:tcBorders>
                  <w:top w:val="dotted" w:sz="4" w:space="0" w:color="auto"/>
                  <w:left w:val="nil"/>
                  <w:bottom w:val="dotted" w:sz="4" w:space="0" w:color="auto"/>
                  <w:right w:val="nil"/>
                </w:tcBorders>
                <w:shd w:val="clear" w:color="auto" w:fill="FFFFFF"/>
              </w:tcPr>
            </w:tcPrChange>
          </w:tcPr>
          <w:p w14:paraId="09DD484C" w14:textId="77777777" w:rsidR="004C2D45" w:rsidRDefault="004C2D45">
            <w:pPr>
              <w:pStyle w:val="MsgTableBody"/>
              <w:jc w:val="center"/>
              <w:rPr>
                <w:noProof/>
              </w:rPr>
            </w:pPr>
            <w:r>
              <w:rPr>
                <w:noProof/>
              </w:rPr>
              <w:t>12</w:t>
            </w:r>
          </w:p>
        </w:tc>
      </w:tr>
      <w:tr w:rsidR="004C2D45" w:rsidRPr="004C2D45" w14:paraId="27C25068" w14:textId="77777777" w:rsidTr="00E56816">
        <w:trPr>
          <w:jc w:val="center"/>
          <w:trPrChange w:id="42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23" w:author="Amit Popat" w:date="2022-07-11T10:40:00Z">
              <w:tcPr>
                <w:tcW w:w="2880" w:type="dxa"/>
                <w:tcBorders>
                  <w:top w:val="dotted" w:sz="4" w:space="0" w:color="auto"/>
                  <w:left w:val="nil"/>
                  <w:bottom w:val="dotted" w:sz="4" w:space="0" w:color="auto"/>
                  <w:right w:val="nil"/>
                </w:tcBorders>
                <w:shd w:val="clear" w:color="auto" w:fill="FFFFFF"/>
              </w:tcPr>
            </w:tcPrChange>
          </w:tcPr>
          <w:p w14:paraId="5970D410"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424" w:author="Amit Popat" w:date="2022-07-11T10:40:00Z">
              <w:tcPr>
                <w:tcW w:w="4320" w:type="dxa"/>
                <w:tcBorders>
                  <w:top w:val="dotted" w:sz="4" w:space="0" w:color="auto"/>
                  <w:left w:val="nil"/>
                  <w:bottom w:val="dotted" w:sz="4" w:space="0" w:color="auto"/>
                  <w:right w:val="nil"/>
                </w:tcBorders>
                <w:shd w:val="clear" w:color="auto" w:fill="FFFFFF"/>
              </w:tcPr>
            </w:tcPrChange>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425" w:author="Amit Popat" w:date="2022-07-11T10:40:00Z">
              <w:tcPr>
                <w:tcW w:w="864" w:type="dxa"/>
                <w:tcBorders>
                  <w:top w:val="dotted" w:sz="4" w:space="0" w:color="auto"/>
                  <w:left w:val="nil"/>
                  <w:bottom w:val="dotted" w:sz="4" w:space="0" w:color="auto"/>
                  <w:right w:val="nil"/>
                </w:tcBorders>
                <w:shd w:val="clear" w:color="auto" w:fill="FFFFFF"/>
              </w:tcPr>
            </w:tcPrChange>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6" w:author="Amit Popat" w:date="2022-07-11T10:40:00Z">
              <w:tcPr>
                <w:tcW w:w="1008" w:type="dxa"/>
                <w:tcBorders>
                  <w:top w:val="dotted" w:sz="4" w:space="0" w:color="auto"/>
                  <w:left w:val="nil"/>
                  <w:bottom w:val="dotted" w:sz="4" w:space="0" w:color="auto"/>
                  <w:right w:val="nil"/>
                </w:tcBorders>
                <w:shd w:val="clear" w:color="auto" w:fill="FFFFFF"/>
              </w:tcPr>
            </w:tcPrChange>
          </w:tcPr>
          <w:p w14:paraId="1E867850" w14:textId="77777777" w:rsidR="004C2D45" w:rsidRDefault="004C2D45">
            <w:pPr>
              <w:pStyle w:val="MsgTableBody"/>
              <w:jc w:val="center"/>
              <w:rPr>
                <w:noProof/>
              </w:rPr>
            </w:pPr>
            <w:r>
              <w:rPr>
                <w:noProof/>
              </w:rPr>
              <w:t>12</w:t>
            </w:r>
          </w:p>
        </w:tc>
      </w:tr>
      <w:tr w:rsidR="004C2D45" w:rsidRPr="004C2D45" w14:paraId="633BE5F0" w14:textId="77777777" w:rsidTr="00E56816">
        <w:trPr>
          <w:jc w:val="center"/>
          <w:trPrChange w:id="42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28" w:author="Amit Popat" w:date="2022-07-11T10:40:00Z">
              <w:tcPr>
                <w:tcW w:w="2880" w:type="dxa"/>
                <w:tcBorders>
                  <w:top w:val="dotted" w:sz="4" w:space="0" w:color="auto"/>
                  <w:left w:val="nil"/>
                  <w:bottom w:val="dotted" w:sz="4" w:space="0" w:color="auto"/>
                  <w:right w:val="nil"/>
                </w:tcBorders>
                <w:shd w:val="clear" w:color="auto" w:fill="FFFFFF"/>
              </w:tcPr>
            </w:tcPrChange>
          </w:tcPr>
          <w:p w14:paraId="64937A3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29" w:author="Amit Popat" w:date="2022-07-11T10:40:00Z">
              <w:tcPr>
                <w:tcW w:w="4320" w:type="dxa"/>
                <w:tcBorders>
                  <w:top w:val="dotted" w:sz="4" w:space="0" w:color="auto"/>
                  <w:left w:val="nil"/>
                  <w:bottom w:val="dotted" w:sz="4" w:space="0" w:color="auto"/>
                  <w:right w:val="nil"/>
                </w:tcBorders>
                <w:shd w:val="clear" w:color="auto" w:fill="FFFFFF"/>
              </w:tcPr>
            </w:tcPrChange>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Change w:id="430" w:author="Amit Popat" w:date="2022-07-11T10:40:00Z">
              <w:tcPr>
                <w:tcW w:w="864" w:type="dxa"/>
                <w:tcBorders>
                  <w:top w:val="dotted" w:sz="4" w:space="0" w:color="auto"/>
                  <w:left w:val="nil"/>
                  <w:bottom w:val="dotted" w:sz="4" w:space="0" w:color="auto"/>
                  <w:right w:val="nil"/>
                </w:tcBorders>
                <w:shd w:val="clear" w:color="auto" w:fill="FFFFFF"/>
              </w:tcPr>
            </w:tcPrChange>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31" w:author="Amit Popat" w:date="2022-07-11T10:40:00Z">
              <w:tcPr>
                <w:tcW w:w="1008" w:type="dxa"/>
                <w:tcBorders>
                  <w:top w:val="dotted" w:sz="4" w:space="0" w:color="auto"/>
                  <w:left w:val="nil"/>
                  <w:bottom w:val="dotted" w:sz="4" w:space="0" w:color="auto"/>
                  <w:right w:val="nil"/>
                </w:tcBorders>
                <w:shd w:val="clear" w:color="auto" w:fill="FFFFFF"/>
              </w:tcPr>
            </w:tcPrChange>
          </w:tcPr>
          <w:p w14:paraId="3F59631B" w14:textId="77777777" w:rsidR="004C2D45" w:rsidRDefault="004C2D45">
            <w:pPr>
              <w:pStyle w:val="MsgTableBody"/>
              <w:jc w:val="center"/>
              <w:rPr>
                <w:noProof/>
              </w:rPr>
            </w:pPr>
          </w:p>
        </w:tc>
      </w:tr>
      <w:tr w:rsidR="004C2D45" w:rsidRPr="004C2D45" w14:paraId="550FD15D" w14:textId="77777777" w:rsidTr="00E56816">
        <w:trPr>
          <w:jc w:val="center"/>
          <w:trPrChange w:id="43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33" w:author="Amit Popat" w:date="2022-07-11T10:40:00Z">
              <w:tcPr>
                <w:tcW w:w="2880" w:type="dxa"/>
                <w:tcBorders>
                  <w:top w:val="dotted" w:sz="4" w:space="0" w:color="auto"/>
                  <w:left w:val="nil"/>
                  <w:bottom w:val="dotted" w:sz="4" w:space="0" w:color="auto"/>
                  <w:right w:val="nil"/>
                </w:tcBorders>
                <w:shd w:val="clear" w:color="auto" w:fill="FFFFFF"/>
              </w:tcPr>
            </w:tcPrChange>
          </w:tcPr>
          <w:p w14:paraId="0BF124F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34" w:author="Amit Popat" w:date="2022-07-11T10:40:00Z">
              <w:tcPr>
                <w:tcW w:w="4320" w:type="dxa"/>
                <w:tcBorders>
                  <w:top w:val="dotted" w:sz="4" w:space="0" w:color="auto"/>
                  <w:left w:val="nil"/>
                  <w:bottom w:val="dotted" w:sz="4" w:space="0" w:color="auto"/>
                  <w:right w:val="nil"/>
                </w:tcBorders>
                <w:shd w:val="clear" w:color="auto" w:fill="FFFFFF"/>
              </w:tcPr>
            </w:tcPrChange>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Change w:id="435" w:author="Amit Popat" w:date="2022-07-11T10:40:00Z">
              <w:tcPr>
                <w:tcW w:w="864" w:type="dxa"/>
                <w:tcBorders>
                  <w:top w:val="dotted" w:sz="4" w:space="0" w:color="auto"/>
                  <w:left w:val="nil"/>
                  <w:bottom w:val="dotted" w:sz="4" w:space="0" w:color="auto"/>
                  <w:right w:val="nil"/>
                </w:tcBorders>
                <w:shd w:val="clear" w:color="auto" w:fill="FFFFFF"/>
              </w:tcPr>
            </w:tcPrChange>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36" w:author="Amit Popat" w:date="2022-07-11T10:40:00Z">
              <w:tcPr>
                <w:tcW w:w="1008" w:type="dxa"/>
                <w:tcBorders>
                  <w:top w:val="dotted" w:sz="4" w:space="0" w:color="auto"/>
                  <w:left w:val="nil"/>
                  <w:bottom w:val="dotted" w:sz="4" w:space="0" w:color="auto"/>
                  <w:right w:val="nil"/>
                </w:tcBorders>
                <w:shd w:val="clear" w:color="auto" w:fill="FFFFFF"/>
              </w:tcPr>
            </w:tcPrChange>
          </w:tcPr>
          <w:p w14:paraId="5C26BC3A" w14:textId="77777777" w:rsidR="004C2D45" w:rsidRDefault="004C2D45">
            <w:pPr>
              <w:pStyle w:val="MsgTableBody"/>
              <w:jc w:val="center"/>
              <w:rPr>
                <w:noProof/>
              </w:rPr>
            </w:pPr>
          </w:p>
        </w:tc>
      </w:tr>
      <w:tr w:rsidR="004C2D45" w:rsidRPr="004C2D45" w14:paraId="0CA7AFB7" w14:textId="77777777" w:rsidTr="00E56816">
        <w:trPr>
          <w:jc w:val="center"/>
          <w:trPrChange w:id="43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38" w:author="Amit Popat" w:date="2022-07-11T10:40:00Z">
              <w:tcPr>
                <w:tcW w:w="2880" w:type="dxa"/>
                <w:tcBorders>
                  <w:top w:val="dotted" w:sz="4" w:space="0" w:color="auto"/>
                  <w:left w:val="nil"/>
                  <w:bottom w:val="dotted" w:sz="4" w:space="0" w:color="auto"/>
                  <w:right w:val="nil"/>
                </w:tcBorders>
                <w:shd w:val="clear" w:color="auto" w:fill="FFFFFF"/>
              </w:tcPr>
            </w:tcPrChange>
          </w:tcPr>
          <w:p w14:paraId="5ADFC3E3"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439" w:author="Amit Popat" w:date="2022-07-11T10:40:00Z">
              <w:tcPr>
                <w:tcW w:w="4320" w:type="dxa"/>
                <w:tcBorders>
                  <w:top w:val="dotted" w:sz="4" w:space="0" w:color="auto"/>
                  <w:left w:val="nil"/>
                  <w:bottom w:val="dotted" w:sz="4" w:space="0" w:color="auto"/>
                  <w:right w:val="nil"/>
                </w:tcBorders>
                <w:shd w:val="clear" w:color="auto" w:fill="FFFFFF"/>
              </w:tcPr>
            </w:tcPrChange>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440" w:author="Amit Popat" w:date="2022-07-11T10:40:00Z">
              <w:tcPr>
                <w:tcW w:w="864" w:type="dxa"/>
                <w:tcBorders>
                  <w:top w:val="dotted" w:sz="4" w:space="0" w:color="auto"/>
                  <w:left w:val="nil"/>
                  <w:bottom w:val="dotted" w:sz="4" w:space="0" w:color="auto"/>
                  <w:right w:val="nil"/>
                </w:tcBorders>
                <w:shd w:val="clear" w:color="auto" w:fill="FFFFFF"/>
              </w:tcPr>
            </w:tcPrChange>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41" w:author="Amit Popat" w:date="2022-07-11T10:40:00Z">
              <w:tcPr>
                <w:tcW w:w="1008" w:type="dxa"/>
                <w:tcBorders>
                  <w:top w:val="dotted" w:sz="4" w:space="0" w:color="auto"/>
                  <w:left w:val="nil"/>
                  <w:bottom w:val="dotted" w:sz="4" w:space="0" w:color="auto"/>
                  <w:right w:val="nil"/>
                </w:tcBorders>
                <w:shd w:val="clear" w:color="auto" w:fill="FFFFFF"/>
              </w:tcPr>
            </w:tcPrChange>
          </w:tcPr>
          <w:p w14:paraId="30DC409E" w14:textId="77777777" w:rsidR="004C2D45" w:rsidRDefault="004C2D45">
            <w:pPr>
              <w:pStyle w:val="MsgTableBody"/>
              <w:jc w:val="center"/>
              <w:rPr>
                <w:noProof/>
              </w:rPr>
            </w:pPr>
            <w:r>
              <w:rPr>
                <w:noProof/>
              </w:rPr>
              <w:t>7</w:t>
            </w:r>
          </w:p>
        </w:tc>
      </w:tr>
      <w:tr w:rsidR="004C2D45" w:rsidRPr="004C2D45" w14:paraId="660823DA" w14:textId="77777777" w:rsidTr="00E56816">
        <w:trPr>
          <w:jc w:val="center"/>
          <w:trPrChange w:id="44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43" w:author="Amit Popat" w:date="2022-07-11T10:40:00Z">
              <w:tcPr>
                <w:tcW w:w="2880" w:type="dxa"/>
                <w:tcBorders>
                  <w:top w:val="dotted" w:sz="4" w:space="0" w:color="auto"/>
                  <w:left w:val="nil"/>
                  <w:bottom w:val="dotted" w:sz="4" w:space="0" w:color="auto"/>
                  <w:right w:val="nil"/>
                </w:tcBorders>
                <w:shd w:val="clear" w:color="auto" w:fill="FFFFFF"/>
              </w:tcPr>
            </w:tcPrChange>
          </w:tcPr>
          <w:p w14:paraId="180CA971"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444" w:author="Amit Popat" w:date="2022-07-11T10:40:00Z">
              <w:tcPr>
                <w:tcW w:w="4320" w:type="dxa"/>
                <w:tcBorders>
                  <w:top w:val="dotted" w:sz="4" w:space="0" w:color="auto"/>
                  <w:left w:val="nil"/>
                  <w:bottom w:val="dotted" w:sz="4" w:space="0" w:color="auto"/>
                  <w:right w:val="nil"/>
                </w:tcBorders>
                <w:shd w:val="clear" w:color="auto" w:fill="FFFFFF"/>
              </w:tcPr>
            </w:tcPrChange>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445" w:author="Amit Popat" w:date="2022-07-11T10:40:00Z">
              <w:tcPr>
                <w:tcW w:w="864" w:type="dxa"/>
                <w:tcBorders>
                  <w:top w:val="dotted" w:sz="4" w:space="0" w:color="auto"/>
                  <w:left w:val="nil"/>
                  <w:bottom w:val="dotted" w:sz="4" w:space="0" w:color="auto"/>
                  <w:right w:val="nil"/>
                </w:tcBorders>
                <w:shd w:val="clear" w:color="auto" w:fill="FFFFFF"/>
              </w:tcPr>
            </w:tcPrChange>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46" w:author="Amit Popat" w:date="2022-07-11T10:40:00Z">
              <w:tcPr>
                <w:tcW w:w="1008" w:type="dxa"/>
                <w:tcBorders>
                  <w:top w:val="dotted" w:sz="4" w:space="0" w:color="auto"/>
                  <w:left w:val="nil"/>
                  <w:bottom w:val="dotted" w:sz="4" w:space="0" w:color="auto"/>
                  <w:right w:val="nil"/>
                </w:tcBorders>
                <w:shd w:val="clear" w:color="auto" w:fill="FFFFFF"/>
              </w:tcPr>
            </w:tcPrChange>
          </w:tcPr>
          <w:p w14:paraId="134F58A3" w14:textId="77777777" w:rsidR="004C2D45" w:rsidRDefault="004C2D45">
            <w:pPr>
              <w:pStyle w:val="MsgTableBody"/>
              <w:jc w:val="center"/>
              <w:rPr>
                <w:noProof/>
              </w:rPr>
            </w:pPr>
          </w:p>
        </w:tc>
      </w:tr>
      <w:tr w:rsidR="004C2D45" w:rsidRPr="004C2D45" w14:paraId="21D29DCD" w14:textId="77777777" w:rsidTr="00E56816">
        <w:trPr>
          <w:jc w:val="center"/>
          <w:trPrChange w:id="44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48" w:author="Amit Popat" w:date="2022-07-11T10:40:00Z">
              <w:tcPr>
                <w:tcW w:w="2880" w:type="dxa"/>
                <w:tcBorders>
                  <w:top w:val="dotted" w:sz="4" w:space="0" w:color="auto"/>
                  <w:left w:val="nil"/>
                  <w:bottom w:val="dotted" w:sz="4" w:space="0" w:color="auto"/>
                  <w:right w:val="nil"/>
                </w:tcBorders>
                <w:shd w:val="clear" w:color="auto" w:fill="FFFFFF"/>
              </w:tcPr>
            </w:tcPrChange>
          </w:tcPr>
          <w:p w14:paraId="61545CB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449" w:author="Amit Popat" w:date="2022-07-11T10:40:00Z">
              <w:tcPr>
                <w:tcW w:w="4320" w:type="dxa"/>
                <w:tcBorders>
                  <w:top w:val="dotted" w:sz="4" w:space="0" w:color="auto"/>
                  <w:left w:val="nil"/>
                  <w:bottom w:val="dotted" w:sz="4" w:space="0" w:color="auto"/>
                  <w:right w:val="nil"/>
                </w:tcBorders>
                <w:shd w:val="clear" w:color="auto" w:fill="FFFFFF"/>
              </w:tcPr>
            </w:tcPrChange>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450" w:author="Amit Popat" w:date="2022-07-11T10:40:00Z">
              <w:tcPr>
                <w:tcW w:w="864" w:type="dxa"/>
                <w:tcBorders>
                  <w:top w:val="dotted" w:sz="4" w:space="0" w:color="auto"/>
                  <w:left w:val="nil"/>
                  <w:bottom w:val="dotted" w:sz="4" w:space="0" w:color="auto"/>
                  <w:right w:val="nil"/>
                </w:tcBorders>
                <w:shd w:val="clear" w:color="auto" w:fill="FFFFFF"/>
              </w:tcPr>
            </w:tcPrChange>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451" w:author="Amit Popat" w:date="2022-07-11T10:40:00Z">
              <w:tcPr>
                <w:tcW w:w="1008" w:type="dxa"/>
                <w:tcBorders>
                  <w:top w:val="dotted" w:sz="4" w:space="0" w:color="auto"/>
                  <w:left w:val="nil"/>
                  <w:bottom w:val="dotted" w:sz="4" w:space="0" w:color="auto"/>
                  <w:right w:val="nil"/>
                </w:tcBorders>
                <w:shd w:val="clear" w:color="auto" w:fill="FFFFFF"/>
              </w:tcPr>
            </w:tcPrChange>
          </w:tcPr>
          <w:p w14:paraId="111D0843" w14:textId="77777777" w:rsidR="004C2D45" w:rsidRDefault="004C2D45">
            <w:pPr>
              <w:pStyle w:val="MsgTableBody"/>
              <w:jc w:val="center"/>
              <w:rPr>
                <w:noProof/>
              </w:rPr>
            </w:pPr>
            <w:r>
              <w:rPr>
                <w:noProof/>
              </w:rPr>
              <w:t>2</w:t>
            </w:r>
          </w:p>
        </w:tc>
      </w:tr>
      <w:tr w:rsidR="004C2D45" w:rsidRPr="004C2D45" w14:paraId="6174FC81" w14:textId="77777777" w:rsidTr="00E56816">
        <w:trPr>
          <w:jc w:val="center"/>
          <w:trPrChange w:id="45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53" w:author="Amit Popat" w:date="2022-07-11T10:40:00Z">
              <w:tcPr>
                <w:tcW w:w="2880" w:type="dxa"/>
                <w:tcBorders>
                  <w:top w:val="dotted" w:sz="4" w:space="0" w:color="auto"/>
                  <w:left w:val="nil"/>
                  <w:bottom w:val="dotted" w:sz="4" w:space="0" w:color="auto"/>
                  <w:right w:val="nil"/>
                </w:tcBorders>
                <w:shd w:val="clear" w:color="auto" w:fill="FFFFFF"/>
              </w:tcPr>
            </w:tcPrChange>
          </w:tcPr>
          <w:p w14:paraId="27FC827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54" w:author="Amit Popat" w:date="2022-07-11T10:40:00Z">
              <w:tcPr>
                <w:tcW w:w="4320" w:type="dxa"/>
                <w:tcBorders>
                  <w:top w:val="dotted" w:sz="4" w:space="0" w:color="auto"/>
                  <w:left w:val="nil"/>
                  <w:bottom w:val="dotted" w:sz="4" w:space="0" w:color="auto"/>
                  <w:right w:val="nil"/>
                </w:tcBorders>
                <w:shd w:val="clear" w:color="auto" w:fill="FFFFFF"/>
              </w:tcPr>
            </w:tcPrChange>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Change w:id="455" w:author="Amit Popat" w:date="2022-07-11T10:40:00Z">
              <w:tcPr>
                <w:tcW w:w="864" w:type="dxa"/>
                <w:tcBorders>
                  <w:top w:val="dotted" w:sz="4" w:space="0" w:color="auto"/>
                  <w:left w:val="nil"/>
                  <w:bottom w:val="dotted" w:sz="4" w:space="0" w:color="auto"/>
                  <w:right w:val="nil"/>
                </w:tcBorders>
                <w:shd w:val="clear" w:color="auto" w:fill="FFFFFF"/>
              </w:tcPr>
            </w:tcPrChange>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56" w:author="Amit Popat" w:date="2022-07-11T10:40:00Z">
              <w:tcPr>
                <w:tcW w:w="1008" w:type="dxa"/>
                <w:tcBorders>
                  <w:top w:val="dotted" w:sz="4" w:space="0" w:color="auto"/>
                  <w:left w:val="nil"/>
                  <w:bottom w:val="dotted" w:sz="4" w:space="0" w:color="auto"/>
                  <w:right w:val="nil"/>
                </w:tcBorders>
                <w:shd w:val="clear" w:color="auto" w:fill="FFFFFF"/>
              </w:tcPr>
            </w:tcPrChange>
          </w:tcPr>
          <w:p w14:paraId="736AC0D7" w14:textId="77777777" w:rsidR="004C2D45" w:rsidRDefault="004C2D45">
            <w:pPr>
              <w:pStyle w:val="MsgTableBody"/>
              <w:jc w:val="center"/>
              <w:rPr>
                <w:noProof/>
              </w:rPr>
            </w:pPr>
          </w:p>
        </w:tc>
      </w:tr>
      <w:tr w:rsidR="004C2D45" w:rsidRPr="004C2D45" w14:paraId="2EB15446" w14:textId="77777777" w:rsidTr="00E56816">
        <w:trPr>
          <w:jc w:val="center"/>
          <w:trPrChange w:id="45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58" w:author="Amit Popat" w:date="2022-07-11T10:40:00Z">
              <w:tcPr>
                <w:tcW w:w="2880" w:type="dxa"/>
                <w:tcBorders>
                  <w:top w:val="dotted" w:sz="4" w:space="0" w:color="auto"/>
                  <w:left w:val="nil"/>
                  <w:bottom w:val="dotted" w:sz="4" w:space="0" w:color="auto"/>
                  <w:right w:val="nil"/>
                </w:tcBorders>
                <w:shd w:val="clear" w:color="auto" w:fill="FFFFFF"/>
              </w:tcPr>
            </w:tcPrChange>
          </w:tcPr>
          <w:p w14:paraId="6007B93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59" w:author="Amit Popat" w:date="2022-07-11T10:40:00Z">
              <w:tcPr>
                <w:tcW w:w="4320" w:type="dxa"/>
                <w:tcBorders>
                  <w:top w:val="dotted" w:sz="4" w:space="0" w:color="auto"/>
                  <w:left w:val="nil"/>
                  <w:bottom w:val="dotted" w:sz="4" w:space="0" w:color="auto"/>
                  <w:right w:val="nil"/>
                </w:tcBorders>
                <w:shd w:val="clear" w:color="auto" w:fill="FFFFFF"/>
              </w:tcPr>
            </w:tcPrChange>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460" w:author="Amit Popat" w:date="2022-07-11T10:40:00Z">
              <w:tcPr>
                <w:tcW w:w="864" w:type="dxa"/>
                <w:tcBorders>
                  <w:top w:val="dotted" w:sz="4" w:space="0" w:color="auto"/>
                  <w:left w:val="nil"/>
                  <w:bottom w:val="dotted" w:sz="4" w:space="0" w:color="auto"/>
                  <w:right w:val="nil"/>
                </w:tcBorders>
                <w:shd w:val="clear" w:color="auto" w:fill="FFFFFF"/>
              </w:tcPr>
            </w:tcPrChange>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61" w:author="Amit Popat" w:date="2022-07-11T10:40:00Z">
              <w:tcPr>
                <w:tcW w:w="1008" w:type="dxa"/>
                <w:tcBorders>
                  <w:top w:val="dotted" w:sz="4" w:space="0" w:color="auto"/>
                  <w:left w:val="nil"/>
                  <w:bottom w:val="dotted" w:sz="4" w:space="0" w:color="auto"/>
                  <w:right w:val="nil"/>
                </w:tcBorders>
                <w:shd w:val="clear" w:color="auto" w:fill="FFFFFF"/>
              </w:tcPr>
            </w:tcPrChange>
          </w:tcPr>
          <w:p w14:paraId="50963D0F" w14:textId="77777777" w:rsidR="004C2D45" w:rsidRDefault="004C2D45">
            <w:pPr>
              <w:pStyle w:val="MsgTableBody"/>
              <w:jc w:val="center"/>
              <w:rPr>
                <w:noProof/>
              </w:rPr>
            </w:pPr>
          </w:p>
        </w:tc>
      </w:tr>
      <w:tr w:rsidR="004C2D45" w:rsidRPr="004C2D45" w14:paraId="7C4F6521" w14:textId="77777777" w:rsidTr="00E56816">
        <w:trPr>
          <w:jc w:val="center"/>
          <w:trPrChange w:id="46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63" w:author="Amit Popat" w:date="2022-07-11T10:40:00Z">
              <w:tcPr>
                <w:tcW w:w="2880" w:type="dxa"/>
                <w:tcBorders>
                  <w:top w:val="dotted" w:sz="4" w:space="0" w:color="auto"/>
                  <w:left w:val="nil"/>
                  <w:bottom w:val="dotted" w:sz="4" w:space="0" w:color="auto"/>
                  <w:right w:val="nil"/>
                </w:tcBorders>
                <w:shd w:val="clear" w:color="auto" w:fill="FFFFFF"/>
              </w:tcPr>
            </w:tcPrChange>
          </w:tcPr>
          <w:p w14:paraId="63FAC384"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464" w:author="Amit Popat" w:date="2022-07-11T10:40:00Z">
              <w:tcPr>
                <w:tcW w:w="4320" w:type="dxa"/>
                <w:tcBorders>
                  <w:top w:val="dotted" w:sz="4" w:space="0" w:color="auto"/>
                  <w:left w:val="nil"/>
                  <w:bottom w:val="dotted" w:sz="4" w:space="0" w:color="auto"/>
                  <w:right w:val="nil"/>
                </w:tcBorders>
                <w:shd w:val="clear" w:color="auto" w:fill="FFFFFF"/>
              </w:tcPr>
            </w:tcPrChange>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465" w:author="Amit Popat" w:date="2022-07-11T10:40:00Z">
              <w:tcPr>
                <w:tcW w:w="864" w:type="dxa"/>
                <w:tcBorders>
                  <w:top w:val="dotted" w:sz="4" w:space="0" w:color="auto"/>
                  <w:left w:val="nil"/>
                  <w:bottom w:val="dotted" w:sz="4" w:space="0" w:color="auto"/>
                  <w:right w:val="nil"/>
                </w:tcBorders>
                <w:shd w:val="clear" w:color="auto" w:fill="FFFFFF"/>
              </w:tcPr>
            </w:tcPrChange>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66" w:author="Amit Popat" w:date="2022-07-11T10:40:00Z">
              <w:tcPr>
                <w:tcW w:w="1008" w:type="dxa"/>
                <w:tcBorders>
                  <w:top w:val="dotted" w:sz="4" w:space="0" w:color="auto"/>
                  <w:left w:val="nil"/>
                  <w:bottom w:val="dotted" w:sz="4" w:space="0" w:color="auto"/>
                  <w:right w:val="nil"/>
                </w:tcBorders>
                <w:shd w:val="clear" w:color="auto" w:fill="FFFFFF"/>
              </w:tcPr>
            </w:tcPrChange>
          </w:tcPr>
          <w:p w14:paraId="25C11BAC" w14:textId="77777777" w:rsidR="004C2D45" w:rsidRDefault="004C2D45">
            <w:pPr>
              <w:pStyle w:val="MsgTableBody"/>
              <w:jc w:val="center"/>
              <w:rPr>
                <w:noProof/>
              </w:rPr>
            </w:pPr>
            <w:r>
              <w:rPr>
                <w:noProof/>
              </w:rPr>
              <w:t>12</w:t>
            </w:r>
          </w:p>
        </w:tc>
      </w:tr>
      <w:tr w:rsidR="004C2D45" w:rsidRPr="004C2D45" w14:paraId="16560DFA" w14:textId="77777777" w:rsidTr="00E56816">
        <w:trPr>
          <w:jc w:val="center"/>
          <w:trPrChange w:id="46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68" w:author="Amit Popat" w:date="2022-07-11T10:40:00Z">
              <w:tcPr>
                <w:tcW w:w="2880" w:type="dxa"/>
                <w:tcBorders>
                  <w:top w:val="dotted" w:sz="4" w:space="0" w:color="auto"/>
                  <w:left w:val="nil"/>
                  <w:bottom w:val="dotted" w:sz="4" w:space="0" w:color="auto"/>
                  <w:right w:val="nil"/>
                </w:tcBorders>
                <w:shd w:val="clear" w:color="auto" w:fill="FFFFFF"/>
              </w:tcPr>
            </w:tcPrChange>
          </w:tcPr>
          <w:p w14:paraId="0CE7A66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469" w:author="Amit Popat" w:date="2022-07-11T10:40:00Z">
              <w:tcPr>
                <w:tcW w:w="4320" w:type="dxa"/>
                <w:tcBorders>
                  <w:top w:val="dotted" w:sz="4" w:space="0" w:color="auto"/>
                  <w:left w:val="nil"/>
                  <w:bottom w:val="dotted" w:sz="4" w:space="0" w:color="auto"/>
                  <w:right w:val="nil"/>
                </w:tcBorders>
                <w:shd w:val="clear" w:color="auto" w:fill="FFFFFF"/>
              </w:tcPr>
            </w:tcPrChange>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470" w:author="Amit Popat" w:date="2022-07-11T10:40:00Z">
              <w:tcPr>
                <w:tcW w:w="864" w:type="dxa"/>
                <w:tcBorders>
                  <w:top w:val="dotted" w:sz="4" w:space="0" w:color="auto"/>
                  <w:left w:val="nil"/>
                  <w:bottom w:val="dotted" w:sz="4" w:space="0" w:color="auto"/>
                  <w:right w:val="nil"/>
                </w:tcBorders>
                <w:shd w:val="clear" w:color="auto" w:fill="FFFFFF"/>
              </w:tcPr>
            </w:tcPrChange>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71" w:author="Amit Popat" w:date="2022-07-11T10:40:00Z">
              <w:tcPr>
                <w:tcW w:w="1008" w:type="dxa"/>
                <w:tcBorders>
                  <w:top w:val="dotted" w:sz="4" w:space="0" w:color="auto"/>
                  <w:left w:val="nil"/>
                  <w:bottom w:val="dotted" w:sz="4" w:space="0" w:color="auto"/>
                  <w:right w:val="nil"/>
                </w:tcBorders>
                <w:shd w:val="clear" w:color="auto" w:fill="FFFFFF"/>
              </w:tcPr>
            </w:tcPrChange>
          </w:tcPr>
          <w:p w14:paraId="45F3000F" w14:textId="77777777" w:rsidR="004C2D45" w:rsidRDefault="004C2D45">
            <w:pPr>
              <w:pStyle w:val="MsgTableBody"/>
              <w:jc w:val="center"/>
              <w:rPr>
                <w:noProof/>
              </w:rPr>
            </w:pPr>
            <w:r>
              <w:rPr>
                <w:noProof/>
              </w:rPr>
              <w:t>2</w:t>
            </w:r>
          </w:p>
        </w:tc>
      </w:tr>
      <w:tr w:rsidR="004C2D45" w:rsidRPr="004C2D45" w14:paraId="682B136B" w14:textId="77777777" w:rsidTr="00E56816">
        <w:trPr>
          <w:jc w:val="center"/>
          <w:trPrChange w:id="47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73" w:author="Amit Popat" w:date="2022-07-11T10:40:00Z">
              <w:tcPr>
                <w:tcW w:w="2880" w:type="dxa"/>
                <w:tcBorders>
                  <w:top w:val="dotted" w:sz="4" w:space="0" w:color="auto"/>
                  <w:left w:val="nil"/>
                  <w:bottom w:val="dotted" w:sz="4" w:space="0" w:color="auto"/>
                  <w:right w:val="nil"/>
                </w:tcBorders>
                <w:shd w:val="clear" w:color="auto" w:fill="FFFFFF"/>
              </w:tcPr>
            </w:tcPrChange>
          </w:tcPr>
          <w:p w14:paraId="7E62F114"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474" w:author="Amit Popat" w:date="2022-07-11T10:40:00Z">
              <w:tcPr>
                <w:tcW w:w="4320" w:type="dxa"/>
                <w:tcBorders>
                  <w:top w:val="dotted" w:sz="4" w:space="0" w:color="auto"/>
                  <w:left w:val="nil"/>
                  <w:bottom w:val="dotted" w:sz="4" w:space="0" w:color="auto"/>
                  <w:right w:val="nil"/>
                </w:tcBorders>
                <w:shd w:val="clear" w:color="auto" w:fill="FFFFFF"/>
              </w:tcPr>
            </w:tcPrChange>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475" w:author="Amit Popat" w:date="2022-07-11T10:40:00Z">
              <w:tcPr>
                <w:tcW w:w="864" w:type="dxa"/>
                <w:tcBorders>
                  <w:top w:val="dotted" w:sz="4" w:space="0" w:color="auto"/>
                  <w:left w:val="nil"/>
                  <w:bottom w:val="dotted" w:sz="4" w:space="0" w:color="auto"/>
                  <w:right w:val="nil"/>
                </w:tcBorders>
                <w:shd w:val="clear" w:color="auto" w:fill="FFFFFF"/>
              </w:tcPr>
            </w:tcPrChange>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76" w:author="Amit Popat" w:date="2022-07-11T10:40:00Z">
              <w:tcPr>
                <w:tcW w:w="1008" w:type="dxa"/>
                <w:tcBorders>
                  <w:top w:val="dotted" w:sz="4" w:space="0" w:color="auto"/>
                  <w:left w:val="nil"/>
                  <w:bottom w:val="dotted" w:sz="4" w:space="0" w:color="auto"/>
                  <w:right w:val="nil"/>
                </w:tcBorders>
                <w:shd w:val="clear" w:color="auto" w:fill="FFFFFF"/>
              </w:tcPr>
            </w:tcPrChange>
          </w:tcPr>
          <w:p w14:paraId="56327122" w14:textId="77777777" w:rsidR="004C2D45" w:rsidRDefault="004C2D45">
            <w:pPr>
              <w:pStyle w:val="MsgTableBody"/>
              <w:jc w:val="center"/>
              <w:rPr>
                <w:noProof/>
              </w:rPr>
            </w:pPr>
            <w:r>
              <w:rPr>
                <w:noProof/>
              </w:rPr>
              <w:t>12</w:t>
            </w:r>
          </w:p>
        </w:tc>
      </w:tr>
      <w:tr w:rsidR="004C2D45" w:rsidRPr="004C2D45" w14:paraId="20BAC21C" w14:textId="77777777" w:rsidTr="00E56816">
        <w:trPr>
          <w:jc w:val="center"/>
          <w:trPrChange w:id="47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78" w:author="Amit Popat" w:date="2022-07-11T10:40:00Z">
              <w:tcPr>
                <w:tcW w:w="2880" w:type="dxa"/>
                <w:tcBorders>
                  <w:top w:val="dotted" w:sz="4" w:space="0" w:color="auto"/>
                  <w:left w:val="nil"/>
                  <w:bottom w:val="dotted" w:sz="4" w:space="0" w:color="auto"/>
                  <w:right w:val="nil"/>
                </w:tcBorders>
                <w:shd w:val="clear" w:color="auto" w:fill="FFFFFF"/>
              </w:tcPr>
            </w:tcPrChange>
          </w:tcPr>
          <w:p w14:paraId="5794E9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79" w:author="Amit Popat" w:date="2022-07-11T10:40:00Z">
              <w:tcPr>
                <w:tcW w:w="4320" w:type="dxa"/>
                <w:tcBorders>
                  <w:top w:val="dotted" w:sz="4" w:space="0" w:color="auto"/>
                  <w:left w:val="nil"/>
                  <w:bottom w:val="dotted" w:sz="4" w:space="0" w:color="auto"/>
                  <w:right w:val="nil"/>
                </w:tcBorders>
                <w:shd w:val="clear" w:color="auto" w:fill="FFFFFF"/>
              </w:tcPr>
            </w:tcPrChange>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480" w:author="Amit Popat" w:date="2022-07-11T10:40:00Z">
              <w:tcPr>
                <w:tcW w:w="864" w:type="dxa"/>
                <w:tcBorders>
                  <w:top w:val="dotted" w:sz="4" w:space="0" w:color="auto"/>
                  <w:left w:val="nil"/>
                  <w:bottom w:val="dotted" w:sz="4" w:space="0" w:color="auto"/>
                  <w:right w:val="nil"/>
                </w:tcBorders>
                <w:shd w:val="clear" w:color="auto" w:fill="FFFFFF"/>
              </w:tcPr>
            </w:tcPrChange>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81" w:author="Amit Popat" w:date="2022-07-11T10:40:00Z">
              <w:tcPr>
                <w:tcW w:w="1008" w:type="dxa"/>
                <w:tcBorders>
                  <w:top w:val="dotted" w:sz="4" w:space="0" w:color="auto"/>
                  <w:left w:val="nil"/>
                  <w:bottom w:val="dotted" w:sz="4" w:space="0" w:color="auto"/>
                  <w:right w:val="nil"/>
                </w:tcBorders>
                <w:shd w:val="clear" w:color="auto" w:fill="FFFFFF"/>
              </w:tcPr>
            </w:tcPrChange>
          </w:tcPr>
          <w:p w14:paraId="0C5E8256" w14:textId="77777777" w:rsidR="004C2D45" w:rsidRDefault="004C2D45">
            <w:pPr>
              <w:pStyle w:val="MsgTableBody"/>
              <w:jc w:val="center"/>
              <w:rPr>
                <w:noProof/>
              </w:rPr>
            </w:pPr>
          </w:p>
        </w:tc>
      </w:tr>
      <w:tr w:rsidR="004C2D45" w:rsidRPr="004C2D45" w14:paraId="4AC15898" w14:textId="77777777" w:rsidTr="00E56816">
        <w:trPr>
          <w:jc w:val="center"/>
          <w:trPrChange w:id="482"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83" w:author="Amit Popat" w:date="2022-07-11T10:40:00Z">
              <w:tcPr>
                <w:tcW w:w="2880" w:type="dxa"/>
                <w:tcBorders>
                  <w:top w:val="dotted" w:sz="4" w:space="0" w:color="auto"/>
                  <w:left w:val="nil"/>
                  <w:bottom w:val="dotted" w:sz="4" w:space="0" w:color="auto"/>
                  <w:right w:val="nil"/>
                </w:tcBorders>
                <w:shd w:val="clear" w:color="auto" w:fill="FFFFFF"/>
              </w:tcPr>
            </w:tcPrChange>
          </w:tcPr>
          <w:p w14:paraId="37B56DBC"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484" w:author="Amit Popat" w:date="2022-07-11T10:40:00Z">
              <w:tcPr>
                <w:tcW w:w="4320" w:type="dxa"/>
                <w:tcBorders>
                  <w:top w:val="dotted" w:sz="4" w:space="0" w:color="auto"/>
                  <w:left w:val="nil"/>
                  <w:bottom w:val="dotted" w:sz="4" w:space="0" w:color="auto"/>
                  <w:right w:val="nil"/>
                </w:tcBorders>
                <w:shd w:val="clear" w:color="auto" w:fill="FFFFFF"/>
              </w:tcPr>
            </w:tcPrChange>
          </w:tcPr>
          <w:p w14:paraId="463F9CAA" w14:textId="476284CC" w:rsidR="004C2D45" w:rsidRDefault="003C0421">
            <w:pPr>
              <w:pStyle w:val="MsgTableBody"/>
              <w:rPr>
                <w:noProof/>
              </w:rPr>
            </w:pPr>
            <w:r w:rsidRPr="005625E3">
              <w:rPr>
                <w:rPrChange w:id="485" w:author="Merrick, Riki | APHL" w:date="2022-09-01T17:26: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486" w:author="Amit Popat" w:date="2022-07-11T10:40:00Z">
              <w:tcPr>
                <w:tcW w:w="864" w:type="dxa"/>
                <w:tcBorders>
                  <w:top w:val="dotted" w:sz="4" w:space="0" w:color="auto"/>
                  <w:left w:val="nil"/>
                  <w:bottom w:val="dotted" w:sz="4" w:space="0" w:color="auto"/>
                  <w:right w:val="nil"/>
                </w:tcBorders>
                <w:shd w:val="clear" w:color="auto" w:fill="FFFFFF"/>
              </w:tcPr>
            </w:tcPrChange>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487" w:author="Amit Popat" w:date="2022-07-11T10:40:00Z">
              <w:tcPr>
                <w:tcW w:w="1008" w:type="dxa"/>
                <w:tcBorders>
                  <w:top w:val="dotted" w:sz="4" w:space="0" w:color="auto"/>
                  <w:left w:val="nil"/>
                  <w:bottom w:val="dotted" w:sz="4" w:space="0" w:color="auto"/>
                  <w:right w:val="nil"/>
                </w:tcBorders>
                <w:shd w:val="clear" w:color="auto" w:fill="FFFFFF"/>
              </w:tcPr>
            </w:tcPrChange>
          </w:tcPr>
          <w:p w14:paraId="294EAFF7" w14:textId="77777777" w:rsidR="004C2D45" w:rsidRDefault="004C2D45">
            <w:pPr>
              <w:pStyle w:val="MsgTableBody"/>
              <w:jc w:val="center"/>
              <w:rPr>
                <w:noProof/>
              </w:rPr>
            </w:pPr>
            <w:r>
              <w:rPr>
                <w:noProof/>
              </w:rPr>
              <w:t>15</w:t>
            </w:r>
          </w:p>
        </w:tc>
      </w:tr>
      <w:tr w:rsidR="00B570EE" w:rsidRPr="004C2D45" w14:paraId="24CB2C00" w14:textId="77777777" w:rsidTr="00E56816">
        <w:trPr>
          <w:jc w:val="center"/>
          <w:trPrChange w:id="48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89" w:author="Amit Popat" w:date="2022-07-11T10:40:00Z">
              <w:tcPr>
                <w:tcW w:w="2880" w:type="dxa"/>
                <w:tcBorders>
                  <w:top w:val="dotted" w:sz="4" w:space="0" w:color="auto"/>
                  <w:left w:val="nil"/>
                  <w:bottom w:val="dotted" w:sz="4" w:space="0" w:color="auto"/>
                  <w:right w:val="nil"/>
                </w:tcBorders>
                <w:shd w:val="clear" w:color="auto" w:fill="FFFFFF"/>
              </w:tcPr>
            </w:tcPrChange>
          </w:tcPr>
          <w:p w14:paraId="76708C18"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490" w:author="Amit Popat" w:date="2022-07-11T10:40:00Z">
              <w:tcPr>
                <w:tcW w:w="4320" w:type="dxa"/>
                <w:tcBorders>
                  <w:top w:val="dotted" w:sz="4" w:space="0" w:color="auto"/>
                  <w:left w:val="nil"/>
                  <w:bottom w:val="dotted" w:sz="4" w:space="0" w:color="auto"/>
                  <w:right w:val="nil"/>
                </w:tcBorders>
                <w:shd w:val="clear" w:color="auto" w:fill="FFFFFF"/>
              </w:tcPr>
            </w:tcPrChange>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491" w:author="Amit Popat" w:date="2022-07-11T10:40:00Z">
              <w:tcPr>
                <w:tcW w:w="864" w:type="dxa"/>
                <w:tcBorders>
                  <w:top w:val="dotted" w:sz="4" w:space="0" w:color="auto"/>
                  <w:left w:val="nil"/>
                  <w:bottom w:val="dotted" w:sz="4" w:space="0" w:color="auto"/>
                  <w:right w:val="nil"/>
                </w:tcBorders>
                <w:shd w:val="clear" w:color="auto" w:fill="FFFFFF"/>
              </w:tcPr>
            </w:tcPrChange>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92" w:author="Amit Popat" w:date="2022-07-11T10:40:00Z">
              <w:tcPr>
                <w:tcW w:w="1008" w:type="dxa"/>
                <w:tcBorders>
                  <w:top w:val="dotted" w:sz="4" w:space="0" w:color="auto"/>
                  <w:left w:val="nil"/>
                  <w:bottom w:val="dotted" w:sz="4" w:space="0" w:color="auto"/>
                  <w:right w:val="nil"/>
                </w:tcBorders>
                <w:shd w:val="clear" w:color="auto" w:fill="FFFFFF"/>
              </w:tcPr>
            </w:tcPrChange>
          </w:tcPr>
          <w:p w14:paraId="3EC19DB0" w14:textId="77777777" w:rsidR="00B570EE" w:rsidRDefault="00B570EE">
            <w:pPr>
              <w:pStyle w:val="MsgTableBody"/>
              <w:jc w:val="center"/>
              <w:rPr>
                <w:noProof/>
              </w:rPr>
            </w:pPr>
            <w:r>
              <w:rPr>
                <w:noProof/>
              </w:rPr>
              <w:t>7</w:t>
            </w:r>
          </w:p>
        </w:tc>
      </w:tr>
      <w:tr w:rsidR="004C2D45" w:rsidRPr="004C2D45" w14:paraId="236577AE" w14:textId="77777777" w:rsidTr="00E56816">
        <w:trPr>
          <w:jc w:val="center"/>
          <w:trPrChange w:id="49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94" w:author="Amit Popat" w:date="2022-07-11T10:40:00Z">
              <w:tcPr>
                <w:tcW w:w="2880" w:type="dxa"/>
                <w:tcBorders>
                  <w:top w:val="dotted" w:sz="4" w:space="0" w:color="auto"/>
                  <w:left w:val="nil"/>
                  <w:bottom w:val="dotted" w:sz="4" w:space="0" w:color="auto"/>
                  <w:right w:val="nil"/>
                </w:tcBorders>
                <w:shd w:val="clear" w:color="auto" w:fill="FFFFFF"/>
              </w:tcPr>
            </w:tcPrChange>
          </w:tcPr>
          <w:p w14:paraId="2163C548"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495" w:author="Amit Popat" w:date="2022-07-11T10:40:00Z">
              <w:tcPr>
                <w:tcW w:w="4320" w:type="dxa"/>
                <w:tcBorders>
                  <w:top w:val="dotted" w:sz="4" w:space="0" w:color="auto"/>
                  <w:left w:val="nil"/>
                  <w:bottom w:val="dotted" w:sz="4" w:space="0" w:color="auto"/>
                  <w:right w:val="nil"/>
                </w:tcBorders>
                <w:shd w:val="clear" w:color="auto" w:fill="FFFFFF"/>
              </w:tcPr>
            </w:tcPrChange>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496" w:author="Amit Popat" w:date="2022-07-11T10:40:00Z">
              <w:tcPr>
                <w:tcW w:w="864" w:type="dxa"/>
                <w:tcBorders>
                  <w:top w:val="dotted" w:sz="4" w:space="0" w:color="auto"/>
                  <w:left w:val="nil"/>
                  <w:bottom w:val="dotted" w:sz="4" w:space="0" w:color="auto"/>
                  <w:right w:val="nil"/>
                </w:tcBorders>
                <w:shd w:val="clear" w:color="auto" w:fill="FFFFFF"/>
              </w:tcPr>
            </w:tcPrChange>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97" w:author="Amit Popat" w:date="2022-07-11T10:40:00Z">
              <w:tcPr>
                <w:tcW w:w="1008" w:type="dxa"/>
                <w:tcBorders>
                  <w:top w:val="dotted" w:sz="4" w:space="0" w:color="auto"/>
                  <w:left w:val="nil"/>
                  <w:bottom w:val="dotted" w:sz="4" w:space="0" w:color="auto"/>
                  <w:right w:val="nil"/>
                </w:tcBorders>
                <w:shd w:val="clear" w:color="auto" w:fill="FFFFFF"/>
              </w:tcPr>
            </w:tcPrChange>
          </w:tcPr>
          <w:p w14:paraId="778423FC" w14:textId="77777777" w:rsidR="004C2D45" w:rsidRDefault="004C2D45">
            <w:pPr>
              <w:pStyle w:val="MsgTableBody"/>
              <w:jc w:val="center"/>
              <w:rPr>
                <w:noProof/>
              </w:rPr>
            </w:pPr>
            <w:r>
              <w:rPr>
                <w:noProof/>
              </w:rPr>
              <w:t>12</w:t>
            </w:r>
          </w:p>
        </w:tc>
      </w:tr>
      <w:tr w:rsidR="004C2D45" w:rsidRPr="004C2D45" w14:paraId="4BD49054" w14:textId="77777777" w:rsidTr="00E56816">
        <w:trPr>
          <w:jc w:val="center"/>
          <w:trPrChange w:id="49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99" w:author="Amit Popat" w:date="2022-07-11T10:40:00Z">
              <w:tcPr>
                <w:tcW w:w="2880" w:type="dxa"/>
                <w:tcBorders>
                  <w:top w:val="dotted" w:sz="4" w:space="0" w:color="auto"/>
                  <w:left w:val="nil"/>
                  <w:bottom w:val="dotted" w:sz="4" w:space="0" w:color="auto"/>
                  <w:right w:val="nil"/>
                </w:tcBorders>
                <w:shd w:val="clear" w:color="auto" w:fill="FFFFFF"/>
              </w:tcPr>
            </w:tcPrChange>
          </w:tcPr>
          <w:p w14:paraId="06AD0E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00" w:author="Amit Popat" w:date="2022-07-11T10:40:00Z">
              <w:tcPr>
                <w:tcW w:w="4320" w:type="dxa"/>
                <w:tcBorders>
                  <w:top w:val="dotted" w:sz="4" w:space="0" w:color="auto"/>
                  <w:left w:val="nil"/>
                  <w:bottom w:val="dotted" w:sz="4" w:space="0" w:color="auto"/>
                  <w:right w:val="nil"/>
                </w:tcBorders>
                <w:shd w:val="clear" w:color="auto" w:fill="FFFFFF"/>
              </w:tcPr>
            </w:tcPrChange>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501" w:author="Amit Popat" w:date="2022-07-11T10:40:00Z">
              <w:tcPr>
                <w:tcW w:w="864" w:type="dxa"/>
                <w:tcBorders>
                  <w:top w:val="dotted" w:sz="4" w:space="0" w:color="auto"/>
                  <w:left w:val="nil"/>
                  <w:bottom w:val="dotted" w:sz="4" w:space="0" w:color="auto"/>
                  <w:right w:val="nil"/>
                </w:tcBorders>
                <w:shd w:val="clear" w:color="auto" w:fill="FFFFFF"/>
              </w:tcPr>
            </w:tcPrChange>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02" w:author="Amit Popat" w:date="2022-07-11T10:40:00Z">
              <w:tcPr>
                <w:tcW w:w="1008" w:type="dxa"/>
                <w:tcBorders>
                  <w:top w:val="dotted" w:sz="4" w:space="0" w:color="auto"/>
                  <w:left w:val="nil"/>
                  <w:bottom w:val="dotted" w:sz="4" w:space="0" w:color="auto"/>
                  <w:right w:val="nil"/>
                </w:tcBorders>
                <w:shd w:val="clear" w:color="auto" w:fill="FFFFFF"/>
              </w:tcPr>
            </w:tcPrChange>
          </w:tcPr>
          <w:p w14:paraId="0966E7BA" w14:textId="77777777" w:rsidR="004C2D45" w:rsidRDefault="004C2D45">
            <w:pPr>
              <w:pStyle w:val="MsgTableBody"/>
              <w:jc w:val="center"/>
              <w:rPr>
                <w:noProof/>
              </w:rPr>
            </w:pPr>
          </w:p>
        </w:tc>
      </w:tr>
      <w:tr w:rsidR="004C2D45" w:rsidRPr="004C2D45" w14:paraId="57453B5C" w14:textId="77777777" w:rsidTr="00E56816">
        <w:trPr>
          <w:jc w:val="center"/>
          <w:trPrChange w:id="50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04" w:author="Amit Popat" w:date="2022-07-11T10:40:00Z">
              <w:tcPr>
                <w:tcW w:w="2880" w:type="dxa"/>
                <w:tcBorders>
                  <w:top w:val="dotted" w:sz="4" w:space="0" w:color="auto"/>
                  <w:left w:val="nil"/>
                  <w:bottom w:val="dotted" w:sz="4" w:space="0" w:color="auto"/>
                  <w:right w:val="nil"/>
                </w:tcBorders>
                <w:shd w:val="clear" w:color="auto" w:fill="FFFFFF"/>
              </w:tcPr>
            </w:tcPrChange>
          </w:tcPr>
          <w:p w14:paraId="34B1C47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05" w:author="Amit Popat" w:date="2022-07-11T10:40:00Z">
              <w:tcPr>
                <w:tcW w:w="4320" w:type="dxa"/>
                <w:tcBorders>
                  <w:top w:val="dotted" w:sz="4" w:space="0" w:color="auto"/>
                  <w:left w:val="nil"/>
                  <w:bottom w:val="dotted" w:sz="4" w:space="0" w:color="auto"/>
                  <w:right w:val="nil"/>
                </w:tcBorders>
                <w:shd w:val="clear" w:color="auto" w:fill="FFFFFF"/>
              </w:tcPr>
            </w:tcPrChange>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506" w:author="Amit Popat" w:date="2022-07-11T10:40:00Z">
              <w:tcPr>
                <w:tcW w:w="864" w:type="dxa"/>
                <w:tcBorders>
                  <w:top w:val="dotted" w:sz="4" w:space="0" w:color="auto"/>
                  <w:left w:val="nil"/>
                  <w:bottom w:val="dotted" w:sz="4" w:space="0" w:color="auto"/>
                  <w:right w:val="nil"/>
                </w:tcBorders>
                <w:shd w:val="clear" w:color="auto" w:fill="FFFFFF"/>
              </w:tcPr>
            </w:tcPrChange>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07" w:author="Amit Popat" w:date="2022-07-11T10:40:00Z">
              <w:tcPr>
                <w:tcW w:w="1008" w:type="dxa"/>
                <w:tcBorders>
                  <w:top w:val="dotted" w:sz="4" w:space="0" w:color="auto"/>
                  <w:left w:val="nil"/>
                  <w:bottom w:val="dotted" w:sz="4" w:space="0" w:color="auto"/>
                  <w:right w:val="nil"/>
                </w:tcBorders>
                <w:shd w:val="clear" w:color="auto" w:fill="FFFFFF"/>
              </w:tcPr>
            </w:tcPrChange>
          </w:tcPr>
          <w:p w14:paraId="40535088" w14:textId="77777777" w:rsidR="004C2D45" w:rsidRDefault="004C2D45">
            <w:pPr>
              <w:pStyle w:val="MsgTableBody"/>
              <w:jc w:val="center"/>
              <w:rPr>
                <w:noProof/>
              </w:rPr>
            </w:pPr>
          </w:p>
        </w:tc>
      </w:tr>
      <w:tr w:rsidR="004C2D45" w:rsidRPr="004C2D45" w14:paraId="3AE77A3D" w14:textId="77777777" w:rsidTr="00E56816">
        <w:trPr>
          <w:jc w:val="center"/>
          <w:trPrChange w:id="50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09" w:author="Amit Popat" w:date="2022-07-11T10:40:00Z">
              <w:tcPr>
                <w:tcW w:w="2880" w:type="dxa"/>
                <w:tcBorders>
                  <w:top w:val="dotted" w:sz="4" w:space="0" w:color="auto"/>
                  <w:left w:val="nil"/>
                  <w:bottom w:val="dotted" w:sz="4" w:space="0" w:color="auto"/>
                  <w:right w:val="nil"/>
                </w:tcBorders>
                <w:shd w:val="clear" w:color="auto" w:fill="FFFFFF"/>
              </w:tcPr>
            </w:tcPrChange>
          </w:tcPr>
          <w:p w14:paraId="16031CFB" w14:textId="77777777" w:rsidR="004C2D45" w:rsidRDefault="004C2D45">
            <w:pPr>
              <w:pStyle w:val="MsgTableBody"/>
              <w:rPr>
                <w:noProof/>
              </w:rPr>
            </w:pPr>
            <w:r>
              <w:rPr>
                <w:noProof/>
              </w:rPr>
              <w:lastRenderedPageBreak/>
              <w:t xml:space="preserve">      OBX</w:t>
            </w:r>
          </w:p>
        </w:tc>
        <w:tc>
          <w:tcPr>
            <w:tcW w:w="4321" w:type="dxa"/>
            <w:tcBorders>
              <w:top w:val="dotted" w:sz="4" w:space="0" w:color="auto"/>
              <w:left w:val="nil"/>
              <w:bottom w:val="dotted" w:sz="4" w:space="0" w:color="auto"/>
              <w:right w:val="nil"/>
            </w:tcBorders>
            <w:shd w:val="clear" w:color="auto" w:fill="FFFFFF"/>
            <w:tcPrChange w:id="510" w:author="Amit Popat" w:date="2022-07-11T10:40:00Z">
              <w:tcPr>
                <w:tcW w:w="4320" w:type="dxa"/>
                <w:tcBorders>
                  <w:top w:val="dotted" w:sz="4" w:space="0" w:color="auto"/>
                  <w:left w:val="nil"/>
                  <w:bottom w:val="dotted" w:sz="4" w:space="0" w:color="auto"/>
                  <w:right w:val="nil"/>
                </w:tcBorders>
                <w:shd w:val="clear" w:color="auto" w:fill="FFFFFF"/>
              </w:tcPr>
            </w:tcPrChange>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511" w:author="Amit Popat" w:date="2022-07-11T10:40:00Z">
              <w:tcPr>
                <w:tcW w:w="864" w:type="dxa"/>
                <w:tcBorders>
                  <w:top w:val="dotted" w:sz="4" w:space="0" w:color="auto"/>
                  <w:left w:val="nil"/>
                  <w:bottom w:val="dotted" w:sz="4" w:space="0" w:color="auto"/>
                  <w:right w:val="nil"/>
                </w:tcBorders>
                <w:shd w:val="clear" w:color="auto" w:fill="FFFFFF"/>
              </w:tcPr>
            </w:tcPrChange>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12" w:author="Amit Popat" w:date="2022-07-11T10:40:00Z">
              <w:tcPr>
                <w:tcW w:w="1008" w:type="dxa"/>
                <w:tcBorders>
                  <w:top w:val="dotted" w:sz="4" w:space="0" w:color="auto"/>
                  <w:left w:val="nil"/>
                  <w:bottom w:val="dotted" w:sz="4" w:space="0" w:color="auto"/>
                  <w:right w:val="nil"/>
                </w:tcBorders>
                <w:shd w:val="clear" w:color="auto" w:fill="FFFFFF"/>
              </w:tcPr>
            </w:tcPrChange>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E56816">
        <w:trPr>
          <w:jc w:val="center"/>
          <w:trPrChange w:id="51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14" w:author="Amit Popat" w:date="2022-07-11T10:40:00Z">
              <w:tcPr>
                <w:tcW w:w="2880" w:type="dxa"/>
                <w:tcBorders>
                  <w:top w:val="dotted" w:sz="4" w:space="0" w:color="auto"/>
                  <w:left w:val="nil"/>
                  <w:bottom w:val="dotted" w:sz="4" w:space="0" w:color="auto"/>
                  <w:right w:val="nil"/>
                </w:tcBorders>
                <w:shd w:val="clear" w:color="auto" w:fill="FFFFFF"/>
              </w:tcPr>
            </w:tcPrChange>
          </w:tcPr>
          <w:p w14:paraId="5D495086"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515" w:author="Amit Popat" w:date="2022-07-11T10:40:00Z">
              <w:tcPr>
                <w:tcW w:w="4320" w:type="dxa"/>
                <w:tcBorders>
                  <w:top w:val="dotted" w:sz="4" w:space="0" w:color="auto"/>
                  <w:left w:val="nil"/>
                  <w:bottom w:val="dotted" w:sz="4" w:space="0" w:color="auto"/>
                  <w:right w:val="nil"/>
                </w:tcBorders>
                <w:shd w:val="clear" w:color="auto" w:fill="FFFFFF"/>
              </w:tcPr>
            </w:tcPrChange>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516" w:author="Amit Popat" w:date="2022-07-11T10:40:00Z">
              <w:tcPr>
                <w:tcW w:w="864" w:type="dxa"/>
                <w:tcBorders>
                  <w:top w:val="dotted" w:sz="4" w:space="0" w:color="auto"/>
                  <w:left w:val="nil"/>
                  <w:bottom w:val="dotted" w:sz="4" w:space="0" w:color="auto"/>
                  <w:right w:val="nil"/>
                </w:tcBorders>
                <w:shd w:val="clear" w:color="auto" w:fill="FFFFFF"/>
              </w:tcPr>
            </w:tcPrChange>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17" w:author="Amit Popat" w:date="2022-07-11T10:40:00Z">
              <w:tcPr>
                <w:tcW w:w="1008" w:type="dxa"/>
                <w:tcBorders>
                  <w:top w:val="dotted" w:sz="4" w:space="0" w:color="auto"/>
                  <w:left w:val="nil"/>
                  <w:bottom w:val="dotted" w:sz="4" w:space="0" w:color="auto"/>
                  <w:right w:val="nil"/>
                </w:tcBorders>
                <w:shd w:val="clear" w:color="auto" w:fill="FFFFFF"/>
              </w:tcPr>
            </w:tcPrChange>
          </w:tcPr>
          <w:p w14:paraId="7631FD04" w14:textId="77777777" w:rsidR="004C2D45" w:rsidRDefault="004C2D45">
            <w:pPr>
              <w:pStyle w:val="MsgTableBody"/>
              <w:jc w:val="center"/>
              <w:rPr>
                <w:noProof/>
                <w:lang w:val="fr-FR"/>
              </w:rPr>
            </w:pPr>
          </w:p>
        </w:tc>
      </w:tr>
      <w:tr w:rsidR="004C2D45" w:rsidRPr="004C2D45" w14:paraId="2C4164D6" w14:textId="77777777" w:rsidTr="00E56816">
        <w:trPr>
          <w:jc w:val="center"/>
          <w:trPrChange w:id="51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19" w:author="Amit Popat" w:date="2022-07-11T10:40:00Z">
              <w:tcPr>
                <w:tcW w:w="2880" w:type="dxa"/>
                <w:tcBorders>
                  <w:top w:val="dotted" w:sz="4" w:space="0" w:color="auto"/>
                  <w:left w:val="nil"/>
                  <w:bottom w:val="dotted" w:sz="4" w:space="0" w:color="auto"/>
                  <w:right w:val="nil"/>
                </w:tcBorders>
                <w:shd w:val="clear" w:color="auto" w:fill="FFFFFF"/>
              </w:tcPr>
            </w:tcPrChange>
          </w:tcPr>
          <w:p w14:paraId="6BC6D97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520" w:author="Amit Popat" w:date="2022-07-11T10:40:00Z">
              <w:tcPr>
                <w:tcW w:w="4320" w:type="dxa"/>
                <w:tcBorders>
                  <w:top w:val="dotted" w:sz="4" w:space="0" w:color="auto"/>
                  <w:left w:val="nil"/>
                  <w:bottom w:val="dotted" w:sz="4" w:space="0" w:color="auto"/>
                  <w:right w:val="nil"/>
                </w:tcBorders>
                <w:shd w:val="clear" w:color="auto" w:fill="FFFFFF"/>
              </w:tcPr>
            </w:tcPrChange>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521" w:author="Amit Popat" w:date="2022-07-11T10:40:00Z">
              <w:tcPr>
                <w:tcW w:w="864" w:type="dxa"/>
                <w:tcBorders>
                  <w:top w:val="dotted" w:sz="4" w:space="0" w:color="auto"/>
                  <w:left w:val="nil"/>
                  <w:bottom w:val="dotted" w:sz="4" w:space="0" w:color="auto"/>
                  <w:right w:val="nil"/>
                </w:tcBorders>
                <w:shd w:val="clear" w:color="auto" w:fill="FFFFFF"/>
              </w:tcPr>
            </w:tcPrChange>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22" w:author="Amit Popat" w:date="2022-07-11T10:40:00Z">
              <w:tcPr>
                <w:tcW w:w="1008" w:type="dxa"/>
                <w:tcBorders>
                  <w:top w:val="dotted" w:sz="4" w:space="0" w:color="auto"/>
                  <w:left w:val="nil"/>
                  <w:bottom w:val="dotted" w:sz="4" w:space="0" w:color="auto"/>
                  <w:right w:val="nil"/>
                </w:tcBorders>
                <w:shd w:val="clear" w:color="auto" w:fill="FFFFFF"/>
              </w:tcPr>
            </w:tcPrChange>
          </w:tcPr>
          <w:p w14:paraId="6412472D" w14:textId="77777777" w:rsidR="004C2D45" w:rsidRDefault="004C2D45">
            <w:pPr>
              <w:pStyle w:val="MsgTableBody"/>
              <w:jc w:val="center"/>
              <w:rPr>
                <w:noProof/>
                <w:lang w:val="fr-FR"/>
              </w:rPr>
            </w:pPr>
          </w:p>
        </w:tc>
      </w:tr>
      <w:tr w:rsidR="004C2D45" w:rsidRPr="004C2D45" w14:paraId="2E25C863" w14:textId="77777777" w:rsidTr="00E56816">
        <w:trPr>
          <w:jc w:val="center"/>
          <w:trPrChange w:id="52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24" w:author="Amit Popat" w:date="2022-07-11T10:40:00Z">
              <w:tcPr>
                <w:tcW w:w="2880" w:type="dxa"/>
                <w:tcBorders>
                  <w:top w:val="dotted" w:sz="4" w:space="0" w:color="auto"/>
                  <w:left w:val="nil"/>
                  <w:bottom w:val="dotted" w:sz="4" w:space="0" w:color="auto"/>
                  <w:right w:val="nil"/>
                </w:tcBorders>
                <w:shd w:val="clear" w:color="auto" w:fill="FFFFFF"/>
              </w:tcPr>
            </w:tcPrChange>
          </w:tcPr>
          <w:p w14:paraId="63C63743" w14:textId="77777777" w:rsidR="004C2D45" w:rsidRDefault="004C2D45">
            <w:pPr>
              <w:pStyle w:val="MsgTableBody"/>
              <w:rPr>
                <w:noProof/>
              </w:rPr>
            </w:pPr>
            <w:r>
              <w:rPr>
                <w:noProof/>
                <w:lang w:val="fr-FR"/>
              </w:rPr>
              <w:t xml:space="preserve">    </w:t>
            </w:r>
            <w:r>
              <w:rPr>
                <w:noProof/>
              </w:rPr>
              <w:t>}]</w:t>
            </w:r>
          </w:p>
        </w:tc>
        <w:tc>
          <w:tcPr>
            <w:tcW w:w="4321" w:type="dxa"/>
            <w:tcBorders>
              <w:top w:val="dotted" w:sz="4" w:space="0" w:color="auto"/>
              <w:left w:val="nil"/>
              <w:bottom w:val="dotted" w:sz="4" w:space="0" w:color="auto"/>
              <w:right w:val="nil"/>
            </w:tcBorders>
            <w:shd w:val="clear" w:color="auto" w:fill="FFFFFF"/>
            <w:tcPrChange w:id="525" w:author="Amit Popat" w:date="2022-07-11T10:40:00Z">
              <w:tcPr>
                <w:tcW w:w="4320" w:type="dxa"/>
                <w:tcBorders>
                  <w:top w:val="dotted" w:sz="4" w:space="0" w:color="auto"/>
                  <w:left w:val="nil"/>
                  <w:bottom w:val="dotted" w:sz="4" w:space="0" w:color="auto"/>
                  <w:right w:val="nil"/>
                </w:tcBorders>
                <w:shd w:val="clear" w:color="auto" w:fill="FFFFFF"/>
              </w:tcPr>
            </w:tcPrChange>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526" w:author="Amit Popat" w:date="2022-07-11T10:40:00Z">
              <w:tcPr>
                <w:tcW w:w="864" w:type="dxa"/>
                <w:tcBorders>
                  <w:top w:val="dotted" w:sz="4" w:space="0" w:color="auto"/>
                  <w:left w:val="nil"/>
                  <w:bottom w:val="dotted" w:sz="4" w:space="0" w:color="auto"/>
                  <w:right w:val="nil"/>
                </w:tcBorders>
                <w:shd w:val="clear" w:color="auto" w:fill="FFFFFF"/>
              </w:tcPr>
            </w:tcPrChange>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27" w:author="Amit Popat" w:date="2022-07-11T10:40:00Z">
              <w:tcPr>
                <w:tcW w:w="1008" w:type="dxa"/>
                <w:tcBorders>
                  <w:top w:val="dotted" w:sz="4" w:space="0" w:color="auto"/>
                  <w:left w:val="nil"/>
                  <w:bottom w:val="dotted" w:sz="4" w:space="0" w:color="auto"/>
                  <w:right w:val="nil"/>
                </w:tcBorders>
                <w:shd w:val="clear" w:color="auto" w:fill="FFFFFF"/>
              </w:tcPr>
            </w:tcPrChange>
          </w:tcPr>
          <w:p w14:paraId="20711B01" w14:textId="77777777" w:rsidR="004C2D45" w:rsidRDefault="004C2D45">
            <w:pPr>
              <w:pStyle w:val="MsgTableBody"/>
              <w:jc w:val="center"/>
              <w:rPr>
                <w:noProof/>
              </w:rPr>
            </w:pPr>
          </w:p>
        </w:tc>
      </w:tr>
      <w:tr w:rsidR="004C2D45" w:rsidRPr="004C2D45" w14:paraId="04120372" w14:textId="77777777" w:rsidTr="00E56816">
        <w:trPr>
          <w:jc w:val="center"/>
          <w:trPrChange w:id="52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29" w:author="Amit Popat" w:date="2022-07-11T10:40:00Z">
              <w:tcPr>
                <w:tcW w:w="2880" w:type="dxa"/>
                <w:tcBorders>
                  <w:top w:val="dotted" w:sz="4" w:space="0" w:color="auto"/>
                  <w:left w:val="nil"/>
                  <w:bottom w:val="dotted" w:sz="4" w:space="0" w:color="auto"/>
                  <w:right w:val="nil"/>
                </w:tcBorders>
                <w:shd w:val="clear" w:color="auto" w:fill="FFFFFF"/>
              </w:tcPr>
            </w:tcPrChange>
          </w:tcPr>
          <w:p w14:paraId="7A853B5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30" w:author="Amit Popat" w:date="2022-07-11T10:40:00Z">
              <w:tcPr>
                <w:tcW w:w="4320" w:type="dxa"/>
                <w:tcBorders>
                  <w:top w:val="dotted" w:sz="4" w:space="0" w:color="auto"/>
                  <w:left w:val="nil"/>
                  <w:bottom w:val="dotted" w:sz="4" w:space="0" w:color="auto"/>
                  <w:right w:val="nil"/>
                </w:tcBorders>
                <w:shd w:val="clear" w:color="auto" w:fill="FFFFFF"/>
              </w:tcPr>
            </w:tcPrChange>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Change w:id="531" w:author="Amit Popat" w:date="2022-07-11T10:40:00Z">
              <w:tcPr>
                <w:tcW w:w="864" w:type="dxa"/>
                <w:tcBorders>
                  <w:top w:val="dotted" w:sz="4" w:space="0" w:color="auto"/>
                  <w:left w:val="nil"/>
                  <w:bottom w:val="dotted" w:sz="4" w:space="0" w:color="auto"/>
                  <w:right w:val="nil"/>
                </w:tcBorders>
                <w:shd w:val="clear" w:color="auto" w:fill="FFFFFF"/>
              </w:tcPr>
            </w:tcPrChange>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32" w:author="Amit Popat" w:date="2022-07-11T10:40:00Z">
              <w:tcPr>
                <w:tcW w:w="1008" w:type="dxa"/>
                <w:tcBorders>
                  <w:top w:val="dotted" w:sz="4" w:space="0" w:color="auto"/>
                  <w:left w:val="nil"/>
                  <w:bottom w:val="dotted" w:sz="4" w:space="0" w:color="auto"/>
                  <w:right w:val="nil"/>
                </w:tcBorders>
                <w:shd w:val="clear" w:color="auto" w:fill="FFFFFF"/>
              </w:tcPr>
            </w:tcPrChange>
          </w:tcPr>
          <w:p w14:paraId="08E99551" w14:textId="77777777" w:rsidR="004C2D45" w:rsidRDefault="004C2D45">
            <w:pPr>
              <w:pStyle w:val="MsgTableBody"/>
              <w:jc w:val="center"/>
              <w:rPr>
                <w:noProof/>
              </w:rPr>
            </w:pPr>
          </w:p>
        </w:tc>
      </w:tr>
      <w:tr w:rsidR="004C2D45" w:rsidRPr="004C2D45" w14:paraId="07925975" w14:textId="77777777" w:rsidTr="00E56816">
        <w:trPr>
          <w:jc w:val="center"/>
          <w:trPrChange w:id="53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34" w:author="Amit Popat" w:date="2022-07-11T10:40:00Z">
              <w:tcPr>
                <w:tcW w:w="2880" w:type="dxa"/>
                <w:tcBorders>
                  <w:top w:val="dotted" w:sz="4" w:space="0" w:color="auto"/>
                  <w:left w:val="nil"/>
                  <w:bottom w:val="dotted" w:sz="4" w:space="0" w:color="auto"/>
                  <w:right w:val="nil"/>
                </w:tcBorders>
                <w:shd w:val="clear" w:color="auto" w:fill="FFFFFF"/>
              </w:tcPr>
            </w:tcPrChange>
          </w:tcPr>
          <w:p w14:paraId="421AD6A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35" w:author="Amit Popat" w:date="2022-07-11T10:40:00Z">
              <w:tcPr>
                <w:tcW w:w="4320" w:type="dxa"/>
                <w:tcBorders>
                  <w:top w:val="dotted" w:sz="4" w:space="0" w:color="auto"/>
                  <w:left w:val="nil"/>
                  <w:bottom w:val="dotted" w:sz="4" w:space="0" w:color="auto"/>
                  <w:right w:val="nil"/>
                </w:tcBorders>
                <w:shd w:val="clear" w:color="auto" w:fill="FFFFFF"/>
              </w:tcPr>
            </w:tcPrChange>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536" w:author="Amit Popat" w:date="2022-07-11T10:40:00Z">
              <w:tcPr>
                <w:tcW w:w="864" w:type="dxa"/>
                <w:tcBorders>
                  <w:top w:val="dotted" w:sz="4" w:space="0" w:color="auto"/>
                  <w:left w:val="nil"/>
                  <w:bottom w:val="dotted" w:sz="4" w:space="0" w:color="auto"/>
                  <w:right w:val="nil"/>
                </w:tcBorders>
                <w:shd w:val="clear" w:color="auto" w:fill="FFFFFF"/>
              </w:tcPr>
            </w:tcPrChange>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37" w:author="Amit Popat" w:date="2022-07-11T10:40:00Z">
              <w:tcPr>
                <w:tcW w:w="1008" w:type="dxa"/>
                <w:tcBorders>
                  <w:top w:val="dotted" w:sz="4" w:space="0" w:color="auto"/>
                  <w:left w:val="nil"/>
                  <w:bottom w:val="dotted" w:sz="4" w:space="0" w:color="auto"/>
                  <w:right w:val="nil"/>
                </w:tcBorders>
                <w:shd w:val="clear" w:color="auto" w:fill="FFFFFF"/>
              </w:tcPr>
            </w:tcPrChange>
          </w:tcPr>
          <w:p w14:paraId="42DF321D" w14:textId="77777777" w:rsidR="004C2D45" w:rsidRDefault="004C2D45">
            <w:pPr>
              <w:pStyle w:val="MsgTableBody"/>
              <w:jc w:val="center"/>
              <w:rPr>
                <w:noProof/>
              </w:rPr>
            </w:pPr>
          </w:p>
        </w:tc>
      </w:tr>
      <w:tr w:rsidR="004C2D45" w:rsidRPr="004C2D45" w14:paraId="7D5DC886" w14:textId="77777777" w:rsidTr="00E56816">
        <w:trPr>
          <w:jc w:val="center"/>
          <w:trPrChange w:id="53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39" w:author="Amit Popat" w:date="2022-07-11T10:40:00Z">
              <w:tcPr>
                <w:tcW w:w="2880" w:type="dxa"/>
                <w:tcBorders>
                  <w:top w:val="dotted" w:sz="4" w:space="0" w:color="auto"/>
                  <w:left w:val="nil"/>
                  <w:bottom w:val="dotted" w:sz="4" w:space="0" w:color="auto"/>
                  <w:right w:val="nil"/>
                </w:tcBorders>
                <w:shd w:val="clear" w:color="auto" w:fill="FFFFFF"/>
              </w:tcPr>
            </w:tcPrChange>
          </w:tcPr>
          <w:p w14:paraId="147E8598"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540" w:author="Amit Popat" w:date="2022-07-11T10:40:00Z">
              <w:tcPr>
                <w:tcW w:w="4320" w:type="dxa"/>
                <w:tcBorders>
                  <w:top w:val="dotted" w:sz="4" w:space="0" w:color="auto"/>
                  <w:left w:val="nil"/>
                  <w:bottom w:val="dotted" w:sz="4" w:space="0" w:color="auto"/>
                  <w:right w:val="nil"/>
                </w:tcBorders>
                <w:shd w:val="clear" w:color="auto" w:fill="FFFFFF"/>
              </w:tcPr>
            </w:tcPrChange>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541" w:author="Amit Popat" w:date="2022-07-11T10:40:00Z">
              <w:tcPr>
                <w:tcW w:w="864" w:type="dxa"/>
                <w:tcBorders>
                  <w:top w:val="dotted" w:sz="4" w:space="0" w:color="auto"/>
                  <w:left w:val="nil"/>
                  <w:bottom w:val="dotted" w:sz="4" w:space="0" w:color="auto"/>
                  <w:right w:val="nil"/>
                </w:tcBorders>
                <w:shd w:val="clear" w:color="auto" w:fill="FFFFFF"/>
              </w:tcPr>
            </w:tcPrChange>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2" w:author="Amit Popat" w:date="2022-07-11T10:40:00Z">
              <w:tcPr>
                <w:tcW w:w="1008" w:type="dxa"/>
                <w:tcBorders>
                  <w:top w:val="dotted" w:sz="4" w:space="0" w:color="auto"/>
                  <w:left w:val="nil"/>
                  <w:bottom w:val="dotted" w:sz="4" w:space="0" w:color="auto"/>
                  <w:right w:val="nil"/>
                </w:tcBorders>
                <w:shd w:val="clear" w:color="auto" w:fill="FFFFFF"/>
              </w:tcPr>
            </w:tcPrChange>
          </w:tcPr>
          <w:p w14:paraId="6B7B89AE" w14:textId="77777777" w:rsidR="004C2D45" w:rsidRDefault="004C2D45">
            <w:pPr>
              <w:pStyle w:val="MsgTableBody"/>
              <w:jc w:val="center"/>
              <w:rPr>
                <w:noProof/>
              </w:rPr>
            </w:pPr>
            <w:r>
              <w:rPr>
                <w:noProof/>
              </w:rPr>
              <w:t>4</w:t>
            </w:r>
          </w:p>
        </w:tc>
      </w:tr>
      <w:tr w:rsidR="004C2D45" w:rsidRPr="004C2D45" w14:paraId="6F74E68B" w14:textId="77777777" w:rsidTr="00E56816">
        <w:trPr>
          <w:jc w:val="center"/>
          <w:trPrChange w:id="54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44" w:author="Amit Popat" w:date="2022-07-11T10:40:00Z">
              <w:tcPr>
                <w:tcW w:w="2880" w:type="dxa"/>
                <w:tcBorders>
                  <w:top w:val="dotted" w:sz="4" w:space="0" w:color="auto"/>
                  <w:left w:val="nil"/>
                  <w:bottom w:val="dotted" w:sz="4" w:space="0" w:color="auto"/>
                  <w:right w:val="nil"/>
                </w:tcBorders>
                <w:shd w:val="clear" w:color="auto" w:fill="FFFFFF"/>
              </w:tcPr>
            </w:tcPrChange>
          </w:tcPr>
          <w:p w14:paraId="11E2C7A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45" w:author="Amit Popat" w:date="2022-07-11T10:40:00Z">
              <w:tcPr>
                <w:tcW w:w="4320" w:type="dxa"/>
                <w:tcBorders>
                  <w:top w:val="dotted" w:sz="4" w:space="0" w:color="auto"/>
                  <w:left w:val="nil"/>
                  <w:bottom w:val="dotted" w:sz="4" w:space="0" w:color="auto"/>
                  <w:right w:val="nil"/>
                </w:tcBorders>
                <w:shd w:val="clear" w:color="auto" w:fill="FFFFFF"/>
              </w:tcPr>
            </w:tcPrChange>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546" w:author="Amit Popat" w:date="2022-07-11T10:40:00Z">
              <w:tcPr>
                <w:tcW w:w="864" w:type="dxa"/>
                <w:tcBorders>
                  <w:top w:val="dotted" w:sz="4" w:space="0" w:color="auto"/>
                  <w:left w:val="nil"/>
                  <w:bottom w:val="dotted" w:sz="4" w:space="0" w:color="auto"/>
                  <w:right w:val="nil"/>
                </w:tcBorders>
                <w:shd w:val="clear" w:color="auto" w:fill="FFFFFF"/>
              </w:tcPr>
            </w:tcPrChange>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7" w:author="Amit Popat" w:date="2022-07-11T10:40:00Z">
              <w:tcPr>
                <w:tcW w:w="1008" w:type="dxa"/>
                <w:tcBorders>
                  <w:top w:val="dotted" w:sz="4" w:space="0" w:color="auto"/>
                  <w:left w:val="nil"/>
                  <w:bottom w:val="dotted" w:sz="4" w:space="0" w:color="auto"/>
                  <w:right w:val="nil"/>
                </w:tcBorders>
                <w:shd w:val="clear" w:color="auto" w:fill="FFFFFF"/>
              </w:tcPr>
            </w:tcPrChange>
          </w:tcPr>
          <w:p w14:paraId="62A5031A" w14:textId="77777777" w:rsidR="004C2D45" w:rsidRDefault="004C2D45">
            <w:pPr>
              <w:pStyle w:val="MsgTableBody"/>
              <w:jc w:val="center"/>
              <w:rPr>
                <w:noProof/>
              </w:rPr>
            </w:pPr>
          </w:p>
        </w:tc>
      </w:tr>
      <w:tr w:rsidR="004C2D45" w:rsidRPr="004C2D45" w14:paraId="58C36360" w14:textId="77777777" w:rsidTr="00E56816">
        <w:trPr>
          <w:jc w:val="center"/>
          <w:trPrChange w:id="54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49" w:author="Amit Popat" w:date="2022-07-11T10:40:00Z">
              <w:tcPr>
                <w:tcW w:w="2880" w:type="dxa"/>
                <w:tcBorders>
                  <w:top w:val="dotted" w:sz="4" w:space="0" w:color="auto"/>
                  <w:left w:val="nil"/>
                  <w:bottom w:val="dotted" w:sz="4" w:space="0" w:color="auto"/>
                  <w:right w:val="nil"/>
                </w:tcBorders>
                <w:shd w:val="clear" w:color="auto" w:fill="FFFFFF"/>
              </w:tcPr>
            </w:tcPrChange>
          </w:tcPr>
          <w:p w14:paraId="72BD4420"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Change w:id="550" w:author="Amit Popat" w:date="2022-07-11T10:40:00Z">
              <w:tcPr>
                <w:tcW w:w="4320" w:type="dxa"/>
                <w:tcBorders>
                  <w:top w:val="dotted" w:sz="4" w:space="0" w:color="auto"/>
                  <w:left w:val="nil"/>
                  <w:bottom w:val="dotted" w:sz="4" w:space="0" w:color="auto"/>
                  <w:right w:val="nil"/>
                </w:tcBorders>
                <w:shd w:val="clear" w:color="auto" w:fill="FFFFFF"/>
              </w:tcPr>
            </w:tcPrChange>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Change w:id="551" w:author="Amit Popat" w:date="2022-07-11T10:40:00Z">
              <w:tcPr>
                <w:tcW w:w="864" w:type="dxa"/>
                <w:tcBorders>
                  <w:top w:val="dotted" w:sz="4" w:space="0" w:color="auto"/>
                  <w:left w:val="nil"/>
                  <w:bottom w:val="dotted" w:sz="4" w:space="0" w:color="auto"/>
                  <w:right w:val="nil"/>
                </w:tcBorders>
                <w:shd w:val="clear" w:color="auto" w:fill="FFFFFF"/>
              </w:tcPr>
            </w:tcPrChange>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2" w:author="Amit Popat" w:date="2022-07-11T10:40:00Z">
              <w:tcPr>
                <w:tcW w:w="1008" w:type="dxa"/>
                <w:tcBorders>
                  <w:top w:val="dotted" w:sz="4" w:space="0" w:color="auto"/>
                  <w:left w:val="nil"/>
                  <w:bottom w:val="dotted" w:sz="4" w:space="0" w:color="auto"/>
                  <w:right w:val="nil"/>
                </w:tcBorders>
                <w:shd w:val="clear" w:color="auto" w:fill="FFFFFF"/>
              </w:tcPr>
            </w:tcPrChange>
          </w:tcPr>
          <w:p w14:paraId="732E7820" w14:textId="77777777" w:rsidR="004C2D45" w:rsidRDefault="004C2D45">
            <w:pPr>
              <w:pStyle w:val="MsgTableBody"/>
              <w:jc w:val="center"/>
              <w:rPr>
                <w:noProof/>
              </w:rPr>
            </w:pPr>
          </w:p>
        </w:tc>
      </w:tr>
      <w:tr w:rsidR="004C2D45" w:rsidRPr="004C2D45" w14:paraId="09E25634" w14:textId="77777777" w:rsidTr="00E56816">
        <w:trPr>
          <w:jc w:val="center"/>
          <w:trPrChange w:id="55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54" w:author="Amit Popat" w:date="2022-07-11T10:40:00Z">
              <w:tcPr>
                <w:tcW w:w="2880" w:type="dxa"/>
                <w:tcBorders>
                  <w:top w:val="dotted" w:sz="4" w:space="0" w:color="auto"/>
                  <w:left w:val="nil"/>
                  <w:bottom w:val="dotted" w:sz="4" w:space="0" w:color="auto"/>
                  <w:right w:val="nil"/>
                </w:tcBorders>
                <w:shd w:val="clear" w:color="auto" w:fill="FFFFFF"/>
              </w:tcPr>
            </w:tcPrChange>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Change w:id="555" w:author="Amit Popat" w:date="2022-07-11T10:40:00Z">
              <w:tcPr>
                <w:tcW w:w="4320" w:type="dxa"/>
                <w:tcBorders>
                  <w:top w:val="dotted" w:sz="4" w:space="0" w:color="auto"/>
                  <w:left w:val="nil"/>
                  <w:bottom w:val="dotted" w:sz="4" w:space="0" w:color="auto"/>
                  <w:right w:val="nil"/>
                </w:tcBorders>
                <w:shd w:val="clear" w:color="auto" w:fill="FFFFFF"/>
              </w:tcPr>
            </w:tcPrChange>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556" w:author="Amit Popat" w:date="2022-07-11T10:40:00Z">
              <w:tcPr>
                <w:tcW w:w="864" w:type="dxa"/>
                <w:tcBorders>
                  <w:top w:val="dotted" w:sz="4" w:space="0" w:color="auto"/>
                  <w:left w:val="nil"/>
                  <w:bottom w:val="dotted" w:sz="4" w:space="0" w:color="auto"/>
                  <w:right w:val="nil"/>
                </w:tcBorders>
                <w:shd w:val="clear" w:color="auto" w:fill="FFFFFF"/>
              </w:tcPr>
            </w:tcPrChange>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7" w:author="Amit Popat" w:date="2022-07-11T10:40:00Z">
              <w:tcPr>
                <w:tcW w:w="1008" w:type="dxa"/>
                <w:tcBorders>
                  <w:top w:val="dotted" w:sz="4" w:space="0" w:color="auto"/>
                  <w:left w:val="nil"/>
                  <w:bottom w:val="dotted" w:sz="4" w:space="0" w:color="auto"/>
                  <w:right w:val="nil"/>
                </w:tcBorders>
                <w:shd w:val="clear" w:color="auto" w:fill="FFFFFF"/>
              </w:tcPr>
            </w:tcPrChange>
          </w:tcPr>
          <w:p w14:paraId="550A5EC4" w14:textId="77777777" w:rsidR="004C2D45" w:rsidRDefault="004C2D45">
            <w:pPr>
              <w:pStyle w:val="MsgTableBody"/>
              <w:jc w:val="center"/>
              <w:rPr>
                <w:noProof/>
              </w:rPr>
            </w:pPr>
            <w:r>
              <w:rPr>
                <w:noProof/>
              </w:rPr>
              <w:t>4</w:t>
            </w:r>
          </w:p>
        </w:tc>
      </w:tr>
      <w:tr w:rsidR="004C2D45" w:rsidRPr="004C2D45" w14:paraId="47112F3A" w14:textId="77777777" w:rsidTr="00E56816">
        <w:trPr>
          <w:jc w:val="center"/>
          <w:trPrChange w:id="55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59" w:author="Amit Popat" w:date="2022-07-11T10:40:00Z">
              <w:tcPr>
                <w:tcW w:w="2880" w:type="dxa"/>
                <w:tcBorders>
                  <w:top w:val="dotted" w:sz="4" w:space="0" w:color="auto"/>
                  <w:left w:val="nil"/>
                  <w:bottom w:val="dotted" w:sz="4" w:space="0" w:color="auto"/>
                  <w:right w:val="nil"/>
                </w:tcBorders>
                <w:shd w:val="clear" w:color="auto" w:fill="FFFFFF"/>
              </w:tcPr>
            </w:tcPrChange>
          </w:tcPr>
          <w:p w14:paraId="4B11C9E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60" w:author="Amit Popat" w:date="2022-07-11T10:40:00Z">
              <w:tcPr>
                <w:tcW w:w="4320" w:type="dxa"/>
                <w:tcBorders>
                  <w:top w:val="dotted" w:sz="4" w:space="0" w:color="auto"/>
                  <w:left w:val="nil"/>
                  <w:bottom w:val="dotted" w:sz="4" w:space="0" w:color="auto"/>
                  <w:right w:val="nil"/>
                </w:tcBorders>
                <w:shd w:val="clear" w:color="auto" w:fill="FFFFFF"/>
              </w:tcPr>
            </w:tcPrChange>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Change w:id="561" w:author="Amit Popat" w:date="2022-07-11T10:40:00Z">
              <w:tcPr>
                <w:tcW w:w="864" w:type="dxa"/>
                <w:tcBorders>
                  <w:top w:val="dotted" w:sz="4" w:space="0" w:color="auto"/>
                  <w:left w:val="nil"/>
                  <w:bottom w:val="dotted" w:sz="4" w:space="0" w:color="auto"/>
                  <w:right w:val="nil"/>
                </w:tcBorders>
                <w:shd w:val="clear" w:color="auto" w:fill="FFFFFF"/>
              </w:tcPr>
            </w:tcPrChange>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62" w:author="Amit Popat" w:date="2022-07-11T10:40:00Z">
              <w:tcPr>
                <w:tcW w:w="1008" w:type="dxa"/>
                <w:tcBorders>
                  <w:top w:val="dotted" w:sz="4" w:space="0" w:color="auto"/>
                  <w:left w:val="nil"/>
                  <w:bottom w:val="dotted" w:sz="4" w:space="0" w:color="auto"/>
                  <w:right w:val="nil"/>
                </w:tcBorders>
                <w:shd w:val="clear" w:color="auto" w:fill="FFFFFF"/>
              </w:tcPr>
            </w:tcPrChange>
          </w:tcPr>
          <w:p w14:paraId="271E0E23" w14:textId="77777777" w:rsidR="004C2D45" w:rsidRDefault="004C2D45">
            <w:pPr>
              <w:pStyle w:val="MsgTableBody"/>
              <w:jc w:val="center"/>
              <w:rPr>
                <w:noProof/>
              </w:rPr>
            </w:pPr>
          </w:p>
        </w:tc>
      </w:tr>
      <w:tr w:rsidR="004C2D45" w:rsidRPr="004C2D45" w14:paraId="611D8467" w14:textId="77777777" w:rsidTr="00E56816">
        <w:trPr>
          <w:jc w:val="center"/>
          <w:trPrChange w:id="56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64" w:author="Amit Popat" w:date="2022-07-11T10:40:00Z">
              <w:tcPr>
                <w:tcW w:w="2880" w:type="dxa"/>
                <w:tcBorders>
                  <w:top w:val="dotted" w:sz="4" w:space="0" w:color="auto"/>
                  <w:left w:val="nil"/>
                  <w:bottom w:val="dotted" w:sz="4" w:space="0" w:color="auto"/>
                  <w:right w:val="nil"/>
                </w:tcBorders>
                <w:shd w:val="clear" w:color="auto" w:fill="FFFFFF"/>
              </w:tcPr>
            </w:tcPrChange>
          </w:tcPr>
          <w:p w14:paraId="794DAE17" w14:textId="77777777" w:rsidR="004C2D45" w:rsidRDefault="000356BE">
            <w:pPr>
              <w:pStyle w:val="MsgTableBody"/>
              <w:rPr>
                <w:noProof/>
              </w:rPr>
            </w:pPr>
            <w:r>
              <w:rPr>
                <w:noProof/>
              </w:rPr>
              <w:t xml:space="preserve">       Hxx</w:t>
            </w:r>
          </w:p>
        </w:tc>
        <w:tc>
          <w:tcPr>
            <w:tcW w:w="4321" w:type="dxa"/>
            <w:tcBorders>
              <w:top w:val="dotted" w:sz="4" w:space="0" w:color="auto"/>
              <w:left w:val="nil"/>
              <w:bottom w:val="dotted" w:sz="4" w:space="0" w:color="auto"/>
              <w:right w:val="nil"/>
            </w:tcBorders>
            <w:shd w:val="clear" w:color="auto" w:fill="FFFFFF"/>
            <w:tcPrChange w:id="565" w:author="Amit Popat" w:date="2022-07-11T10:40:00Z">
              <w:tcPr>
                <w:tcW w:w="4320" w:type="dxa"/>
                <w:tcBorders>
                  <w:top w:val="dotted" w:sz="4" w:space="0" w:color="auto"/>
                  <w:left w:val="nil"/>
                  <w:bottom w:val="dotted" w:sz="4" w:space="0" w:color="auto"/>
                  <w:right w:val="nil"/>
                </w:tcBorders>
                <w:shd w:val="clear" w:color="auto" w:fill="FFFFFF"/>
              </w:tcPr>
            </w:tcPrChange>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Change w:id="566" w:author="Amit Popat" w:date="2022-07-11T10:40:00Z">
              <w:tcPr>
                <w:tcW w:w="864" w:type="dxa"/>
                <w:tcBorders>
                  <w:top w:val="dotted" w:sz="4" w:space="0" w:color="auto"/>
                  <w:left w:val="nil"/>
                  <w:bottom w:val="dotted" w:sz="4" w:space="0" w:color="auto"/>
                  <w:right w:val="nil"/>
                </w:tcBorders>
                <w:shd w:val="clear" w:color="auto" w:fill="FFFFFF"/>
              </w:tcPr>
            </w:tcPrChange>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67" w:author="Amit Popat" w:date="2022-07-11T10:40:00Z">
              <w:tcPr>
                <w:tcW w:w="1008" w:type="dxa"/>
                <w:tcBorders>
                  <w:top w:val="dotted" w:sz="4" w:space="0" w:color="auto"/>
                  <w:left w:val="nil"/>
                  <w:bottom w:val="dotted" w:sz="4" w:space="0" w:color="auto"/>
                  <w:right w:val="nil"/>
                </w:tcBorders>
                <w:shd w:val="clear" w:color="auto" w:fill="FFFFFF"/>
              </w:tcPr>
            </w:tcPrChange>
          </w:tcPr>
          <w:p w14:paraId="3383C4B1" w14:textId="77777777" w:rsidR="004C2D45" w:rsidRDefault="004C2D45">
            <w:pPr>
              <w:pStyle w:val="MsgTableBody"/>
              <w:jc w:val="center"/>
              <w:rPr>
                <w:noProof/>
              </w:rPr>
            </w:pPr>
          </w:p>
        </w:tc>
      </w:tr>
      <w:tr w:rsidR="004C2D45" w:rsidRPr="004C2D45" w14:paraId="6F1DA80D" w14:textId="77777777" w:rsidTr="00E56816">
        <w:trPr>
          <w:jc w:val="center"/>
          <w:trPrChange w:id="56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69" w:author="Amit Popat" w:date="2022-07-11T10:40:00Z">
              <w:tcPr>
                <w:tcW w:w="2880" w:type="dxa"/>
                <w:tcBorders>
                  <w:top w:val="dotted" w:sz="4" w:space="0" w:color="auto"/>
                  <w:left w:val="nil"/>
                  <w:bottom w:val="dotted" w:sz="4" w:space="0" w:color="auto"/>
                  <w:right w:val="nil"/>
                </w:tcBorders>
                <w:shd w:val="clear" w:color="auto" w:fill="FFFFFF"/>
              </w:tcPr>
            </w:tcPrChange>
          </w:tcPr>
          <w:p w14:paraId="446D55E9" w14:textId="77777777" w:rsidR="004C2D45" w:rsidRDefault="004C2D45">
            <w:pPr>
              <w:pStyle w:val="MsgTableBody"/>
              <w:rPr>
                <w:noProof/>
              </w:rPr>
            </w:pPr>
            <w:r>
              <w:rPr>
                <w:noProof/>
              </w:rPr>
              <w:t xml:space="preserve">      &gt;</w:t>
            </w:r>
          </w:p>
        </w:tc>
        <w:tc>
          <w:tcPr>
            <w:tcW w:w="4321" w:type="dxa"/>
            <w:tcBorders>
              <w:top w:val="dotted" w:sz="4" w:space="0" w:color="auto"/>
              <w:left w:val="nil"/>
              <w:bottom w:val="dotted" w:sz="4" w:space="0" w:color="auto"/>
              <w:right w:val="nil"/>
            </w:tcBorders>
            <w:shd w:val="clear" w:color="auto" w:fill="FFFFFF"/>
            <w:tcPrChange w:id="570" w:author="Amit Popat" w:date="2022-07-11T10:40:00Z">
              <w:tcPr>
                <w:tcW w:w="4320" w:type="dxa"/>
                <w:tcBorders>
                  <w:top w:val="dotted" w:sz="4" w:space="0" w:color="auto"/>
                  <w:left w:val="nil"/>
                  <w:bottom w:val="dotted" w:sz="4" w:space="0" w:color="auto"/>
                  <w:right w:val="nil"/>
                </w:tcBorders>
                <w:shd w:val="clear" w:color="auto" w:fill="FFFFFF"/>
              </w:tcPr>
            </w:tcPrChange>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Change w:id="571" w:author="Amit Popat" w:date="2022-07-11T10:40:00Z">
              <w:tcPr>
                <w:tcW w:w="864" w:type="dxa"/>
                <w:tcBorders>
                  <w:top w:val="dotted" w:sz="4" w:space="0" w:color="auto"/>
                  <w:left w:val="nil"/>
                  <w:bottom w:val="dotted" w:sz="4" w:space="0" w:color="auto"/>
                  <w:right w:val="nil"/>
                </w:tcBorders>
                <w:shd w:val="clear" w:color="auto" w:fill="FFFFFF"/>
              </w:tcPr>
            </w:tcPrChange>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72" w:author="Amit Popat" w:date="2022-07-11T10:40:00Z">
              <w:tcPr>
                <w:tcW w:w="1008" w:type="dxa"/>
                <w:tcBorders>
                  <w:top w:val="dotted" w:sz="4" w:space="0" w:color="auto"/>
                  <w:left w:val="nil"/>
                  <w:bottom w:val="dotted" w:sz="4" w:space="0" w:color="auto"/>
                  <w:right w:val="nil"/>
                </w:tcBorders>
                <w:shd w:val="clear" w:color="auto" w:fill="FFFFFF"/>
              </w:tcPr>
            </w:tcPrChange>
          </w:tcPr>
          <w:p w14:paraId="56A41099" w14:textId="77777777" w:rsidR="004C2D45" w:rsidRDefault="004C2D45">
            <w:pPr>
              <w:pStyle w:val="MsgTableBody"/>
              <w:jc w:val="center"/>
              <w:rPr>
                <w:noProof/>
              </w:rPr>
            </w:pPr>
          </w:p>
        </w:tc>
      </w:tr>
      <w:tr w:rsidR="004C2D45" w:rsidRPr="004C2D45" w14:paraId="170A7939" w14:textId="77777777" w:rsidTr="00E56816">
        <w:trPr>
          <w:jc w:val="center"/>
          <w:trPrChange w:id="57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74" w:author="Amit Popat" w:date="2022-07-11T10:40:00Z">
              <w:tcPr>
                <w:tcW w:w="2880" w:type="dxa"/>
                <w:tcBorders>
                  <w:top w:val="dotted" w:sz="4" w:space="0" w:color="auto"/>
                  <w:left w:val="nil"/>
                  <w:bottom w:val="dotted" w:sz="4" w:space="0" w:color="auto"/>
                  <w:right w:val="nil"/>
                </w:tcBorders>
                <w:shd w:val="clear" w:color="auto" w:fill="FFFFFF"/>
              </w:tcPr>
            </w:tcPrChange>
          </w:tcPr>
          <w:p w14:paraId="5FC4FF32"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575" w:author="Amit Popat" w:date="2022-07-11T10:40:00Z">
              <w:tcPr>
                <w:tcW w:w="4320" w:type="dxa"/>
                <w:tcBorders>
                  <w:top w:val="dotted" w:sz="4" w:space="0" w:color="auto"/>
                  <w:left w:val="nil"/>
                  <w:bottom w:val="dotted" w:sz="4" w:space="0" w:color="auto"/>
                  <w:right w:val="nil"/>
                </w:tcBorders>
                <w:shd w:val="clear" w:color="auto" w:fill="FFFFFF"/>
              </w:tcPr>
            </w:tcPrChange>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Change w:id="576" w:author="Amit Popat" w:date="2022-07-11T10:40:00Z">
              <w:tcPr>
                <w:tcW w:w="864" w:type="dxa"/>
                <w:tcBorders>
                  <w:top w:val="dotted" w:sz="4" w:space="0" w:color="auto"/>
                  <w:left w:val="nil"/>
                  <w:bottom w:val="dotted" w:sz="4" w:space="0" w:color="auto"/>
                  <w:right w:val="nil"/>
                </w:tcBorders>
                <w:shd w:val="clear" w:color="auto" w:fill="FFFFFF"/>
              </w:tcPr>
            </w:tcPrChange>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77" w:author="Amit Popat" w:date="2022-07-11T10:40:00Z">
              <w:tcPr>
                <w:tcW w:w="1008" w:type="dxa"/>
                <w:tcBorders>
                  <w:top w:val="dotted" w:sz="4" w:space="0" w:color="auto"/>
                  <w:left w:val="nil"/>
                  <w:bottom w:val="dotted" w:sz="4" w:space="0" w:color="auto"/>
                  <w:right w:val="nil"/>
                </w:tcBorders>
                <w:shd w:val="clear" w:color="auto" w:fill="FFFFFF"/>
              </w:tcPr>
            </w:tcPrChange>
          </w:tcPr>
          <w:p w14:paraId="426425C9" w14:textId="77777777" w:rsidR="004C2D45" w:rsidRDefault="004C2D45">
            <w:pPr>
              <w:pStyle w:val="MsgTableBody"/>
              <w:jc w:val="center"/>
              <w:rPr>
                <w:noProof/>
              </w:rPr>
            </w:pPr>
            <w:r>
              <w:rPr>
                <w:noProof/>
              </w:rPr>
              <w:t>2</w:t>
            </w:r>
          </w:p>
        </w:tc>
      </w:tr>
      <w:tr w:rsidR="004C2D45" w:rsidRPr="004C2D45" w14:paraId="21291980" w14:textId="77777777" w:rsidTr="00E56816">
        <w:trPr>
          <w:jc w:val="center"/>
          <w:trPrChange w:id="57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79" w:author="Amit Popat" w:date="2022-07-11T10:40:00Z">
              <w:tcPr>
                <w:tcW w:w="2880" w:type="dxa"/>
                <w:tcBorders>
                  <w:top w:val="dotted" w:sz="4" w:space="0" w:color="auto"/>
                  <w:left w:val="nil"/>
                  <w:bottom w:val="dotted" w:sz="4" w:space="0" w:color="auto"/>
                  <w:right w:val="nil"/>
                </w:tcBorders>
                <w:shd w:val="clear" w:color="auto" w:fill="FFFFFF"/>
              </w:tcPr>
            </w:tcPrChange>
          </w:tcPr>
          <w:p w14:paraId="07D93416"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80" w:author="Amit Popat" w:date="2022-07-11T10:40:00Z">
              <w:tcPr>
                <w:tcW w:w="4320" w:type="dxa"/>
                <w:tcBorders>
                  <w:top w:val="dotted" w:sz="4" w:space="0" w:color="auto"/>
                  <w:left w:val="nil"/>
                  <w:bottom w:val="dotted" w:sz="4" w:space="0" w:color="auto"/>
                  <w:right w:val="nil"/>
                </w:tcBorders>
                <w:shd w:val="clear" w:color="auto" w:fill="FFFFFF"/>
              </w:tcPr>
            </w:tcPrChange>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581" w:author="Amit Popat" w:date="2022-07-11T10:40:00Z">
              <w:tcPr>
                <w:tcW w:w="864" w:type="dxa"/>
                <w:tcBorders>
                  <w:top w:val="dotted" w:sz="4" w:space="0" w:color="auto"/>
                  <w:left w:val="nil"/>
                  <w:bottom w:val="dotted" w:sz="4" w:space="0" w:color="auto"/>
                  <w:right w:val="nil"/>
                </w:tcBorders>
                <w:shd w:val="clear" w:color="auto" w:fill="FFFFFF"/>
              </w:tcPr>
            </w:tcPrChange>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82" w:author="Amit Popat" w:date="2022-07-11T10:40:00Z">
              <w:tcPr>
                <w:tcW w:w="1008" w:type="dxa"/>
                <w:tcBorders>
                  <w:top w:val="dotted" w:sz="4" w:space="0" w:color="auto"/>
                  <w:left w:val="nil"/>
                  <w:bottom w:val="dotted" w:sz="4" w:space="0" w:color="auto"/>
                  <w:right w:val="nil"/>
                </w:tcBorders>
                <w:shd w:val="clear" w:color="auto" w:fill="FFFFFF"/>
              </w:tcPr>
            </w:tcPrChange>
          </w:tcPr>
          <w:p w14:paraId="38B8B5F4" w14:textId="77777777" w:rsidR="004C2D45" w:rsidRDefault="004C2D45">
            <w:pPr>
              <w:pStyle w:val="MsgTableBody"/>
              <w:jc w:val="center"/>
              <w:rPr>
                <w:noProof/>
              </w:rPr>
            </w:pPr>
            <w:r>
              <w:rPr>
                <w:noProof/>
              </w:rPr>
              <w:t>12</w:t>
            </w:r>
          </w:p>
        </w:tc>
      </w:tr>
      <w:tr w:rsidR="004C2D45" w:rsidRPr="004C2D45" w14:paraId="3522D055" w14:textId="77777777" w:rsidTr="00E56816">
        <w:trPr>
          <w:jc w:val="center"/>
          <w:trPrChange w:id="58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84" w:author="Amit Popat" w:date="2022-07-11T10:40:00Z">
              <w:tcPr>
                <w:tcW w:w="2880" w:type="dxa"/>
                <w:tcBorders>
                  <w:top w:val="dotted" w:sz="4" w:space="0" w:color="auto"/>
                  <w:left w:val="nil"/>
                  <w:bottom w:val="dotted" w:sz="4" w:space="0" w:color="auto"/>
                  <w:right w:val="nil"/>
                </w:tcBorders>
                <w:shd w:val="clear" w:color="auto" w:fill="FFFFFF"/>
              </w:tcPr>
            </w:tcPrChange>
          </w:tcPr>
          <w:p w14:paraId="40C3FE6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85" w:author="Amit Popat" w:date="2022-07-11T10:40:00Z">
              <w:tcPr>
                <w:tcW w:w="4320" w:type="dxa"/>
                <w:tcBorders>
                  <w:top w:val="dotted" w:sz="4" w:space="0" w:color="auto"/>
                  <w:left w:val="nil"/>
                  <w:bottom w:val="dotted" w:sz="4" w:space="0" w:color="auto"/>
                  <w:right w:val="nil"/>
                </w:tcBorders>
                <w:shd w:val="clear" w:color="auto" w:fill="FFFFFF"/>
              </w:tcPr>
            </w:tcPrChange>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586" w:author="Amit Popat" w:date="2022-07-11T10:40:00Z">
              <w:tcPr>
                <w:tcW w:w="864" w:type="dxa"/>
                <w:tcBorders>
                  <w:top w:val="dotted" w:sz="4" w:space="0" w:color="auto"/>
                  <w:left w:val="nil"/>
                  <w:bottom w:val="dotted" w:sz="4" w:space="0" w:color="auto"/>
                  <w:right w:val="nil"/>
                </w:tcBorders>
                <w:shd w:val="clear" w:color="auto" w:fill="FFFFFF"/>
              </w:tcPr>
            </w:tcPrChange>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87" w:author="Amit Popat" w:date="2022-07-11T10:40:00Z">
              <w:tcPr>
                <w:tcW w:w="1008" w:type="dxa"/>
                <w:tcBorders>
                  <w:top w:val="dotted" w:sz="4" w:space="0" w:color="auto"/>
                  <w:left w:val="nil"/>
                  <w:bottom w:val="dotted" w:sz="4" w:space="0" w:color="auto"/>
                  <w:right w:val="nil"/>
                </w:tcBorders>
                <w:shd w:val="clear" w:color="auto" w:fill="FFFFFF"/>
              </w:tcPr>
            </w:tcPrChange>
          </w:tcPr>
          <w:p w14:paraId="4185628F" w14:textId="77777777" w:rsidR="004C2D45" w:rsidRDefault="004C2D45">
            <w:pPr>
              <w:pStyle w:val="MsgTableBody"/>
              <w:jc w:val="center"/>
              <w:rPr>
                <w:noProof/>
              </w:rPr>
            </w:pPr>
          </w:p>
        </w:tc>
      </w:tr>
      <w:tr w:rsidR="004C2D45" w:rsidRPr="004C2D45" w14:paraId="08B06FD1" w14:textId="77777777" w:rsidTr="00E56816">
        <w:trPr>
          <w:jc w:val="center"/>
          <w:trPrChange w:id="58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89" w:author="Amit Popat" w:date="2022-07-11T10:40:00Z">
              <w:tcPr>
                <w:tcW w:w="2880" w:type="dxa"/>
                <w:tcBorders>
                  <w:top w:val="dotted" w:sz="4" w:space="0" w:color="auto"/>
                  <w:left w:val="nil"/>
                  <w:bottom w:val="dotted" w:sz="4" w:space="0" w:color="auto"/>
                  <w:right w:val="nil"/>
                </w:tcBorders>
                <w:shd w:val="clear" w:color="auto" w:fill="FFFFFF"/>
              </w:tcPr>
            </w:tcPrChange>
          </w:tcPr>
          <w:p w14:paraId="139F1231"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590" w:author="Amit Popat" w:date="2022-07-11T10:40:00Z">
              <w:tcPr>
                <w:tcW w:w="4320" w:type="dxa"/>
                <w:tcBorders>
                  <w:top w:val="dotted" w:sz="4" w:space="0" w:color="auto"/>
                  <w:left w:val="nil"/>
                  <w:bottom w:val="dotted" w:sz="4" w:space="0" w:color="auto"/>
                  <w:right w:val="nil"/>
                </w:tcBorders>
                <w:shd w:val="clear" w:color="auto" w:fill="FFFFFF"/>
              </w:tcPr>
            </w:tcPrChange>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591" w:author="Amit Popat" w:date="2022-07-11T10:40:00Z">
              <w:tcPr>
                <w:tcW w:w="864" w:type="dxa"/>
                <w:tcBorders>
                  <w:top w:val="dotted" w:sz="4" w:space="0" w:color="auto"/>
                  <w:left w:val="nil"/>
                  <w:bottom w:val="dotted" w:sz="4" w:space="0" w:color="auto"/>
                  <w:right w:val="nil"/>
                </w:tcBorders>
                <w:shd w:val="clear" w:color="auto" w:fill="FFFFFF"/>
              </w:tcPr>
            </w:tcPrChange>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92" w:author="Amit Popat" w:date="2022-07-11T10:40:00Z">
              <w:tcPr>
                <w:tcW w:w="1008" w:type="dxa"/>
                <w:tcBorders>
                  <w:top w:val="dotted" w:sz="4" w:space="0" w:color="auto"/>
                  <w:left w:val="nil"/>
                  <w:bottom w:val="dotted" w:sz="4" w:space="0" w:color="auto"/>
                  <w:right w:val="nil"/>
                </w:tcBorders>
                <w:shd w:val="clear" w:color="auto" w:fill="FFFFFF"/>
              </w:tcPr>
            </w:tcPrChange>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E56816">
        <w:trPr>
          <w:jc w:val="center"/>
          <w:trPrChange w:id="59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94" w:author="Amit Popat" w:date="2022-07-11T10:40:00Z">
              <w:tcPr>
                <w:tcW w:w="2880" w:type="dxa"/>
                <w:tcBorders>
                  <w:top w:val="dotted" w:sz="4" w:space="0" w:color="auto"/>
                  <w:left w:val="nil"/>
                  <w:bottom w:val="dotted" w:sz="4" w:space="0" w:color="auto"/>
                  <w:right w:val="nil"/>
                </w:tcBorders>
                <w:shd w:val="clear" w:color="auto" w:fill="FFFFFF"/>
              </w:tcPr>
            </w:tcPrChange>
          </w:tcPr>
          <w:p w14:paraId="73BE50FB"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595" w:author="Amit Popat" w:date="2022-07-11T10:40:00Z">
              <w:tcPr>
                <w:tcW w:w="4320" w:type="dxa"/>
                <w:tcBorders>
                  <w:top w:val="dotted" w:sz="4" w:space="0" w:color="auto"/>
                  <w:left w:val="nil"/>
                  <w:bottom w:val="dotted" w:sz="4" w:space="0" w:color="auto"/>
                  <w:right w:val="nil"/>
                </w:tcBorders>
                <w:shd w:val="clear" w:color="auto" w:fill="FFFFFF"/>
              </w:tcPr>
            </w:tcPrChange>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596" w:author="Amit Popat" w:date="2022-07-11T10:40:00Z">
              <w:tcPr>
                <w:tcW w:w="864" w:type="dxa"/>
                <w:tcBorders>
                  <w:top w:val="dotted" w:sz="4" w:space="0" w:color="auto"/>
                  <w:left w:val="nil"/>
                  <w:bottom w:val="dotted" w:sz="4" w:space="0" w:color="auto"/>
                  <w:right w:val="nil"/>
                </w:tcBorders>
                <w:shd w:val="clear" w:color="auto" w:fill="FFFFFF"/>
              </w:tcPr>
            </w:tcPrChange>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97" w:author="Amit Popat" w:date="2022-07-11T10:40:00Z">
              <w:tcPr>
                <w:tcW w:w="1008" w:type="dxa"/>
                <w:tcBorders>
                  <w:top w:val="dotted" w:sz="4" w:space="0" w:color="auto"/>
                  <w:left w:val="nil"/>
                  <w:bottom w:val="dotted" w:sz="4" w:space="0" w:color="auto"/>
                  <w:right w:val="nil"/>
                </w:tcBorders>
                <w:shd w:val="clear" w:color="auto" w:fill="FFFFFF"/>
              </w:tcPr>
            </w:tcPrChange>
          </w:tcPr>
          <w:p w14:paraId="385A4969" w14:textId="77777777" w:rsidR="004C2D45" w:rsidRDefault="004C2D45">
            <w:pPr>
              <w:pStyle w:val="MsgTableBody"/>
              <w:jc w:val="center"/>
              <w:rPr>
                <w:noProof/>
                <w:lang w:val="fr-FR"/>
              </w:rPr>
            </w:pPr>
          </w:p>
        </w:tc>
      </w:tr>
      <w:tr w:rsidR="004C2D45" w:rsidRPr="004C2D45" w14:paraId="2C4940D4" w14:textId="77777777" w:rsidTr="00E56816">
        <w:trPr>
          <w:jc w:val="center"/>
          <w:trPrChange w:id="59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99" w:author="Amit Popat" w:date="2022-07-11T10:40:00Z">
              <w:tcPr>
                <w:tcW w:w="2880" w:type="dxa"/>
                <w:tcBorders>
                  <w:top w:val="dotted" w:sz="4" w:space="0" w:color="auto"/>
                  <w:left w:val="nil"/>
                  <w:bottom w:val="dotted" w:sz="4" w:space="0" w:color="auto"/>
                  <w:right w:val="nil"/>
                </w:tcBorders>
                <w:shd w:val="clear" w:color="auto" w:fill="FFFFFF"/>
              </w:tcPr>
            </w:tcPrChange>
          </w:tcPr>
          <w:p w14:paraId="0E41E0D4"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600" w:author="Amit Popat" w:date="2022-07-11T10:40:00Z">
              <w:tcPr>
                <w:tcW w:w="4320" w:type="dxa"/>
                <w:tcBorders>
                  <w:top w:val="dotted" w:sz="4" w:space="0" w:color="auto"/>
                  <w:left w:val="nil"/>
                  <w:bottom w:val="dotted" w:sz="4" w:space="0" w:color="auto"/>
                  <w:right w:val="nil"/>
                </w:tcBorders>
                <w:shd w:val="clear" w:color="auto" w:fill="FFFFFF"/>
              </w:tcPr>
            </w:tcPrChange>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Change w:id="601" w:author="Amit Popat" w:date="2022-07-11T10:40:00Z">
              <w:tcPr>
                <w:tcW w:w="864" w:type="dxa"/>
                <w:tcBorders>
                  <w:top w:val="dotted" w:sz="4" w:space="0" w:color="auto"/>
                  <w:left w:val="nil"/>
                  <w:bottom w:val="dotted" w:sz="4" w:space="0" w:color="auto"/>
                  <w:right w:val="nil"/>
                </w:tcBorders>
                <w:shd w:val="clear" w:color="auto" w:fill="FFFFFF"/>
              </w:tcPr>
            </w:tcPrChange>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602" w:author="Amit Popat" w:date="2022-07-11T10:40:00Z">
              <w:tcPr>
                <w:tcW w:w="1008" w:type="dxa"/>
                <w:tcBorders>
                  <w:top w:val="dotted" w:sz="4" w:space="0" w:color="auto"/>
                  <w:left w:val="nil"/>
                  <w:bottom w:val="dotted" w:sz="4" w:space="0" w:color="auto"/>
                  <w:right w:val="nil"/>
                </w:tcBorders>
                <w:shd w:val="clear" w:color="auto" w:fill="FFFFFF"/>
              </w:tcPr>
            </w:tcPrChange>
          </w:tcPr>
          <w:p w14:paraId="174E2760" w14:textId="77777777" w:rsidR="004C2D45" w:rsidRDefault="004C2D45">
            <w:pPr>
              <w:pStyle w:val="MsgTableBody"/>
              <w:jc w:val="center"/>
              <w:rPr>
                <w:noProof/>
              </w:rPr>
            </w:pPr>
            <w:r>
              <w:rPr>
                <w:noProof/>
              </w:rPr>
              <w:t>2</w:t>
            </w:r>
          </w:p>
        </w:tc>
      </w:tr>
      <w:tr w:rsidR="004C2D45" w:rsidRPr="004C2D45" w14:paraId="738BB8FA" w14:textId="77777777" w:rsidTr="00E56816">
        <w:trPr>
          <w:jc w:val="center"/>
          <w:trPrChange w:id="60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04" w:author="Amit Popat" w:date="2022-07-11T10:40:00Z">
              <w:tcPr>
                <w:tcW w:w="2880" w:type="dxa"/>
                <w:tcBorders>
                  <w:top w:val="dotted" w:sz="4" w:space="0" w:color="auto"/>
                  <w:left w:val="nil"/>
                  <w:bottom w:val="dotted" w:sz="4" w:space="0" w:color="auto"/>
                  <w:right w:val="nil"/>
                </w:tcBorders>
                <w:shd w:val="clear" w:color="auto" w:fill="FFFFFF"/>
              </w:tcPr>
            </w:tcPrChange>
          </w:tcPr>
          <w:p w14:paraId="1148CC47"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605" w:author="Amit Popat" w:date="2022-07-11T10:40:00Z">
              <w:tcPr>
                <w:tcW w:w="4320" w:type="dxa"/>
                <w:tcBorders>
                  <w:top w:val="dotted" w:sz="4" w:space="0" w:color="auto"/>
                  <w:left w:val="nil"/>
                  <w:bottom w:val="dotted" w:sz="4" w:space="0" w:color="auto"/>
                  <w:right w:val="nil"/>
                </w:tcBorders>
                <w:shd w:val="clear" w:color="auto" w:fill="FFFFFF"/>
              </w:tcPr>
            </w:tcPrChange>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606" w:author="Amit Popat" w:date="2022-07-11T10:40:00Z">
              <w:tcPr>
                <w:tcW w:w="864" w:type="dxa"/>
                <w:tcBorders>
                  <w:top w:val="dotted" w:sz="4" w:space="0" w:color="auto"/>
                  <w:left w:val="nil"/>
                  <w:bottom w:val="dotted" w:sz="4" w:space="0" w:color="auto"/>
                  <w:right w:val="nil"/>
                </w:tcBorders>
                <w:shd w:val="clear" w:color="auto" w:fill="FFFFFF"/>
              </w:tcPr>
            </w:tcPrChange>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07" w:author="Amit Popat" w:date="2022-07-11T10:40:00Z">
              <w:tcPr>
                <w:tcW w:w="1008" w:type="dxa"/>
                <w:tcBorders>
                  <w:top w:val="dotted" w:sz="4" w:space="0" w:color="auto"/>
                  <w:left w:val="nil"/>
                  <w:bottom w:val="dotted" w:sz="4" w:space="0" w:color="auto"/>
                  <w:right w:val="nil"/>
                </w:tcBorders>
                <w:shd w:val="clear" w:color="auto" w:fill="FFFFFF"/>
              </w:tcPr>
            </w:tcPrChange>
          </w:tcPr>
          <w:p w14:paraId="5B47FB97" w14:textId="77777777" w:rsidR="004C2D45" w:rsidRDefault="004C2D45">
            <w:pPr>
              <w:pStyle w:val="MsgTableBody"/>
              <w:jc w:val="center"/>
              <w:rPr>
                <w:noProof/>
              </w:rPr>
            </w:pPr>
            <w:r>
              <w:rPr>
                <w:noProof/>
              </w:rPr>
              <w:t>12</w:t>
            </w:r>
          </w:p>
        </w:tc>
      </w:tr>
      <w:tr w:rsidR="004C2D45" w:rsidRPr="004C2D45" w14:paraId="2758B81D" w14:textId="77777777" w:rsidTr="00E56816">
        <w:trPr>
          <w:jc w:val="center"/>
          <w:trPrChange w:id="60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09" w:author="Amit Popat" w:date="2022-07-11T10:40:00Z">
              <w:tcPr>
                <w:tcW w:w="2880" w:type="dxa"/>
                <w:tcBorders>
                  <w:top w:val="dotted" w:sz="4" w:space="0" w:color="auto"/>
                  <w:left w:val="nil"/>
                  <w:bottom w:val="dotted" w:sz="4" w:space="0" w:color="auto"/>
                  <w:right w:val="nil"/>
                </w:tcBorders>
                <w:shd w:val="clear" w:color="auto" w:fill="FFFFFF"/>
              </w:tcPr>
            </w:tcPrChange>
          </w:tcPr>
          <w:p w14:paraId="524448F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10" w:author="Amit Popat" w:date="2022-07-11T10:40:00Z">
              <w:tcPr>
                <w:tcW w:w="4320" w:type="dxa"/>
                <w:tcBorders>
                  <w:top w:val="dotted" w:sz="4" w:space="0" w:color="auto"/>
                  <w:left w:val="nil"/>
                  <w:bottom w:val="dotted" w:sz="4" w:space="0" w:color="auto"/>
                  <w:right w:val="nil"/>
                </w:tcBorders>
                <w:shd w:val="clear" w:color="auto" w:fill="FFFFFF"/>
              </w:tcPr>
            </w:tcPrChange>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611" w:author="Amit Popat" w:date="2022-07-11T10:40:00Z">
              <w:tcPr>
                <w:tcW w:w="864" w:type="dxa"/>
                <w:tcBorders>
                  <w:top w:val="dotted" w:sz="4" w:space="0" w:color="auto"/>
                  <w:left w:val="nil"/>
                  <w:bottom w:val="dotted" w:sz="4" w:space="0" w:color="auto"/>
                  <w:right w:val="nil"/>
                </w:tcBorders>
                <w:shd w:val="clear" w:color="auto" w:fill="FFFFFF"/>
              </w:tcPr>
            </w:tcPrChange>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2" w:author="Amit Popat" w:date="2022-07-11T10:40:00Z">
              <w:tcPr>
                <w:tcW w:w="1008" w:type="dxa"/>
                <w:tcBorders>
                  <w:top w:val="dotted" w:sz="4" w:space="0" w:color="auto"/>
                  <w:left w:val="nil"/>
                  <w:bottom w:val="dotted" w:sz="4" w:space="0" w:color="auto"/>
                  <w:right w:val="nil"/>
                </w:tcBorders>
                <w:shd w:val="clear" w:color="auto" w:fill="FFFFFF"/>
              </w:tcPr>
            </w:tcPrChange>
          </w:tcPr>
          <w:p w14:paraId="0A98EA14" w14:textId="77777777" w:rsidR="004C2D45" w:rsidRDefault="004C2D45">
            <w:pPr>
              <w:pStyle w:val="MsgTableBody"/>
              <w:jc w:val="center"/>
              <w:rPr>
                <w:noProof/>
              </w:rPr>
            </w:pPr>
          </w:p>
        </w:tc>
      </w:tr>
      <w:tr w:rsidR="004C2D45" w:rsidRPr="004C2D45" w14:paraId="405493B1" w14:textId="77777777" w:rsidTr="00E56816">
        <w:trPr>
          <w:jc w:val="center"/>
          <w:trPrChange w:id="61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14" w:author="Amit Popat" w:date="2022-07-11T10:40:00Z">
              <w:tcPr>
                <w:tcW w:w="2880" w:type="dxa"/>
                <w:tcBorders>
                  <w:top w:val="dotted" w:sz="4" w:space="0" w:color="auto"/>
                  <w:left w:val="nil"/>
                  <w:bottom w:val="dotted" w:sz="4" w:space="0" w:color="auto"/>
                  <w:right w:val="nil"/>
                </w:tcBorders>
                <w:shd w:val="clear" w:color="auto" w:fill="FFFFFF"/>
              </w:tcPr>
            </w:tcPrChange>
          </w:tcPr>
          <w:p w14:paraId="119C08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15" w:author="Amit Popat" w:date="2022-07-11T10:40:00Z">
              <w:tcPr>
                <w:tcW w:w="4320" w:type="dxa"/>
                <w:tcBorders>
                  <w:top w:val="dotted" w:sz="4" w:space="0" w:color="auto"/>
                  <w:left w:val="nil"/>
                  <w:bottom w:val="dotted" w:sz="4" w:space="0" w:color="auto"/>
                  <w:right w:val="nil"/>
                </w:tcBorders>
                <w:shd w:val="clear" w:color="auto" w:fill="FFFFFF"/>
              </w:tcPr>
            </w:tcPrChange>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616" w:author="Amit Popat" w:date="2022-07-11T10:40:00Z">
              <w:tcPr>
                <w:tcW w:w="864" w:type="dxa"/>
                <w:tcBorders>
                  <w:top w:val="dotted" w:sz="4" w:space="0" w:color="auto"/>
                  <w:left w:val="nil"/>
                  <w:bottom w:val="dotted" w:sz="4" w:space="0" w:color="auto"/>
                  <w:right w:val="nil"/>
                </w:tcBorders>
                <w:shd w:val="clear" w:color="auto" w:fill="FFFFFF"/>
              </w:tcPr>
            </w:tcPrChange>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7" w:author="Amit Popat" w:date="2022-07-11T10:40:00Z">
              <w:tcPr>
                <w:tcW w:w="1008" w:type="dxa"/>
                <w:tcBorders>
                  <w:top w:val="dotted" w:sz="4" w:space="0" w:color="auto"/>
                  <w:left w:val="nil"/>
                  <w:bottom w:val="dotted" w:sz="4" w:space="0" w:color="auto"/>
                  <w:right w:val="nil"/>
                </w:tcBorders>
                <w:shd w:val="clear" w:color="auto" w:fill="FFFFFF"/>
              </w:tcPr>
            </w:tcPrChange>
          </w:tcPr>
          <w:p w14:paraId="617E2B6B" w14:textId="77777777" w:rsidR="004C2D45" w:rsidRDefault="004C2D45">
            <w:pPr>
              <w:pStyle w:val="MsgTableBody"/>
              <w:jc w:val="center"/>
              <w:rPr>
                <w:noProof/>
              </w:rPr>
            </w:pPr>
          </w:p>
        </w:tc>
      </w:tr>
      <w:tr w:rsidR="004C2D45" w:rsidRPr="004C2D45" w14:paraId="3A6C6C0B" w14:textId="77777777" w:rsidTr="00E56816">
        <w:trPr>
          <w:jc w:val="center"/>
          <w:trPrChange w:id="618"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19" w:author="Amit Popat" w:date="2022-07-11T10:40:00Z">
              <w:tcPr>
                <w:tcW w:w="2880" w:type="dxa"/>
                <w:tcBorders>
                  <w:top w:val="dotted" w:sz="4" w:space="0" w:color="auto"/>
                  <w:left w:val="nil"/>
                  <w:bottom w:val="dotted" w:sz="4" w:space="0" w:color="auto"/>
                  <w:right w:val="nil"/>
                </w:tcBorders>
                <w:shd w:val="clear" w:color="auto" w:fill="FFFFFF"/>
              </w:tcPr>
            </w:tcPrChange>
          </w:tcPr>
          <w:p w14:paraId="07B2D5C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20" w:author="Amit Popat" w:date="2022-07-11T10:40:00Z">
              <w:tcPr>
                <w:tcW w:w="4320" w:type="dxa"/>
                <w:tcBorders>
                  <w:top w:val="dotted" w:sz="4" w:space="0" w:color="auto"/>
                  <w:left w:val="nil"/>
                  <w:bottom w:val="dotted" w:sz="4" w:space="0" w:color="auto"/>
                  <w:right w:val="nil"/>
                </w:tcBorders>
                <w:shd w:val="clear" w:color="auto" w:fill="FFFFFF"/>
              </w:tcPr>
            </w:tcPrChange>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621" w:author="Amit Popat" w:date="2022-07-11T10:40:00Z">
              <w:tcPr>
                <w:tcW w:w="864" w:type="dxa"/>
                <w:tcBorders>
                  <w:top w:val="dotted" w:sz="4" w:space="0" w:color="auto"/>
                  <w:left w:val="nil"/>
                  <w:bottom w:val="dotted" w:sz="4" w:space="0" w:color="auto"/>
                  <w:right w:val="nil"/>
                </w:tcBorders>
                <w:shd w:val="clear" w:color="auto" w:fill="FFFFFF"/>
              </w:tcPr>
            </w:tcPrChange>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22" w:author="Amit Popat" w:date="2022-07-11T10:40:00Z">
              <w:tcPr>
                <w:tcW w:w="1008" w:type="dxa"/>
                <w:tcBorders>
                  <w:top w:val="dotted" w:sz="4" w:space="0" w:color="auto"/>
                  <w:left w:val="nil"/>
                  <w:bottom w:val="dotted" w:sz="4" w:space="0" w:color="auto"/>
                  <w:right w:val="nil"/>
                </w:tcBorders>
                <w:shd w:val="clear" w:color="auto" w:fill="FFFFFF"/>
              </w:tcPr>
            </w:tcPrChange>
          </w:tcPr>
          <w:p w14:paraId="7E0C56D7" w14:textId="77777777" w:rsidR="004C2D45" w:rsidRDefault="004C2D45">
            <w:pPr>
              <w:pStyle w:val="MsgTableBody"/>
              <w:jc w:val="center"/>
              <w:rPr>
                <w:noProof/>
              </w:rPr>
            </w:pPr>
          </w:p>
        </w:tc>
      </w:tr>
      <w:tr w:rsidR="004C2D45" w:rsidRPr="004C2D45" w14:paraId="3E6E347B" w14:textId="77777777" w:rsidTr="00E56816">
        <w:trPr>
          <w:jc w:val="center"/>
          <w:trPrChange w:id="623" w:author="Amit Popat" w:date="2022-07-11T10:40:00Z">
            <w:trPr>
              <w:jc w:val="center"/>
            </w:trPr>
          </w:trPrChange>
        </w:trPr>
        <w:tc>
          <w:tcPr>
            <w:tcW w:w="2882" w:type="dxa"/>
            <w:tcBorders>
              <w:top w:val="dotted" w:sz="4" w:space="0" w:color="auto"/>
              <w:left w:val="nil"/>
              <w:bottom w:val="single" w:sz="2" w:space="0" w:color="auto"/>
              <w:right w:val="nil"/>
            </w:tcBorders>
            <w:shd w:val="clear" w:color="auto" w:fill="FFFFFF"/>
            <w:tcPrChange w:id="624" w:author="Amit Popat" w:date="2022-07-11T10:40:00Z">
              <w:tcPr>
                <w:tcW w:w="2880" w:type="dxa"/>
                <w:tcBorders>
                  <w:top w:val="dotted" w:sz="4" w:space="0" w:color="auto"/>
                  <w:left w:val="nil"/>
                  <w:bottom w:val="single" w:sz="2" w:space="0" w:color="auto"/>
                  <w:right w:val="nil"/>
                </w:tcBorders>
                <w:shd w:val="clear" w:color="auto" w:fill="FFFFFF"/>
              </w:tcPr>
            </w:tcPrChange>
          </w:tcPr>
          <w:p w14:paraId="6C79B83C"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625" w:author="Amit Popat" w:date="2022-07-11T10:40:00Z">
              <w:tcPr>
                <w:tcW w:w="4320" w:type="dxa"/>
                <w:tcBorders>
                  <w:top w:val="dotted" w:sz="4" w:space="0" w:color="auto"/>
                  <w:left w:val="nil"/>
                  <w:bottom w:val="single" w:sz="2" w:space="0" w:color="auto"/>
                  <w:right w:val="nil"/>
                </w:tcBorders>
                <w:shd w:val="clear" w:color="auto" w:fill="FFFFFF"/>
              </w:tcPr>
            </w:tcPrChange>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Change w:id="626" w:author="Amit Popat" w:date="2022-07-11T10:40:00Z">
              <w:tcPr>
                <w:tcW w:w="864" w:type="dxa"/>
                <w:tcBorders>
                  <w:top w:val="dotted" w:sz="4" w:space="0" w:color="auto"/>
                  <w:left w:val="nil"/>
                  <w:bottom w:val="single" w:sz="2" w:space="0" w:color="auto"/>
                  <w:right w:val="nil"/>
                </w:tcBorders>
                <w:shd w:val="clear" w:color="auto" w:fill="FFFFFF"/>
              </w:tcPr>
            </w:tcPrChange>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627" w:author="Amit Popat" w:date="2022-07-11T10:40:00Z">
              <w:tcPr>
                <w:tcW w:w="1008" w:type="dxa"/>
                <w:tcBorders>
                  <w:top w:val="dotted" w:sz="4" w:space="0" w:color="auto"/>
                  <w:left w:val="nil"/>
                  <w:bottom w:val="single" w:sz="2" w:space="0" w:color="auto"/>
                  <w:right w:val="nil"/>
                </w:tcBorders>
                <w:shd w:val="clear" w:color="auto" w:fill="FFFFFF"/>
              </w:tcPr>
            </w:tcPrChange>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Immediate Ack</w:t>
            </w:r>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Application Ack</w:t>
            </w:r>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Immediate Ack</w:t>
            </w:r>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Application Ack</w:t>
            </w:r>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Heading3"/>
        <w:rPr>
          <w:noProof/>
        </w:rPr>
      </w:pPr>
      <w:bookmarkStart w:id="628" w:name="_Toc348247667"/>
      <w:bookmarkStart w:id="629" w:name="_Toc348260773"/>
      <w:bookmarkStart w:id="630" w:name="_Toc348346700"/>
      <w:bookmarkStart w:id="631" w:name="_Toc349103322"/>
      <w:bookmarkStart w:id="632" w:name="_Toc349538275"/>
      <w:bookmarkStart w:id="633" w:name="_Toc349538303"/>
      <w:bookmarkStart w:id="634" w:name="_Toc349538366"/>
      <w:bookmarkStart w:id="635" w:name="_Toc29038667"/>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628"/>
      <w:bookmarkEnd w:id="629"/>
      <w:bookmarkEnd w:id="630"/>
      <w:bookmarkEnd w:id="631"/>
      <w:bookmarkEnd w:id="632"/>
      <w:bookmarkEnd w:id="633"/>
      <w:bookmarkEnd w:id="634"/>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635"/>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636" w:author="Amit Popat" w:date="2022-07-11T10:41: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637">
          <w:tblGrid>
            <w:gridCol w:w="2882"/>
            <w:gridCol w:w="4321"/>
            <w:gridCol w:w="864"/>
            <w:gridCol w:w="1008"/>
          </w:tblGrid>
        </w:tblGridChange>
      </w:tblGrid>
      <w:tr w:rsidR="004C2D45" w:rsidRPr="004C2D45" w14:paraId="3727694C" w14:textId="77777777" w:rsidTr="00E56816">
        <w:trPr>
          <w:tblHeader/>
          <w:jc w:val="center"/>
          <w:trPrChange w:id="638" w:author="Amit Popat" w:date="2022-07-11T10:41:00Z">
            <w:trPr>
              <w:tblHeader/>
              <w:jc w:val="center"/>
            </w:trPr>
          </w:trPrChange>
        </w:trPr>
        <w:tc>
          <w:tcPr>
            <w:tcW w:w="2882" w:type="dxa"/>
            <w:tcBorders>
              <w:top w:val="single" w:sz="2" w:space="0" w:color="auto"/>
              <w:left w:val="nil"/>
              <w:bottom w:val="single" w:sz="4" w:space="0" w:color="auto"/>
              <w:right w:val="nil"/>
            </w:tcBorders>
            <w:shd w:val="clear" w:color="auto" w:fill="FFFFFF"/>
            <w:tcPrChange w:id="639" w:author="Amit Popat" w:date="2022-07-11T10:41:00Z">
              <w:tcPr>
                <w:tcW w:w="2880" w:type="dxa"/>
                <w:tcBorders>
                  <w:top w:val="single" w:sz="2" w:space="0" w:color="auto"/>
                  <w:left w:val="nil"/>
                  <w:bottom w:val="single" w:sz="4" w:space="0" w:color="auto"/>
                  <w:right w:val="nil"/>
                </w:tcBorders>
                <w:shd w:val="clear" w:color="auto" w:fill="FFFFFF"/>
              </w:tcPr>
            </w:tcPrChange>
          </w:tcPr>
          <w:p w14:paraId="2AFAB929" w14:textId="77777777" w:rsidR="004C2D45" w:rsidRDefault="004C2D45">
            <w:pPr>
              <w:pStyle w:val="MsgTableHeader"/>
              <w:rPr>
                <w:noProof/>
                <w:lang w:val="fr-FR"/>
              </w:rPr>
            </w:pPr>
            <w:r>
              <w:rPr>
                <w:noProof/>
                <w:lang w:val="fr-FR"/>
              </w:rPr>
              <w:t>Segments</w:t>
            </w:r>
          </w:p>
        </w:tc>
        <w:tc>
          <w:tcPr>
            <w:tcW w:w="4321" w:type="dxa"/>
            <w:tcBorders>
              <w:top w:val="single" w:sz="2" w:space="0" w:color="auto"/>
              <w:left w:val="nil"/>
              <w:bottom w:val="single" w:sz="4" w:space="0" w:color="auto"/>
              <w:right w:val="nil"/>
            </w:tcBorders>
            <w:shd w:val="clear" w:color="auto" w:fill="FFFFFF"/>
            <w:tcPrChange w:id="640" w:author="Amit Popat" w:date="2022-07-11T10:41:00Z">
              <w:tcPr>
                <w:tcW w:w="4320" w:type="dxa"/>
                <w:tcBorders>
                  <w:top w:val="single" w:sz="2" w:space="0" w:color="auto"/>
                  <w:left w:val="nil"/>
                  <w:bottom w:val="single" w:sz="4" w:space="0" w:color="auto"/>
                  <w:right w:val="nil"/>
                </w:tcBorders>
                <w:shd w:val="clear" w:color="auto" w:fill="FFFFFF"/>
              </w:tcPr>
            </w:tcPrChange>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Change w:id="641" w:author="Amit Popat" w:date="2022-07-11T10:41:00Z">
              <w:tcPr>
                <w:tcW w:w="864" w:type="dxa"/>
                <w:tcBorders>
                  <w:top w:val="single" w:sz="2" w:space="0" w:color="auto"/>
                  <w:left w:val="nil"/>
                  <w:bottom w:val="single" w:sz="4" w:space="0" w:color="auto"/>
                  <w:right w:val="nil"/>
                </w:tcBorders>
                <w:shd w:val="clear" w:color="auto" w:fill="FFFFFF"/>
              </w:tcPr>
            </w:tcPrChange>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Change w:id="642" w:author="Amit Popat" w:date="2022-07-11T10:41:00Z">
              <w:tcPr>
                <w:tcW w:w="1008" w:type="dxa"/>
                <w:tcBorders>
                  <w:top w:val="single" w:sz="2" w:space="0" w:color="auto"/>
                  <w:left w:val="nil"/>
                  <w:bottom w:val="single" w:sz="4" w:space="0" w:color="auto"/>
                  <w:right w:val="nil"/>
                </w:tcBorders>
                <w:shd w:val="clear" w:color="auto" w:fill="FFFFFF"/>
              </w:tcPr>
            </w:tcPrChange>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E56816">
        <w:trPr>
          <w:jc w:val="center"/>
          <w:trPrChange w:id="643" w:author="Amit Popat" w:date="2022-07-11T10:41:00Z">
            <w:trPr>
              <w:jc w:val="center"/>
            </w:trPr>
          </w:trPrChange>
        </w:trPr>
        <w:tc>
          <w:tcPr>
            <w:tcW w:w="2882" w:type="dxa"/>
            <w:tcBorders>
              <w:top w:val="single" w:sz="4" w:space="0" w:color="auto"/>
              <w:left w:val="nil"/>
              <w:bottom w:val="dotted" w:sz="4" w:space="0" w:color="auto"/>
              <w:right w:val="nil"/>
            </w:tcBorders>
            <w:shd w:val="clear" w:color="auto" w:fill="FFFFFF"/>
            <w:tcPrChange w:id="644" w:author="Amit Popat" w:date="2022-07-11T10:41:00Z">
              <w:tcPr>
                <w:tcW w:w="2880" w:type="dxa"/>
                <w:tcBorders>
                  <w:top w:val="single" w:sz="4" w:space="0" w:color="auto"/>
                  <w:left w:val="nil"/>
                  <w:bottom w:val="dotted" w:sz="4" w:space="0" w:color="auto"/>
                  <w:right w:val="nil"/>
                </w:tcBorders>
                <w:shd w:val="clear" w:color="auto" w:fill="FFFFFF"/>
              </w:tcPr>
            </w:tcPrChange>
          </w:tcPr>
          <w:p w14:paraId="7DFF4705" w14:textId="77777777" w:rsidR="004C2D45" w:rsidRDefault="004C2D45">
            <w:pPr>
              <w:pStyle w:val="MsgTableBody"/>
              <w:rPr>
                <w:noProof/>
                <w:lang w:val="fr-FR"/>
              </w:rPr>
            </w:pPr>
            <w:r>
              <w:rPr>
                <w:noProof/>
                <w:lang w:val="fr-FR"/>
              </w:rPr>
              <w:t>MSH</w:t>
            </w:r>
          </w:p>
        </w:tc>
        <w:tc>
          <w:tcPr>
            <w:tcW w:w="4321" w:type="dxa"/>
            <w:tcBorders>
              <w:top w:val="single" w:sz="4" w:space="0" w:color="auto"/>
              <w:left w:val="nil"/>
              <w:bottom w:val="dotted" w:sz="4" w:space="0" w:color="auto"/>
              <w:right w:val="nil"/>
            </w:tcBorders>
            <w:shd w:val="clear" w:color="auto" w:fill="FFFFFF"/>
            <w:tcPrChange w:id="645" w:author="Amit Popat" w:date="2022-07-11T10:41:00Z">
              <w:tcPr>
                <w:tcW w:w="4320" w:type="dxa"/>
                <w:tcBorders>
                  <w:top w:val="single" w:sz="4" w:space="0" w:color="auto"/>
                  <w:left w:val="nil"/>
                  <w:bottom w:val="dotted" w:sz="4" w:space="0" w:color="auto"/>
                  <w:right w:val="nil"/>
                </w:tcBorders>
                <w:shd w:val="clear" w:color="auto" w:fill="FFFFFF"/>
              </w:tcPr>
            </w:tcPrChange>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Change w:id="646" w:author="Amit Popat" w:date="2022-07-11T10:41:00Z">
              <w:tcPr>
                <w:tcW w:w="864" w:type="dxa"/>
                <w:tcBorders>
                  <w:top w:val="single" w:sz="4" w:space="0" w:color="auto"/>
                  <w:left w:val="nil"/>
                  <w:bottom w:val="dotted" w:sz="4" w:space="0" w:color="auto"/>
                  <w:right w:val="nil"/>
                </w:tcBorders>
                <w:shd w:val="clear" w:color="auto" w:fill="FFFFFF"/>
              </w:tcPr>
            </w:tcPrChange>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Change w:id="647" w:author="Amit Popat" w:date="2022-07-11T10:41:00Z">
              <w:tcPr>
                <w:tcW w:w="1008" w:type="dxa"/>
                <w:tcBorders>
                  <w:top w:val="single" w:sz="4" w:space="0" w:color="auto"/>
                  <w:left w:val="nil"/>
                  <w:bottom w:val="dotted" w:sz="4" w:space="0" w:color="auto"/>
                  <w:right w:val="nil"/>
                </w:tcBorders>
                <w:shd w:val="clear" w:color="auto" w:fill="FFFFFF"/>
              </w:tcPr>
            </w:tcPrChange>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E56816">
        <w:trPr>
          <w:jc w:val="center"/>
          <w:trPrChange w:id="64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49" w:author="Amit Popat" w:date="2022-07-11T10:41:00Z">
              <w:tcPr>
                <w:tcW w:w="2880" w:type="dxa"/>
                <w:tcBorders>
                  <w:top w:val="dotted" w:sz="4" w:space="0" w:color="auto"/>
                  <w:left w:val="nil"/>
                  <w:bottom w:val="dotted" w:sz="4" w:space="0" w:color="auto"/>
                  <w:right w:val="nil"/>
                </w:tcBorders>
                <w:shd w:val="clear" w:color="auto" w:fill="FFFFFF"/>
              </w:tcPr>
            </w:tcPrChange>
          </w:tcPr>
          <w:p w14:paraId="2A0CE5B7" w14:textId="77777777" w:rsidR="004C2D45" w:rsidRDefault="004C2D45">
            <w:pPr>
              <w:pStyle w:val="MsgTableBody"/>
              <w:rPr>
                <w:noProof/>
                <w:lang w:val="fr-FR"/>
              </w:rPr>
            </w:pPr>
            <w:r>
              <w:rPr>
                <w:noProof/>
                <w:lang w:val="fr-FR"/>
              </w:rPr>
              <w:t>[{ SFT }]</w:t>
            </w:r>
          </w:p>
        </w:tc>
        <w:tc>
          <w:tcPr>
            <w:tcW w:w="4321" w:type="dxa"/>
            <w:tcBorders>
              <w:top w:val="dotted" w:sz="4" w:space="0" w:color="auto"/>
              <w:left w:val="nil"/>
              <w:bottom w:val="dotted" w:sz="4" w:space="0" w:color="auto"/>
              <w:right w:val="nil"/>
            </w:tcBorders>
            <w:shd w:val="clear" w:color="auto" w:fill="FFFFFF"/>
            <w:tcPrChange w:id="650" w:author="Amit Popat" w:date="2022-07-11T10:41:00Z">
              <w:tcPr>
                <w:tcW w:w="4320" w:type="dxa"/>
                <w:tcBorders>
                  <w:top w:val="dotted" w:sz="4" w:space="0" w:color="auto"/>
                  <w:left w:val="nil"/>
                  <w:bottom w:val="dotted" w:sz="4" w:space="0" w:color="auto"/>
                  <w:right w:val="nil"/>
                </w:tcBorders>
                <w:shd w:val="clear" w:color="auto" w:fill="FFFFFF"/>
              </w:tcPr>
            </w:tcPrChange>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Change w:id="651" w:author="Amit Popat" w:date="2022-07-11T10:41:00Z">
              <w:tcPr>
                <w:tcW w:w="864" w:type="dxa"/>
                <w:tcBorders>
                  <w:top w:val="dotted" w:sz="4" w:space="0" w:color="auto"/>
                  <w:left w:val="nil"/>
                  <w:bottom w:val="dotted" w:sz="4" w:space="0" w:color="auto"/>
                  <w:right w:val="nil"/>
                </w:tcBorders>
                <w:shd w:val="clear" w:color="auto" w:fill="FFFFFF"/>
              </w:tcPr>
            </w:tcPrChange>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652" w:author="Amit Popat" w:date="2022-07-11T10:41:00Z">
              <w:tcPr>
                <w:tcW w:w="1008" w:type="dxa"/>
                <w:tcBorders>
                  <w:top w:val="dotted" w:sz="4" w:space="0" w:color="auto"/>
                  <w:left w:val="nil"/>
                  <w:bottom w:val="dotted" w:sz="4" w:space="0" w:color="auto"/>
                  <w:right w:val="nil"/>
                </w:tcBorders>
                <w:shd w:val="clear" w:color="auto" w:fill="FFFFFF"/>
              </w:tcPr>
            </w:tcPrChange>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E56816">
        <w:trPr>
          <w:jc w:val="center"/>
          <w:trPrChange w:id="65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54" w:author="Amit Popat" w:date="2022-07-11T10:41:00Z">
              <w:tcPr>
                <w:tcW w:w="2880" w:type="dxa"/>
                <w:tcBorders>
                  <w:top w:val="dotted" w:sz="4" w:space="0" w:color="auto"/>
                  <w:left w:val="nil"/>
                  <w:bottom w:val="dotted" w:sz="4" w:space="0" w:color="auto"/>
                  <w:right w:val="nil"/>
                </w:tcBorders>
                <w:shd w:val="clear" w:color="auto" w:fill="FFFFFF"/>
              </w:tcPr>
            </w:tcPrChange>
          </w:tcPr>
          <w:p w14:paraId="12B494C2" w14:textId="77777777" w:rsidR="004C2D45" w:rsidRDefault="004C2D45">
            <w:pPr>
              <w:pStyle w:val="MsgTableBody"/>
              <w:rPr>
                <w:noProof/>
                <w:lang w:val="fr-FR"/>
              </w:rPr>
            </w:pPr>
            <w:r>
              <w:rPr>
                <w:noProof/>
                <w:lang w:val="fr-FR"/>
              </w:rPr>
              <w:t>[ UAC ]</w:t>
            </w:r>
          </w:p>
        </w:tc>
        <w:tc>
          <w:tcPr>
            <w:tcW w:w="4321" w:type="dxa"/>
            <w:tcBorders>
              <w:top w:val="dotted" w:sz="4" w:space="0" w:color="auto"/>
              <w:left w:val="nil"/>
              <w:bottom w:val="dotted" w:sz="4" w:space="0" w:color="auto"/>
              <w:right w:val="nil"/>
            </w:tcBorders>
            <w:shd w:val="clear" w:color="auto" w:fill="FFFFFF"/>
            <w:tcPrChange w:id="655" w:author="Amit Popat" w:date="2022-07-11T10:41:00Z">
              <w:tcPr>
                <w:tcW w:w="4320" w:type="dxa"/>
                <w:tcBorders>
                  <w:top w:val="dotted" w:sz="4" w:space="0" w:color="auto"/>
                  <w:left w:val="nil"/>
                  <w:bottom w:val="dotted" w:sz="4" w:space="0" w:color="auto"/>
                  <w:right w:val="nil"/>
                </w:tcBorders>
                <w:shd w:val="clear" w:color="auto" w:fill="FFFFFF"/>
              </w:tcPr>
            </w:tcPrChange>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Change w:id="656" w:author="Amit Popat" w:date="2022-07-11T10:41:00Z">
              <w:tcPr>
                <w:tcW w:w="864" w:type="dxa"/>
                <w:tcBorders>
                  <w:top w:val="dotted" w:sz="4" w:space="0" w:color="auto"/>
                  <w:left w:val="nil"/>
                  <w:bottom w:val="dotted" w:sz="4" w:space="0" w:color="auto"/>
                  <w:right w:val="nil"/>
                </w:tcBorders>
                <w:shd w:val="clear" w:color="auto" w:fill="FFFFFF"/>
              </w:tcPr>
            </w:tcPrChange>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657" w:author="Amit Popat" w:date="2022-07-11T10:41:00Z">
              <w:tcPr>
                <w:tcW w:w="1008" w:type="dxa"/>
                <w:tcBorders>
                  <w:top w:val="dotted" w:sz="4" w:space="0" w:color="auto"/>
                  <w:left w:val="nil"/>
                  <w:bottom w:val="dotted" w:sz="4" w:space="0" w:color="auto"/>
                  <w:right w:val="nil"/>
                </w:tcBorders>
                <w:shd w:val="clear" w:color="auto" w:fill="FFFFFF"/>
              </w:tcPr>
            </w:tcPrChange>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E56816">
        <w:trPr>
          <w:jc w:val="center"/>
          <w:trPrChange w:id="65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59" w:author="Amit Popat" w:date="2022-07-11T10:41:00Z">
              <w:tcPr>
                <w:tcW w:w="2880" w:type="dxa"/>
                <w:tcBorders>
                  <w:top w:val="dotted" w:sz="4" w:space="0" w:color="auto"/>
                  <w:left w:val="nil"/>
                  <w:bottom w:val="dotted" w:sz="4" w:space="0" w:color="auto"/>
                  <w:right w:val="nil"/>
                </w:tcBorders>
                <w:shd w:val="clear" w:color="auto" w:fill="FFFFFF"/>
              </w:tcPr>
            </w:tcPrChange>
          </w:tcPr>
          <w:p w14:paraId="05FF2060"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660" w:author="Amit Popat" w:date="2022-07-11T10:41:00Z">
              <w:tcPr>
                <w:tcW w:w="4320" w:type="dxa"/>
                <w:tcBorders>
                  <w:top w:val="dotted" w:sz="4" w:space="0" w:color="auto"/>
                  <w:left w:val="nil"/>
                  <w:bottom w:val="dotted" w:sz="4" w:space="0" w:color="auto"/>
                  <w:right w:val="nil"/>
                </w:tcBorders>
                <w:shd w:val="clear" w:color="auto" w:fill="FFFFFF"/>
              </w:tcPr>
            </w:tcPrChange>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661" w:author="Amit Popat" w:date="2022-07-11T10:41:00Z">
              <w:tcPr>
                <w:tcW w:w="864" w:type="dxa"/>
                <w:tcBorders>
                  <w:top w:val="dotted" w:sz="4" w:space="0" w:color="auto"/>
                  <w:left w:val="nil"/>
                  <w:bottom w:val="dotted" w:sz="4" w:space="0" w:color="auto"/>
                  <w:right w:val="nil"/>
                </w:tcBorders>
                <w:shd w:val="clear" w:color="auto" w:fill="FFFFFF"/>
              </w:tcPr>
            </w:tcPrChange>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662" w:author="Amit Popat" w:date="2022-07-11T10:41:00Z">
              <w:tcPr>
                <w:tcW w:w="1008" w:type="dxa"/>
                <w:tcBorders>
                  <w:top w:val="dotted" w:sz="4" w:space="0" w:color="auto"/>
                  <w:left w:val="nil"/>
                  <w:bottom w:val="dotted" w:sz="4" w:space="0" w:color="auto"/>
                  <w:right w:val="nil"/>
                </w:tcBorders>
                <w:shd w:val="clear" w:color="auto" w:fill="FFFFFF"/>
              </w:tcPr>
            </w:tcPrChange>
          </w:tcPr>
          <w:p w14:paraId="5DE049D0" w14:textId="77777777" w:rsidR="004C2D45" w:rsidRDefault="004C2D45">
            <w:pPr>
              <w:pStyle w:val="MsgTableBody"/>
              <w:jc w:val="center"/>
              <w:rPr>
                <w:noProof/>
                <w:lang w:val="fr-FR"/>
              </w:rPr>
            </w:pPr>
            <w:r>
              <w:rPr>
                <w:noProof/>
                <w:lang w:val="fr-FR"/>
              </w:rPr>
              <w:t>3</w:t>
            </w:r>
          </w:p>
        </w:tc>
      </w:tr>
      <w:tr w:rsidR="00E56816" w:rsidRPr="003165BF" w14:paraId="6FA8E566" w14:textId="77777777" w:rsidTr="00E56816">
        <w:tblPrEx>
          <w:tblCellMar>
            <w:left w:w="108" w:type="dxa"/>
            <w:right w:w="108" w:type="dxa"/>
          </w:tblCellMar>
          <w:tblLook w:val="04A0" w:firstRow="1" w:lastRow="0" w:firstColumn="1" w:lastColumn="0" w:noHBand="0" w:noVBand="1"/>
        </w:tblPrEx>
        <w:trPr>
          <w:jc w:val="center"/>
          <w:ins w:id="663" w:author="Amit Popat" w:date="2022-07-11T10:41:00Z"/>
        </w:trPr>
        <w:tc>
          <w:tcPr>
            <w:tcW w:w="2882" w:type="dxa"/>
            <w:tcBorders>
              <w:top w:val="dotted" w:sz="4" w:space="0" w:color="auto"/>
              <w:left w:val="nil"/>
              <w:bottom w:val="dotted" w:sz="4" w:space="0" w:color="auto"/>
              <w:right w:val="nil"/>
            </w:tcBorders>
            <w:shd w:val="clear" w:color="auto" w:fill="FFFFFF"/>
            <w:hideMark/>
          </w:tcPr>
          <w:p w14:paraId="675D1298" w14:textId="77777777" w:rsidR="00E56816" w:rsidRPr="003165BF" w:rsidRDefault="00E56816">
            <w:pPr>
              <w:pStyle w:val="MsgTableBody"/>
              <w:spacing w:line="256" w:lineRule="auto"/>
              <w:rPr>
                <w:ins w:id="664" w:author="Amit Popat" w:date="2022-07-11T10:41:00Z"/>
                <w:noProof/>
                <w:color w:val="FF0000"/>
              </w:rPr>
            </w:pPr>
            <w:ins w:id="665" w:author="Amit Popat" w:date="2022-07-11T10:41:00Z">
              <w:r w:rsidRPr="003165BF">
                <w:rPr>
                  <w:noProof/>
                  <w:color w:val="FF0000"/>
                </w:rPr>
                <w:t>[{ GS</w:t>
              </w:r>
              <w:r w:rsidRPr="003165BF">
                <w:fldChar w:fldCharType="begin"/>
              </w:r>
              <w:r w:rsidRPr="003165BF">
                <w:instrText xml:space="preserve"> HYPERLINK "file:///D:\\Eigene%20Dateien\\2018\\HL7\\Standards\\v2.9%20May\\716%20-%20New.doc" \l "#NK1" </w:instrText>
              </w:r>
              <w:r w:rsidRPr="003165BF">
                <w:fldChar w:fldCharType="separate"/>
              </w:r>
              <w:r w:rsidRPr="003165BF">
                <w:rPr>
                  <w:rStyle w:val="Hyperlink"/>
                  <w:noProof/>
                  <w:color w:val="FF0000"/>
                </w:rPr>
                <w:t>P</w:t>
              </w:r>
              <w:r w:rsidRPr="003165BF">
                <w:fldChar w:fldCharType="end"/>
              </w:r>
              <w:r w:rsidRPr="003165BF">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89F34F2" w14:textId="77777777" w:rsidR="00E56816" w:rsidRPr="003165BF" w:rsidRDefault="00E56816">
            <w:pPr>
              <w:pStyle w:val="MsgTableBody"/>
              <w:spacing w:line="256" w:lineRule="auto"/>
              <w:rPr>
                <w:ins w:id="666" w:author="Amit Popat" w:date="2022-07-11T10:41:00Z"/>
                <w:noProof/>
                <w:color w:val="FF0000"/>
              </w:rPr>
            </w:pPr>
            <w:ins w:id="667" w:author="Amit Popat" w:date="2022-07-11T10:41:00Z">
              <w:r w:rsidRPr="003165BF">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EBF1F0E" w14:textId="77777777" w:rsidR="00E56816" w:rsidRPr="003165BF" w:rsidRDefault="00E56816">
            <w:pPr>
              <w:pStyle w:val="MsgTableBody"/>
              <w:spacing w:line="256" w:lineRule="auto"/>
              <w:jc w:val="center"/>
              <w:rPr>
                <w:ins w:id="668" w:author="Amit Popat" w:date="2022-07-11T10: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517085E" w14:textId="77777777" w:rsidR="00E56816" w:rsidRPr="003165BF" w:rsidRDefault="00E56816">
            <w:pPr>
              <w:pStyle w:val="MsgTableBody"/>
              <w:spacing w:line="256" w:lineRule="auto"/>
              <w:jc w:val="center"/>
              <w:rPr>
                <w:ins w:id="669" w:author="Amit Popat" w:date="2022-07-11T10:41:00Z"/>
                <w:noProof/>
                <w:color w:val="FF0000"/>
              </w:rPr>
            </w:pPr>
            <w:ins w:id="670" w:author="Amit Popat" w:date="2022-07-11T10:41:00Z">
              <w:r w:rsidRPr="003165BF">
                <w:rPr>
                  <w:noProof/>
                  <w:color w:val="FF0000"/>
                </w:rPr>
                <w:t>3</w:t>
              </w:r>
            </w:ins>
          </w:p>
        </w:tc>
      </w:tr>
      <w:tr w:rsidR="00E56816" w:rsidRPr="003165BF" w14:paraId="690CCEAE" w14:textId="77777777" w:rsidTr="00E56816">
        <w:tblPrEx>
          <w:tblCellMar>
            <w:left w:w="108" w:type="dxa"/>
            <w:right w:w="108" w:type="dxa"/>
          </w:tblCellMar>
          <w:tblLook w:val="04A0" w:firstRow="1" w:lastRow="0" w:firstColumn="1" w:lastColumn="0" w:noHBand="0" w:noVBand="1"/>
        </w:tblPrEx>
        <w:trPr>
          <w:jc w:val="center"/>
          <w:ins w:id="671" w:author="Amit Popat" w:date="2022-07-11T10:41:00Z"/>
        </w:trPr>
        <w:tc>
          <w:tcPr>
            <w:tcW w:w="2882" w:type="dxa"/>
            <w:tcBorders>
              <w:top w:val="dotted" w:sz="4" w:space="0" w:color="auto"/>
              <w:left w:val="nil"/>
              <w:bottom w:val="dotted" w:sz="4" w:space="0" w:color="auto"/>
              <w:right w:val="nil"/>
            </w:tcBorders>
            <w:shd w:val="clear" w:color="auto" w:fill="FFFFFF"/>
            <w:hideMark/>
          </w:tcPr>
          <w:p w14:paraId="3D755F6F" w14:textId="77777777" w:rsidR="00E56816" w:rsidRPr="003165BF" w:rsidRDefault="00E56816">
            <w:pPr>
              <w:pStyle w:val="MsgTableBody"/>
              <w:spacing w:line="256" w:lineRule="auto"/>
              <w:rPr>
                <w:ins w:id="672" w:author="Amit Popat" w:date="2022-07-11T10:41:00Z"/>
                <w:noProof/>
                <w:color w:val="FF0000"/>
              </w:rPr>
            </w:pPr>
            <w:ins w:id="673" w:author="Amit Popat" w:date="2022-07-11T10:41:00Z">
              <w:r w:rsidRPr="003165BF">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ADAF605" w14:textId="77777777" w:rsidR="00E56816" w:rsidRPr="003165BF" w:rsidRDefault="00E56816">
            <w:pPr>
              <w:pStyle w:val="MsgTableBody"/>
              <w:spacing w:line="256" w:lineRule="auto"/>
              <w:rPr>
                <w:ins w:id="674" w:author="Amit Popat" w:date="2022-07-11T10:41:00Z"/>
                <w:noProof/>
                <w:color w:val="FF0000"/>
              </w:rPr>
            </w:pPr>
            <w:ins w:id="675" w:author="Amit Popat" w:date="2022-07-11T10:41:00Z">
              <w:r w:rsidRPr="003165BF">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D1D0FB6" w14:textId="77777777" w:rsidR="00E56816" w:rsidRPr="003165BF" w:rsidRDefault="00E56816">
            <w:pPr>
              <w:pStyle w:val="MsgTableBody"/>
              <w:spacing w:line="256" w:lineRule="auto"/>
              <w:jc w:val="center"/>
              <w:rPr>
                <w:ins w:id="676" w:author="Amit Popat" w:date="2022-07-11T10: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EF07030" w14:textId="77777777" w:rsidR="00E56816" w:rsidRPr="003165BF" w:rsidRDefault="00E56816">
            <w:pPr>
              <w:pStyle w:val="MsgTableBody"/>
              <w:spacing w:line="256" w:lineRule="auto"/>
              <w:jc w:val="center"/>
              <w:rPr>
                <w:ins w:id="677" w:author="Amit Popat" w:date="2022-07-11T10:41:00Z"/>
                <w:noProof/>
                <w:color w:val="FF0000"/>
              </w:rPr>
            </w:pPr>
            <w:ins w:id="678" w:author="Amit Popat" w:date="2022-07-11T10:41:00Z">
              <w:r w:rsidRPr="003165BF">
                <w:rPr>
                  <w:noProof/>
                  <w:color w:val="FF0000"/>
                </w:rPr>
                <w:t>3</w:t>
              </w:r>
            </w:ins>
          </w:p>
        </w:tc>
      </w:tr>
      <w:tr w:rsidR="00E56816" w:rsidRPr="003165BF" w14:paraId="15A6D93F" w14:textId="77777777" w:rsidTr="00E56816">
        <w:tblPrEx>
          <w:tblCellMar>
            <w:left w:w="108" w:type="dxa"/>
            <w:right w:w="108" w:type="dxa"/>
          </w:tblCellMar>
          <w:tblLook w:val="04A0" w:firstRow="1" w:lastRow="0" w:firstColumn="1" w:lastColumn="0" w:noHBand="0" w:noVBand="1"/>
        </w:tblPrEx>
        <w:trPr>
          <w:jc w:val="center"/>
          <w:ins w:id="679" w:author="Amit Popat" w:date="2022-07-11T10:41:00Z"/>
        </w:trPr>
        <w:tc>
          <w:tcPr>
            <w:tcW w:w="2882" w:type="dxa"/>
            <w:tcBorders>
              <w:top w:val="dotted" w:sz="4" w:space="0" w:color="auto"/>
              <w:left w:val="nil"/>
              <w:bottom w:val="dotted" w:sz="4" w:space="0" w:color="auto"/>
              <w:right w:val="nil"/>
            </w:tcBorders>
            <w:shd w:val="clear" w:color="auto" w:fill="FFFFFF"/>
            <w:hideMark/>
          </w:tcPr>
          <w:p w14:paraId="2B61E31F" w14:textId="77777777" w:rsidR="00E56816" w:rsidRPr="003165BF" w:rsidRDefault="00E56816">
            <w:pPr>
              <w:pStyle w:val="MsgTableBody"/>
              <w:spacing w:line="256" w:lineRule="auto"/>
              <w:rPr>
                <w:ins w:id="680" w:author="Amit Popat" w:date="2022-07-11T10:41:00Z"/>
                <w:noProof/>
                <w:color w:val="FF0000"/>
              </w:rPr>
            </w:pPr>
            <w:ins w:id="681" w:author="Amit Popat" w:date="2022-07-11T10:41:00Z">
              <w:r w:rsidRPr="003165BF">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552E40B" w14:textId="77777777" w:rsidR="00E56816" w:rsidRPr="003165BF" w:rsidRDefault="00E56816">
            <w:pPr>
              <w:pStyle w:val="MsgTableBody"/>
              <w:spacing w:line="256" w:lineRule="auto"/>
              <w:rPr>
                <w:ins w:id="682" w:author="Amit Popat" w:date="2022-07-11T10:41:00Z"/>
                <w:noProof/>
                <w:color w:val="FF0000"/>
              </w:rPr>
            </w:pPr>
            <w:ins w:id="683" w:author="Amit Popat" w:date="2022-07-11T10:41:00Z">
              <w:r w:rsidRPr="003165BF">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38035449" w14:textId="77777777" w:rsidR="00E56816" w:rsidRPr="003165BF" w:rsidRDefault="00E56816">
            <w:pPr>
              <w:pStyle w:val="MsgTableBody"/>
              <w:spacing w:line="256" w:lineRule="auto"/>
              <w:jc w:val="center"/>
              <w:rPr>
                <w:ins w:id="684" w:author="Amit Popat" w:date="2022-07-11T10: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2C549A3" w14:textId="77777777" w:rsidR="00E56816" w:rsidRPr="003165BF" w:rsidRDefault="00E56816">
            <w:pPr>
              <w:pStyle w:val="MsgTableBody"/>
              <w:spacing w:line="256" w:lineRule="auto"/>
              <w:jc w:val="center"/>
              <w:rPr>
                <w:ins w:id="685" w:author="Amit Popat" w:date="2022-07-11T10:41:00Z"/>
                <w:noProof/>
                <w:color w:val="FF0000"/>
              </w:rPr>
            </w:pPr>
            <w:ins w:id="686" w:author="Amit Popat" w:date="2022-07-11T10:41:00Z">
              <w:r w:rsidRPr="003165BF">
                <w:rPr>
                  <w:noProof/>
                  <w:color w:val="FF0000"/>
                </w:rPr>
                <w:t>3</w:t>
              </w:r>
            </w:ins>
          </w:p>
        </w:tc>
      </w:tr>
      <w:tr w:rsidR="00B10100" w14:paraId="3EC54B4D" w14:textId="77777777" w:rsidTr="00E56816">
        <w:tblPrEx>
          <w:tblCellMar>
            <w:left w:w="108" w:type="dxa"/>
            <w:right w:w="108" w:type="dxa"/>
          </w:tblCellMar>
          <w:tblPrExChange w:id="687" w:author="Amit Popat" w:date="2022-07-11T10:41:00Z">
            <w:tblPrEx>
              <w:tblCellMar>
                <w:left w:w="108" w:type="dxa"/>
                <w:right w:w="108" w:type="dxa"/>
              </w:tblCellMar>
            </w:tblPrEx>
          </w:tblPrExChange>
        </w:tblPrEx>
        <w:trPr>
          <w:jc w:val="center"/>
          <w:trPrChange w:id="68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89" w:author="Amit Popat" w:date="2022-07-11T10:41:00Z">
              <w:tcPr>
                <w:tcW w:w="2880" w:type="dxa"/>
                <w:tcBorders>
                  <w:top w:val="dotted" w:sz="4" w:space="0" w:color="auto"/>
                  <w:left w:val="nil"/>
                  <w:bottom w:val="dotted" w:sz="4" w:space="0" w:color="auto"/>
                  <w:right w:val="nil"/>
                </w:tcBorders>
                <w:shd w:val="clear" w:color="auto" w:fill="FFFFFF"/>
              </w:tcPr>
            </w:tcPrChange>
          </w:tcPr>
          <w:p w14:paraId="49514F7D"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690" w:author="Amit Popat" w:date="2022-07-11T10:41:00Z">
              <w:tcPr>
                <w:tcW w:w="4320" w:type="dxa"/>
                <w:tcBorders>
                  <w:top w:val="dotted" w:sz="4" w:space="0" w:color="auto"/>
                  <w:left w:val="nil"/>
                  <w:bottom w:val="dotted" w:sz="4" w:space="0" w:color="auto"/>
                  <w:right w:val="nil"/>
                </w:tcBorders>
                <w:shd w:val="clear" w:color="auto" w:fill="FFFFFF"/>
              </w:tcPr>
            </w:tcPrChange>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691" w:author="Amit Popat" w:date="2022-07-11T10:41:00Z">
              <w:tcPr>
                <w:tcW w:w="864" w:type="dxa"/>
                <w:tcBorders>
                  <w:top w:val="dotted" w:sz="4" w:space="0" w:color="auto"/>
                  <w:left w:val="nil"/>
                  <w:bottom w:val="dotted" w:sz="4" w:space="0" w:color="auto"/>
                  <w:right w:val="nil"/>
                </w:tcBorders>
                <w:shd w:val="clear" w:color="auto" w:fill="FFFFFF"/>
              </w:tcPr>
            </w:tcPrChange>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92" w:author="Amit Popat" w:date="2022-07-11T10:41:00Z">
              <w:tcPr>
                <w:tcW w:w="1008" w:type="dxa"/>
                <w:tcBorders>
                  <w:top w:val="dotted" w:sz="4" w:space="0" w:color="auto"/>
                  <w:left w:val="nil"/>
                  <w:bottom w:val="dotted" w:sz="4" w:space="0" w:color="auto"/>
                  <w:right w:val="nil"/>
                </w:tcBorders>
                <w:shd w:val="clear" w:color="auto" w:fill="FFFFFF"/>
              </w:tcPr>
            </w:tcPrChange>
          </w:tcPr>
          <w:p w14:paraId="2078363B" w14:textId="77777777" w:rsidR="00B10100" w:rsidRDefault="00B10100" w:rsidP="000D1289">
            <w:pPr>
              <w:pStyle w:val="MsgTableBody"/>
              <w:jc w:val="center"/>
              <w:rPr>
                <w:noProof/>
              </w:rPr>
            </w:pPr>
          </w:p>
        </w:tc>
      </w:tr>
      <w:tr w:rsidR="00B10100" w14:paraId="0AA8C6A4" w14:textId="77777777" w:rsidTr="00E56816">
        <w:tblPrEx>
          <w:tblCellMar>
            <w:left w:w="108" w:type="dxa"/>
            <w:right w:w="108" w:type="dxa"/>
          </w:tblCellMar>
          <w:tblPrExChange w:id="693" w:author="Amit Popat" w:date="2022-07-11T10:41:00Z">
            <w:tblPrEx>
              <w:tblCellMar>
                <w:left w:w="108" w:type="dxa"/>
                <w:right w:w="108" w:type="dxa"/>
              </w:tblCellMar>
            </w:tblPrEx>
          </w:tblPrExChange>
        </w:tblPrEx>
        <w:trPr>
          <w:jc w:val="center"/>
          <w:trPrChange w:id="69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95" w:author="Amit Popat" w:date="2022-07-11T10:41:00Z">
              <w:tcPr>
                <w:tcW w:w="2880" w:type="dxa"/>
                <w:tcBorders>
                  <w:top w:val="dotted" w:sz="4" w:space="0" w:color="auto"/>
                  <w:left w:val="nil"/>
                  <w:bottom w:val="dotted" w:sz="4" w:space="0" w:color="auto"/>
                  <w:right w:val="nil"/>
                </w:tcBorders>
                <w:shd w:val="clear" w:color="auto" w:fill="FFFFFF"/>
              </w:tcPr>
            </w:tcPrChange>
          </w:tcPr>
          <w:p w14:paraId="31E6A8F5" w14:textId="77777777" w:rsidR="00B10100" w:rsidRDefault="00B10100"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696" w:author="Amit Popat" w:date="2022-07-11T10:41:00Z">
              <w:tcPr>
                <w:tcW w:w="4320" w:type="dxa"/>
                <w:tcBorders>
                  <w:top w:val="dotted" w:sz="4" w:space="0" w:color="auto"/>
                  <w:left w:val="nil"/>
                  <w:bottom w:val="dotted" w:sz="4" w:space="0" w:color="auto"/>
                  <w:right w:val="nil"/>
                </w:tcBorders>
                <w:shd w:val="clear" w:color="auto" w:fill="FFFFFF"/>
              </w:tcPr>
            </w:tcPrChange>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697" w:author="Amit Popat" w:date="2022-07-11T10:41:00Z">
              <w:tcPr>
                <w:tcW w:w="864" w:type="dxa"/>
                <w:tcBorders>
                  <w:top w:val="dotted" w:sz="4" w:space="0" w:color="auto"/>
                  <w:left w:val="nil"/>
                  <w:bottom w:val="dotted" w:sz="4" w:space="0" w:color="auto"/>
                  <w:right w:val="nil"/>
                </w:tcBorders>
                <w:shd w:val="clear" w:color="auto" w:fill="FFFFFF"/>
              </w:tcPr>
            </w:tcPrChange>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98" w:author="Amit Popat" w:date="2022-07-11T10:41:00Z">
              <w:tcPr>
                <w:tcW w:w="1008" w:type="dxa"/>
                <w:tcBorders>
                  <w:top w:val="dotted" w:sz="4" w:space="0" w:color="auto"/>
                  <w:left w:val="nil"/>
                  <w:bottom w:val="dotted" w:sz="4" w:space="0" w:color="auto"/>
                  <w:right w:val="nil"/>
                </w:tcBorders>
                <w:shd w:val="clear" w:color="auto" w:fill="FFFFFF"/>
              </w:tcPr>
            </w:tcPrChange>
          </w:tcPr>
          <w:p w14:paraId="7EC29A5C" w14:textId="77777777" w:rsidR="00B10100" w:rsidRDefault="00B10100" w:rsidP="000D1289">
            <w:pPr>
              <w:pStyle w:val="MsgTableBody"/>
              <w:jc w:val="center"/>
              <w:rPr>
                <w:noProof/>
              </w:rPr>
            </w:pPr>
            <w:r>
              <w:rPr>
                <w:noProof/>
              </w:rPr>
              <w:t>11</w:t>
            </w:r>
          </w:p>
        </w:tc>
      </w:tr>
      <w:tr w:rsidR="00B10100" w14:paraId="6C15421D" w14:textId="77777777" w:rsidTr="00E56816">
        <w:tblPrEx>
          <w:tblCellMar>
            <w:left w:w="108" w:type="dxa"/>
            <w:right w:w="108" w:type="dxa"/>
          </w:tblCellMar>
          <w:tblPrExChange w:id="699" w:author="Amit Popat" w:date="2022-07-11T10:41:00Z">
            <w:tblPrEx>
              <w:tblCellMar>
                <w:left w:w="108" w:type="dxa"/>
                <w:right w:w="108" w:type="dxa"/>
              </w:tblCellMar>
            </w:tblPrEx>
          </w:tblPrExChange>
        </w:tblPrEx>
        <w:trPr>
          <w:jc w:val="center"/>
          <w:trPrChange w:id="700"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01" w:author="Amit Popat" w:date="2022-07-11T10:41:00Z">
              <w:tcPr>
                <w:tcW w:w="2880" w:type="dxa"/>
                <w:tcBorders>
                  <w:top w:val="dotted" w:sz="4" w:space="0" w:color="auto"/>
                  <w:left w:val="nil"/>
                  <w:bottom w:val="dotted" w:sz="4" w:space="0" w:color="auto"/>
                  <w:right w:val="nil"/>
                </w:tcBorders>
                <w:shd w:val="clear" w:color="auto" w:fill="FFFFFF"/>
              </w:tcPr>
            </w:tcPrChange>
          </w:tcPr>
          <w:p w14:paraId="07D947F1" w14:textId="77777777" w:rsidR="00B10100" w:rsidRDefault="00B10100"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02" w:author="Amit Popat" w:date="2022-07-11T10:41:00Z">
              <w:tcPr>
                <w:tcW w:w="4320" w:type="dxa"/>
                <w:tcBorders>
                  <w:top w:val="dotted" w:sz="4" w:space="0" w:color="auto"/>
                  <w:left w:val="nil"/>
                  <w:bottom w:val="dotted" w:sz="4" w:space="0" w:color="auto"/>
                  <w:right w:val="nil"/>
                </w:tcBorders>
                <w:shd w:val="clear" w:color="auto" w:fill="FFFFFF"/>
              </w:tcPr>
            </w:tcPrChange>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703" w:author="Amit Popat" w:date="2022-07-11T10:41:00Z">
              <w:tcPr>
                <w:tcW w:w="864" w:type="dxa"/>
                <w:tcBorders>
                  <w:top w:val="dotted" w:sz="4" w:space="0" w:color="auto"/>
                  <w:left w:val="nil"/>
                  <w:bottom w:val="dotted" w:sz="4" w:space="0" w:color="auto"/>
                  <w:right w:val="nil"/>
                </w:tcBorders>
                <w:shd w:val="clear" w:color="auto" w:fill="FFFFFF"/>
              </w:tcPr>
            </w:tcPrChange>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04" w:author="Amit Popat" w:date="2022-07-11T10:41:00Z">
              <w:tcPr>
                <w:tcW w:w="1008" w:type="dxa"/>
                <w:tcBorders>
                  <w:top w:val="dotted" w:sz="4" w:space="0" w:color="auto"/>
                  <w:left w:val="nil"/>
                  <w:bottom w:val="dotted" w:sz="4" w:space="0" w:color="auto"/>
                  <w:right w:val="nil"/>
                </w:tcBorders>
                <w:shd w:val="clear" w:color="auto" w:fill="FFFFFF"/>
              </w:tcPr>
            </w:tcPrChange>
          </w:tcPr>
          <w:p w14:paraId="508727F8" w14:textId="77777777" w:rsidR="00B10100" w:rsidRDefault="00B10100" w:rsidP="000D1289">
            <w:pPr>
              <w:pStyle w:val="MsgTableBody"/>
              <w:jc w:val="center"/>
              <w:rPr>
                <w:noProof/>
              </w:rPr>
            </w:pPr>
            <w:r>
              <w:rPr>
                <w:noProof/>
              </w:rPr>
              <w:t>11</w:t>
            </w:r>
          </w:p>
        </w:tc>
      </w:tr>
      <w:tr w:rsidR="00B10100" w14:paraId="7DBD74B8" w14:textId="77777777" w:rsidTr="00E56816">
        <w:tblPrEx>
          <w:tblCellMar>
            <w:left w:w="108" w:type="dxa"/>
            <w:right w:w="108" w:type="dxa"/>
          </w:tblCellMar>
          <w:tblPrExChange w:id="705" w:author="Amit Popat" w:date="2022-07-11T10:41:00Z">
            <w:tblPrEx>
              <w:tblCellMar>
                <w:left w:w="108" w:type="dxa"/>
                <w:right w:w="108" w:type="dxa"/>
              </w:tblCellMar>
            </w:tblPrEx>
          </w:tblPrExChange>
        </w:tblPrEx>
        <w:trPr>
          <w:jc w:val="center"/>
          <w:trPrChange w:id="70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07" w:author="Amit Popat" w:date="2022-07-11T10:41:00Z">
              <w:tcPr>
                <w:tcW w:w="2880" w:type="dxa"/>
                <w:tcBorders>
                  <w:top w:val="dotted" w:sz="4" w:space="0" w:color="auto"/>
                  <w:left w:val="nil"/>
                  <w:bottom w:val="dotted" w:sz="4" w:space="0" w:color="auto"/>
                  <w:right w:val="nil"/>
                </w:tcBorders>
                <w:shd w:val="clear" w:color="auto" w:fill="FFFFFF"/>
              </w:tcPr>
            </w:tcPrChange>
          </w:tcPr>
          <w:p w14:paraId="06963764"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708" w:author="Amit Popat" w:date="2022-07-11T10:41:00Z">
              <w:tcPr>
                <w:tcW w:w="4320" w:type="dxa"/>
                <w:tcBorders>
                  <w:top w:val="dotted" w:sz="4" w:space="0" w:color="auto"/>
                  <w:left w:val="nil"/>
                  <w:bottom w:val="dotted" w:sz="4" w:space="0" w:color="auto"/>
                  <w:right w:val="nil"/>
                </w:tcBorders>
                <w:shd w:val="clear" w:color="auto" w:fill="FFFFFF"/>
              </w:tcPr>
            </w:tcPrChange>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709" w:author="Amit Popat" w:date="2022-07-11T10:41:00Z">
              <w:tcPr>
                <w:tcW w:w="864" w:type="dxa"/>
                <w:tcBorders>
                  <w:top w:val="dotted" w:sz="4" w:space="0" w:color="auto"/>
                  <w:left w:val="nil"/>
                  <w:bottom w:val="dotted" w:sz="4" w:space="0" w:color="auto"/>
                  <w:right w:val="nil"/>
                </w:tcBorders>
                <w:shd w:val="clear" w:color="auto" w:fill="FFFFFF"/>
              </w:tcPr>
            </w:tcPrChange>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10" w:author="Amit Popat" w:date="2022-07-11T10:41:00Z">
              <w:tcPr>
                <w:tcW w:w="1008" w:type="dxa"/>
                <w:tcBorders>
                  <w:top w:val="dotted" w:sz="4" w:space="0" w:color="auto"/>
                  <w:left w:val="nil"/>
                  <w:bottom w:val="dotted" w:sz="4" w:space="0" w:color="auto"/>
                  <w:right w:val="nil"/>
                </w:tcBorders>
                <w:shd w:val="clear" w:color="auto" w:fill="FFFFFF"/>
              </w:tcPr>
            </w:tcPrChange>
          </w:tcPr>
          <w:p w14:paraId="1E45FB11" w14:textId="77777777" w:rsidR="00B10100" w:rsidRDefault="00B10100" w:rsidP="000D1289">
            <w:pPr>
              <w:pStyle w:val="MsgTableBody"/>
              <w:jc w:val="center"/>
              <w:rPr>
                <w:noProof/>
              </w:rPr>
            </w:pPr>
          </w:p>
        </w:tc>
      </w:tr>
      <w:tr w:rsidR="004C2D45" w:rsidRPr="004C2D45" w14:paraId="6B27853B" w14:textId="77777777" w:rsidTr="00E56816">
        <w:trPr>
          <w:jc w:val="center"/>
          <w:trPrChange w:id="711"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12" w:author="Amit Popat" w:date="2022-07-11T10:41:00Z">
              <w:tcPr>
                <w:tcW w:w="2880" w:type="dxa"/>
                <w:tcBorders>
                  <w:top w:val="dotted" w:sz="4" w:space="0" w:color="auto"/>
                  <w:left w:val="nil"/>
                  <w:bottom w:val="dotted" w:sz="4" w:space="0" w:color="auto"/>
                  <w:right w:val="nil"/>
                </w:tcBorders>
                <w:shd w:val="clear" w:color="auto" w:fill="FFFFFF"/>
              </w:tcPr>
            </w:tcPrChange>
          </w:tcPr>
          <w:p w14:paraId="6833A3DD" w14:textId="77777777" w:rsidR="004C2D45" w:rsidRDefault="004C2D45">
            <w:pPr>
              <w:pStyle w:val="MsgTableBody"/>
              <w:rPr>
                <w:noProof/>
                <w:lang w:val="fr-FR"/>
              </w:rPr>
            </w:pPr>
            <w:r>
              <w:rPr>
                <w:noProof/>
                <w:lang w:val="fr-FR"/>
              </w:rPr>
              <w:t>[</w:t>
            </w:r>
          </w:p>
        </w:tc>
        <w:tc>
          <w:tcPr>
            <w:tcW w:w="4321" w:type="dxa"/>
            <w:tcBorders>
              <w:top w:val="dotted" w:sz="4" w:space="0" w:color="auto"/>
              <w:left w:val="nil"/>
              <w:bottom w:val="dotted" w:sz="4" w:space="0" w:color="auto"/>
              <w:right w:val="nil"/>
            </w:tcBorders>
            <w:shd w:val="clear" w:color="auto" w:fill="FFFFFF"/>
            <w:tcPrChange w:id="713" w:author="Amit Popat" w:date="2022-07-11T10:41:00Z">
              <w:tcPr>
                <w:tcW w:w="4320" w:type="dxa"/>
                <w:tcBorders>
                  <w:top w:val="dotted" w:sz="4" w:space="0" w:color="auto"/>
                  <w:left w:val="nil"/>
                  <w:bottom w:val="dotted" w:sz="4" w:space="0" w:color="auto"/>
                  <w:right w:val="nil"/>
                </w:tcBorders>
                <w:shd w:val="clear" w:color="auto" w:fill="FFFFFF"/>
              </w:tcPr>
            </w:tcPrChange>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Change w:id="714" w:author="Amit Popat" w:date="2022-07-11T10:41:00Z">
              <w:tcPr>
                <w:tcW w:w="864" w:type="dxa"/>
                <w:tcBorders>
                  <w:top w:val="dotted" w:sz="4" w:space="0" w:color="auto"/>
                  <w:left w:val="nil"/>
                  <w:bottom w:val="dotted" w:sz="4" w:space="0" w:color="auto"/>
                  <w:right w:val="nil"/>
                </w:tcBorders>
                <w:shd w:val="clear" w:color="auto" w:fill="FFFFFF"/>
              </w:tcPr>
            </w:tcPrChange>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15" w:author="Amit Popat" w:date="2022-07-11T10:41:00Z">
              <w:tcPr>
                <w:tcW w:w="1008" w:type="dxa"/>
                <w:tcBorders>
                  <w:top w:val="dotted" w:sz="4" w:space="0" w:color="auto"/>
                  <w:left w:val="nil"/>
                  <w:bottom w:val="dotted" w:sz="4" w:space="0" w:color="auto"/>
                  <w:right w:val="nil"/>
                </w:tcBorders>
                <w:shd w:val="clear" w:color="auto" w:fill="FFFFFF"/>
              </w:tcPr>
            </w:tcPrChange>
          </w:tcPr>
          <w:p w14:paraId="570B64D1" w14:textId="77777777" w:rsidR="004C2D45" w:rsidRDefault="004C2D45">
            <w:pPr>
              <w:pStyle w:val="MsgTableBody"/>
              <w:jc w:val="center"/>
              <w:rPr>
                <w:noProof/>
                <w:lang w:val="fr-FR"/>
              </w:rPr>
            </w:pPr>
          </w:p>
        </w:tc>
      </w:tr>
      <w:tr w:rsidR="004C2D45" w:rsidRPr="004C2D45" w14:paraId="566E91D4" w14:textId="77777777" w:rsidTr="00E56816">
        <w:trPr>
          <w:jc w:val="center"/>
          <w:trPrChange w:id="71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17" w:author="Amit Popat" w:date="2022-07-11T10:41:00Z">
              <w:tcPr>
                <w:tcW w:w="2880" w:type="dxa"/>
                <w:tcBorders>
                  <w:top w:val="dotted" w:sz="4" w:space="0" w:color="auto"/>
                  <w:left w:val="nil"/>
                  <w:bottom w:val="dotted" w:sz="4" w:space="0" w:color="auto"/>
                  <w:right w:val="nil"/>
                </w:tcBorders>
                <w:shd w:val="clear" w:color="auto" w:fill="FFFFFF"/>
              </w:tcPr>
            </w:tcPrChange>
          </w:tcPr>
          <w:p w14:paraId="662F2A6F" w14:textId="77777777" w:rsidR="004C2D45" w:rsidRDefault="004C2D45">
            <w:pPr>
              <w:pStyle w:val="MsgTableBody"/>
              <w:rPr>
                <w:noProof/>
                <w:lang w:val="fr-FR"/>
              </w:rPr>
            </w:pPr>
            <w:r>
              <w:rPr>
                <w:noProof/>
                <w:lang w:val="fr-FR"/>
              </w:rPr>
              <w:t xml:space="preserve">  PV1</w:t>
            </w:r>
          </w:p>
        </w:tc>
        <w:tc>
          <w:tcPr>
            <w:tcW w:w="4321" w:type="dxa"/>
            <w:tcBorders>
              <w:top w:val="dotted" w:sz="4" w:space="0" w:color="auto"/>
              <w:left w:val="nil"/>
              <w:bottom w:val="dotted" w:sz="4" w:space="0" w:color="auto"/>
              <w:right w:val="nil"/>
            </w:tcBorders>
            <w:shd w:val="clear" w:color="auto" w:fill="FFFFFF"/>
            <w:tcPrChange w:id="718" w:author="Amit Popat" w:date="2022-07-11T10:41:00Z">
              <w:tcPr>
                <w:tcW w:w="4320" w:type="dxa"/>
                <w:tcBorders>
                  <w:top w:val="dotted" w:sz="4" w:space="0" w:color="auto"/>
                  <w:left w:val="nil"/>
                  <w:bottom w:val="dotted" w:sz="4" w:space="0" w:color="auto"/>
                  <w:right w:val="nil"/>
                </w:tcBorders>
                <w:shd w:val="clear" w:color="auto" w:fill="FFFFFF"/>
              </w:tcPr>
            </w:tcPrChange>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719" w:author="Amit Popat" w:date="2022-07-11T10:41:00Z">
              <w:tcPr>
                <w:tcW w:w="864" w:type="dxa"/>
                <w:tcBorders>
                  <w:top w:val="dotted" w:sz="4" w:space="0" w:color="auto"/>
                  <w:left w:val="nil"/>
                  <w:bottom w:val="dotted" w:sz="4" w:space="0" w:color="auto"/>
                  <w:right w:val="nil"/>
                </w:tcBorders>
                <w:shd w:val="clear" w:color="auto" w:fill="FFFFFF"/>
              </w:tcPr>
            </w:tcPrChange>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20" w:author="Amit Popat" w:date="2022-07-11T10:41:00Z">
              <w:tcPr>
                <w:tcW w:w="1008" w:type="dxa"/>
                <w:tcBorders>
                  <w:top w:val="dotted" w:sz="4" w:space="0" w:color="auto"/>
                  <w:left w:val="nil"/>
                  <w:bottom w:val="dotted" w:sz="4" w:space="0" w:color="auto"/>
                  <w:right w:val="nil"/>
                </w:tcBorders>
                <w:shd w:val="clear" w:color="auto" w:fill="FFFFFF"/>
              </w:tcPr>
            </w:tcPrChange>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E56816">
        <w:trPr>
          <w:jc w:val="center"/>
          <w:trPrChange w:id="721"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22" w:author="Amit Popat" w:date="2022-07-11T10:41:00Z">
              <w:tcPr>
                <w:tcW w:w="2880" w:type="dxa"/>
                <w:tcBorders>
                  <w:top w:val="dotted" w:sz="4" w:space="0" w:color="auto"/>
                  <w:left w:val="nil"/>
                  <w:bottom w:val="dotted" w:sz="4" w:space="0" w:color="auto"/>
                  <w:right w:val="nil"/>
                </w:tcBorders>
                <w:shd w:val="clear" w:color="auto" w:fill="FFFFFF"/>
              </w:tcPr>
            </w:tcPrChange>
          </w:tcPr>
          <w:p w14:paraId="6ADD6507"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Change w:id="723" w:author="Amit Popat" w:date="2022-07-11T10:41:00Z">
              <w:tcPr>
                <w:tcW w:w="4320" w:type="dxa"/>
                <w:tcBorders>
                  <w:top w:val="dotted" w:sz="4" w:space="0" w:color="auto"/>
                  <w:left w:val="nil"/>
                  <w:bottom w:val="dotted" w:sz="4" w:space="0" w:color="auto"/>
                  <w:right w:val="nil"/>
                </w:tcBorders>
                <w:shd w:val="clear" w:color="auto" w:fill="FFFFFF"/>
              </w:tcPr>
            </w:tcPrChange>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724" w:author="Amit Popat" w:date="2022-07-11T10:41:00Z">
              <w:tcPr>
                <w:tcW w:w="864" w:type="dxa"/>
                <w:tcBorders>
                  <w:top w:val="dotted" w:sz="4" w:space="0" w:color="auto"/>
                  <w:left w:val="nil"/>
                  <w:bottom w:val="dotted" w:sz="4" w:space="0" w:color="auto"/>
                  <w:right w:val="nil"/>
                </w:tcBorders>
                <w:shd w:val="clear" w:color="auto" w:fill="FFFFFF"/>
              </w:tcPr>
            </w:tcPrChange>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25" w:author="Amit Popat" w:date="2022-07-11T10:41:00Z">
              <w:tcPr>
                <w:tcW w:w="1008" w:type="dxa"/>
                <w:tcBorders>
                  <w:top w:val="dotted" w:sz="4" w:space="0" w:color="auto"/>
                  <w:left w:val="nil"/>
                  <w:bottom w:val="dotted" w:sz="4" w:space="0" w:color="auto"/>
                  <w:right w:val="nil"/>
                </w:tcBorders>
                <w:shd w:val="clear" w:color="auto" w:fill="FFFFFF"/>
              </w:tcPr>
            </w:tcPrChange>
          </w:tcPr>
          <w:p w14:paraId="6D72D2BF" w14:textId="77777777" w:rsidR="004C2D45" w:rsidRDefault="004C2D45">
            <w:pPr>
              <w:pStyle w:val="MsgTableBody"/>
              <w:jc w:val="center"/>
              <w:rPr>
                <w:noProof/>
              </w:rPr>
            </w:pPr>
            <w:r>
              <w:rPr>
                <w:noProof/>
              </w:rPr>
              <w:t>3</w:t>
            </w:r>
          </w:p>
        </w:tc>
      </w:tr>
      <w:tr w:rsidR="004C2D45" w:rsidRPr="004C2D45" w14:paraId="581ED782" w14:textId="77777777" w:rsidTr="00E56816">
        <w:trPr>
          <w:jc w:val="center"/>
          <w:trPrChange w:id="72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27" w:author="Amit Popat" w:date="2022-07-11T10:41:00Z">
              <w:tcPr>
                <w:tcW w:w="2880" w:type="dxa"/>
                <w:tcBorders>
                  <w:top w:val="dotted" w:sz="4" w:space="0" w:color="auto"/>
                  <w:left w:val="nil"/>
                  <w:bottom w:val="dotted" w:sz="4" w:space="0" w:color="auto"/>
                  <w:right w:val="nil"/>
                </w:tcBorders>
                <w:shd w:val="clear" w:color="auto" w:fill="FFFFFF"/>
              </w:tcPr>
            </w:tcPrChange>
          </w:tcPr>
          <w:p w14:paraId="069A73C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728" w:author="Amit Popat" w:date="2022-07-11T10:41:00Z">
              <w:tcPr>
                <w:tcW w:w="4320" w:type="dxa"/>
                <w:tcBorders>
                  <w:top w:val="dotted" w:sz="4" w:space="0" w:color="auto"/>
                  <w:left w:val="nil"/>
                  <w:bottom w:val="dotted" w:sz="4" w:space="0" w:color="auto"/>
                  <w:right w:val="nil"/>
                </w:tcBorders>
                <w:shd w:val="clear" w:color="auto" w:fill="FFFFFF"/>
              </w:tcPr>
            </w:tcPrChange>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729" w:author="Amit Popat" w:date="2022-07-11T10:41:00Z">
              <w:tcPr>
                <w:tcW w:w="864" w:type="dxa"/>
                <w:tcBorders>
                  <w:top w:val="dotted" w:sz="4" w:space="0" w:color="auto"/>
                  <w:left w:val="nil"/>
                  <w:bottom w:val="dotted" w:sz="4" w:space="0" w:color="auto"/>
                  <w:right w:val="nil"/>
                </w:tcBorders>
                <w:shd w:val="clear" w:color="auto" w:fill="FFFFFF"/>
              </w:tcPr>
            </w:tcPrChange>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0" w:author="Amit Popat" w:date="2022-07-11T10:41:00Z">
              <w:tcPr>
                <w:tcW w:w="1008" w:type="dxa"/>
                <w:tcBorders>
                  <w:top w:val="dotted" w:sz="4" w:space="0" w:color="auto"/>
                  <w:left w:val="nil"/>
                  <w:bottom w:val="dotted" w:sz="4" w:space="0" w:color="auto"/>
                  <w:right w:val="nil"/>
                </w:tcBorders>
                <w:shd w:val="clear" w:color="auto" w:fill="FFFFFF"/>
              </w:tcPr>
            </w:tcPrChange>
          </w:tcPr>
          <w:p w14:paraId="32BEADD0" w14:textId="77777777" w:rsidR="004C2D45" w:rsidRDefault="004C2D45">
            <w:pPr>
              <w:pStyle w:val="MsgTableBody"/>
              <w:jc w:val="center"/>
              <w:rPr>
                <w:noProof/>
              </w:rPr>
            </w:pPr>
          </w:p>
        </w:tc>
      </w:tr>
      <w:tr w:rsidR="004C2D45" w:rsidRPr="004C2D45" w14:paraId="698572F7" w14:textId="77777777" w:rsidTr="00E56816">
        <w:trPr>
          <w:jc w:val="center"/>
          <w:trPrChange w:id="731"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32" w:author="Amit Popat" w:date="2022-07-11T10:41:00Z">
              <w:tcPr>
                <w:tcW w:w="2880" w:type="dxa"/>
                <w:tcBorders>
                  <w:top w:val="dotted" w:sz="4" w:space="0" w:color="auto"/>
                  <w:left w:val="nil"/>
                  <w:bottom w:val="dotted" w:sz="4" w:space="0" w:color="auto"/>
                  <w:right w:val="nil"/>
                </w:tcBorders>
                <w:shd w:val="clear" w:color="auto" w:fill="FFFFFF"/>
              </w:tcPr>
            </w:tcPrChange>
          </w:tcPr>
          <w:p w14:paraId="323E72F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733" w:author="Amit Popat" w:date="2022-07-11T10:41:00Z">
              <w:tcPr>
                <w:tcW w:w="4320" w:type="dxa"/>
                <w:tcBorders>
                  <w:top w:val="dotted" w:sz="4" w:space="0" w:color="auto"/>
                  <w:left w:val="nil"/>
                  <w:bottom w:val="dotted" w:sz="4" w:space="0" w:color="auto"/>
                  <w:right w:val="nil"/>
                </w:tcBorders>
                <w:shd w:val="clear" w:color="auto" w:fill="FFFFFF"/>
              </w:tcPr>
            </w:tcPrChange>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734" w:author="Amit Popat" w:date="2022-07-11T10:41:00Z">
              <w:tcPr>
                <w:tcW w:w="864" w:type="dxa"/>
                <w:tcBorders>
                  <w:top w:val="dotted" w:sz="4" w:space="0" w:color="auto"/>
                  <w:left w:val="nil"/>
                  <w:bottom w:val="dotted" w:sz="4" w:space="0" w:color="auto"/>
                  <w:right w:val="nil"/>
                </w:tcBorders>
                <w:shd w:val="clear" w:color="auto" w:fill="FFFFFF"/>
              </w:tcPr>
            </w:tcPrChange>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5" w:author="Amit Popat" w:date="2022-07-11T10:41:00Z">
              <w:tcPr>
                <w:tcW w:w="1008" w:type="dxa"/>
                <w:tcBorders>
                  <w:top w:val="dotted" w:sz="4" w:space="0" w:color="auto"/>
                  <w:left w:val="nil"/>
                  <w:bottom w:val="dotted" w:sz="4" w:space="0" w:color="auto"/>
                  <w:right w:val="nil"/>
                </w:tcBorders>
                <w:shd w:val="clear" w:color="auto" w:fill="FFFFFF"/>
              </w:tcPr>
            </w:tcPrChange>
          </w:tcPr>
          <w:p w14:paraId="4395EBD7" w14:textId="77777777" w:rsidR="004C2D45" w:rsidRDefault="004C2D45">
            <w:pPr>
              <w:pStyle w:val="MsgTableBody"/>
              <w:jc w:val="center"/>
              <w:rPr>
                <w:noProof/>
              </w:rPr>
            </w:pPr>
          </w:p>
        </w:tc>
      </w:tr>
      <w:tr w:rsidR="004C2D45" w:rsidRPr="004C2D45" w14:paraId="661C4BAA" w14:textId="77777777" w:rsidTr="00E56816">
        <w:trPr>
          <w:jc w:val="center"/>
          <w:trPrChange w:id="73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37" w:author="Amit Popat" w:date="2022-07-11T10:41:00Z">
              <w:tcPr>
                <w:tcW w:w="2880" w:type="dxa"/>
                <w:tcBorders>
                  <w:top w:val="dotted" w:sz="4" w:space="0" w:color="auto"/>
                  <w:left w:val="nil"/>
                  <w:bottom w:val="dotted" w:sz="4" w:space="0" w:color="auto"/>
                  <w:right w:val="nil"/>
                </w:tcBorders>
                <w:shd w:val="clear" w:color="auto" w:fill="FFFFFF"/>
              </w:tcPr>
            </w:tcPrChange>
          </w:tcPr>
          <w:p w14:paraId="3F986218"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738" w:author="Amit Popat" w:date="2022-07-11T10:41:00Z">
              <w:tcPr>
                <w:tcW w:w="4320" w:type="dxa"/>
                <w:tcBorders>
                  <w:top w:val="dotted" w:sz="4" w:space="0" w:color="auto"/>
                  <w:left w:val="nil"/>
                  <w:bottom w:val="dotted" w:sz="4" w:space="0" w:color="auto"/>
                  <w:right w:val="nil"/>
                </w:tcBorders>
                <w:shd w:val="clear" w:color="auto" w:fill="FFFFFF"/>
              </w:tcPr>
            </w:tcPrChange>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739" w:author="Amit Popat" w:date="2022-07-11T10:41:00Z">
              <w:tcPr>
                <w:tcW w:w="864" w:type="dxa"/>
                <w:tcBorders>
                  <w:top w:val="dotted" w:sz="4" w:space="0" w:color="auto"/>
                  <w:left w:val="nil"/>
                  <w:bottom w:val="dotted" w:sz="4" w:space="0" w:color="auto"/>
                  <w:right w:val="nil"/>
                </w:tcBorders>
                <w:shd w:val="clear" w:color="auto" w:fill="FFFFFF"/>
              </w:tcPr>
            </w:tcPrChange>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40" w:author="Amit Popat" w:date="2022-07-11T10:41:00Z">
              <w:tcPr>
                <w:tcW w:w="1008" w:type="dxa"/>
                <w:tcBorders>
                  <w:top w:val="dotted" w:sz="4" w:space="0" w:color="auto"/>
                  <w:left w:val="nil"/>
                  <w:bottom w:val="dotted" w:sz="4" w:space="0" w:color="auto"/>
                  <w:right w:val="nil"/>
                </w:tcBorders>
                <w:shd w:val="clear" w:color="auto" w:fill="FFFFFF"/>
              </w:tcPr>
            </w:tcPrChange>
          </w:tcPr>
          <w:p w14:paraId="70ED993A" w14:textId="77777777" w:rsidR="004C2D45" w:rsidRDefault="004C2D45">
            <w:pPr>
              <w:pStyle w:val="MsgTableBody"/>
              <w:jc w:val="center"/>
              <w:rPr>
                <w:noProof/>
              </w:rPr>
            </w:pPr>
            <w:r>
              <w:rPr>
                <w:noProof/>
              </w:rPr>
              <w:t>12</w:t>
            </w:r>
          </w:p>
        </w:tc>
      </w:tr>
      <w:tr w:rsidR="004C2D45" w:rsidRPr="004C2D45" w14:paraId="161C1472" w14:textId="77777777" w:rsidTr="00E56816">
        <w:trPr>
          <w:jc w:val="center"/>
          <w:trPrChange w:id="741"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42" w:author="Amit Popat" w:date="2022-07-11T10:41:00Z">
              <w:tcPr>
                <w:tcW w:w="2880" w:type="dxa"/>
                <w:tcBorders>
                  <w:top w:val="dotted" w:sz="4" w:space="0" w:color="auto"/>
                  <w:left w:val="nil"/>
                  <w:bottom w:val="dotted" w:sz="4" w:space="0" w:color="auto"/>
                  <w:right w:val="nil"/>
                </w:tcBorders>
                <w:shd w:val="clear" w:color="auto" w:fill="FFFFFF"/>
              </w:tcPr>
            </w:tcPrChange>
          </w:tcPr>
          <w:p w14:paraId="668FB3D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743" w:author="Amit Popat" w:date="2022-07-11T10:41:00Z">
              <w:tcPr>
                <w:tcW w:w="4320" w:type="dxa"/>
                <w:tcBorders>
                  <w:top w:val="dotted" w:sz="4" w:space="0" w:color="auto"/>
                  <w:left w:val="nil"/>
                  <w:bottom w:val="dotted" w:sz="4" w:space="0" w:color="auto"/>
                  <w:right w:val="nil"/>
                </w:tcBorders>
                <w:shd w:val="clear" w:color="auto" w:fill="FFFFFF"/>
              </w:tcPr>
            </w:tcPrChange>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744" w:author="Amit Popat" w:date="2022-07-11T10:41:00Z">
              <w:tcPr>
                <w:tcW w:w="864" w:type="dxa"/>
                <w:tcBorders>
                  <w:top w:val="dotted" w:sz="4" w:space="0" w:color="auto"/>
                  <w:left w:val="nil"/>
                  <w:bottom w:val="dotted" w:sz="4" w:space="0" w:color="auto"/>
                  <w:right w:val="nil"/>
                </w:tcBorders>
                <w:shd w:val="clear" w:color="auto" w:fill="FFFFFF"/>
              </w:tcPr>
            </w:tcPrChange>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45" w:author="Amit Popat" w:date="2022-07-11T10:41:00Z">
              <w:tcPr>
                <w:tcW w:w="1008" w:type="dxa"/>
                <w:tcBorders>
                  <w:top w:val="dotted" w:sz="4" w:space="0" w:color="auto"/>
                  <w:left w:val="nil"/>
                  <w:bottom w:val="dotted" w:sz="4" w:space="0" w:color="auto"/>
                  <w:right w:val="nil"/>
                </w:tcBorders>
                <w:shd w:val="clear" w:color="auto" w:fill="FFFFFF"/>
              </w:tcPr>
            </w:tcPrChange>
          </w:tcPr>
          <w:p w14:paraId="39F8BA9E" w14:textId="77777777" w:rsidR="004C2D45" w:rsidRDefault="004C2D45">
            <w:pPr>
              <w:pStyle w:val="MsgTableBody"/>
              <w:jc w:val="center"/>
              <w:rPr>
                <w:noProof/>
              </w:rPr>
            </w:pPr>
            <w:r>
              <w:rPr>
                <w:noProof/>
              </w:rPr>
              <w:t>2</w:t>
            </w:r>
          </w:p>
        </w:tc>
      </w:tr>
      <w:tr w:rsidR="004C2D45" w:rsidRPr="004C2D45" w14:paraId="02CD6478" w14:textId="77777777" w:rsidTr="00E56816">
        <w:trPr>
          <w:jc w:val="center"/>
          <w:trPrChange w:id="74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47" w:author="Amit Popat" w:date="2022-07-11T10:41:00Z">
              <w:tcPr>
                <w:tcW w:w="2880" w:type="dxa"/>
                <w:tcBorders>
                  <w:top w:val="dotted" w:sz="4" w:space="0" w:color="auto"/>
                  <w:left w:val="nil"/>
                  <w:bottom w:val="dotted" w:sz="4" w:space="0" w:color="auto"/>
                  <w:right w:val="nil"/>
                </w:tcBorders>
                <w:shd w:val="clear" w:color="auto" w:fill="FFFFFF"/>
              </w:tcPr>
            </w:tcPrChange>
          </w:tcPr>
          <w:p w14:paraId="4E49131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48" w:author="Amit Popat" w:date="2022-07-11T10:41:00Z">
              <w:tcPr>
                <w:tcW w:w="4320" w:type="dxa"/>
                <w:tcBorders>
                  <w:top w:val="dotted" w:sz="4" w:space="0" w:color="auto"/>
                  <w:left w:val="nil"/>
                  <w:bottom w:val="dotted" w:sz="4" w:space="0" w:color="auto"/>
                  <w:right w:val="nil"/>
                </w:tcBorders>
                <w:shd w:val="clear" w:color="auto" w:fill="FFFFFF"/>
              </w:tcPr>
            </w:tcPrChange>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749" w:author="Amit Popat" w:date="2022-07-11T10:41:00Z">
              <w:tcPr>
                <w:tcW w:w="864" w:type="dxa"/>
                <w:tcBorders>
                  <w:top w:val="dotted" w:sz="4" w:space="0" w:color="auto"/>
                  <w:left w:val="nil"/>
                  <w:bottom w:val="dotted" w:sz="4" w:space="0" w:color="auto"/>
                  <w:right w:val="nil"/>
                </w:tcBorders>
                <w:shd w:val="clear" w:color="auto" w:fill="FFFFFF"/>
              </w:tcPr>
            </w:tcPrChange>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50" w:author="Amit Popat" w:date="2022-07-11T10:41:00Z">
              <w:tcPr>
                <w:tcW w:w="1008" w:type="dxa"/>
                <w:tcBorders>
                  <w:top w:val="dotted" w:sz="4" w:space="0" w:color="auto"/>
                  <w:left w:val="nil"/>
                  <w:bottom w:val="dotted" w:sz="4" w:space="0" w:color="auto"/>
                  <w:right w:val="nil"/>
                </w:tcBorders>
                <w:shd w:val="clear" w:color="auto" w:fill="FFFFFF"/>
              </w:tcPr>
            </w:tcPrChange>
          </w:tcPr>
          <w:p w14:paraId="51569CE2" w14:textId="77777777" w:rsidR="004C2D45" w:rsidRDefault="004C2D45">
            <w:pPr>
              <w:pStyle w:val="MsgTableBody"/>
              <w:jc w:val="center"/>
              <w:rPr>
                <w:noProof/>
              </w:rPr>
            </w:pPr>
            <w:r>
              <w:rPr>
                <w:noProof/>
              </w:rPr>
              <w:t>12</w:t>
            </w:r>
          </w:p>
        </w:tc>
      </w:tr>
      <w:tr w:rsidR="004C2D45" w:rsidRPr="004C2D45" w14:paraId="22F707A4" w14:textId="77777777" w:rsidTr="00E56816">
        <w:trPr>
          <w:jc w:val="center"/>
          <w:trPrChange w:id="751"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52" w:author="Amit Popat" w:date="2022-07-11T10:41:00Z">
              <w:tcPr>
                <w:tcW w:w="2880" w:type="dxa"/>
                <w:tcBorders>
                  <w:top w:val="dotted" w:sz="4" w:space="0" w:color="auto"/>
                  <w:left w:val="nil"/>
                  <w:bottom w:val="dotted" w:sz="4" w:space="0" w:color="auto"/>
                  <w:right w:val="nil"/>
                </w:tcBorders>
                <w:shd w:val="clear" w:color="auto" w:fill="FFFFFF"/>
              </w:tcPr>
            </w:tcPrChange>
          </w:tcPr>
          <w:p w14:paraId="1C940552" w14:textId="77777777" w:rsidR="004C2D45" w:rsidRDefault="004C2D45">
            <w:pPr>
              <w:pStyle w:val="MsgTableBody"/>
              <w:rPr>
                <w:noProof/>
              </w:rPr>
            </w:pPr>
            <w:r>
              <w:rPr>
                <w:noProof/>
              </w:rPr>
              <w:lastRenderedPageBreak/>
              <w:t xml:space="preserve">  [{</w:t>
            </w:r>
          </w:p>
        </w:tc>
        <w:tc>
          <w:tcPr>
            <w:tcW w:w="4321" w:type="dxa"/>
            <w:tcBorders>
              <w:top w:val="dotted" w:sz="4" w:space="0" w:color="auto"/>
              <w:left w:val="nil"/>
              <w:bottom w:val="dotted" w:sz="4" w:space="0" w:color="auto"/>
              <w:right w:val="nil"/>
            </w:tcBorders>
            <w:shd w:val="clear" w:color="auto" w:fill="FFFFFF"/>
            <w:tcPrChange w:id="753" w:author="Amit Popat" w:date="2022-07-11T10:41:00Z">
              <w:tcPr>
                <w:tcW w:w="4320" w:type="dxa"/>
                <w:tcBorders>
                  <w:top w:val="dotted" w:sz="4" w:space="0" w:color="auto"/>
                  <w:left w:val="nil"/>
                  <w:bottom w:val="dotted" w:sz="4" w:space="0" w:color="auto"/>
                  <w:right w:val="nil"/>
                </w:tcBorders>
                <w:shd w:val="clear" w:color="auto" w:fill="FFFFFF"/>
              </w:tcPr>
            </w:tcPrChange>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754" w:author="Amit Popat" w:date="2022-07-11T10:41:00Z">
              <w:tcPr>
                <w:tcW w:w="864" w:type="dxa"/>
                <w:tcBorders>
                  <w:top w:val="dotted" w:sz="4" w:space="0" w:color="auto"/>
                  <w:left w:val="nil"/>
                  <w:bottom w:val="dotted" w:sz="4" w:space="0" w:color="auto"/>
                  <w:right w:val="nil"/>
                </w:tcBorders>
                <w:shd w:val="clear" w:color="auto" w:fill="FFFFFF"/>
              </w:tcPr>
            </w:tcPrChange>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55" w:author="Amit Popat" w:date="2022-07-11T10:41:00Z">
              <w:tcPr>
                <w:tcW w:w="1008" w:type="dxa"/>
                <w:tcBorders>
                  <w:top w:val="dotted" w:sz="4" w:space="0" w:color="auto"/>
                  <w:left w:val="nil"/>
                  <w:bottom w:val="dotted" w:sz="4" w:space="0" w:color="auto"/>
                  <w:right w:val="nil"/>
                </w:tcBorders>
                <w:shd w:val="clear" w:color="auto" w:fill="FFFFFF"/>
              </w:tcPr>
            </w:tcPrChange>
          </w:tcPr>
          <w:p w14:paraId="4DB1397B" w14:textId="77777777" w:rsidR="004C2D45" w:rsidRDefault="004C2D45">
            <w:pPr>
              <w:pStyle w:val="MsgTableBody"/>
              <w:jc w:val="center"/>
              <w:rPr>
                <w:noProof/>
              </w:rPr>
            </w:pPr>
          </w:p>
        </w:tc>
      </w:tr>
      <w:tr w:rsidR="004C2D45" w:rsidRPr="004C2D45" w14:paraId="23345A95" w14:textId="77777777" w:rsidTr="00E56816">
        <w:trPr>
          <w:jc w:val="center"/>
          <w:trPrChange w:id="75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57" w:author="Amit Popat" w:date="2022-07-11T10:41:00Z">
              <w:tcPr>
                <w:tcW w:w="2880" w:type="dxa"/>
                <w:tcBorders>
                  <w:top w:val="dotted" w:sz="4" w:space="0" w:color="auto"/>
                  <w:left w:val="nil"/>
                  <w:bottom w:val="dotted" w:sz="4" w:space="0" w:color="auto"/>
                  <w:right w:val="nil"/>
                </w:tcBorders>
                <w:shd w:val="clear" w:color="auto" w:fill="FFFFFF"/>
              </w:tcPr>
            </w:tcPrChange>
          </w:tcPr>
          <w:p w14:paraId="79ECDDE4"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758" w:author="Amit Popat" w:date="2022-07-11T10:41:00Z">
              <w:tcPr>
                <w:tcW w:w="4320" w:type="dxa"/>
                <w:tcBorders>
                  <w:top w:val="dotted" w:sz="4" w:space="0" w:color="auto"/>
                  <w:left w:val="nil"/>
                  <w:bottom w:val="dotted" w:sz="4" w:space="0" w:color="auto"/>
                  <w:right w:val="nil"/>
                </w:tcBorders>
                <w:shd w:val="clear" w:color="auto" w:fill="FFFFFF"/>
              </w:tcPr>
            </w:tcPrChange>
          </w:tcPr>
          <w:p w14:paraId="0F096054" w14:textId="4828AE1E" w:rsidR="004C2D45" w:rsidRDefault="003C0421">
            <w:pPr>
              <w:pStyle w:val="MsgTableBody"/>
              <w:rPr>
                <w:noProof/>
              </w:rPr>
            </w:pPr>
            <w:r w:rsidRPr="005625E3">
              <w:rPr>
                <w:rPrChange w:id="759"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760" w:author="Amit Popat" w:date="2022-07-11T10:41:00Z">
              <w:tcPr>
                <w:tcW w:w="864" w:type="dxa"/>
                <w:tcBorders>
                  <w:top w:val="dotted" w:sz="4" w:space="0" w:color="auto"/>
                  <w:left w:val="nil"/>
                  <w:bottom w:val="dotted" w:sz="4" w:space="0" w:color="auto"/>
                  <w:right w:val="nil"/>
                </w:tcBorders>
                <w:shd w:val="clear" w:color="auto" w:fill="FFFFFF"/>
              </w:tcPr>
            </w:tcPrChange>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761" w:author="Amit Popat" w:date="2022-07-11T10:41:00Z">
              <w:tcPr>
                <w:tcW w:w="1008" w:type="dxa"/>
                <w:tcBorders>
                  <w:top w:val="dotted" w:sz="4" w:space="0" w:color="auto"/>
                  <w:left w:val="nil"/>
                  <w:bottom w:val="dotted" w:sz="4" w:space="0" w:color="auto"/>
                  <w:right w:val="nil"/>
                </w:tcBorders>
                <w:shd w:val="clear" w:color="auto" w:fill="FFFFFF"/>
              </w:tcPr>
            </w:tcPrChange>
          </w:tcPr>
          <w:p w14:paraId="0E8BC5EA" w14:textId="77777777" w:rsidR="004C2D45" w:rsidRDefault="004C2D45">
            <w:pPr>
              <w:pStyle w:val="MsgTableBody"/>
              <w:jc w:val="center"/>
              <w:rPr>
                <w:noProof/>
              </w:rPr>
            </w:pPr>
            <w:r>
              <w:rPr>
                <w:noProof/>
              </w:rPr>
              <w:t>15</w:t>
            </w:r>
          </w:p>
        </w:tc>
      </w:tr>
      <w:tr w:rsidR="00B570EE" w:rsidRPr="004C2D45" w14:paraId="3507EE71" w14:textId="77777777" w:rsidTr="00E56816">
        <w:trPr>
          <w:jc w:val="center"/>
          <w:trPrChange w:id="76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63" w:author="Amit Popat" w:date="2022-07-11T10:41:00Z">
              <w:tcPr>
                <w:tcW w:w="2880" w:type="dxa"/>
                <w:tcBorders>
                  <w:top w:val="dotted" w:sz="4" w:space="0" w:color="auto"/>
                  <w:left w:val="nil"/>
                  <w:bottom w:val="dotted" w:sz="4" w:space="0" w:color="auto"/>
                  <w:right w:val="nil"/>
                </w:tcBorders>
                <w:shd w:val="clear" w:color="auto" w:fill="FFFFFF"/>
              </w:tcPr>
            </w:tcPrChange>
          </w:tcPr>
          <w:p w14:paraId="2A83BEED"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764" w:author="Amit Popat" w:date="2022-07-11T10:41:00Z">
              <w:tcPr>
                <w:tcW w:w="4320" w:type="dxa"/>
                <w:tcBorders>
                  <w:top w:val="dotted" w:sz="4" w:space="0" w:color="auto"/>
                  <w:left w:val="nil"/>
                  <w:bottom w:val="dotted" w:sz="4" w:space="0" w:color="auto"/>
                  <w:right w:val="nil"/>
                </w:tcBorders>
                <w:shd w:val="clear" w:color="auto" w:fill="FFFFFF"/>
              </w:tcPr>
            </w:tcPrChange>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765" w:author="Amit Popat" w:date="2022-07-11T10:41:00Z">
              <w:tcPr>
                <w:tcW w:w="864" w:type="dxa"/>
                <w:tcBorders>
                  <w:top w:val="dotted" w:sz="4" w:space="0" w:color="auto"/>
                  <w:left w:val="nil"/>
                  <w:bottom w:val="dotted" w:sz="4" w:space="0" w:color="auto"/>
                  <w:right w:val="nil"/>
                </w:tcBorders>
                <w:shd w:val="clear" w:color="auto" w:fill="FFFFFF"/>
              </w:tcPr>
            </w:tcPrChange>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66" w:author="Amit Popat" w:date="2022-07-11T10:41:00Z">
              <w:tcPr>
                <w:tcW w:w="1008" w:type="dxa"/>
                <w:tcBorders>
                  <w:top w:val="dotted" w:sz="4" w:space="0" w:color="auto"/>
                  <w:left w:val="nil"/>
                  <w:bottom w:val="dotted" w:sz="4" w:space="0" w:color="auto"/>
                  <w:right w:val="nil"/>
                </w:tcBorders>
                <w:shd w:val="clear" w:color="auto" w:fill="FFFFFF"/>
              </w:tcPr>
            </w:tcPrChange>
          </w:tcPr>
          <w:p w14:paraId="3CAC3206" w14:textId="77777777" w:rsidR="00B570EE" w:rsidRDefault="00B570EE">
            <w:pPr>
              <w:pStyle w:val="MsgTableBody"/>
              <w:jc w:val="center"/>
              <w:rPr>
                <w:noProof/>
              </w:rPr>
            </w:pPr>
            <w:r>
              <w:rPr>
                <w:noProof/>
              </w:rPr>
              <w:t>7</w:t>
            </w:r>
          </w:p>
        </w:tc>
      </w:tr>
      <w:tr w:rsidR="004C2D45" w:rsidRPr="004C2D45" w14:paraId="4985930F" w14:textId="77777777" w:rsidTr="00E56816">
        <w:trPr>
          <w:jc w:val="center"/>
          <w:trPrChange w:id="76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68" w:author="Amit Popat" w:date="2022-07-11T10:41:00Z">
              <w:tcPr>
                <w:tcW w:w="2880" w:type="dxa"/>
                <w:tcBorders>
                  <w:top w:val="dotted" w:sz="4" w:space="0" w:color="auto"/>
                  <w:left w:val="nil"/>
                  <w:bottom w:val="dotted" w:sz="4" w:space="0" w:color="auto"/>
                  <w:right w:val="nil"/>
                </w:tcBorders>
                <w:shd w:val="clear" w:color="auto" w:fill="FFFFFF"/>
              </w:tcPr>
            </w:tcPrChange>
          </w:tcPr>
          <w:p w14:paraId="0C532BDD"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69" w:author="Amit Popat" w:date="2022-07-11T10:41:00Z">
              <w:tcPr>
                <w:tcW w:w="4320" w:type="dxa"/>
                <w:tcBorders>
                  <w:top w:val="dotted" w:sz="4" w:space="0" w:color="auto"/>
                  <w:left w:val="nil"/>
                  <w:bottom w:val="dotted" w:sz="4" w:space="0" w:color="auto"/>
                  <w:right w:val="nil"/>
                </w:tcBorders>
                <w:shd w:val="clear" w:color="auto" w:fill="FFFFFF"/>
              </w:tcPr>
            </w:tcPrChange>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770" w:author="Amit Popat" w:date="2022-07-11T10:41:00Z">
              <w:tcPr>
                <w:tcW w:w="864" w:type="dxa"/>
                <w:tcBorders>
                  <w:top w:val="dotted" w:sz="4" w:space="0" w:color="auto"/>
                  <w:left w:val="nil"/>
                  <w:bottom w:val="dotted" w:sz="4" w:space="0" w:color="auto"/>
                  <w:right w:val="nil"/>
                </w:tcBorders>
                <w:shd w:val="clear" w:color="auto" w:fill="FFFFFF"/>
              </w:tcPr>
            </w:tcPrChange>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71" w:author="Amit Popat" w:date="2022-07-11T10:41:00Z">
              <w:tcPr>
                <w:tcW w:w="1008" w:type="dxa"/>
                <w:tcBorders>
                  <w:top w:val="dotted" w:sz="4" w:space="0" w:color="auto"/>
                  <w:left w:val="nil"/>
                  <w:bottom w:val="dotted" w:sz="4" w:space="0" w:color="auto"/>
                  <w:right w:val="nil"/>
                </w:tcBorders>
                <w:shd w:val="clear" w:color="auto" w:fill="FFFFFF"/>
              </w:tcPr>
            </w:tcPrChange>
          </w:tcPr>
          <w:p w14:paraId="5D2402A0" w14:textId="77777777" w:rsidR="004C2D45" w:rsidRDefault="004C2D45">
            <w:pPr>
              <w:pStyle w:val="MsgTableBody"/>
              <w:jc w:val="center"/>
              <w:rPr>
                <w:noProof/>
              </w:rPr>
            </w:pPr>
            <w:r>
              <w:rPr>
                <w:noProof/>
              </w:rPr>
              <w:t>12</w:t>
            </w:r>
          </w:p>
        </w:tc>
      </w:tr>
      <w:tr w:rsidR="004C2D45" w:rsidRPr="004C2D45" w14:paraId="724D8C4F" w14:textId="77777777" w:rsidTr="00E56816">
        <w:trPr>
          <w:jc w:val="center"/>
          <w:trPrChange w:id="77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73" w:author="Amit Popat" w:date="2022-07-11T10:41:00Z">
              <w:tcPr>
                <w:tcW w:w="2880" w:type="dxa"/>
                <w:tcBorders>
                  <w:top w:val="dotted" w:sz="4" w:space="0" w:color="auto"/>
                  <w:left w:val="nil"/>
                  <w:bottom w:val="dotted" w:sz="4" w:space="0" w:color="auto"/>
                  <w:right w:val="nil"/>
                </w:tcBorders>
                <w:shd w:val="clear" w:color="auto" w:fill="FFFFFF"/>
              </w:tcPr>
            </w:tcPrChange>
          </w:tcPr>
          <w:p w14:paraId="2467859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74" w:author="Amit Popat" w:date="2022-07-11T10:41:00Z">
              <w:tcPr>
                <w:tcW w:w="4320" w:type="dxa"/>
                <w:tcBorders>
                  <w:top w:val="dotted" w:sz="4" w:space="0" w:color="auto"/>
                  <w:left w:val="nil"/>
                  <w:bottom w:val="dotted" w:sz="4" w:space="0" w:color="auto"/>
                  <w:right w:val="nil"/>
                </w:tcBorders>
                <w:shd w:val="clear" w:color="auto" w:fill="FFFFFF"/>
              </w:tcPr>
            </w:tcPrChange>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775" w:author="Amit Popat" w:date="2022-07-11T10:41:00Z">
              <w:tcPr>
                <w:tcW w:w="864" w:type="dxa"/>
                <w:tcBorders>
                  <w:top w:val="dotted" w:sz="4" w:space="0" w:color="auto"/>
                  <w:left w:val="nil"/>
                  <w:bottom w:val="dotted" w:sz="4" w:space="0" w:color="auto"/>
                  <w:right w:val="nil"/>
                </w:tcBorders>
                <w:shd w:val="clear" w:color="auto" w:fill="FFFFFF"/>
              </w:tcPr>
            </w:tcPrChange>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76" w:author="Amit Popat" w:date="2022-07-11T10:41:00Z">
              <w:tcPr>
                <w:tcW w:w="1008" w:type="dxa"/>
                <w:tcBorders>
                  <w:top w:val="dotted" w:sz="4" w:space="0" w:color="auto"/>
                  <w:left w:val="nil"/>
                  <w:bottom w:val="dotted" w:sz="4" w:space="0" w:color="auto"/>
                  <w:right w:val="nil"/>
                </w:tcBorders>
                <w:shd w:val="clear" w:color="auto" w:fill="FFFFFF"/>
              </w:tcPr>
            </w:tcPrChange>
          </w:tcPr>
          <w:p w14:paraId="0794CB72" w14:textId="77777777" w:rsidR="004C2D45" w:rsidRDefault="004C2D45">
            <w:pPr>
              <w:pStyle w:val="MsgTableBody"/>
              <w:jc w:val="center"/>
              <w:rPr>
                <w:noProof/>
              </w:rPr>
            </w:pPr>
          </w:p>
        </w:tc>
      </w:tr>
      <w:tr w:rsidR="004C2D45" w:rsidRPr="004C2D45" w14:paraId="12C3EEC5" w14:textId="77777777" w:rsidTr="00E56816">
        <w:trPr>
          <w:jc w:val="center"/>
          <w:trPrChange w:id="77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78" w:author="Amit Popat" w:date="2022-07-11T10:41:00Z">
              <w:tcPr>
                <w:tcW w:w="2880" w:type="dxa"/>
                <w:tcBorders>
                  <w:top w:val="dotted" w:sz="4" w:space="0" w:color="auto"/>
                  <w:left w:val="nil"/>
                  <w:bottom w:val="dotted" w:sz="4" w:space="0" w:color="auto"/>
                  <w:right w:val="nil"/>
                </w:tcBorders>
                <w:shd w:val="clear" w:color="auto" w:fill="FFFFFF"/>
              </w:tcPr>
            </w:tcPrChange>
          </w:tcPr>
          <w:p w14:paraId="240C9FD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79" w:author="Amit Popat" w:date="2022-07-11T10:41:00Z">
              <w:tcPr>
                <w:tcW w:w="4320" w:type="dxa"/>
                <w:tcBorders>
                  <w:top w:val="dotted" w:sz="4" w:space="0" w:color="auto"/>
                  <w:left w:val="nil"/>
                  <w:bottom w:val="dotted" w:sz="4" w:space="0" w:color="auto"/>
                  <w:right w:val="nil"/>
                </w:tcBorders>
                <w:shd w:val="clear" w:color="auto" w:fill="FFFFFF"/>
              </w:tcPr>
            </w:tcPrChange>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780" w:author="Amit Popat" w:date="2022-07-11T10:41:00Z">
              <w:tcPr>
                <w:tcW w:w="864" w:type="dxa"/>
                <w:tcBorders>
                  <w:top w:val="dotted" w:sz="4" w:space="0" w:color="auto"/>
                  <w:left w:val="nil"/>
                  <w:bottom w:val="dotted" w:sz="4" w:space="0" w:color="auto"/>
                  <w:right w:val="nil"/>
                </w:tcBorders>
                <w:shd w:val="clear" w:color="auto" w:fill="FFFFFF"/>
              </w:tcPr>
            </w:tcPrChange>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81" w:author="Amit Popat" w:date="2022-07-11T10:41:00Z">
              <w:tcPr>
                <w:tcW w:w="1008" w:type="dxa"/>
                <w:tcBorders>
                  <w:top w:val="dotted" w:sz="4" w:space="0" w:color="auto"/>
                  <w:left w:val="nil"/>
                  <w:bottom w:val="dotted" w:sz="4" w:space="0" w:color="auto"/>
                  <w:right w:val="nil"/>
                </w:tcBorders>
                <w:shd w:val="clear" w:color="auto" w:fill="FFFFFF"/>
              </w:tcPr>
            </w:tcPrChange>
          </w:tcPr>
          <w:p w14:paraId="6725087F" w14:textId="77777777" w:rsidR="004C2D45" w:rsidRDefault="004C2D45">
            <w:pPr>
              <w:pStyle w:val="MsgTableBody"/>
              <w:jc w:val="center"/>
              <w:rPr>
                <w:noProof/>
              </w:rPr>
            </w:pPr>
          </w:p>
        </w:tc>
      </w:tr>
      <w:tr w:rsidR="004C2D45" w:rsidRPr="004C2D45" w14:paraId="267254D0" w14:textId="77777777" w:rsidTr="00E56816">
        <w:trPr>
          <w:jc w:val="center"/>
          <w:trPrChange w:id="78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83" w:author="Amit Popat" w:date="2022-07-11T10:41:00Z">
              <w:tcPr>
                <w:tcW w:w="2880" w:type="dxa"/>
                <w:tcBorders>
                  <w:top w:val="dotted" w:sz="4" w:space="0" w:color="auto"/>
                  <w:left w:val="nil"/>
                  <w:bottom w:val="dotted" w:sz="4" w:space="0" w:color="auto"/>
                  <w:right w:val="nil"/>
                </w:tcBorders>
                <w:shd w:val="clear" w:color="auto" w:fill="FFFFFF"/>
              </w:tcPr>
            </w:tcPrChange>
          </w:tcPr>
          <w:p w14:paraId="01ABADFF"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784" w:author="Amit Popat" w:date="2022-07-11T10:41:00Z">
              <w:tcPr>
                <w:tcW w:w="4320" w:type="dxa"/>
                <w:tcBorders>
                  <w:top w:val="dotted" w:sz="4" w:space="0" w:color="auto"/>
                  <w:left w:val="nil"/>
                  <w:bottom w:val="dotted" w:sz="4" w:space="0" w:color="auto"/>
                  <w:right w:val="nil"/>
                </w:tcBorders>
                <w:shd w:val="clear" w:color="auto" w:fill="FFFFFF"/>
              </w:tcPr>
            </w:tcPrChange>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Change w:id="785" w:author="Amit Popat" w:date="2022-07-11T10:41:00Z">
              <w:tcPr>
                <w:tcW w:w="864" w:type="dxa"/>
                <w:tcBorders>
                  <w:top w:val="dotted" w:sz="4" w:space="0" w:color="auto"/>
                  <w:left w:val="nil"/>
                  <w:bottom w:val="dotted" w:sz="4" w:space="0" w:color="auto"/>
                  <w:right w:val="nil"/>
                </w:tcBorders>
                <w:shd w:val="clear" w:color="auto" w:fill="FFFFFF"/>
              </w:tcPr>
            </w:tcPrChange>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86" w:author="Amit Popat" w:date="2022-07-11T10:41:00Z">
              <w:tcPr>
                <w:tcW w:w="1008" w:type="dxa"/>
                <w:tcBorders>
                  <w:top w:val="dotted" w:sz="4" w:space="0" w:color="auto"/>
                  <w:left w:val="nil"/>
                  <w:bottom w:val="dotted" w:sz="4" w:space="0" w:color="auto"/>
                  <w:right w:val="nil"/>
                </w:tcBorders>
                <w:shd w:val="clear" w:color="auto" w:fill="FFFFFF"/>
              </w:tcPr>
            </w:tcPrChange>
          </w:tcPr>
          <w:p w14:paraId="1B2CF2FB" w14:textId="77777777" w:rsidR="004C2D45" w:rsidRDefault="004C2D45">
            <w:pPr>
              <w:pStyle w:val="MsgTableBody"/>
              <w:jc w:val="center"/>
              <w:rPr>
                <w:noProof/>
              </w:rPr>
            </w:pPr>
            <w:r>
              <w:rPr>
                <w:noProof/>
              </w:rPr>
              <w:t>12</w:t>
            </w:r>
          </w:p>
        </w:tc>
      </w:tr>
      <w:tr w:rsidR="004C2D45" w:rsidRPr="004C2D45" w14:paraId="537795CF" w14:textId="77777777" w:rsidTr="00E56816">
        <w:trPr>
          <w:jc w:val="center"/>
          <w:trPrChange w:id="78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88" w:author="Amit Popat" w:date="2022-07-11T10:41:00Z">
              <w:tcPr>
                <w:tcW w:w="2880" w:type="dxa"/>
                <w:tcBorders>
                  <w:top w:val="dotted" w:sz="4" w:space="0" w:color="auto"/>
                  <w:left w:val="nil"/>
                  <w:bottom w:val="dotted" w:sz="4" w:space="0" w:color="auto"/>
                  <w:right w:val="nil"/>
                </w:tcBorders>
                <w:shd w:val="clear" w:color="auto" w:fill="FFFFFF"/>
              </w:tcPr>
            </w:tcPrChange>
          </w:tcPr>
          <w:p w14:paraId="0B2C69EF"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89" w:author="Amit Popat" w:date="2022-07-11T10:41:00Z">
              <w:tcPr>
                <w:tcW w:w="4320" w:type="dxa"/>
                <w:tcBorders>
                  <w:top w:val="dotted" w:sz="4" w:space="0" w:color="auto"/>
                  <w:left w:val="nil"/>
                  <w:bottom w:val="dotted" w:sz="4" w:space="0" w:color="auto"/>
                  <w:right w:val="nil"/>
                </w:tcBorders>
                <w:shd w:val="clear" w:color="auto" w:fill="FFFFFF"/>
              </w:tcPr>
            </w:tcPrChange>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790" w:author="Amit Popat" w:date="2022-07-11T10:41:00Z">
              <w:tcPr>
                <w:tcW w:w="864" w:type="dxa"/>
                <w:tcBorders>
                  <w:top w:val="dotted" w:sz="4" w:space="0" w:color="auto"/>
                  <w:left w:val="nil"/>
                  <w:bottom w:val="dotted" w:sz="4" w:space="0" w:color="auto"/>
                  <w:right w:val="nil"/>
                </w:tcBorders>
                <w:shd w:val="clear" w:color="auto" w:fill="FFFFFF"/>
              </w:tcPr>
            </w:tcPrChange>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91" w:author="Amit Popat" w:date="2022-07-11T10:41:00Z">
              <w:tcPr>
                <w:tcW w:w="1008" w:type="dxa"/>
                <w:tcBorders>
                  <w:top w:val="dotted" w:sz="4" w:space="0" w:color="auto"/>
                  <w:left w:val="nil"/>
                  <w:bottom w:val="dotted" w:sz="4" w:space="0" w:color="auto"/>
                  <w:right w:val="nil"/>
                </w:tcBorders>
                <w:shd w:val="clear" w:color="auto" w:fill="FFFFFF"/>
              </w:tcPr>
            </w:tcPrChange>
          </w:tcPr>
          <w:p w14:paraId="0415CD74" w14:textId="77777777" w:rsidR="004C2D45" w:rsidRDefault="004C2D45">
            <w:pPr>
              <w:pStyle w:val="MsgTableBody"/>
              <w:jc w:val="center"/>
              <w:rPr>
                <w:noProof/>
              </w:rPr>
            </w:pPr>
            <w:r>
              <w:rPr>
                <w:noProof/>
              </w:rPr>
              <w:t>12</w:t>
            </w:r>
          </w:p>
        </w:tc>
      </w:tr>
      <w:tr w:rsidR="004C2D45" w:rsidRPr="004C2D45" w14:paraId="23841C4C" w14:textId="77777777" w:rsidTr="00E56816">
        <w:trPr>
          <w:jc w:val="center"/>
          <w:trPrChange w:id="79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93" w:author="Amit Popat" w:date="2022-07-11T10:41:00Z">
              <w:tcPr>
                <w:tcW w:w="2880" w:type="dxa"/>
                <w:tcBorders>
                  <w:top w:val="dotted" w:sz="4" w:space="0" w:color="auto"/>
                  <w:left w:val="nil"/>
                  <w:bottom w:val="dotted" w:sz="4" w:space="0" w:color="auto"/>
                  <w:right w:val="nil"/>
                </w:tcBorders>
                <w:shd w:val="clear" w:color="auto" w:fill="FFFFFF"/>
              </w:tcPr>
            </w:tcPrChange>
          </w:tcPr>
          <w:p w14:paraId="2DBB08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94" w:author="Amit Popat" w:date="2022-07-11T10:41:00Z">
              <w:tcPr>
                <w:tcW w:w="4320" w:type="dxa"/>
                <w:tcBorders>
                  <w:top w:val="dotted" w:sz="4" w:space="0" w:color="auto"/>
                  <w:left w:val="nil"/>
                  <w:bottom w:val="dotted" w:sz="4" w:space="0" w:color="auto"/>
                  <w:right w:val="nil"/>
                </w:tcBorders>
                <w:shd w:val="clear" w:color="auto" w:fill="FFFFFF"/>
              </w:tcPr>
            </w:tcPrChange>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Change w:id="795" w:author="Amit Popat" w:date="2022-07-11T10:41:00Z">
              <w:tcPr>
                <w:tcW w:w="864" w:type="dxa"/>
                <w:tcBorders>
                  <w:top w:val="dotted" w:sz="4" w:space="0" w:color="auto"/>
                  <w:left w:val="nil"/>
                  <w:bottom w:val="dotted" w:sz="4" w:space="0" w:color="auto"/>
                  <w:right w:val="nil"/>
                </w:tcBorders>
                <w:shd w:val="clear" w:color="auto" w:fill="FFFFFF"/>
              </w:tcPr>
            </w:tcPrChange>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96" w:author="Amit Popat" w:date="2022-07-11T10:41:00Z">
              <w:tcPr>
                <w:tcW w:w="1008" w:type="dxa"/>
                <w:tcBorders>
                  <w:top w:val="dotted" w:sz="4" w:space="0" w:color="auto"/>
                  <w:left w:val="nil"/>
                  <w:bottom w:val="dotted" w:sz="4" w:space="0" w:color="auto"/>
                  <w:right w:val="nil"/>
                </w:tcBorders>
                <w:shd w:val="clear" w:color="auto" w:fill="FFFFFF"/>
              </w:tcPr>
            </w:tcPrChange>
          </w:tcPr>
          <w:p w14:paraId="4E62131D" w14:textId="77777777" w:rsidR="004C2D45" w:rsidRDefault="004C2D45">
            <w:pPr>
              <w:pStyle w:val="MsgTableBody"/>
              <w:jc w:val="center"/>
              <w:rPr>
                <w:noProof/>
              </w:rPr>
            </w:pPr>
          </w:p>
        </w:tc>
      </w:tr>
      <w:tr w:rsidR="004C2D45" w:rsidRPr="004C2D45" w14:paraId="681E243B" w14:textId="77777777" w:rsidTr="00E56816">
        <w:trPr>
          <w:jc w:val="center"/>
          <w:trPrChange w:id="79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98" w:author="Amit Popat" w:date="2022-07-11T10:41:00Z">
              <w:tcPr>
                <w:tcW w:w="2880" w:type="dxa"/>
                <w:tcBorders>
                  <w:top w:val="dotted" w:sz="4" w:space="0" w:color="auto"/>
                  <w:left w:val="nil"/>
                  <w:bottom w:val="dotted" w:sz="4" w:space="0" w:color="auto"/>
                  <w:right w:val="nil"/>
                </w:tcBorders>
                <w:shd w:val="clear" w:color="auto" w:fill="FFFFFF"/>
              </w:tcPr>
            </w:tcPrChange>
          </w:tcPr>
          <w:p w14:paraId="1E3E648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99" w:author="Amit Popat" w:date="2022-07-11T10:41:00Z">
              <w:tcPr>
                <w:tcW w:w="4320" w:type="dxa"/>
                <w:tcBorders>
                  <w:top w:val="dotted" w:sz="4" w:space="0" w:color="auto"/>
                  <w:left w:val="nil"/>
                  <w:bottom w:val="dotted" w:sz="4" w:space="0" w:color="auto"/>
                  <w:right w:val="nil"/>
                </w:tcBorders>
                <w:shd w:val="clear" w:color="auto" w:fill="FFFFFF"/>
              </w:tcPr>
            </w:tcPrChange>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800" w:author="Amit Popat" w:date="2022-07-11T10:41:00Z">
              <w:tcPr>
                <w:tcW w:w="864" w:type="dxa"/>
                <w:tcBorders>
                  <w:top w:val="dotted" w:sz="4" w:space="0" w:color="auto"/>
                  <w:left w:val="nil"/>
                  <w:bottom w:val="dotted" w:sz="4" w:space="0" w:color="auto"/>
                  <w:right w:val="nil"/>
                </w:tcBorders>
                <w:shd w:val="clear" w:color="auto" w:fill="FFFFFF"/>
              </w:tcPr>
            </w:tcPrChange>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01" w:author="Amit Popat" w:date="2022-07-11T10:41:00Z">
              <w:tcPr>
                <w:tcW w:w="1008" w:type="dxa"/>
                <w:tcBorders>
                  <w:top w:val="dotted" w:sz="4" w:space="0" w:color="auto"/>
                  <w:left w:val="nil"/>
                  <w:bottom w:val="dotted" w:sz="4" w:space="0" w:color="auto"/>
                  <w:right w:val="nil"/>
                </w:tcBorders>
                <w:shd w:val="clear" w:color="auto" w:fill="FFFFFF"/>
              </w:tcPr>
            </w:tcPrChange>
          </w:tcPr>
          <w:p w14:paraId="23E37577" w14:textId="77777777" w:rsidR="004C2D45" w:rsidRDefault="004C2D45">
            <w:pPr>
              <w:pStyle w:val="MsgTableBody"/>
              <w:jc w:val="center"/>
              <w:rPr>
                <w:noProof/>
              </w:rPr>
            </w:pPr>
          </w:p>
        </w:tc>
      </w:tr>
      <w:tr w:rsidR="004C2D45" w:rsidRPr="004C2D45" w14:paraId="7BBA6273" w14:textId="77777777" w:rsidTr="00E56816">
        <w:trPr>
          <w:jc w:val="center"/>
          <w:trPrChange w:id="80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03" w:author="Amit Popat" w:date="2022-07-11T10:41:00Z">
              <w:tcPr>
                <w:tcW w:w="2880" w:type="dxa"/>
                <w:tcBorders>
                  <w:top w:val="dotted" w:sz="4" w:space="0" w:color="auto"/>
                  <w:left w:val="nil"/>
                  <w:bottom w:val="dotted" w:sz="4" w:space="0" w:color="auto"/>
                  <w:right w:val="nil"/>
                </w:tcBorders>
                <w:shd w:val="clear" w:color="auto" w:fill="FFFFFF"/>
              </w:tcPr>
            </w:tcPrChange>
          </w:tcPr>
          <w:p w14:paraId="6760C8A4"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804" w:author="Amit Popat" w:date="2022-07-11T10:41:00Z">
              <w:tcPr>
                <w:tcW w:w="4320" w:type="dxa"/>
                <w:tcBorders>
                  <w:top w:val="dotted" w:sz="4" w:space="0" w:color="auto"/>
                  <w:left w:val="nil"/>
                  <w:bottom w:val="dotted" w:sz="4" w:space="0" w:color="auto"/>
                  <w:right w:val="nil"/>
                </w:tcBorders>
                <w:shd w:val="clear" w:color="auto" w:fill="FFFFFF"/>
              </w:tcPr>
            </w:tcPrChange>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805" w:author="Amit Popat" w:date="2022-07-11T10:41:00Z">
              <w:tcPr>
                <w:tcW w:w="864" w:type="dxa"/>
                <w:tcBorders>
                  <w:top w:val="dotted" w:sz="4" w:space="0" w:color="auto"/>
                  <w:left w:val="nil"/>
                  <w:bottom w:val="dotted" w:sz="4" w:space="0" w:color="auto"/>
                  <w:right w:val="nil"/>
                </w:tcBorders>
                <w:shd w:val="clear" w:color="auto" w:fill="FFFFFF"/>
              </w:tcPr>
            </w:tcPrChange>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06" w:author="Amit Popat" w:date="2022-07-11T10:41:00Z">
              <w:tcPr>
                <w:tcW w:w="1008" w:type="dxa"/>
                <w:tcBorders>
                  <w:top w:val="dotted" w:sz="4" w:space="0" w:color="auto"/>
                  <w:left w:val="nil"/>
                  <w:bottom w:val="dotted" w:sz="4" w:space="0" w:color="auto"/>
                  <w:right w:val="nil"/>
                </w:tcBorders>
                <w:shd w:val="clear" w:color="auto" w:fill="FFFFFF"/>
              </w:tcPr>
            </w:tcPrChange>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E56816">
        <w:trPr>
          <w:jc w:val="center"/>
          <w:trPrChange w:id="80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08" w:author="Amit Popat" w:date="2022-07-11T10:41:00Z">
              <w:tcPr>
                <w:tcW w:w="2880" w:type="dxa"/>
                <w:tcBorders>
                  <w:top w:val="dotted" w:sz="4" w:space="0" w:color="auto"/>
                  <w:left w:val="nil"/>
                  <w:bottom w:val="dotted" w:sz="4" w:space="0" w:color="auto"/>
                  <w:right w:val="nil"/>
                </w:tcBorders>
                <w:shd w:val="clear" w:color="auto" w:fill="FFFFFF"/>
              </w:tcPr>
            </w:tcPrChange>
          </w:tcPr>
          <w:p w14:paraId="385FC19A"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809" w:author="Amit Popat" w:date="2022-07-11T10:41:00Z">
              <w:tcPr>
                <w:tcW w:w="4320" w:type="dxa"/>
                <w:tcBorders>
                  <w:top w:val="dotted" w:sz="4" w:space="0" w:color="auto"/>
                  <w:left w:val="nil"/>
                  <w:bottom w:val="dotted" w:sz="4" w:space="0" w:color="auto"/>
                  <w:right w:val="nil"/>
                </w:tcBorders>
                <w:shd w:val="clear" w:color="auto" w:fill="FFFFFF"/>
              </w:tcPr>
            </w:tcPrChange>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810" w:author="Amit Popat" w:date="2022-07-11T10:41:00Z">
              <w:tcPr>
                <w:tcW w:w="864" w:type="dxa"/>
                <w:tcBorders>
                  <w:top w:val="dotted" w:sz="4" w:space="0" w:color="auto"/>
                  <w:left w:val="nil"/>
                  <w:bottom w:val="dotted" w:sz="4" w:space="0" w:color="auto"/>
                  <w:right w:val="nil"/>
                </w:tcBorders>
                <w:shd w:val="clear" w:color="auto" w:fill="FFFFFF"/>
              </w:tcPr>
            </w:tcPrChange>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11" w:author="Amit Popat" w:date="2022-07-11T10:41:00Z">
              <w:tcPr>
                <w:tcW w:w="1008" w:type="dxa"/>
                <w:tcBorders>
                  <w:top w:val="dotted" w:sz="4" w:space="0" w:color="auto"/>
                  <w:left w:val="nil"/>
                  <w:bottom w:val="dotted" w:sz="4" w:space="0" w:color="auto"/>
                  <w:right w:val="nil"/>
                </w:tcBorders>
                <w:shd w:val="clear" w:color="auto" w:fill="FFFFFF"/>
              </w:tcPr>
            </w:tcPrChange>
          </w:tcPr>
          <w:p w14:paraId="5E4AB43D" w14:textId="77777777" w:rsidR="004C2D45" w:rsidRDefault="004C2D45">
            <w:pPr>
              <w:pStyle w:val="MsgTableBody"/>
              <w:jc w:val="center"/>
              <w:rPr>
                <w:noProof/>
                <w:lang w:val="fr-FR"/>
              </w:rPr>
            </w:pPr>
          </w:p>
        </w:tc>
      </w:tr>
      <w:tr w:rsidR="004C2D45" w:rsidRPr="004C2D45" w14:paraId="2F1FCD00" w14:textId="77777777" w:rsidTr="00E56816">
        <w:trPr>
          <w:jc w:val="center"/>
          <w:trPrChange w:id="81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13" w:author="Amit Popat" w:date="2022-07-11T10:41:00Z">
              <w:tcPr>
                <w:tcW w:w="2880" w:type="dxa"/>
                <w:tcBorders>
                  <w:top w:val="dotted" w:sz="4" w:space="0" w:color="auto"/>
                  <w:left w:val="nil"/>
                  <w:bottom w:val="dotted" w:sz="4" w:space="0" w:color="auto"/>
                  <w:right w:val="nil"/>
                </w:tcBorders>
                <w:shd w:val="clear" w:color="auto" w:fill="FFFFFF"/>
              </w:tcPr>
            </w:tcPrChange>
          </w:tcPr>
          <w:p w14:paraId="34CD2332"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814" w:author="Amit Popat" w:date="2022-07-11T10:41:00Z">
              <w:tcPr>
                <w:tcW w:w="4320" w:type="dxa"/>
                <w:tcBorders>
                  <w:top w:val="dotted" w:sz="4" w:space="0" w:color="auto"/>
                  <w:left w:val="nil"/>
                  <w:bottom w:val="dotted" w:sz="4" w:space="0" w:color="auto"/>
                  <w:right w:val="nil"/>
                </w:tcBorders>
                <w:shd w:val="clear" w:color="auto" w:fill="FFFFFF"/>
              </w:tcPr>
            </w:tcPrChange>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815" w:author="Amit Popat" w:date="2022-07-11T10:41:00Z">
              <w:tcPr>
                <w:tcW w:w="864" w:type="dxa"/>
                <w:tcBorders>
                  <w:top w:val="dotted" w:sz="4" w:space="0" w:color="auto"/>
                  <w:left w:val="nil"/>
                  <w:bottom w:val="dotted" w:sz="4" w:space="0" w:color="auto"/>
                  <w:right w:val="nil"/>
                </w:tcBorders>
                <w:shd w:val="clear" w:color="auto" w:fill="FFFFFF"/>
              </w:tcPr>
            </w:tcPrChange>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816" w:author="Amit Popat" w:date="2022-07-11T10:41:00Z">
              <w:tcPr>
                <w:tcW w:w="1008" w:type="dxa"/>
                <w:tcBorders>
                  <w:top w:val="dotted" w:sz="4" w:space="0" w:color="auto"/>
                  <w:left w:val="nil"/>
                  <w:bottom w:val="dotted" w:sz="4" w:space="0" w:color="auto"/>
                  <w:right w:val="nil"/>
                </w:tcBorders>
                <w:shd w:val="clear" w:color="auto" w:fill="FFFFFF"/>
              </w:tcPr>
            </w:tcPrChange>
          </w:tcPr>
          <w:p w14:paraId="5EC10D15" w14:textId="77777777" w:rsidR="004C2D45" w:rsidRDefault="004C2D45">
            <w:pPr>
              <w:pStyle w:val="MsgTableBody"/>
              <w:jc w:val="center"/>
              <w:rPr>
                <w:noProof/>
              </w:rPr>
            </w:pPr>
            <w:r>
              <w:rPr>
                <w:noProof/>
              </w:rPr>
              <w:t>2</w:t>
            </w:r>
          </w:p>
        </w:tc>
      </w:tr>
      <w:tr w:rsidR="004C2D45" w:rsidRPr="004C2D45" w14:paraId="0E7BE25B" w14:textId="77777777" w:rsidTr="00E56816">
        <w:trPr>
          <w:jc w:val="center"/>
          <w:trPrChange w:id="81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18" w:author="Amit Popat" w:date="2022-07-11T10:41:00Z">
              <w:tcPr>
                <w:tcW w:w="2880" w:type="dxa"/>
                <w:tcBorders>
                  <w:top w:val="dotted" w:sz="4" w:space="0" w:color="auto"/>
                  <w:left w:val="nil"/>
                  <w:bottom w:val="dotted" w:sz="4" w:space="0" w:color="auto"/>
                  <w:right w:val="nil"/>
                </w:tcBorders>
                <w:shd w:val="clear" w:color="auto" w:fill="FFFFFF"/>
              </w:tcPr>
            </w:tcPrChange>
          </w:tcPr>
          <w:p w14:paraId="720841D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19" w:author="Amit Popat" w:date="2022-07-11T10:41:00Z">
              <w:tcPr>
                <w:tcW w:w="4320" w:type="dxa"/>
                <w:tcBorders>
                  <w:top w:val="dotted" w:sz="4" w:space="0" w:color="auto"/>
                  <w:left w:val="nil"/>
                  <w:bottom w:val="dotted" w:sz="4" w:space="0" w:color="auto"/>
                  <w:right w:val="nil"/>
                </w:tcBorders>
                <w:shd w:val="clear" w:color="auto" w:fill="FFFFFF"/>
              </w:tcPr>
            </w:tcPrChange>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820" w:author="Amit Popat" w:date="2022-07-11T10:41:00Z">
              <w:tcPr>
                <w:tcW w:w="864" w:type="dxa"/>
                <w:tcBorders>
                  <w:top w:val="dotted" w:sz="4" w:space="0" w:color="auto"/>
                  <w:left w:val="nil"/>
                  <w:bottom w:val="dotted" w:sz="4" w:space="0" w:color="auto"/>
                  <w:right w:val="nil"/>
                </w:tcBorders>
                <w:shd w:val="clear" w:color="auto" w:fill="FFFFFF"/>
              </w:tcPr>
            </w:tcPrChange>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21" w:author="Amit Popat" w:date="2022-07-11T10:41:00Z">
              <w:tcPr>
                <w:tcW w:w="1008" w:type="dxa"/>
                <w:tcBorders>
                  <w:top w:val="dotted" w:sz="4" w:space="0" w:color="auto"/>
                  <w:left w:val="nil"/>
                  <w:bottom w:val="dotted" w:sz="4" w:space="0" w:color="auto"/>
                  <w:right w:val="nil"/>
                </w:tcBorders>
                <w:shd w:val="clear" w:color="auto" w:fill="FFFFFF"/>
              </w:tcPr>
            </w:tcPrChange>
          </w:tcPr>
          <w:p w14:paraId="7F9B93A3" w14:textId="77777777" w:rsidR="004C2D45" w:rsidRDefault="004C2D45">
            <w:pPr>
              <w:pStyle w:val="MsgTableBody"/>
              <w:jc w:val="center"/>
              <w:rPr>
                <w:noProof/>
              </w:rPr>
            </w:pPr>
          </w:p>
        </w:tc>
      </w:tr>
      <w:tr w:rsidR="004C2D45" w:rsidRPr="004C2D45" w14:paraId="62A5A407" w14:textId="77777777" w:rsidTr="00E56816">
        <w:trPr>
          <w:jc w:val="center"/>
          <w:trPrChange w:id="82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23" w:author="Amit Popat" w:date="2022-07-11T10:41:00Z">
              <w:tcPr>
                <w:tcW w:w="2880" w:type="dxa"/>
                <w:tcBorders>
                  <w:top w:val="dotted" w:sz="4" w:space="0" w:color="auto"/>
                  <w:left w:val="nil"/>
                  <w:bottom w:val="dotted" w:sz="4" w:space="0" w:color="auto"/>
                  <w:right w:val="nil"/>
                </w:tcBorders>
                <w:shd w:val="clear" w:color="auto" w:fill="FFFFFF"/>
              </w:tcPr>
            </w:tcPrChange>
          </w:tcPr>
          <w:p w14:paraId="41A7869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24" w:author="Amit Popat" w:date="2022-07-11T10:41:00Z">
              <w:tcPr>
                <w:tcW w:w="4320" w:type="dxa"/>
                <w:tcBorders>
                  <w:top w:val="dotted" w:sz="4" w:space="0" w:color="auto"/>
                  <w:left w:val="nil"/>
                  <w:bottom w:val="dotted" w:sz="4" w:space="0" w:color="auto"/>
                  <w:right w:val="nil"/>
                </w:tcBorders>
                <w:shd w:val="clear" w:color="auto" w:fill="FFFFFF"/>
              </w:tcPr>
            </w:tcPrChange>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825" w:author="Amit Popat" w:date="2022-07-11T10:41:00Z">
              <w:tcPr>
                <w:tcW w:w="864" w:type="dxa"/>
                <w:tcBorders>
                  <w:top w:val="dotted" w:sz="4" w:space="0" w:color="auto"/>
                  <w:left w:val="nil"/>
                  <w:bottom w:val="dotted" w:sz="4" w:space="0" w:color="auto"/>
                  <w:right w:val="nil"/>
                </w:tcBorders>
                <w:shd w:val="clear" w:color="auto" w:fill="FFFFFF"/>
              </w:tcPr>
            </w:tcPrChange>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26" w:author="Amit Popat" w:date="2022-07-11T10:41:00Z">
              <w:tcPr>
                <w:tcW w:w="1008" w:type="dxa"/>
                <w:tcBorders>
                  <w:top w:val="dotted" w:sz="4" w:space="0" w:color="auto"/>
                  <w:left w:val="nil"/>
                  <w:bottom w:val="dotted" w:sz="4" w:space="0" w:color="auto"/>
                  <w:right w:val="nil"/>
                </w:tcBorders>
                <w:shd w:val="clear" w:color="auto" w:fill="FFFFFF"/>
              </w:tcPr>
            </w:tcPrChange>
          </w:tcPr>
          <w:p w14:paraId="64EC91E3" w14:textId="77777777" w:rsidR="004C2D45" w:rsidRDefault="004C2D45">
            <w:pPr>
              <w:pStyle w:val="MsgTableBody"/>
              <w:jc w:val="center"/>
              <w:rPr>
                <w:noProof/>
              </w:rPr>
            </w:pPr>
          </w:p>
        </w:tc>
      </w:tr>
      <w:tr w:rsidR="004C2D45" w:rsidRPr="004C2D45" w14:paraId="13C17358" w14:textId="77777777" w:rsidTr="00E56816">
        <w:trPr>
          <w:jc w:val="center"/>
          <w:trPrChange w:id="82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28" w:author="Amit Popat" w:date="2022-07-11T10:41:00Z">
              <w:tcPr>
                <w:tcW w:w="2880" w:type="dxa"/>
                <w:tcBorders>
                  <w:top w:val="dotted" w:sz="4" w:space="0" w:color="auto"/>
                  <w:left w:val="nil"/>
                  <w:bottom w:val="dotted" w:sz="4" w:space="0" w:color="auto"/>
                  <w:right w:val="nil"/>
                </w:tcBorders>
                <w:shd w:val="clear" w:color="auto" w:fill="FFFFFF"/>
              </w:tcPr>
            </w:tcPrChange>
          </w:tcPr>
          <w:p w14:paraId="07929656"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829" w:author="Amit Popat" w:date="2022-07-11T10:41:00Z">
              <w:tcPr>
                <w:tcW w:w="4320" w:type="dxa"/>
                <w:tcBorders>
                  <w:top w:val="dotted" w:sz="4" w:space="0" w:color="auto"/>
                  <w:left w:val="nil"/>
                  <w:bottom w:val="dotted" w:sz="4" w:space="0" w:color="auto"/>
                  <w:right w:val="nil"/>
                </w:tcBorders>
                <w:shd w:val="clear" w:color="auto" w:fill="FFFFFF"/>
              </w:tcPr>
            </w:tcPrChange>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830" w:author="Amit Popat" w:date="2022-07-11T10:41:00Z">
              <w:tcPr>
                <w:tcW w:w="864" w:type="dxa"/>
                <w:tcBorders>
                  <w:top w:val="dotted" w:sz="4" w:space="0" w:color="auto"/>
                  <w:left w:val="nil"/>
                  <w:bottom w:val="dotted" w:sz="4" w:space="0" w:color="auto"/>
                  <w:right w:val="nil"/>
                </w:tcBorders>
                <w:shd w:val="clear" w:color="auto" w:fill="FFFFFF"/>
              </w:tcPr>
            </w:tcPrChange>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31" w:author="Amit Popat" w:date="2022-07-11T10:41:00Z">
              <w:tcPr>
                <w:tcW w:w="1008" w:type="dxa"/>
                <w:tcBorders>
                  <w:top w:val="dotted" w:sz="4" w:space="0" w:color="auto"/>
                  <w:left w:val="nil"/>
                  <w:bottom w:val="dotted" w:sz="4" w:space="0" w:color="auto"/>
                  <w:right w:val="nil"/>
                </w:tcBorders>
                <w:shd w:val="clear" w:color="auto" w:fill="FFFFFF"/>
              </w:tcPr>
            </w:tcPrChange>
          </w:tcPr>
          <w:p w14:paraId="309D0B26" w14:textId="77777777" w:rsidR="004C2D45" w:rsidRDefault="004C2D45">
            <w:pPr>
              <w:pStyle w:val="MsgTableBody"/>
              <w:jc w:val="center"/>
              <w:rPr>
                <w:noProof/>
              </w:rPr>
            </w:pPr>
            <w:r>
              <w:rPr>
                <w:noProof/>
              </w:rPr>
              <w:t>12</w:t>
            </w:r>
          </w:p>
        </w:tc>
      </w:tr>
      <w:tr w:rsidR="004C2D45" w:rsidRPr="004C2D45" w14:paraId="52D4E795" w14:textId="77777777" w:rsidTr="00E56816">
        <w:trPr>
          <w:jc w:val="center"/>
          <w:trPrChange w:id="83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33" w:author="Amit Popat" w:date="2022-07-11T10:41:00Z">
              <w:tcPr>
                <w:tcW w:w="2880" w:type="dxa"/>
                <w:tcBorders>
                  <w:top w:val="dotted" w:sz="4" w:space="0" w:color="auto"/>
                  <w:left w:val="nil"/>
                  <w:bottom w:val="dotted" w:sz="4" w:space="0" w:color="auto"/>
                  <w:right w:val="nil"/>
                </w:tcBorders>
                <w:shd w:val="clear" w:color="auto" w:fill="FFFFFF"/>
              </w:tcPr>
            </w:tcPrChange>
          </w:tcPr>
          <w:p w14:paraId="7F72B5D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834" w:author="Amit Popat" w:date="2022-07-11T10:41:00Z">
              <w:tcPr>
                <w:tcW w:w="4320" w:type="dxa"/>
                <w:tcBorders>
                  <w:top w:val="dotted" w:sz="4" w:space="0" w:color="auto"/>
                  <w:left w:val="nil"/>
                  <w:bottom w:val="dotted" w:sz="4" w:space="0" w:color="auto"/>
                  <w:right w:val="nil"/>
                </w:tcBorders>
                <w:shd w:val="clear" w:color="auto" w:fill="FFFFFF"/>
              </w:tcPr>
            </w:tcPrChange>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Change w:id="835" w:author="Amit Popat" w:date="2022-07-11T10:41:00Z">
              <w:tcPr>
                <w:tcW w:w="864" w:type="dxa"/>
                <w:tcBorders>
                  <w:top w:val="dotted" w:sz="4" w:space="0" w:color="auto"/>
                  <w:left w:val="nil"/>
                  <w:bottom w:val="dotted" w:sz="4" w:space="0" w:color="auto"/>
                  <w:right w:val="nil"/>
                </w:tcBorders>
                <w:shd w:val="clear" w:color="auto" w:fill="FFFFFF"/>
              </w:tcPr>
            </w:tcPrChange>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36" w:author="Amit Popat" w:date="2022-07-11T10:41:00Z">
              <w:tcPr>
                <w:tcW w:w="1008" w:type="dxa"/>
                <w:tcBorders>
                  <w:top w:val="dotted" w:sz="4" w:space="0" w:color="auto"/>
                  <w:left w:val="nil"/>
                  <w:bottom w:val="dotted" w:sz="4" w:space="0" w:color="auto"/>
                  <w:right w:val="nil"/>
                </w:tcBorders>
                <w:shd w:val="clear" w:color="auto" w:fill="FFFFFF"/>
              </w:tcPr>
            </w:tcPrChange>
          </w:tcPr>
          <w:p w14:paraId="31DEFE77" w14:textId="77777777" w:rsidR="004C2D45" w:rsidRDefault="004C2D45">
            <w:pPr>
              <w:pStyle w:val="MsgTableBody"/>
              <w:jc w:val="center"/>
              <w:rPr>
                <w:noProof/>
              </w:rPr>
            </w:pPr>
            <w:r>
              <w:rPr>
                <w:noProof/>
              </w:rPr>
              <w:t>2</w:t>
            </w:r>
          </w:p>
        </w:tc>
      </w:tr>
      <w:tr w:rsidR="004C2D45" w:rsidRPr="004C2D45" w14:paraId="2CD10383" w14:textId="77777777" w:rsidTr="00E56816">
        <w:trPr>
          <w:jc w:val="center"/>
          <w:trPrChange w:id="83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38" w:author="Amit Popat" w:date="2022-07-11T10:41:00Z">
              <w:tcPr>
                <w:tcW w:w="2880" w:type="dxa"/>
                <w:tcBorders>
                  <w:top w:val="dotted" w:sz="4" w:space="0" w:color="auto"/>
                  <w:left w:val="nil"/>
                  <w:bottom w:val="dotted" w:sz="4" w:space="0" w:color="auto"/>
                  <w:right w:val="nil"/>
                </w:tcBorders>
                <w:shd w:val="clear" w:color="auto" w:fill="FFFFFF"/>
              </w:tcPr>
            </w:tcPrChange>
          </w:tcPr>
          <w:p w14:paraId="4CC51C7D"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839" w:author="Amit Popat" w:date="2022-07-11T10:41:00Z">
              <w:tcPr>
                <w:tcW w:w="4320" w:type="dxa"/>
                <w:tcBorders>
                  <w:top w:val="dotted" w:sz="4" w:space="0" w:color="auto"/>
                  <w:left w:val="nil"/>
                  <w:bottom w:val="dotted" w:sz="4" w:space="0" w:color="auto"/>
                  <w:right w:val="nil"/>
                </w:tcBorders>
                <w:shd w:val="clear" w:color="auto" w:fill="FFFFFF"/>
              </w:tcPr>
            </w:tcPrChange>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840" w:author="Amit Popat" w:date="2022-07-11T10:41:00Z">
              <w:tcPr>
                <w:tcW w:w="864" w:type="dxa"/>
                <w:tcBorders>
                  <w:top w:val="dotted" w:sz="4" w:space="0" w:color="auto"/>
                  <w:left w:val="nil"/>
                  <w:bottom w:val="dotted" w:sz="4" w:space="0" w:color="auto"/>
                  <w:right w:val="nil"/>
                </w:tcBorders>
                <w:shd w:val="clear" w:color="auto" w:fill="FFFFFF"/>
              </w:tcPr>
            </w:tcPrChange>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41" w:author="Amit Popat" w:date="2022-07-11T10:41:00Z">
              <w:tcPr>
                <w:tcW w:w="1008" w:type="dxa"/>
                <w:tcBorders>
                  <w:top w:val="dotted" w:sz="4" w:space="0" w:color="auto"/>
                  <w:left w:val="nil"/>
                  <w:bottom w:val="dotted" w:sz="4" w:space="0" w:color="auto"/>
                  <w:right w:val="nil"/>
                </w:tcBorders>
                <w:shd w:val="clear" w:color="auto" w:fill="FFFFFF"/>
              </w:tcPr>
            </w:tcPrChange>
          </w:tcPr>
          <w:p w14:paraId="20F331FA" w14:textId="77777777" w:rsidR="004C2D45" w:rsidRDefault="004C2D45">
            <w:pPr>
              <w:pStyle w:val="MsgTableBody"/>
              <w:jc w:val="center"/>
              <w:rPr>
                <w:noProof/>
              </w:rPr>
            </w:pPr>
            <w:r>
              <w:rPr>
                <w:noProof/>
              </w:rPr>
              <w:t>12</w:t>
            </w:r>
          </w:p>
        </w:tc>
      </w:tr>
      <w:tr w:rsidR="004C2D45" w:rsidRPr="004C2D45" w14:paraId="4B315BA7" w14:textId="77777777" w:rsidTr="00E56816">
        <w:trPr>
          <w:jc w:val="center"/>
          <w:trPrChange w:id="84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43" w:author="Amit Popat" w:date="2022-07-11T10:41:00Z">
              <w:tcPr>
                <w:tcW w:w="2880" w:type="dxa"/>
                <w:tcBorders>
                  <w:top w:val="dotted" w:sz="4" w:space="0" w:color="auto"/>
                  <w:left w:val="nil"/>
                  <w:bottom w:val="dotted" w:sz="4" w:space="0" w:color="auto"/>
                  <w:right w:val="nil"/>
                </w:tcBorders>
                <w:shd w:val="clear" w:color="auto" w:fill="FFFFFF"/>
              </w:tcPr>
            </w:tcPrChange>
          </w:tcPr>
          <w:p w14:paraId="69807B33"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44" w:author="Amit Popat" w:date="2022-07-11T10:41:00Z">
              <w:tcPr>
                <w:tcW w:w="4320" w:type="dxa"/>
                <w:tcBorders>
                  <w:top w:val="dotted" w:sz="4" w:space="0" w:color="auto"/>
                  <w:left w:val="nil"/>
                  <w:bottom w:val="dotted" w:sz="4" w:space="0" w:color="auto"/>
                  <w:right w:val="nil"/>
                </w:tcBorders>
                <w:shd w:val="clear" w:color="auto" w:fill="FFFFFF"/>
              </w:tcPr>
            </w:tcPrChange>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845" w:author="Amit Popat" w:date="2022-07-11T10:41:00Z">
              <w:tcPr>
                <w:tcW w:w="864" w:type="dxa"/>
                <w:tcBorders>
                  <w:top w:val="dotted" w:sz="4" w:space="0" w:color="auto"/>
                  <w:left w:val="nil"/>
                  <w:bottom w:val="dotted" w:sz="4" w:space="0" w:color="auto"/>
                  <w:right w:val="nil"/>
                </w:tcBorders>
                <w:shd w:val="clear" w:color="auto" w:fill="FFFFFF"/>
              </w:tcPr>
            </w:tcPrChange>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46" w:author="Amit Popat" w:date="2022-07-11T10:41:00Z">
              <w:tcPr>
                <w:tcW w:w="1008" w:type="dxa"/>
                <w:tcBorders>
                  <w:top w:val="dotted" w:sz="4" w:space="0" w:color="auto"/>
                  <w:left w:val="nil"/>
                  <w:bottom w:val="dotted" w:sz="4" w:space="0" w:color="auto"/>
                  <w:right w:val="nil"/>
                </w:tcBorders>
                <w:shd w:val="clear" w:color="auto" w:fill="FFFFFF"/>
              </w:tcPr>
            </w:tcPrChange>
          </w:tcPr>
          <w:p w14:paraId="3256E8E5" w14:textId="77777777" w:rsidR="004C2D45" w:rsidRDefault="004C2D45">
            <w:pPr>
              <w:pStyle w:val="MsgTableBody"/>
              <w:jc w:val="center"/>
              <w:rPr>
                <w:noProof/>
              </w:rPr>
            </w:pPr>
          </w:p>
        </w:tc>
      </w:tr>
      <w:tr w:rsidR="004C2D45" w:rsidRPr="004C2D45" w14:paraId="456BC89A" w14:textId="77777777" w:rsidTr="00E56816">
        <w:trPr>
          <w:jc w:val="center"/>
          <w:trPrChange w:id="84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48" w:author="Amit Popat" w:date="2022-07-11T10:41:00Z">
              <w:tcPr>
                <w:tcW w:w="2880" w:type="dxa"/>
                <w:tcBorders>
                  <w:top w:val="dotted" w:sz="4" w:space="0" w:color="auto"/>
                  <w:left w:val="nil"/>
                  <w:bottom w:val="dotted" w:sz="4" w:space="0" w:color="auto"/>
                  <w:right w:val="nil"/>
                </w:tcBorders>
                <w:shd w:val="clear" w:color="auto" w:fill="FFFFFF"/>
              </w:tcPr>
            </w:tcPrChange>
          </w:tcPr>
          <w:p w14:paraId="3F95F3EE"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849" w:author="Amit Popat" w:date="2022-07-11T10:41:00Z">
              <w:tcPr>
                <w:tcW w:w="4320" w:type="dxa"/>
                <w:tcBorders>
                  <w:top w:val="dotted" w:sz="4" w:space="0" w:color="auto"/>
                  <w:left w:val="nil"/>
                  <w:bottom w:val="dotted" w:sz="4" w:space="0" w:color="auto"/>
                  <w:right w:val="nil"/>
                </w:tcBorders>
                <w:shd w:val="clear" w:color="auto" w:fill="FFFFFF"/>
              </w:tcPr>
            </w:tcPrChange>
          </w:tcPr>
          <w:p w14:paraId="76BBB844" w14:textId="53E959A4" w:rsidR="004C2D45" w:rsidRDefault="003C0421">
            <w:pPr>
              <w:pStyle w:val="MsgTableBody"/>
              <w:rPr>
                <w:noProof/>
              </w:rPr>
            </w:pPr>
            <w:r w:rsidRPr="005625E3">
              <w:rPr>
                <w:rPrChange w:id="850" w:author="Merrick, Riki | APHL" w:date="2022-09-01T17:26: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851" w:author="Amit Popat" w:date="2022-07-11T10:41:00Z">
              <w:tcPr>
                <w:tcW w:w="864" w:type="dxa"/>
                <w:tcBorders>
                  <w:top w:val="dotted" w:sz="4" w:space="0" w:color="auto"/>
                  <w:left w:val="nil"/>
                  <w:bottom w:val="dotted" w:sz="4" w:space="0" w:color="auto"/>
                  <w:right w:val="nil"/>
                </w:tcBorders>
                <w:shd w:val="clear" w:color="auto" w:fill="FFFFFF"/>
              </w:tcPr>
            </w:tcPrChange>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852" w:author="Amit Popat" w:date="2022-07-11T10:41:00Z">
              <w:tcPr>
                <w:tcW w:w="1008" w:type="dxa"/>
                <w:tcBorders>
                  <w:top w:val="dotted" w:sz="4" w:space="0" w:color="auto"/>
                  <w:left w:val="nil"/>
                  <w:bottom w:val="dotted" w:sz="4" w:space="0" w:color="auto"/>
                  <w:right w:val="nil"/>
                </w:tcBorders>
                <w:shd w:val="clear" w:color="auto" w:fill="FFFFFF"/>
              </w:tcPr>
            </w:tcPrChange>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E56816">
        <w:trPr>
          <w:jc w:val="center"/>
          <w:trPrChange w:id="85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54" w:author="Amit Popat" w:date="2022-07-11T10:41:00Z">
              <w:tcPr>
                <w:tcW w:w="2880" w:type="dxa"/>
                <w:tcBorders>
                  <w:top w:val="dotted" w:sz="4" w:space="0" w:color="auto"/>
                  <w:left w:val="nil"/>
                  <w:bottom w:val="dotted" w:sz="4" w:space="0" w:color="auto"/>
                  <w:right w:val="nil"/>
                </w:tcBorders>
                <w:shd w:val="clear" w:color="auto" w:fill="FFFFFF"/>
              </w:tcPr>
            </w:tcPrChange>
          </w:tcPr>
          <w:p w14:paraId="52FB93FC"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855" w:author="Amit Popat" w:date="2022-07-11T10:41:00Z">
              <w:tcPr>
                <w:tcW w:w="4320" w:type="dxa"/>
                <w:tcBorders>
                  <w:top w:val="dotted" w:sz="4" w:space="0" w:color="auto"/>
                  <w:left w:val="nil"/>
                  <w:bottom w:val="dotted" w:sz="4" w:space="0" w:color="auto"/>
                  <w:right w:val="nil"/>
                </w:tcBorders>
                <w:shd w:val="clear" w:color="auto" w:fill="FFFFFF"/>
              </w:tcPr>
            </w:tcPrChange>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Change w:id="856" w:author="Amit Popat" w:date="2022-07-11T10:41:00Z">
              <w:tcPr>
                <w:tcW w:w="864" w:type="dxa"/>
                <w:tcBorders>
                  <w:top w:val="dotted" w:sz="4" w:space="0" w:color="auto"/>
                  <w:left w:val="nil"/>
                  <w:bottom w:val="dotted" w:sz="4" w:space="0" w:color="auto"/>
                  <w:right w:val="nil"/>
                </w:tcBorders>
                <w:shd w:val="clear" w:color="auto" w:fill="FFFFFF"/>
              </w:tcPr>
            </w:tcPrChange>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57" w:author="Amit Popat" w:date="2022-07-11T10:41:00Z">
              <w:tcPr>
                <w:tcW w:w="1008" w:type="dxa"/>
                <w:tcBorders>
                  <w:top w:val="dotted" w:sz="4" w:space="0" w:color="auto"/>
                  <w:left w:val="nil"/>
                  <w:bottom w:val="dotted" w:sz="4" w:space="0" w:color="auto"/>
                  <w:right w:val="nil"/>
                </w:tcBorders>
                <w:shd w:val="clear" w:color="auto" w:fill="FFFFFF"/>
              </w:tcPr>
            </w:tcPrChange>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E56816">
        <w:trPr>
          <w:jc w:val="center"/>
          <w:trPrChange w:id="85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59" w:author="Amit Popat" w:date="2022-07-11T10:41:00Z">
              <w:tcPr>
                <w:tcW w:w="2880" w:type="dxa"/>
                <w:tcBorders>
                  <w:top w:val="dotted" w:sz="4" w:space="0" w:color="auto"/>
                  <w:left w:val="nil"/>
                  <w:bottom w:val="dotted" w:sz="4" w:space="0" w:color="auto"/>
                  <w:right w:val="nil"/>
                </w:tcBorders>
                <w:shd w:val="clear" w:color="auto" w:fill="FFFFFF"/>
              </w:tcPr>
            </w:tcPrChange>
          </w:tcPr>
          <w:p w14:paraId="004CF656"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860" w:author="Amit Popat" w:date="2022-07-11T10:41:00Z">
              <w:tcPr>
                <w:tcW w:w="4320" w:type="dxa"/>
                <w:tcBorders>
                  <w:top w:val="dotted" w:sz="4" w:space="0" w:color="auto"/>
                  <w:left w:val="nil"/>
                  <w:bottom w:val="dotted" w:sz="4" w:space="0" w:color="auto"/>
                  <w:right w:val="nil"/>
                </w:tcBorders>
                <w:shd w:val="clear" w:color="auto" w:fill="FFFFFF"/>
              </w:tcPr>
            </w:tcPrChange>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861" w:author="Amit Popat" w:date="2022-07-11T10:41:00Z">
              <w:tcPr>
                <w:tcW w:w="864" w:type="dxa"/>
                <w:tcBorders>
                  <w:top w:val="dotted" w:sz="4" w:space="0" w:color="auto"/>
                  <w:left w:val="nil"/>
                  <w:bottom w:val="dotted" w:sz="4" w:space="0" w:color="auto"/>
                  <w:right w:val="nil"/>
                </w:tcBorders>
                <w:shd w:val="clear" w:color="auto" w:fill="FFFFFF"/>
              </w:tcPr>
            </w:tcPrChange>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862" w:author="Amit Popat" w:date="2022-07-11T10:41:00Z">
              <w:tcPr>
                <w:tcW w:w="1008" w:type="dxa"/>
                <w:tcBorders>
                  <w:top w:val="dotted" w:sz="4" w:space="0" w:color="auto"/>
                  <w:left w:val="nil"/>
                  <w:bottom w:val="dotted" w:sz="4" w:space="0" w:color="auto"/>
                  <w:right w:val="nil"/>
                </w:tcBorders>
                <w:shd w:val="clear" w:color="auto" w:fill="FFFFFF"/>
              </w:tcPr>
            </w:tcPrChange>
          </w:tcPr>
          <w:p w14:paraId="625DE6DA" w14:textId="77777777" w:rsidR="004C2D45" w:rsidRDefault="004C2D45">
            <w:pPr>
              <w:pStyle w:val="MsgTableBody"/>
              <w:jc w:val="center"/>
              <w:rPr>
                <w:noProof/>
              </w:rPr>
            </w:pPr>
            <w:r>
              <w:rPr>
                <w:noProof/>
              </w:rPr>
              <w:t>12</w:t>
            </w:r>
          </w:p>
        </w:tc>
      </w:tr>
      <w:tr w:rsidR="004C2D45" w:rsidRPr="004C2D45" w14:paraId="3A6143AF" w14:textId="77777777" w:rsidTr="00E56816">
        <w:trPr>
          <w:jc w:val="center"/>
          <w:trPrChange w:id="86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64" w:author="Amit Popat" w:date="2022-07-11T10:41:00Z">
              <w:tcPr>
                <w:tcW w:w="2880" w:type="dxa"/>
                <w:tcBorders>
                  <w:top w:val="dotted" w:sz="4" w:space="0" w:color="auto"/>
                  <w:left w:val="nil"/>
                  <w:bottom w:val="dotted" w:sz="4" w:space="0" w:color="auto"/>
                  <w:right w:val="nil"/>
                </w:tcBorders>
                <w:shd w:val="clear" w:color="auto" w:fill="FFFFFF"/>
              </w:tcPr>
            </w:tcPrChange>
          </w:tcPr>
          <w:p w14:paraId="689A46E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65" w:author="Amit Popat" w:date="2022-07-11T10:41:00Z">
              <w:tcPr>
                <w:tcW w:w="4320" w:type="dxa"/>
                <w:tcBorders>
                  <w:top w:val="dotted" w:sz="4" w:space="0" w:color="auto"/>
                  <w:left w:val="nil"/>
                  <w:bottom w:val="dotted" w:sz="4" w:space="0" w:color="auto"/>
                  <w:right w:val="nil"/>
                </w:tcBorders>
                <w:shd w:val="clear" w:color="auto" w:fill="FFFFFF"/>
              </w:tcPr>
            </w:tcPrChange>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866" w:author="Amit Popat" w:date="2022-07-11T10:41:00Z">
              <w:tcPr>
                <w:tcW w:w="864" w:type="dxa"/>
                <w:tcBorders>
                  <w:top w:val="dotted" w:sz="4" w:space="0" w:color="auto"/>
                  <w:left w:val="nil"/>
                  <w:bottom w:val="dotted" w:sz="4" w:space="0" w:color="auto"/>
                  <w:right w:val="nil"/>
                </w:tcBorders>
                <w:shd w:val="clear" w:color="auto" w:fill="FFFFFF"/>
              </w:tcPr>
            </w:tcPrChange>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67" w:author="Amit Popat" w:date="2022-07-11T10:41:00Z">
              <w:tcPr>
                <w:tcW w:w="1008" w:type="dxa"/>
                <w:tcBorders>
                  <w:top w:val="dotted" w:sz="4" w:space="0" w:color="auto"/>
                  <w:left w:val="nil"/>
                  <w:bottom w:val="dotted" w:sz="4" w:space="0" w:color="auto"/>
                  <w:right w:val="nil"/>
                </w:tcBorders>
                <w:shd w:val="clear" w:color="auto" w:fill="FFFFFF"/>
              </w:tcPr>
            </w:tcPrChange>
          </w:tcPr>
          <w:p w14:paraId="17B29DED" w14:textId="77777777" w:rsidR="004C2D45" w:rsidRDefault="004C2D45">
            <w:pPr>
              <w:pStyle w:val="MsgTableBody"/>
              <w:jc w:val="center"/>
              <w:rPr>
                <w:noProof/>
              </w:rPr>
            </w:pPr>
          </w:p>
        </w:tc>
      </w:tr>
      <w:tr w:rsidR="004C2D45" w:rsidRPr="004C2D45" w14:paraId="06A8619D" w14:textId="77777777" w:rsidTr="00E56816">
        <w:trPr>
          <w:jc w:val="center"/>
          <w:trPrChange w:id="86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69" w:author="Amit Popat" w:date="2022-07-11T10:41:00Z">
              <w:tcPr>
                <w:tcW w:w="2880" w:type="dxa"/>
                <w:tcBorders>
                  <w:top w:val="dotted" w:sz="4" w:space="0" w:color="auto"/>
                  <w:left w:val="nil"/>
                  <w:bottom w:val="dotted" w:sz="4" w:space="0" w:color="auto"/>
                  <w:right w:val="nil"/>
                </w:tcBorders>
                <w:shd w:val="clear" w:color="auto" w:fill="FFFFFF"/>
              </w:tcPr>
            </w:tcPrChange>
          </w:tcPr>
          <w:p w14:paraId="406E63B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70" w:author="Amit Popat" w:date="2022-07-11T10:41:00Z">
              <w:tcPr>
                <w:tcW w:w="4320" w:type="dxa"/>
                <w:tcBorders>
                  <w:top w:val="dotted" w:sz="4" w:space="0" w:color="auto"/>
                  <w:left w:val="nil"/>
                  <w:bottom w:val="dotted" w:sz="4" w:space="0" w:color="auto"/>
                  <w:right w:val="nil"/>
                </w:tcBorders>
                <w:shd w:val="clear" w:color="auto" w:fill="FFFFFF"/>
              </w:tcPr>
            </w:tcPrChange>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Change w:id="871" w:author="Amit Popat" w:date="2022-07-11T10:41:00Z">
              <w:tcPr>
                <w:tcW w:w="864" w:type="dxa"/>
                <w:tcBorders>
                  <w:top w:val="dotted" w:sz="4" w:space="0" w:color="auto"/>
                  <w:left w:val="nil"/>
                  <w:bottom w:val="dotted" w:sz="4" w:space="0" w:color="auto"/>
                  <w:right w:val="nil"/>
                </w:tcBorders>
                <w:shd w:val="clear" w:color="auto" w:fill="FFFFFF"/>
              </w:tcPr>
            </w:tcPrChange>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72" w:author="Amit Popat" w:date="2022-07-11T10:41:00Z">
              <w:tcPr>
                <w:tcW w:w="1008" w:type="dxa"/>
                <w:tcBorders>
                  <w:top w:val="dotted" w:sz="4" w:space="0" w:color="auto"/>
                  <w:left w:val="nil"/>
                  <w:bottom w:val="dotted" w:sz="4" w:space="0" w:color="auto"/>
                  <w:right w:val="nil"/>
                </w:tcBorders>
                <w:shd w:val="clear" w:color="auto" w:fill="FFFFFF"/>
              </w:tcPr>
            </w:tcPrChange>
          </w:tcPr>
          <w:p w14:paraId="6A84E093" w14:textId="77777777" w:rsidR="004C2D45" w:rsidRDefault="004C2D45">
            <w:pPr>
              <w:pStyle w:val="MsgTableBody"/>
              <w:jc w:val="center"/>
              <w:rPr>
                <w:noProof/>
              </w:rPr>
            </w:pPr>
          </w:p>
        </w:tc>
      </w:tr>
      <w:tr w:rsidR="004C2D45" w:rsidRPr="004C2D45" w14:paraId="59BECAFC" w14:textId="77777777" w:rsidTr="00E56816">
        <w:trPr>
          <w:jc w:val="center"/>
          <w:trPrChange w:id="87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74" w:author="Amit Popat" w:date="2022-07-11T10:41:00Z">
              <w:tcPr>
                <w:tcW w:w="2880" w:type="dxa"/>
                <w:tcBorders>
                  <w:top w:val="dotted" w:sz="4" w:space="0" w:color="auto"/>
                  <w:left w:val="nil"/>
                  <w:bottom w:val="dotted" w:sz="4" w:space="0" w:color="auto"/>
                  <w:right w:val="nil"/>
                </w:tcBorders>
                <w:shd w:val="clear" w:color="auto" w:fill="FFFFFF"/>
              </w:tcPr>
            </w:tcPrChange>
          </w:tcPr>
          <w:p w14:paraId="04B5815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875" w:author="Amit Popat" w:date="2022-07-11T10:41:00Z">
              <w:tcPr>
                <w:tcW w:w="4320" w:type="dxa"/>
                <w:tcBorders>
                  <w:top w:val="dotted" w:sz="4" w:space="0" w:color="auto"/>
                  <w:left w:val="nil"/>
                  <w:bottom w:val="dotted" w:sz="4" w:space="0" w:color="auto"/>
                  <w:right w:val="nil"/>
                </w:tcBorders>
                <w:shd w:val="clear" w:color="auto" w:fill="FFFFFF"/>
              </w:tcPr>
            </w:tcPrChange>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876" w:author="Amit Popat" w:date="2022-07-11T10:41:00Z">
              <w:tcPr>
                <w:tcW w:w="864" w:type="dxa"/>
                <w:tcBorders>
                  <w:top w:val="dotted" w:sz="4" w:space="0" w:color="auto"/>
                  <w:left w:val="nil"/>
                  <w:bottom w:val="dotted" w:sz="4" w:space="0" w:color="auto"/>
                  <w:right w:val="nil"/>
                </w:tcBorders>
                <w:shd w:val="clear" w:color="auto" w:fill="FFFFFF"/>
              </w:tcPr>
            </w:tcPrChange>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77" w:author="Amit Popat" w:date="2022-07-11T10:41:00Z">
              <w:tcPr>
                <w:tcW w:w="1008" w:type="dxa"/>
                <w:tcBorders>
                  <w:top w:val="dotted" w:sz="4" w:space="0" w:color="auto"/>
                  <w:left w:val="nil"/>
                  <w:bottom w:val="dotted" w:sz="4" w:space="0" w:color="auto"/>
                  <w:right w:val="nil"/>
                </w:tcBorders>
                <w:shd w:val="clear" w:color="auto" w:fill="FFFFFF"/>
              </w:tcPr>
            </w:tcPrChange>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E56816">
        <w:trPr>
          <w:jc w:val="center"/>
          <w:trPrChange w:id="87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79" w:author="Amit Popat" w:date="2022-07-11T10:41:00Z">
              <w:tcPr>
                <w:tcW w:w="2880" w:type="dxa"/>
                <w:tcBorders>
                  <w:top w:val="dotted" w:sz="4" w:space="0" w:color="auto"/>
                  <w:left w:val="nil"/>
                  <w:bottom w:val="dotted" w:sz="4" w:space="0" w:color="auto"/>
                  <w:right w:val="nil"/>
                </w:tcBorders>
                <w:shd w:val="clear" w:color="auto" w:fill="FFFFFF"/>
              </w:tcPr>
            </w:tcPrChange>
          </w:tcPr>
          <w:p w14:paraId="077E0A08"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880" w:author="Amit Popat" w:date="2022-07-11T10:41:00Z">
              <w:tcPr>
                <w:tcW w:w="4320" w:type="dxa"/>
                <w:tcBorders>
                  <w:top w:val="dotted" w:sz="4" w:space="0" w:color="auto"/>
                  <w:left w:val="nil"/>
                  <w:bottom w:val="dotted" w:sz="4" w:space="0" w:color="auto"/>
                  <w:right w:val="nil"/>
                </w:tcBorders>
                <w:shd w:val="clear" w:color="auto" w:fill="FFFFFF"/>
              </w:tcPr>
            </w:tcPrChange>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881" w:author="Amit Popat" w:date="2022-07-11T10:41:00Z">
              <w:tcPr>
                <w:tcW w:w="864" w:type="dxa"/>
                <w:tcBorders>
                  <w:top w:val="dotted" w:sz="4" w:space="0" w:color="auto"/>
                  <w:left w:val="nil"/>
                  <w:bottom w:val="dotted" w:sz="4" w:space="0" w:color="auto"/>
                  <w:right w:val="nil"/>
                </w:tcBorders>
                <w:shd w:val="clear" w:color="auto" w:fill="FFFFFF"/>
              </w:tcPr>
            </w:tcPrChange>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82" w:author="Amit Popat" w:date="2022-07-11T10:41:00Z">
              <w:tcPr>
                <w:tcW w:w="1008" w:type="dxa"/>
                <w:tcBorders>
                  <w:top w:val="dotted" w:sz="4" w:space="0" w:color="auto"/>
                  <w:left w:val="nil"/>
                  <w:bottom w:val="dotted" w:sz="4" w:space="0" w:color="auto"/>
                  <w:right w:val="nil"/>
                </w:tcBorders>
                <w:shd w:val="clear" w:color="auto" w:fill="FFFFFF"/>
              </w:tcPr>
            </w:tcPrChange>
          </w:tcPr>
          <w:p w14:paraId="62160D53" w14:textId="77777777" w:rsidR="004C2D45" w:rsidRDefault="004C2D45">
            <w:pPr>
              <w:pStyle w:val="MsgTableBody"/>
              <w:jc w:val="center"/>
              <w:rPr>
                <w:noProof/>
                <w:lang w:val="fr-FR"/>
              </w:rPr>
            </w:pPr>
          </w:p>
        </w:tc>
      </w:tr>
      <w:tr w:rsidR="004C2D45" w:rsidRPr="004C2D45" w14:paraId="572437F5" w14:textId="77777777" w:rsidTr="00E56816">
        <w:trPr>
          <w:jc w:val="center"/>
          <w:trPrChange w:id="88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84" w:author="Amit Popat" w:date="2022-07-11T10:41:00Z">
              <w:tcPr>
                <w:tcW w:w="2880" w:type="dxa"/>
                <w:tcBorders>
                  <w:top w:val="dotted" w:sz="4" w:space="0" w:color="auto"/>
                  <w:left w:val="nil"/>
                  <w:bottom w:val="dotted" w:sz="4" w:space="0" w:color="auto"/>
                  <w:right w:val="nil"/>
                </w:tcBorders>
                <w:shd w:val="clear" w:color="auto" w:fill="FFFFFF"/>
              </w:tcPr>
            </w:tcPrChange>
          </w:tcPr>
          <w:p w14:paraId="3591345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885" w:author="Amit Popat" w:date="2022-07-11T10:41:00Z">
              <w:tcPr>
                <w:tcW w:w="4320" w:type="dxa"/>
                <w:tcBorders>
                  <w:top w:val="dotted" w:sz="4" w:space="0" w:color="auto"/>
                  <w:left w:val="nil"/>
                  <w:bottom w:val="dotted" w:sz="4" w:space="0" w:color="auto"/>
                  <w:right w:val="nil"/>
                </w:tcBorders>
                <w:shd w:val="clear" w:color="auto" w:fill="FFFFFF"/>
              </w:tcPr>
            </w:tcPrChange>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886" w:author="Amit Popat" w:date="2022-07-11T10:41:00Z">
              <w:tcPr>
                <w:tcW w:w="864" w:type="dxa"/>
                <w:tcBorders>
                  <w:top w:val="dotted" w:sz="4" w:space="0" w:color="auto"/>
                  <w:left w:val="nil"/>
                  <w:bottom w:val="dotted" w:sz="4" w:space="0" w:color="auto"/>
                  <w:right w:val="nil"/>
                </w:tcBorders>
                <w:shd w:val="clear" w:color="auto" w:fill="FFFFFF"/>
              </w:tcPr>
            </w:tcPrChange>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887" w:author="Amit Popat" w:date="2022-07-11T10:41:00Z">
              <w:tcPr>
                <w:tcW w:w="1008" w:type="dxa"/>
                <w:tcBorders>
                  <w:top w:val="dotted" w:sz="4" w:space="0" w:color="auto"/>
                  <w:left w:val="nil"/>
                  <w:bottom w:val="dotted" w:sz="4" w:space="0" w:color="auto"/>
                  <w:right w:val="nil"/>
                </w:tcBorders>
                <w:shd w:val="clear" w:color="auto" w:fill="FFFFFF"/>
              </w:tcPr>
            </w:tcPrChange>
          </w:tcPr>
          <w:p w14:paraId="4128D946" w14:textId="77777777" w:rsidR="004C2D45" w:rsidRDefault="004C2D45">
            <w:pPr>
              <w:pStyle w:val="MsgTableBody"/>
              <w:jc w:val="center"/>
              <w:rPr>
                <w:noProof/>
              </w:rPr>
            </w:pPr>
            <w:r>
              <w:rPr>
                <w:noProof/>
              </w:rPr>
              <w:t>2</w:t>
            </w:r>
          </w:p>
        </w:tc>
      </w:tr>
      <w:tr w:rsidR="004C2D45" w:rsidRPr="004C2D45" w14:paraId="5492624A" w14:textId="77777777" w:rsidTr="00E56816">
        <w:trPr>
          <w:jc w:val="center"/>
          <w:trPrChange w:id="88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89" w:author="Amit Popat" w:date="2022-07-11T10:41:00Z">
              <w:tcPr>
                <w:tcW w:w="2880" w:type="dxa"/>
                <w:tcBorders>
                  <w:top w:val="dotted" w:sz="4" w:space="0" w:color="auto"/>
                  <w:left w:val="nil"/>
                  <w:bottom w:val="dotted" w:sz="4" w:space="0" w:color="auto"/>
                  <w:right w:val="nil"/>
                </w:tcBorders>
                <w:shd w:val="clear" w:color="auto" w:fill="FFFFFF"/>
              </w:tcPr>
            </w:tcPrChange>
          </w:tcPr>
          <w:p w14:paraId="2383909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90" w:author="Amit Popat" w:date="2022-07-11T10:41:00Z">
              <w:tcPr>
                <w:tcW w:w="4320" w:type="dxa"/>
                <w:tcBorders>
                  <w:top w:val="dotted" w:sz="4" w:space="0" w:color="auto"/>
                  <w:left w:val="nil"/>
                  <w:bottom w:val="dotted" w:sz="4" w:space="0" w:color="auto"/>
                  <w:right w:val="nil"/>
                </w:tcBorders>
                <w:shd w:val="clear" w:color="auto" w:fill="FFFFFF"/>
              </w:tcPr>
            </w:tcPrChange>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Change w:id="891" w:author="Amit Popat" w:date="2022-07-11T10:41:00Z">
              <w:tcPr>
                <w:tcW w:w="864" w:type="dxa"/>
                <w:tcBorders>
                  <w:top w:val="dotted" w:sz="4" w:space="0" w:color="auto"/>
                  <w:left w:val="nil"/>
                  <w:bottom w:val="dotted" w:sz="4" w:space="0" w:color="auto"/>
                  <w:right w:val="nil"/>
                </w:tcBorders>
                <w:shd w:val="clear" w:color="auto" w:fill="FFFFFF"/>
              </w:tcPr>
            </w:tcPrChange>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92" w:author="Amit Popat" w:date="2022-07-11T10:41:00Z">
              <w:tcPr>
                <w:tcW w:w="1008" w:type="dxa"/>
                <w:tcBorders>
                  <w:top w:val="dotted" w:sz="4" w:space="0" w:color="auto"/>
                  <w:left w:val="nil"/>
                  <w:bottom w:val="dotted" w:sz="4" w:space="0" w:color="auto"/>
                  <w:right w:val="nil"/>
                </w:tcBorders>
                <w:shd w:val="clear" w:color="auto" w:fill="FFFFFF"/>
              </w:tcPr>
            </w:tcPrChange>
          </w:tcPr>
          <w:p w14:paraId="7FCF7397" w14:textId="77777777" w:rsidR="004C2D45" w:rsidRDefault="004C2D45">
            <w:pPr>
              <w:pStyle w:val="MsgTableBody"/>
              <w:jc w:val="center"/>
              <w:rPr>
                <w:noProof/>
              </w:rPr>
            </w:pPr>
          </w:p>
        </w:tc>
      </w:tr>
      <w:tr w:rsidR="004C2D45" w:rsidRPr="004C2D45" w14:paraId="7D02DDD4" w14:textId="77777777" w:rsidTr="00E56816">
        <w:trPr>
          <w:jc w:val="center"/>
          <w:trPrChange w:id="89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94" w:author="Amit Popat" w:date="2022-07-11T10:41:00Z">
              <w:tcPr>
                <w:tcW w:w="2880" w:type="dxa"/>
                <w:tcBorders>
                  <w:top w:val="dotted" w:sz="4" w:space="0" w:color="auto"/>
                  <w:left w:val="nil"/>
                  <w:bottom w:val="dotted" w:sz="4" w:space="0" w:color="auto"/>
                  <w:right w:val="nil"/>
                </w:tcBorders>
                <w:shd w:val="clear" w:color="auto" w:fill="FFFFFF"/>
              </w:tcPr>
            </w:tcPrChange>
          </w:tcPr>
          <w:p w14:paraId="0ED1833B"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95" w:author="Amit Popat" w:date="2022-07-11T10:41:00Z">
              <w:tcPr>
                <w:tcW w:w="4320" w:type="dxa"/>
                <w:tcBorders>
                  <w:top w:val="dotted" w:sz="4" w:space="0" w:color="auto"/>
                  <w:left w:val="nil"/>
                  <w:bottom w:val="dotted" w:sz="4" w:space="0" w:color="auto"/>
                  <w:right w:val="nil"/>
                </w:tcBorders>
                <w:shd w:val="clear" w:color="auto" w:fill="FFFFFF"/>
              </w:tcPr>
            </w:tcPrChange>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Change w:id="896" w:author="Amit Popat" w:date="2022-07-11T10:41:00Z">
              <w:tcPr>
                <w:tcW w:w="864" w:type="dxa"/>
                <w:tcBorders>
                  <w:top w:val="dotted" w:sz="4" w:space="0" w:color="auto"/>
                  <w:left w:val="nil"/>
                  <w:bottom w:val="dotted" w:sz="4" w:space="0" w:color="auto"/>
                  <w:right w:val="nil"/>
                </w:tcBorders>
                <w:shd w:val="clear" w:color="auto" w:fill="FFFFFF"/>
              </w:tcPr>
            </w:tcPrChange>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97" w:author="Amit Popat" w:date="2022-07-11T10:41:00Z">
              <w:tcPr>
                <w:tcW w:w="1008" w:type="dxa"/>
                <w:tcBorders>
                  <w:top w:val="dotted" w:sz="4" w:space="0" w:color="auto"/>
                  <w:left w:val="nil"/>
                  <w:bottom w:val="dotted" w:sz="4" w:space="0" w:color="auto"/>
                  <w:right w:val="nil"/>
                </w:tcBorders>
                <w:shd w:val="clear" w:color="auto" w:fill="FFFFFF"/>
              </w:tcPr>
            </w:tcPrChange>
          </w:tcPr>
          <w:p w14:paraId="0D5124F1" w14:textId="77777777" w:rsidR="004C2D45" w:rsidRDefault="004C2D45">
            <w:pPr>
              <w:pStyle w:val="MsgTableBody"/>
              <w:jc w:val="center"/>
              <w:rPr>
                <w:noProof/>
              </w:rPr>
            </w:pPr>
          </w:p>
        </w:tc>
      </w:tr>
      <w:tr w:rsidR="004C2D45" w:rsidRPr="004C2D45" w14:paraId="798313C3" w14:textId="77777777" w:rsidTr="00E56816">
        <w:trPr>
          <w:jc w:val="center"/>
          <w:trPrChange w:id="89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99" w:author="Amit Popat" w:date="2022-07-11T10:41:00Z">
              <w:tcPr>
                <w:tcW w:w="2880" w:type="dxa"/>
                <w:tcBorders>
                  <w:top w:val="dotted" w:sz="4" w:space="0" w:color="auto"/>
                  <w:left w:val="nil"/>
                  <w:bottom w:val="dotted" w:sz="4" w:space="0" w:color="auto"/>
                  <w:right w:val="nil"/>
                </w:tcBorders>
                <w:shd w:val="clear" w:color="auto" w:fill="FFFFFF"/>
              </w:tcPr>
            </w:tcPrChange>
          </w:tcPr>
          <w:p w14:paraId="72051BA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00" w:author="Amit Popat" w:date="2022-07-11T10:41:00Z">
              <w:tcPr>
                <w:tcW w:w="4320" w:type="dxa"/>
                <w:tcBorders>
                  <w:top w:val="dotted" w:sz="4" w:space="0" w:color="auto"/>
                  <w:left w:val="nil"/>
                  <w:bottom w:val="dotted" w:sz="4" w:space="0" w:color="auto"/>
                  <w:right w:val="nil"/>
                </w:tcBorders>
                <w:shd w:val="clear" w:color="auto" w:fill="FFFFFF"/>
              </w:tcPr>
            </w:tcPrChange>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901" w:author="Amit Popat" w:date="2022-07-11T10:41:00Z">
              <w:tcPr>
                <w:tcW w:w="864" w:type="dxa"/>
                <w:tcBorders>
                  <w:top w:val="dotted" w:sz="4" w:space="0" w:color="auto"/>
                  <w:left w:val="nil"/>
                  <w:bottom w:val="dotted" w:sz="4" w:space="0" w:color="auto"/>
                  <w:right w:val="nil"/>
                </w:tcBorders>
                <w:shd w:val="clear" w:color="auto" w:fill="FFFFFF"/>
              </w:tcPr>
            </w:tcPrChange>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02" w:author="Amit Popat" w:date="2022-07-11T10:41:00Z">
              <w:tcPr>
                <w:tcW w:w="1008" w:type="dxa"/>
                <w:tcBorders>
                  <w:top w:val="dotted" w:sz="4" w:space="0" w:color="auto"/>
                  <w:left w:val="nil"/>
                  <w:bottom w:val="dotted" w:sz="4" w:space="0" w:color="auto"/>
                  <w:right w:val="nil"/>
                </w:tcBorders>
                <w:shd w:val="clear" w:color="auto" w:fill="FFFFFF"/>
              </w:tcPr>
            </w:tcPrChange>
          </w:tcPr>
          <w:p w14:paraId="06760AA5" w14:textId="77777777" w:rsidR="004C2D45" w:rsidRDefault="004C2D45">
            <w:pPr>
              <w:pStyle w:val="MsgTableBody"/>
              <w:jc w:val="center"/>
              <w:rPr>
                <w:noProof/>
              </w:rPr>
            </w:pPr>
          </w:p>
        </w:tc>
      </w:tr>
      <w:tr w:rsidR="004C2D45" w:rsidRPr="004C2D45" w14:paraId="27E8F7A3" w14:textId="77777777" w:rsidTr="00E56816">
        <w:trPr>
          <w:jc w:val="center"/>
          <w:trPrChange w:id="90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04" w:author="Amit Popat" w:date="2022-07-11T10:41:00Z">
              <w:tcPr>
                <w:tcW w:w="2880" w:type="dxa"/>
                <w:tcBorders>
                  <w:top w:val="dotted" w:sz="4" w:space="0" w:color="auto"/>
                  <w:left w:val="nil"/>
                  <w:bottom w:val="dotted" w:sz="4" w:space="0" w:color="auto"/>
                  <w:right w:val="nil"/>
                </w:tcBorders>
                <w:shd w:val="clear" w:color="auto" w:fill="FFFFFF"/>
              </w:tcPr>
            </w:tcPrChange>
          </w:tcPr>
          <w:p w14:paraId="349A060B"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905" w:author="Amit Popat" w:date="2022-07-11T10:41:00Z">
              <w:tcPr>
                <w:tcW w:w="4320" w:type="dxa"/>
                <w:tcBorders>
                  <w:top w:val="dotted" w:sz="4" w:space="0" w:color="auto"/>
                  <w:left w:val="nil"/>
                  <w:bottom w:val="dotted" w:sz="4" w:space="0" w:color="auto"/>
                  <w:right w:val="nil"/>
                </w:tcBorders>
                <w:shd w:val="clear" w:color="auto" w:fill="FFFFFF"/>
              </w:tcPr>
            </w:tcPrChange>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906" w:author="Amit Popat" w:date="2022-07-11T10:41:00Z">
              <w:tcPr>
                <w:tcW w:w="864" w:type="dxa"/>
                <w:tcBorders>
                  <w:top w:val="dotted" w:sz="4" w:space="0" w:color="auto"/>
                  <w:left w:val="nil"/>
                  <w:bottom w:val="dotted" w:sz="4" w:space="0" w:color="auto"/>
                  <w:right w:val="nil"/>
                </w:tcBorders>
                <w:shd w:val="clear" w:color="auto" w:fill="FFFFFF"/>
              </w:tcPr>
            </w:tcPrChange>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07" w:author="Amit Popat" w:date="2022-07-11T10:41:00Z">
              <w:tcPr>
                <w:tcW w:w="1008" w:type="dxa"/>
                <w:tcBorders>
                  <w:top w:val="dotted" w:sz="4" w:space="0" w:color="auto"/>
                  <w:left w:val="nil"/>
                  <w:bottom w:val="dotted" w:sz="4" w:space="0" w:color="auto"/>
                  <w:right w:val="nil"/>
                </w:tcBorders>
                <w:shd w:val="clear" w:color="auto" w:fill="FFFFFF"/>
              </w:tcPr>
            </w:tcPrChange>
          </w:tcPr>
          <w:p w14:paraId="3AD8BD75" w14:textId="77777777" w:rsidR="004C2D45" w:rsidRDefault="004C2D45">
            <w:pPr>
              <w:pStyle w:val="MsgTableBody"/>
              <w:jc w:val="center"/>
              <w:rPr>
                <w:noProof/>
              </w:rPr>
            </w:pPr>
            <w:r>
              <w:rPr>
                <w:noProof/>
              </w:rPr>
              <w:t>4</w:t>
            </w:r>
          </w:p>
        </w:tc>
      </w:tr>
      <w:tr w:rsidR="004C2D45" w:rsidRPr="004C2D45" w14:paraId="21315915" w14:textId="77777777" w:rsidTr="00E56816">
        <w:trPr>
          <w:jc w:val="center"/>
          <w:trPrChange w:id="90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09" w:author="Amit Popat" w:date="2022-07-11T10:41:00Z">
              <w:tcPr>
                <w:tcW w:w="2880" w:type="dxa"/>
                <w:tcBorders>
                  <w:top w:val="dotted" w:sz="4" w:space="0" w:color="auto"/>
                  <w:left w:val="nil"/>
                  <w:bottom w:val="dotted" w:sz="4" w:space="0" w:color="auto"/>
                  <w:right w:val="nil"/>
                </w:tcBorders>
                <w:shd w:val="clear" w:color="auto" w:fill="FFFFFF"/>
              </w:tcPr>
            </w:tcPrChange>
          </w:tcPr>
          <w:p w14:paraId="2F7102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10" w:author="Amit Popat" w:date="2022-07-11T10:41:00Z">
              <w:tcPr>
                <w:tcW w:w="4320" w:type="dxa"/>
                <w:tcBorders>
                  <w:top w:val="dotted" w:sz="4" w:space="0" w:color="auto"/>
                  <w:left w:val="nil"/>
                  <w:bottom w:val="dotted" w:sz="4" w:space="0" w:color="auto"/>
                  <w:right w:val="nil"/>
                </w:tcBorders>
                <w:shd w:val="clear" w:color="auto" w:fill="FFFFFF"/>
              </w:tcPr>
            </w:tcPrChange>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911" w:author="Amit Popat" w:date="2022-07-11T10:41:00Z">
              <w:tcPr>
                <w:tcW w:w="864" w:type="dxa"/>
                <w:tcBorders>
                  <w:top w:val="dotted" w:sz="4" w:space="0" w:color="auto"/>
                  <w:left w:val="nil"/>
                  <w:bottom w:val="dotted" w:sz="4" w:space="0" w:color="auto"/>
                  <w:right w:val="nil"/>
                </w:tcBorders>
                <w:shd w:val="clear" w:color="auto" w:fill="FFFFFF"/>
              </w:tcPr>
            </w:tcPrChange>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12" w:author="Amit Popat" w:date="2022-07-11T10:41:00Z">
              <w:tcPr>
                <w:tcW w:w="1008" w:type="dxa"/>
                <w:tcBorders>
                  <w:top w:val="dotted" w:sz="4" w:space="0" w:color="auto"/>
                  <w:left w:val="nil"/>
                  <w:bottom w:val="dotted" w:sz="4" w:space="0" w:color="auto"/>
                  <w:right w:val="nil"/>
                </w:tcBorders>
                <w:shd w:val="clear" w:color="auto" w:fill="FFFFFF"/>
              </w:tcPr>
            </w:tcPrChange>
          </w:tcPr>
          <w:p w14:paraId="00E9B780" w14:textId="77777777" w:rsidR="004C2D45" w:rsidRDefault="004C2D45">
            <w:pPr>
              <w:pStyle w:val="MsgTableBody"/>
              <w:jc w:val="center"/>
              <w:rPr>
                <w:noProof/>
              </w:rPr>
            </w:pPr>
          </w:p>
        </w:tc>
      </w:tr>
      <w:tr w:rsidR="004C2D45" w:rsidRPr="004C2D45" w14:paraId="2F28BF47" w14:textId="77777777" w:rsidTr="00E56816">
        <w:trPr>
          <w:jc w:val="center"/>
          <w:trPrChange w:id="91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14" w:author="Amit Popat" w:date="2022-07-11T10:41:00Z">
              <w:tcPr>
                <w:tcW w:w="2880" w:type="dxa"/>
                <w:tcBorders>
                  <w:top w:val="dotted" w:sz="4" w:space="0" w:color="auto"/>
                  <w:left w:val="nil"/>
                  <w:bottom w:val="dotted" w:sz="4" w:space="0" w:color="auto"/>
                  <w:right w:val="nil"/>
                </w:tcBorders>
                <w:shd w:val="clear" w:color="auto" w:fill="FFFFFF"/>
              </w:tcPr>
            </w:tcPrChange>
          </w:tcPr>
          <w:p w14:paraId="7D333B37" w14:textId="77777777" w:rsidR="004C2D45" w:rsidRDefault="000356BE">
            <w:pPr>
              <w:pStyle w:val="MsgTableBody"/>
              <w:rPr>
                <w:noProof/>
              </w:rPr>
            </w:pPr>
            <w:r>
              <w:rPr>
                <w:noProof/>
              </w:rPr>
              <w:t xml:space="preserve"> </w:t>
            </w:r>
            <w:r w:rsidR="004C2D45">
              <w:rPr>
                <w:noProof/>
              </w:rPr>
              <w:t xml:space="preserve">     &lt;</w:t>
            </w:r>
          </w:p>
        </w:tc>
        <w:tc>
          <w:tcPr>
            <w:tcW w:w="4321" w:type="dxa"/>
            <w:tcBorders>
              <w:top w:val="dotted" w:sz="4" w:space="0" w:color="auto"/>
              <w:left w:val="nil"/>
              <w:bottom w:val="dotted" w:sz="4" w:space="0" w:color="auto"/>
              <w:right w:val="nil"/>
            </w:tcBorders>
            <w:shd w:val="clear" w:color="auto" w:fill="FFFFFF"/>
            <w:tcPrChange w:id="915" w:author="Amit Popat" w:date="2022-07-11T10:41:00Z">
              <w:tcPr>
                <w:tcW w:w="4320" w:type="dxa"/>
                <w:tcBorders>
                  <w:top w:val="dotted" w:sz="4" w:space="0" w:color="auto"/>
                  <w:left w:val="nil"/>
                  <w:bottom w:val="dotted" w:sz="4" w:space="0" w:color="auto"/>
                  <w:right w:val="nil"/>
                </w:tcBorders>
                <w:shd w:val="clear" w:color="auto" w:fill="FFFFFF"/>
              </w:tcPr>
            </w:tcPrChange>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Change w:id="916" w:author="Amit Popat" w:date="2022-07-11T10:41:00Z">
              <w:tcPr>
                <w:tcW w:w="864" w:type="dxa"/>
                <w:tcBorders>
                  <w:top w:val="dotted" w:sz="4" w:space="0" w:color="auto"/>
                  <w:left w:val="nil"/>
                  <w:bottom w:val="dotted" w:sz="4" w:space="0" w:color="auto"/>
                  <w:right w:val="nil"/>
                </w:tcBorders>
                <w:shd w:val="clear" w:color="auto" w:fill="FFFFFF"/>
              </w:tcPr>
            </w:tcPrChange>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17" w:author="Amit Popat" w:date="2022-07-11T10:41:00Z">
              <w:tcPr>
                <w:tcW w:w="1008" w:type="dxa"/>
                <w:tcBorders>
                  <w:top w:val="dotted" w:sz="4" w:space="0" w:color="auto"/>
                  <w:left w:val="nil"/>
                  <w:bottom w:val="dotted" w:sz="4" w:space="0" w:color="auto"/>
                  <w:right w:val="nil"/>
                </w:tcBorders>
                <w:shd w:val="clear" w:color="auto" w:fill="FFFFFF"/>
              </w:tcPr>
            </w:tcPrChange>
          </w:tcPr>
          <w:p w14:paraId="68DADBA2" w14:textId="77777777" w:rsidR="004C2D45" w:rsidRDefault="004C2D45">
            <w:pPr>
              <w:pStyle w:val="MsgTableBody"/>
              <w:jc w:val="center"/>
              <w:rPr>
                <w:noProof/>
              </w:rPr>
            </w:pPr>
          </w:p>
        </w:tc>
      </w:tr>
      <w:tr w:rsidR="004C2D45" w:rsidRPr="004C2D45" w14:paraId="1570F469" w14:textId="77777777" w:rsidTr="00E56816">
        <w:trPr>
          <w:jc w:val="center"/>
          <w:trPrChange w:id="91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19" w:author="Amit Popat" w:date="2022-07-11T10:41:00Z">
              <w:tcPr>
                <w:tcW w:w="2880" w:type="dxa"/>
                <w:tcBorders>
                  <w:top w:val="dotted" w:sz="4" w:space="0" w:color="auto"/>
                  <w:left w:val="nil"/>
                  <w:bottom w:val="dotted" w:sz="4" w:space="0" w:color="auto"/>
                  <w:right w:val="nil"/>
                </w:tcBorders>
                <w:shd w:val="clear" w:color="auto" w:fill="FFFFFF"/>
              </w:tcPr>
            </w:tcPrChange>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Change w:id="920" w:author="Amit Popat" w:date="2022-07-11T10:41:00Z">
              <w:tcPr>
                <w:tcW w:w="4320" w:type="dxa"/>
                <w:tcBorders>
                  <w:top w:val="dotted" w:sz="4" w:space="0" w:color="auto"/>
                  <w:left w:val="nil"/>
                  <w:bottom w:val="dotted" w:sz="4" w:space="0" w:color="auto"/>
                  <w:right w:val="nil"/>
                </w:tcBorders>
                <w:shd w:val="clear" w:color="auto" w:fill="FFFFFF"/>
              </w:tcPr>
            </w:tcPrChange>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921" w:author="Amit Popat" w:date="2022-07-11T10:41:00Z">
              <w:tcPr>
                <w:tcW w:w="864" w:type="dxa"/>
                <w:tcBorders>
                  <w:top w:val="dotted" w:sz="4" w:space="0" w:color="auto"/>
                  <w:left w:val="nil"/>
                  <w:bottom w:val="dotted" w:sz="4" w:space="0" w:color="auto"/>
                  <w:right w:val="nil"/>
                </w:tcBorders>
                <w:shd w:val="clear" w:color="auto" w:fill="FFFFFF"/>
              </w:tcPr>
            </w:tcPrChange>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22" w:author="Amit Popat" w:date="2022-07-11T10:41:00Z">
              <w:tcPr>
                <w:tcW w:w="1008" w:type="dxa"/>
                <w:tcBorders>
                  <w:top w:val="dotted" w:sz="4" w:space="0" w:color="auto"/>
                  <w:left w:val="nil"/>
                  <w:bottom w:val="dotted" w:sz="4" w:space="0" w:color="auto"/>
                  <w:right w:val="nil"/>
                </w:tcBorders>
                <w:shd w:val="clear" w:color="auto" w:fill="FFFFFF"/>
              </w:tcPr>
            </w:tcPrChange>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E56816">
        <w:trPr>
          <w:jc w:val="center"/>
          <w:trPrChange w:id="92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24" w:author="Amit Popat" w:date="2022-07-11T10:41:00Z">
              <w:tcPr>
                <w:tcW w:w="2880" w:type="dxa"/>
                <w:tcBorders>
                  <w:top w:val="dotted" w:sz="4" w:space="0" w:color="auto"/>
                  <w:left w:val="nil"/>
                  <w:bottom w:val="dotted" w:sz="4" w:space="0" w:color="auto"/>
                  <w:right w:val="nil"/>
                </w:tcBorders>
                <w:shd w:val="clear" w:color="auto" w:fill="FFFFFF"/>
              </w:tcPr>
            </w:tcPrChange>
          </w:tcPr>
          <w:p w14:paraId="295D20A9"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Change w:id="925" w:author="Amit Popat" w:date="2022-07-11T10:41:00Z">
              <w:tcPr>
                <w:tcW w:w="4320" w:type="dxa"/>
                <w:tcBorders>
                  <w:top w:val="dotted" w:sz="4" w:space="0" w:color="auto"/>
                  <w:left w:val="nil"/>
                  <w:bottom w:val="dotted" w:sz="4" w:space="0" w:color="auto"/>
                  <w:right w:val="nil"/>
                </w:tcBorders>
                <w:shd w:val="clear" w:color="auto" w:fill="FFFFFF"/>
              </w:tcPr>
            </w:tcPrChange>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Change w:id="926" w:author="Amit Popat" w:date="2022-07-11T10:41:00Z">
              <w:tcPr>
                <w:tcW w:w="864" w:type="dxa"/>
                <w:tcBorders>
                  <w:top w:val="dotted" w:sz="4" w:space="0" w:color="auto"/>
                  <w:left w:val="nil"/>
                  <w:bottom w:val="dotted" w:sz="4" w:space="0" w:color="auto"/>
                  <w:right w:val="nil"/>
                </w:tcBorders>
                <w:shd w:val="clear" w:color="auto" w:fill="FFFFFF"/>
              </w:tcPr>
            </w:tcPrChange>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27" w:author="Amit Popat" w:date="2022-07-11T10:41:00Z">
              <w:tcPr>
                <w:tcW w:w="1008" w:type="dxa"/>
                <w:tcBorders>
                  <w:top w:val="dotted" w:sz="4" w:space="0" w:color="auto"/>
                  <w:left w:val="nil"/>
                  <w:bottom w:val="dotted" w:sz="4" w:space="0" w:color="auto"/>
                  <w:right w:val="nil"/>
                </w:tcBorders>
                <w:shd w:val="clear" w:color="auto" w:fill="FFFFFF"/>
              </w:tcPr>
            </w:tcPrChange>
          </w:tcPr>
          <w:p w14:paraId="3A3E5910" w14:textId="77777777" w:rsidR="004C2D45" w:rsidRDefault="004C2D45">
            <w:pPr>
              <w:pStyle w:val="MsgTableBody"/>
              <w:jc w:val="center"/>
              <w:rPr>
                <w:noProof/>
                <w:lang w:val="fr-FR"/>
              </w:rPr>
            </w:pPr>
          </w:p>
        </w:tc>
      </w:tr>
      <w:tr w:rsidR="004C2D45" w:rsidRPr="004C2D45" w14:paraId="74C60C2F" w14:textId="77777777" w:rsidTr="00E56816">
        <w:trPr>
          <w:jc w:val="center"/>
          <w:trPrChange w:id="92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29" w:author="Amit Popat" w:date="2022-07-11T10:41:00Z">
              <w:tcPr>
                <w:tcW w:w="2880" w:type="dxa"/>
                <w:tcBorders>
                  <w:top w:val="dotted" w:sz="4" w:space="0" w:color="auto"/>
                  <w:left w:val="nil"/>
                  <w:bottom w:val="dotted" w:sz="4" w:space="0" w:color="auto"/>
                  <w:right w:val="nil"/>
                </w:tcBorders>
                <w:shd w:val="clear" w:color="auto" w:fill="FFFFFF"/>
              </w:tcPr>
            </w:tcPrChange>
          </w:tcPr>
          <w:p w14:paraId="5BC9C6D0"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Change w:id="930" w:author="Amit Popat" w:date="2022-07-11T10:41:00Z">
              <w:tcPr>
                <w:tcW w:w="4320" w:type="dxa"/>
                <w:tcBorders>
                  <w:top w:val="dotted" w:sz="4" w:space="0" w:color="auto"/>
                  <w:left w:val="nil"/>
                  <w:bottom w:val="dotted" w:sz="4" w:space="0" w:color="auto"/>
                  <w:right w:val="nil"/>
                </w:tcBorders>
                <w:shd w:val="clear" w:color="auto" w:fill="FFFFFF"/>
              </w:tcPr>
            </w:tcPrChange>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Change w:id="931" w:author="Amit Popat" w:date="2022-07-11T10:41:00Z">
              <w:tcPr>
                <w:tcW w:w="864" w:type="dxa"/>
                <w:tcBorders>
                  <w:top w:val="dotted" w:sz="4" w:space="0" w:color="auto"/>
                  <w:left w:val="nil"/>
                  <w:bottom w:val="dotted" w:sz="4" w:space="0" w:color="auto"/>
                  <w:right w:val="nil"/>
                </w:tcBorders>
                <w:shd w:val="clear" w:color="auto" w:fill="FFFFFF"/>
              </w:tcPr>
            </w:tcPrChange>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32" w:author="Amit Popat" w:date="2022-07-11T10:41:00Z">
              <w:tcPr>
                <w:tcW w:w="1008" w:type="dxa"/>
                <w:tcBorders>
                  <w:top w:val="dotted" w:sz="4" w:space="0" w:color="auto"/>
                  <w:left w:val="nil"/>
                  <w:bottom w:val="dotted" w:sz="4" w:space="0" w:color="auto"/>
                  <w:right w:val="nil"/>
                </w:tcBorders>
                <w:shd w:val="clear" w:color="auto" w:fill="FFFFFF"/>
              </w:tcPr>
            </w:tcPrChange>
          </w:tcPr>
          <w:p w14:paraId="64F3B726" w14:textId="77777777" w:rsidR="004C2D45" w:rsidRDefault="004C2D45">
            <w:pPr>
              <w:pStyle w:val="MsgTableBody"/>
              <w:jc w:val="center"/>
              <w:rPr>
                <w:noProof/>
                <w:lang w:val="fr-FR"/>
              </w:rPr>
            </w:pPr>
          </w:p>
        </w:tc>
      </w:tr>
      <w:tr w:rsidR="004C2D45" w:rsidRPr="004C2D45" w14:paraId="2A8D08E1" w14:textId="77777777" w:rsidTr="00E56816">
        <w:trPr>
          <w:jc w:val="center"/>
          <w:trPrChange w:id="93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34" w:author="Amit Popat" w:date="2022-07-11T10:41:00Z">
              <w:tcPr>
                <w:tcW w:w="2880" w:type="dxa"/>
                <w:tcBorders>
                  <w:top w:val="dotted" w:sz="4" w:space="0" w:color="auto"/>
                  <w:left w:val="nil"/>
                  <w:bottom w:val="dotted" w:sz="4" w:space="0" w:color="auto"/>
                  <w:right w:val="nil"/>
                </w:tcBorders>
                <w:shd w:val="clear" w:color="auto" w:fill="FFFFFF"/>
              </w:tcPr>
            </w:tcPrChange>
          </w:tcPr>
          <w:p w14:paraId="6CCE700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Change w:id="935" w:author="Amit Popat" w:date="2022-07-11T10:41:00Z">
              <w:tcPr>
                <w:tcW w:w="4320" w:type="dxa"/>
                <w:tcBorders>
                  <w:top w:val="dotted" w:sz="4" w:space="0" w:color="auto"/>
                  <w:left w:val="nil"/>
                  <w:bottom w:val="dotted" w:sz="4" w:space="0" w:color="auto"/>
                  <w:right w:val="nil"/>
                </w:tcBorders>
                <w:shd w:val="clear" w:color="auto" w:fill="FFFFFF"/>
              </w:tcPr>
            </w:tcPrChange>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Change w:id="936" w:author="Amit Popat" w:date="2022-07-11T10:41:00Z">
              <w:tcPr>
                <w:tcW w:w="864" w:type="dxa"/>
                <w:tcBorders>
                  <w:top w:val="dotted" w:sz="4" w:space="0" w:color="auto"/>
                  <w:left w:val="nil"/>
                  <w:bottom w:val="dotted" w:sz="4" w:space="0" w:color="auto"/>
                  <w:right w:val="nil"/>
                </w:tcBorders>
                <w:shd w:val="clear" w:color="auto" w:fill="FFFFFF"/>
              </w:tcPr>
            </w:tcPrChange>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37" w:author="Amit Popat" w:date="2022-07-11T10:41:00Z">
              <w:tcPr>
                <w:tcW w:w="1008" w:type="dxa"/>
                <w:tcBorders>
                  <w:top w:val="dotted" w:sz="4" w:space="0" w:color="auto"/>
                  <w:left w:val="nil"/>
                  <w:bottom w:val="dotted" w:sz="4" w:space="0" w:color="auto"/>
                  <w:right w:val="nil"/>
                </w:tcBorders>
                <w:shd w:val="clear" w:color="auto" w:fill="FFFFFF"/>
              </w:tcPr>
            </w:tcPrChange>
          </w:tcPr>
          <w:p w14:paraId="2C4D3F95" w14:textId="77777777" w:rsidR="004C2D45" w:rsidRDefault="004C2D45">
            <w:pPr>
              <w:pStyle w:val="MsgTableBody"/>
              <w:jc w:val="center"/>
              <w:rPr>
                <w:noProof/>
                <w:lang w:val="fr-FR"/>
              </w:rPr>
            </w:pPr>
          </w:p>
        </w:tc>
      </w:tr>
      <w:tr w:rsidR="004C2D45" w:rsidRPr="004C2D45" w14:paraId="3E1CFA98" w14:textId="77777777" w:rsidTr="00E56816">
        <w:trPr>
          <w:jc w:val="center"/>
          <w:trPrChange w:id="93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39" w:author="Amit Popat" w:date="2022-07-11T10:41:00Z">
              <w:tcPr>
                <w:tcW w:w="2880" w:type="dxa"/>
                <w:tcBorders>
                  <w:top w:val="dotted" w:sz="4" w:space="0" w:color="auto"/>
                  <w:left w:val="nil"/>
                  <w:bottom w:val="dotted" w:sz="4" w:space="0" w:color="auto"/>
                  <w:right w:val="nil"/>
                </w:tcBorders>
                <w:shd w:val="clear" w:color="auto" w:fill="FFFFFF"/>
              </w:tcPr>
            </w:tcPrChange>
          </w:tcPr>
          <w:p w14:paraId="7F9A59BB"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940" w:author="Amit Popat" w:date="2022-07-11T10:41:00Z">
              <w:tcPr>
                <w:tcW w:w="4320" w:type="dxa"/>
                <w:tcBorders>
                  <w:top w:val="dotted" w:sz="4" w:space="0" w:color="auto"/>
                  <w:left w:val="nil"/>
                  <w:bottom w:val="dotted" w:sz="4" w:space="0" w:color="auto"/>
                  <w:right w:val="nil"/>
                </w:tcBorders>
                <w:shd w:val="clear" w:color="auto" w:fill="FFFFFF"/>
              </w:tcPr>
            </w:tcPrChange>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Change w:id="941" w:author="Amit Popat" w:date="2022-07-11T10:41:00Z">
              <w:tcPr>
                <w:tcW w:w="864" w:type="dxa"/>
                <w:tcBorders>
                  <w:top w:val="dotted" w:sz="4" w:space="0" w:color="auto"/>
                  <w:left w:val="nil"/>
                  <w:bottom w:val="dotted" w:sz="4" w:space="0" w:color="auto"/>
                  <w:right w:val="nil"/>
                </w:tcBorders>
                <w:shd w:val="clear" w:color="auto" w:fill="FFFFFF"/>
              </w:tcPr>
            </w:tcPrChange>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42" w:author="Amit Popat" w:date="2022-07-11T10:41:00Z">
              <w:tcPr>
                <w:tcW w:w="1008" w:type="dxa"/>
                <w:tcBorders>
                  <w:top w:val="dotted" w:sz="4" w:space="0" w:color="auto"/>
                  <w:left w:val="nil"/>
                  <w:bottom w:val="dotted" w:sz="4" w:space="0" w:color="auto"/>
                  <w:right w:val="nil"/>
                </w:tcBorders>
                <w:shd w:val="clear" w:color="auto" w:fill="FFFFFF"/>
              </w:tcPr>
            </w:tcPrChange>
          </w:tcPr>
          <w:p w14:paraId="2E7AF530" w14:textId="77777777" w:rsidR="004C2D45" w:rsidRDefault="004C2D45">
            <w:pPr>
              <w:pStyle w:val="MsgTableBody"/>
              <w:jc w:val="center"/>
              <w:rPr>
                <w:noProof/>
              </w:rPr>
            </w:pPr>
            <w:r>
              <w:rPr>
                <w:noProof/>
              </w:rPr>
              <w:t>2</w:t>
            </w:r>
          </w:p>
        </w:tc>
      </w:tr>
      <w:tr w:rsidR="004C2D45" w:rsidRPr="004C2D45" w14:paraId="428A1294" w14:textId="77777777" w:rsidTr="00E56816">
        <w:trPr>
          <w:jc w:val="center"/>
          <w:trPrChange w:id="94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44" w:author="Amit Popat" w:date="2022-07-11T10:41:00Z">
              <w:tcPr>
                <w:tcW w:w="2880" w:type="dxa"/>
                <w:tcBorders>
                  <w:top w:val="dotted" w:sz="4" w:space="0" w:color="auto"/>
                  <w:left w:val="nil"/>
                  <w:bottom w:val="dotted" w:sz="4" w:space="0" w:color="auto"/>
                  <w:right w:val="nil"/>
                </w:tcBorders>
                <w:shd w:val="clear" w:color="auto" w:fill="FFFFFF"/>
              </w:tcPr>
            </w:tcPrChange>
          </w:tcPr>
          <w:p w14:paraId="78C66FFC" w14:textId="77777777" w:rsidR="004C2D45" w:rsidRDefault="004C2D45">
            <w:pPr>
              <w:pStyle w:val="MsgTableBody"/>
              <w:rPr>
                <w:noProof/>
              </w:rPr>
            </w:pPr>
            <w:r>
              <w:rPr>
                <w:noProof/>
              </w:rPr>
              <w:lastRenderedPageBreak/>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945" w:author="Amit Popat" w:date="2022-07-11T10:41:00Z">
              <w:tcPr>
                <w:tcW w:w="4320" w:type="dxa"/>
                <w:tcBorders>
                  <w:top w:val="dotted" w:sz="4" w:space="0" w:color="auto"/>
                  <w:left w:val="nil"/>
                  <w:bottom w:val="dotted" w:sz="4" w:space="0" w:color="auto"/>
                  <w:right w:val="nil"/>
                </w:tcBorders>
                <w:shd w:val="clear" w:color="auto" w:fill="FFFFFF"/>
              </w:tcPr>
            </w:tcPrChange>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946" w:author="Amit Popat" w:date="2022-07-11T10:41:00Z">
              <w:tcPr>
                <w:tcW w:w="864" w:type="dxa"/>
                <w:tcBorders>
                  <w:top w:val="dotted" w:sz="4" w:space="0" w:color="auto"/>
                  <w:left w:val="nil"/>
                  <w:bottom w:val="dotted" w:sz="4" w:space="0" w:color="auto"/>
                  <w:right w:val="nil"/>
                </w:tcBorders>
                <w:shd w:val="clear" w:color="auto" w:fill="FFFFFF"/>
              </w:tcPr>
            </w:tcPrChange>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7" w:author="Amit Popat" w:date="2022-07-11T10:41:00Z">
              <w:tcPr>
                <w:tcW w:w="1008" w:type="dxa"/>
                <w:tcBorders>
                  <w:top w:val="dotted" w:sz="4" w:space="0" w:color="auto"/>
                  <w:left w:val="nil"/>
                  <w:bottom w:val="dotted" w:sz="4" w:space="0" w:color="auto"/>
                  <w:right w:val="nil"/>
                </w:tcBorders>
                <w:shd w:val="clear" w:color="auto" w:fill="FFFFFF"/>
              </w:tcPr>
            </w:tcPrChange>
          </w:tcPr>
          <w:p w14:paraId="3E183A87" w14:textId="77777777" w:rsidR="004C2D45" w:rsidRDefault="004C2D45">
            <w:pPr>
              <w:pStyle w:val="MsgTableBody"/>
              <w:jc w:val="center"/>
              <w:rPr>
                <w:noProof/>
              </w:rPr>
            </w:pPr>
            <w:r>
              <w:rPr>
                <w:noProof/>
              </w:rPr>
              <w:t>12</w:t>
            </w:r>
          </w:p>
        </w:tc>
      </w:tr>
      <w:tr w:rsidR="004C2D45" w:rsidRPr="004C2D45" w14:paraId="172B1897" w14:textId="77777777" w:rsidTr="00E56816">
        <w:trPr>
          <w:jc w:val="center"/>
          <w:trPrChange w:id="94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49" w:author="Amit Popat" w:date="2022-07-11T10:41:00Z">
              <w:tcPr>
                <w:tcW w:w="2880" w:type="dxa"/>
                <w:tcBorders>
                  <w:top w:val="dotted" w:sz="4" w:space="0" w:color="auto"/>
                  <w:left w:val="nil"/>
                  <w:bottom w:val="dotted" w:sz="4" w:space="0" w:color="auto"/>
                  <w:right w:val="nil"/>
                </w:tcBorders>
                <w:shd w:val="clear" w:color="auto" w:fill="FFFFFF"/>
              </w:tcPr>
            </w:tcPrChange>
          </w:tcPr>
          <w:p w14:paraId="45F780D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50" w:author="Amit Popat" w:date="2022-07-11T10:41:00Z">
              <w:tcPr>
                <w:tcW w:w="4320" w:type="dxa"/>
                <w:tcBorders>
                  <w:top w:val="dotted" w:sz="4" w:space="0" w:color="auto"/>
                  <w:left w:val="nil"/>
                  <w:bottom w:val="dotted" w:sz="4" w:space="0" w:color="auto"/>
                  <w:right w:val="nil"/>
                </w:tcBorders>
                <w:shd w:val="clear" w:color="auto" w:fill="FFFFFF"/>
              </w:tcPr>
            </w:tcPrChange>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951" w:author="Amit Popat" w:date="2022-07-11T10:41:00Z">
              <w:tcPr>
                <w:tcW w:w="864" w:type="dxa"/>
                <w:tcBorders>
                  <w:top w:val="dotted" w:sz="4" w:space="0" w:color="auto"/>
                  <w:left w:val="nil"/>
                  <w:bottom w:val="dotted" w:sz="4" w:space="0" w:color="auto"/>
                  <w:right w:val="nil"/>
                </w:tcBorders>
                <w:shd w:val="clear" w:color="auto" w:fill="FFFFFF"/>
              </w:tcPr>
            </w:tcPrChange>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52" w:author="Amit Popat" w:date="2022-07-11T10:41:00Z">
              <w:tcPr>
                <w:tcW w:w="1008" w:type="dxa"/>
                <w:tcBorders>
                  <w:top w:val="dotted" w:sz="4" w:space="0" w:color="auto"/>
                  <w:left w:val="nil"/>
                  <w:bottom w:val="dotted" w:sz="4" w:space="0" w:color="auto"/>
                  <w:right w:val="nil"/>
                </w:tcBorders>
                <w:shd w:val="clear" w:color="auto" w:fill="FFFFFF"/>
              </w:tcPr>
            </w:tcPrChange>
          </w:tcPr>
          <w:p w14:paraId="01BEFE36" w14:textId="77777777" w:rsidR="004C2D45" w:rsidRDefault="004C2D45">
            <w:pPr>
              <w:pStyle w:val="MsgTableBody"/>
              <w:jc w:val="center"/>
              <w:rPr>
                <w:noProof/>
              </w:rPr>
            </w:pPr>
          </w:p>
        </w:tc>
      </w:tr>
      <w:tr w:rsidR="004C2D45" w:rsidRPr="004C2D45" w14:paraId="638EB944" w14:textId="77777777" w:rsidTr="00E56816">
        <w:trPr>
          <w:jc w:val="center"/>
          <w:trPrChange w:id="95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54" w:author="Amit Popat" w:date="2022-07-11T10:41:00Z">
              <w:tcPr>
                <w:tcW w:w="2880" w:type="dxa"/>
                <w:tcBorders>
                  <w:top w:val="dotted" w:sz="4" w:space="0" w:color="auto"/>
                  <w:left w:val="nil"/>
                  <w:bottom w:val="dotted" w:sz="4" w:space="0" w:color="auto"/>
                  <w:right w:val="nil"/>
                </w:tcBorders>
                <w:shd w:val="clear" w:color="auto" w:fill="FFFFFF"/>
              </w:tcPr>
            </w:tcPrChange>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1" w:type="dxa"/>
            <w:tcBorders>
              <w:top w:val="dotted" w:sz="4" w:space="0" w:color="auto"/>
              <w:left w:val="nil"/>
              <w:bottom w:val="dotted" w:sz="4" w:space="0" w:color="auto"/>
              <w:right w:val="nil"/>
            </w:tcBorders>
            <w:shd w:val="clear" w:color="auto" w:fill="FFFFFF"/>
            <w:tcPrChange w:id="955" w:author="Amit Popat" w:date="2022-07-11T10:41:00Z">
              <w:tcPr>
                <w:tcW w:w="4320" w:type="dxa"/>
                <w:tcBorders>
                  <w:top w:val="dotted" w:sz="4" w:space="0" w:color="auto"/>
                  <w:left w:val="nil"/>
                  <w:bottom w:val="dotted" w:sz="4" w:space="0" w:color="auto"/>
                  <w:right w:val="nil"/>
                </w:tcBorders>
                <w:shd w:val="clear" w:color="auto" w:fill="FFFFFF"/>
              </w:tcPr>
            </w:tcPrChange>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956" w:author="Amit Popat" w:date="2022-07-11T10:41:00Z">
              <w:tcPr>
                <w:tcW w:w="864" w:type="dxa"/>
                <w:tcBorders>
                  <w:top w:val="dotted" w:sz="4" w:space="0" w:color="auto"/>
                  <w:left w:val="nil"/>
                  <w:bottom w:val="dotted" w:sz="4" w:space="0" w:color="auto"/>
                  <w:right w:val="nil"/>
                </w:tcBorders>
                <w:shd w:val="clear" w:color="auto" w:fill="FFFFFF"/>
              </w:tcPr>
            </w:tcPrChange>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57" w:author="Amit Popat" w:date="2022-07-11T10:41:00Z">
              <w:tcPr>
                <w:tcW w:w="1008" w:type="dxa"/>
                <w:tcBorders>
                  <w:top w:val="dotted" w:sz="4" w:space="0" w:color="auto"/>
                  <w:left w:val="nil"/>
                  <w:bottom w:val="dotted" w:sz="4" w:space="0" w:color="auto"/>
                  <w:right w:val="nil"/>
                </w:tcBorders>
                <w:shd w:val="clear" w:color="auto" w:fill="FFFFFF"/>
              </w:tcPr>
            </w:tcPrChange>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E56816">
        <w:trPr>
          <w:jc w:val="center"/>
          <w:trPrChange w:id="95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59" w:author="Amit Popat" w:date="2022-07-11T10:41:00Z">
              <w:tcPr>
                <w:tcW w:w="2880" w:type="dxa"/>
                <w:tcBorders>
                  <w:top w:val="dotted" w:sz="4" w:space="0" w:color="auto"/>
                  <w:left w:val="nil"/>
                  <w:bottom w:val="dotted" w:sz="4" w:space="0" w:color="auto"/>
                  <w:right w:val="nil"/>
                </w:tcBorders>
                <w:shd w:val="clear" w:color="auto" w:fill="FFFFFF"/>
              </w:tcPr>
            </w:tcPrChange>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1" w:type="dxa"/>
            <w:tcBorders>
              <w:top w:val="dotted" w:sz="4" w:space="0" w:color="auto"/>
              <w:left w:val="nil"/>
              <w:bottom w:val="dotted" w:sz="4" w:space="0" w:color="auto"/>
              <w:right w:val="nil"/>
            </w:tcBorders>
            <w:shd w:val="clear" w:color="auto" w:fill="FFFFFF"/>
            <w:tcPrChange w:id="960" w:author="Amit Popat" w:date="2022-07-11T10:41:00Z">
              <w:tcPr>
                <w:tcW w:w="4320" w:type="dxa"/>
                <w:tcBorders>
                  <w:top w:val="dotted" w:sz="4" w:space="0" w:color="auto"/>
                  <w:left w:val="nil"/>
                  <w:bottom w:val="dotted" w:sz="4" w:space="0" w:color="auto"/>
                  <w:right w:val="nil"/>
                </w:tcBorders>
                <w:shd w:val="clear" w:color="auto" w:fill="FFFFFF"/>
              </w:tcPr>
            </w:tcPrChange>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961" w:author="Amit Popat" w:date="2022-07-11T10:41:00Z">
              <w:tcPr>
                <w:tcW w:w="864" w:type="dxa"/>
                <w:tcBorders>
                  <w:top w:val="dotted" w:sz="4" w:space="0" w:color="auto"/>
                  <w:left w:val="nil"/>
                  <w:bottom w:val="dotted" w:sz="4" w:space="0" w:color="auto"/>
                  <w:right w:val="nil"/>
                </w:tcBorders>
                <w:shd w:val="clear" w:color="auto" w:fill="FFFFFF"/>
              </w:tcPr>
            </w:tcPrChange>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62" w:author="Amit Popat" w:date="2022-07-11T10:41:00Z">
              <w:tcPr>
                <w:tcW w:w="1008" w:type="dxa"/>
                <w:tcBorders>
                  <w:top w:val="dotted" w:sz="4" w:space="0" w:color="auto"/>
                  <w:left w:val="nil"/>
                  <w:bottom w:val="dotted" w:sz="4" w:space="0" w:color="auto"/>
                  <w:right w:val="nil"/>
                </w:tcBorders>
                <w:shd w:val="clear" w:color="auto" w:fill="FFFFFF"/>
              </w:tcPr>
            </w:tcPrChange>
          </w:tcPr>
          <w:p w14:paraId="0940BB04" w14:textId="77777777" w:rsidR="004C2D45" w:rsidRDefault="004C2D45">
            <w:pPr>
              <w:pStyle w:val="MsgTableBody"/>
              <w:jc w:val="center"/>
              <w:rPr>
                <w:noProof/>
                <w:lang w:val="fr-FR"/>
              </w:rPr>
            </w:pPr>
          </w:p>
        </w:tc>
      </w:tr>
      <w:tr w:rsidR="004C2D45" w:rsidRPr="004C2D45" w14:paraId="79BA94C8" w14:textId="77777777" w:rsidTr="00E56816">
        <w:trPr>
          <w:jc w:val="center"/>
          <w:trPrChange w:id="96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64" w:author="Amit Popat" w:date="2022-07-11T10:41:00Z">
              <w:tcPr>
                <w:tcW w:w="2880" w:type="dxa"/>
                <w:tcBorders>
                  <w:top w:val="dotted" w:sz="4" w:space="0" w:color="auto"/>
                  <w:left w:val="nil"/>
                  <w:bottom w:val="dotted" w:sz="4" w:space="0" w:color="auto"/>
                  <w:right w:val="nil"/>
                </w:tcBorders>
                <w:shd w:val="clear" w:color="auto" w:fill="FFFFFF"/>
              </w:tcPr>
            </w:tcPrChange>
          </w:tcPr>
          <w:p w14:paraId="7B76C7E5"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965" w:author="Amit Popat" w:date="2022-07-11T10:41:00Z">
              <w:tcPr>
                <w:tcW w:w="4320" w:type="dxa"/>
                <w:tcBorders>
                  <w:top w:val="dotted" w:sz="4" w:space="0" w:color="auto"/>
                  <w:left w:val="nil"/>
                  <w:bottom w:val="dotted" w:sz="4" w:space="0" w:color="auto"/>
                  <w:right w:val="nil"/>
                </w:tcBorders>
                <w:shd w:val="clear" w:color="auto" w:fill="FFFFFF"/>
              </w:tcPr>
            </w:tcPrChange>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Change w:id="966" w:author="Amit Popat" w:date="2022-07-11T10:41:00Z">
              <w:tcPr>
                <w:tcW w:w="864" w:type="dxa"/>
                <w:tcBorders>
                  <w:top w:val="dotted" w:sz="4" w:space="0" w:color="auto"/>
                  <w:left w:val="nil"/>
                  <w:bottom w:val="dotted" w:sz="4" w:space="0" w:color="auto"/>
                  <w:right w:val="nil"/>
                </w:tcBorders>
                <w:shd w:val="clear" w:color="auto" w:fill="FFFFFF"/>
              </w:tcPr>
            </w:tcPrChange>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67" w:author="Amit Popat" w:date="2022-07-11T10:41:00Z">
              <w:tcPr>
                <w:tcW w:w="1008" w:type="dxa"/>
                <w:tcBorders>
                  <w:top w:val="dotted" w:sz="4" w:space="0" w:color="auto"/>
                  <w:left w:val="nil"/>
                  <w:bottom w:val="dotted" w:sz="4" w:space="0" w:color="auto"/>
                  <w:right w:val="nil"/>
                </w:tcBorders>
                <w:shd w:val="clear" w:color="auto" w:fill="FFFFFF"/>
              </w:tcPr>
            </w:tcPrChange>
          </w:tcPr>
          <w:p w14:paraId="4EDFC5F8" w14:textId="77777777" w:rsidR="004C2D45" w:rsidRDefault="004C2D45">
            <w:pPr>
              <w:pStyle w:val="MsgTableBody"/>
              <w:jc w:val="center"/>
              <w:rPr>
                <w:noProof/>
              </w:rPr>
            </w:pPr>
            <w:r>
              <w:rPr>
                <w:noProof/>
              </w:rPr>
              <w:t>2</w:t>
            </w:r>
          </w:p>
        </w:tc>
      </w:tr>
      <w:tr w:rsidR="004C2D45" w:rsidRPr="004C2D45" w14:paraId="6D1CD473" w14:textId="77777777" w:rsidTr="00E56816">
        <w:trPr>
          <w:jc w:val="center"/>
          <w:trPrChange w:id="96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69" w:author="Amit Popat" w:date="2022-07-11T10:41:00Z">
              <w:tcPr>
                <w:tcW w:w="2880" w:type="dxa"/>
                <w:tcBorders>
                  <w:top w:val="dotted" w:sz="4" w:space="0" w:color="auto"/>
                  <w:left w:val="nil"/>
                  <w:bottom w:val="dotted" w:sz="4" w:space="0" w:color="auto"/>
                  <w:right w:val="nil"/>
                </w:tcBorders>
                <w:shd w:val="clear" w:color="auto" w:fill="FFFFFF"/>
              </w:tcPr>
            </w:tcPrChange>
          </w:tcPr>
          <w:p w14:paraId="05EAA6C2"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970" w:author="Amit Popat" w:date="2022-07-11T10:41:00Z">
              <w:tcPr>
                <w:tcW w:w="4320" w:type="dxa"/>
                <w:tcBorders>
                  <w:top w:val="dotted" w:sz="4" w:space="0" w:color="auto"/>
                  <w:left w:val="nil"/>
                  <w:bottom w:val="dotted" w:sz="4" w:space="0" w:color="auto"/>
                  <w:right w:val="nil"/>
                </w:tcBorders>
                <w:shd w:val="clear" w:color="auto" w:fill="FFFFFF"/>
              </w:tcPr>
            </w:tcPrChange>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971" w:author="Amit Popat" w:date="2022-07-11T10:41:00Z">
              <w:tcPr>
                <w:tcW w:w="864" w:type="dxa"/>
                <w:tcBorders>
                  <w:top w:val="dotted" w:sz="4" w:space="0" w:color="auto"/>
                  <w:left w:val="nil"/>
                  <w:bottom w:val="dotted" w:sz="4" w:space="0" w:color="auto"/>
                  <w:right w:val="nil"/>
                </w:tcBorders>
                <w:shd w:val="clear" w:color="auto" w:fill="FFFFFF"/>
              </w:tcPr>
            </w:tcPrChange>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2" w:author="Amit Popat" w:date="2022-07-11T10:41:00Z">
              <w:tcPr>
                <w:tcW w:w="1008" w:type="dxa"/>
                <w:tcBorders>
                  <w:top w:val="dotted" w:sz="4" w:space="0" w:color="auto"/>
                  <w:left w:val="nil"/>
                  <w:bottom w:val="dotted" w:sz="4" w:space="0" w:color="auto"/>
                  <w:right w:val="nil"/>
                </w:tcBorders>
                <w:shd w:val="clear" w:color="auto" w:fill="FFFFFF"/>
              </w:tcPr>
            </w:tcPrChange>
          </w:tcPr>
          <w:p w14:paraId="03B26016" w14:textId="77777777" w:rsidR="004C2D45" w:rsidRDefault="004C2D45">
            <w:pPr>
              <w:pStyle w:val="MsgTableBody"/>
              <w:jc w:val="center"/>
              <w:rPr>
                <w:noProof/>
              </w:rPr>
            </w:pPr>
            <w:r>
              <w:rPr>
                <w:noProof/>
              </w:rPr>
              <w:t>12</w:t>
            </w:r>
          </w:p>
        </w:tc>
      </w:tr>
      <w:tr w:rsidR="004C2D45" w:rsidRPr="004C2D45" w14:paraId="6156DC21" w14:textId="77777777" w:rsidTr="00E56816">
        <w:trPr>
          <w:jc w:val="center"/>
          <w:trPrChange w:id="97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74" w:author="Amit Popat" w:date="2022-07-11T10:41:00Z">
              <w:tcPr>
                <w:tcW w:w="2880" w:type="dxa"/>
                <w:tcBorders>
                  <w:top w:val="dotted" w:sz="4" w:space="0" w:color="auto"/>
                  <w:left w:val="nil"/>
                  <w:bottom w:val="dotted" w:sz="4" w:space="0" w:color="auto"/>
                  <w:right w:val="nil"/>
                </w:tcBorders>
                <w:shd w:val="clear" w:color="auto" w:fill="FFFFFF"/>
              </w:tcPr>
            </w:tcPrChange>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1" w:type="dxa"/>
            <w:tcBorders>
              <w:top w:val="dotted" w:sz="4" w:space="0" w:color="auto"/>
              <w:left w:val="nil"/>
              <w:bottom w:val="dotted" w:sz="4" w:space="0" w:color="auto"/>
              <w:right w:val="nil"/>
            </w:tcBorders>
            <w:shd w:val="clear" w:color="auto" w:fill="FFFFFF"/>
            <w:tcPrChange w:id="975" w:author="Amit Popat" w:date="2022-07-11T10:41:00Z">
              <w:tcPr>
                <w:tcW w:w="4320" w:type="dxa"/>
                <w:tcBorders>
                  <w:top w:val="dotted" w:sz="4" w:space="0" w:color="auto"/>
                  <w:left w:val="nil"/>
                  <w:bottom w:val="dotted" w:sz="4" w:space="0" w:color="auto"/>
                  <w:right w:val="nil"/>
                </w:tcBorders>
                <w:shd w:val="clear" w:color="auto" w:fill="FFFFFF"/>
              </w:tcPr>
            </w:tcPrChange>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976" w:author="Amit Popat" w:date="2022-07-11T10:41:00Z">
              <w:tcPr>
                <w:tcW w:w="864" w:type="dxa"/>
                <w:tcBorders>
                  <w:top w:val="dotted" w:sz="4" w:space="0" w:color="auto"/>
                  <w:left w:val="nil"/>
                  <w:bottom w:val="dotted" w:sz="4" w:space="0" w:color="auto"/>
                  <w:right w:val="nil"/>
                </w:tcBorders>
                <w:shd w:val="clear" w:color="auto" w:fill="FFFFFF"/>
              </w:tcPr>
            </w:tcPrChange>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7" w:author="Amit Popat" w:date="2022-07-11T10:41:00Z">
              <w:tcPr>
                <w:tcW w:w="1008" w:type="dxa"/>
                <w:tcBorders>
                  <w:top w:val="dotted" w:sz="4" w:space="0" w:color="auto"/>
                  <w:left w:val="nil"/>
                  <w:bottom w:val="dotted" w:sz="4" w:space="0" w:color="auto"/>
                  <w:right w:val="nil"/>
                </w:tcBorders>
                <w:shd w:val="clear" w:color="auto" w:fill="FFFFFF"/>
              </w:tcPr>
            </w:tcPrChange>
          </w:tcPr>
          <w:p w14:paraId="5DBAC650" w14:textId="77777777" w:rsidR="004C2D45" w:rsidRDefault="004C2D45">
            <w:pPr>
              <w:pStyle w:val="MsgTableBody"/>
              <w:jc w:val="center"/>
              <w:rPr>
                <w:noProof/>
              </w:rPr>
            </w:pPr>
          </w:p>
        </w:tc>
      </w:tr>
      <w:tr w:rsidR="004C2D45" w:rsidRPr="004C2D45" w14:paraId="5B20E7DB" w14:textId="77777777" w:rsidTr="00E56816">
        <w:trPr>
          <w:jc w:val="center"/>
          <w:trPrChange w:id="97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79" w:author="Amit Popat" w:date="2022-07-11T10:41:00Z">
              <w:tcPr>
                <w:tcW w:w="2880" w:type="dxa"/>
                <w:tcBorders>
                  <w:top w:val="dotted" w:sz="4" w:space="0" w:color="auto"/>
                  <w:left w:val="nil"/>
                  <w:bottom w:val="dotted" w:sz="4" w:space="0" w:color="auto"/>
                  <w:right w:val="nil"/>
                </w:tcBorders>
                <w:shd w:val="clear" w:color="auto" w:fill="FFFFFF"/>
              </w:tcPr>
            </w:tcPrChange>
          </w:tcPr>
          <w:p w14:paraId="5C47BB7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80" w:author="Amit Popat" w:date="2022-07-11T10:41:00Z">
              <w:tcPr>
                <w:tcW w:w="4320" w:type="dxa"/>
                <w:tcBorders>
                  <w:top w:val="dotted" w:sz="4" w:space="0" w:color="auto"/>
                  <w:left w:val="nil"/>
                  <w:bottom w:val="dotted" w:sz="4" w:space="0" w:color="auto"/>
                  <w:right w:val="nil"/>
                </w:tcBorders>
                <w:shd w:val="clear" w:color="auto" w:fill="FFFFFF"/>
              </w:tcPr>
            </w:tcPrChange>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981" w:author="Amit Popat" w:date="2022-07-11T10:41:00Z">
              <w:tcPr>
                <w:tcW w:w="864" w:type="dxa"/>
                <w:tcBorders>
                  <w:top w:val="dotted" w:sz="4" w:space="0" w:color="auto"/>
                  <w:left w:val="nil"/>
                  <w:bottom w:val="dotted" w:sz="4" w:space="0" w:color="auto"/>
                  <w:right w:val="nil"/>
                </w:tcBorders>
                <w:shd w:val="clear" w:color="auto" w:fill="FFFFFF"/>
              </w:tcPr>
            </w:tcPrChange>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82" w:author="Amit Popat" w:date="2022-07-11T10:41:00Z">
              <w:tcPr>
                <w:tcW w:w="1008" w:type="dxa"/>
                <w:tcBorders>
                  <w:top w:val="dotted" w:sz="4" w:space="0" w:color="auto"/>
                  <w:left w:val="nil"/>
                  <w:bottom w:val="dotted" w:sz="4" w:space="0" w:color="auto"/>
                  <w:right w:val="nil"/>
                </w:tcBorders>
                <w:shd w:val="clear" w:color="auto" w:fill="FFFFFF"/>
              </w:tcPr>
            </w:tcPrChange>
          </w:tcPr>
          <w:p w14:paraId="4088CCAD" w14:textId="77777777" w:rsidR="004C2D45" w:rsidRDefault="004C2D45">
            <w:pPr>
              <w:pStyle w:val="MsgTableBody"/>
              <w:jc w:val="center"/>
              <w:rPr>
                <w:noProof/>
              </w:rPr>
            </w:pPr>
          </w:p>
        </w:tc>
      </w:tr>
      <w:tr w:rsidR="004C2D45" w:rsidRPr="004C2D45" w14:paraId="2879FA5C" w14:textId="77777777" w:rsidTr="00E56816">
        <w:trPr>
          <w:jc w:val="center"/>
          <w:trPrChange w:id="98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84" w:author="Amit Popat" w:date="2022-07-11T10:41:00Z">
              <w:tcPr>
                <w:tcW w:w="2880" w:type="dxa"/>
                <w:tcBorders>
                  <w:top w:val="dotted" w:sz="4" w:space="0" w:color="auto"/>
                  <w:left w:val="nil"/>
                  <w:bottom w:val="dotted" w:sz="4" w:space="0" w:color="auto"/>
                  <w:right w:val="nil"/>
                </w:tcBorders>
                <w:shd w:val="clear" w:color="auto" w:fill="FFFFFF"/>
              </w:tcPr>
            </w:tcPrChange>
          </w:tcPr>
          <w:p w14:paraId="186BA2B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85" w:author="Amit Popat" w:date="2022-07-11T10:41:00Z">
              <w:tcPr>
                <w:tcW w:w="4320" w:type="dxa"/>
                <w:tcBorders>
                  <w:top w:val="dotted" w:sz="4" w:space="0" w:color="auto"/>
                  <w:left w:val="nil"/>
                  <w:bottom w:val="dotted" w:sz="4" w:space="0" w:color="auto"/>
                  <w:right w:val="nil"/>
                </w:tcBorders>
                <w:shd w:val="clear" w:color="auto" w:fill="FFFFFF"/>
              </w:tcPr>
            </w:tcPrChange>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986" w:author="Amit Popat" w:date="2022-07-11T10:41:00Z">
              <w:tcPr>
                <w:tcW w:w="864" w:type="dxa"/>
                <w:tcBorders>
                  <w:top w:val="dotted" w:sz="4" w:space="0" w:color="auto"/>
                  <w:left w:val="nil"/>
                  <w:bottom w:val="dotted" w:sz="4" w:space="0" w:color="auto"/>
                  <w:right w:val="nil"/>
                </w:tcBorders>
                <w:shd w:val="clear" w:color="auto" w:fill="FFFFFF"/>
              </w:tcPr>
            </w:tcPrChange>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87" w:author="Amit Popat" w:date="2022-07-11T10:41:00Z">
              <w:tcPr>
                <w:tcW w:w="1008" w:type="dxa"/>
                <w:tcBorders>
                  <w:top w:val="dotted" w:sz="4" w:space="0" w:color="auto"/>
                  <w:left w:val="nil"/>
                  <w:bottom w:val="dotted" w:sz="4" w:space="0" w:color="auto"/>
                  <w:right w:val="nil"/>
                </w:tcBorders>
                <w:shd w:val="clear" w:color="auto" w:fill="FFFFFF"/>
              </w:tcPr>
            </w:tcPrChange>
          </w:tcPr>
          <w:p w14:paraId="38BC3CEC" w14:textId="77777777" w:rsidR="004C2D45" w:rsidRDefault="004C2D45">
            <w:pPr>
              <w:pStyle w:val="MsgTableBody"/>
              <w:jc w:val="center"/>
              <w:rPr>
                <w:noProof/>
              </w:rPr>
            </w:pPr>
          </w:p>
        </w:tc>
      </w:tr>
      <w:tr w:rsidR="004C2D45" w:rsidRPr="004C2D45" w14:paraId="68B9129A" w14:textId="77777777" w:rsidTr="00E56816">
        <w:trPr>
          <w:jc w:val="center"/>
          <w:trPrChange w:id="988" w:author="Amit Popat" w:date="2022-07-11T10:41:00Z">
            <w:trPr>
              <w:jc w:val="center"/>
            </w:trPr>
          </w:trPrChange>
        </w:trPr>
        <w:tc>
          <w:tcPr>
            <w:tcW w:w="2882" w:type="dxa"/>
            <w:tcBorders>
              <w:top w:val="dotted" w:sz="4" w:space="0" w:color="auto"/>
              <w:left w:val="nil"/>
              <w:bottom w:val="single" w:sz="2" w:space="0" w:color="auto"/>
              <w:right w:val="nil"/>
            </w:tcBorders>
            <w:shd w:val="clear" w:color="auto" w:fill="FFFFFF"/>
            <w:tcPrChange w:id="989" w:author="Amit Popat" w:date="2022-07-11T10:41:00Z">
              <w:tcPr>
                <w:tcW w:w="2880" w:type="dxa"/>
                <w:tcBorders>
                  <w:top w:val="dotted" w:sz="4" w:space="0" w:color="auto"/>
                  <w:left w:val="nil"/>
                  <w:bottom w:val="single" w:sz="2" w:space="0" w:color="auto"/>
                  <w:right w:val="nil"/>
                </w:tcBorders>
                <w:shd w:val="clear" w:color="auto" w:fill="FFFFFF"/>
              </w:tcPr>
            </w:tcPrChange>
          </w:tcPr>
          <w:p w14:paraId="6A865FFB"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990" w:author="Amit Popat" w:date="2022-07-11T10:41:00Z">
              <w:tcPr>
                <w:tcW w:w="4320" w:type="dxa"/>
                <w:tcBorders>
                  <w:top w:val="dotted" w:sz="4" w:space="0" w:color="auto"/>
                  <w:left w:val="nil"/>
                  <w:bottom w:val="single" w:sz="2" w:space="0" w:color="auto"/>
                  <w:right w:val="nil"/>
                </w:tcBorders>
                <w:shd w:val="clear" w:color="auto" w:fill="FFFFFF"/>
              </w:tcPr>
            </w:tcPrChange>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Change w:id="991" w:author="Amit Popat" w:date="2022-07-11T10:41:00Z">
              <w:tcPr>
                <w:tcW w:w="864" w:type="dxa"/>
                <w:tcBorders>
                  <w:top w:val="dotted" w:sz="4" w:space="0" w:color="auto"/>
                  <w:left w:val="nil"/>
                  <w:bottom w:val="single" w:sz="2" w:space="0" w:color="auto"/>
                  <w:right w:val="nil"/>
                </w:tcBorders>
                <w:shd w:val="clear" w:color="auto" w:fill="FFFFFF"/>
              </w:tcPr>
            </w:tcPrChange>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992" w:author="Amit Popat" w:date="2022-07-11T10:41:00Z">
              <w:tcPr>
                <w:tcW w:w="1008" w:type="dxa"/>
                <w:tcBorders>
                  <w:top w:val="dotted" w:sz="4" w:space="0" w:color="auto"/>
                  <w:left w:val="nil"/>
                  <w:bottom w:val="single" w:sz="2" w:space="0" w:color="auto"/>
                  <w:right w:val="nil"/>
                </w:tcBorders>
                <w:shd w:val="clear" w:color="auto" w:fill="FFFFFF"/>
              </w:tcPr>
            </w:tcPrChange>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5625E3" w14:paraId="7D17353C" w14:textId="77777777" w:rsidTr="00B86105">
        <w:tc>
          <w:tcPr>
            <w:tcW w:w="9576" w:type="dxa"/>
            <w:gridSpan w:val="6"/>
          </w:tcPr>
          <w:p w14:paraId="62554A7B" w14:textId="3A0C921D" w:rsidR="00B86105" w:rsidRPr="005625E3" w:rsidRDefault="00B86105" w:rsidP="00B86105">
            <w:pPr>
              <w:pStyle w:val="ACK-ChoreographyHeader"/>
              <w:rPr>
                <w:lang w:val="fr-FR"/>
                <w:rPrChange w:id="993" w:author="Merrick, Riki | APHL" w:date="2022-09-01T17:25:00Z">
                  <w:rPr/>
                </w:rPrChange>
              </w:rP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Immediate Ack</w:t>
            </w:r>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Application Ack</w:t>
            </w:r>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Immediate Ack</w:t>
            </w:r>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Application Ack</w:t>
            </w:r>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Heading3"/>
        <w:rPr>
          <w:noProof/>
        </w:rPr>
      </w:pPr>
      <w:bookmarkStart w:id="994" w:name="_Toc29038668"/>
      <w:r>
        <w:rPr>
          <w:noProof/>
        </w:rPr>
        <w:lastRenderedPageBreak/>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994"/>
      <w:r>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65242D4A" w14:textId="77777777" w:rsidTr="00E56816">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E56816">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E56816" w:rsidRPr="003165BF" w14:paraId="62D84E84" w14:textId="77777777" w:rsidTr="00E56816">
        <w:tblPrEx>
          <w:tblCellMar>
            <w:left w:w="108" w:type="dxa"/>
            <w:right w:w="108" w:type="dxa"/>
          </w:tblCellMar>
          <w:tblLook w:val="04A0" w:firstRow="1" w:lastRow="0" w:firstColumn="1" w:lastColumn="0" w:noHBand="0" w:noVBand="1"/>
        </w:tblPrEx>
        <w:trPr>
          <w:jc w:val="center"/>
          <w:ins w:id="995" w:author="Amit Popat" w:date="2022-07-11T10:44:00Z"/>
        </w:trPr>
        <w:tc>
          <w:tcPr>
            <w:tcW w:w="2882" w:type="dxa"/>
            <w:tcBorders>
              <w:top w:val="dotted" w:sz="4" w:space="0" w:color="auto"/>
              <w:left w:val="nil"/>
              <w:bottom w:val="dotted" w:sz="4" w:space="0" w:color="auto"/>
              <w:right w:val="nil"/>
            </w:tcBorders>
            <w:shd w:val="clear" w:color="auto" w:fill="FFFFFF"/>
            <w:hideMark/>
          </w:tcPr>
          <w:p w14:paraId="5638BDE4" w14:textId="77777777" w:rsidR="00E56816" w:rsidRPr="003165BF" w:rsidRDefault="00E56816">
            <w:pPr>
              <w:pStyle w:val="MsgTableBody"/>
              <w:spacing w:line="256" w:lineRule="auto"/>
              <w:rPr>
                <w:ins w:id="996" w:author="Amit Popat" w:date="2022-07-11T10:44:00Z"/>
                <w:noProof/>
                <w:color w:val="FF0000"/>
              </w:rPr>
            </w:pPr>
            <w:ins w:id="997" w:author="Amit Popat" w:date="2022-07-11T10:44:00Z">
              <w:r w:rsidRPr="003165BF">
                <w:rPr>
                  <w:noProof/>
                  <w:color w:val="FF0000"/>
                </w:rPr>
                <w:t>[{ GS</w:t>
              </w:r>
              <w:r w:rsidRPr="003165BF">
                <w:fldChar w:fldCharType="begin"/>
              </w:r>
              <w:r w:rsidRPr="003165BF">
                <w:instrText xml:space="preserve"> HYPERLINK "file:///D:\\Eigene%20Dateien\\2018\\HL7\\Standards\\v2.9%20May\\716%20-%20New.doc" \l "#NK1" </w:instrText>
              </w:r>
              <w:r w:rsidRPr="003165BF">
                <w:fldChar w:fldCharType="separate"/>
              </w:r>
              <w:r w:rsidRPr="003165BF">
                <w:rPr>
                  <w:rStyle w:val="Hyperlink"/>
                  <w:noProof/>
                  <w:color w:val="FF0000"/>
                </w:rPr>
                <w:t>P</w:t>
              </w:r>
              <w:r w:rsidRPr="003165BF">
                <w:fldChar w:fldCharType="end"/>
              </w:r>
              <w:r w:rsidRPr="003165BF">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9D9B13A" w14:textId="77777777" w:rsidR="00E56816" w:rsidRPr="003165BF" w:rsidRDefault="00E56816">
            <w:pPr>
              <w:pStyle w:val="MsgTableBody"/>
              <w:spacing w:line="256" w:lineRule="auto"/>
              <w:rPr>
                <w:ins w:id="998" w:author="Amit Popat" w:date="2022-07-11T10:44:00Z"/>
                <w:noProof/>
                <w:color w:val="FF0000"/>
              </w:rPr>
            </w:pPr>
            <w:ins w:id="999" w:author="Amit Popat" w:date="2022-07-11T10:44:00Z">
              <w:r w:rsidRPr="003165BF">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F70D4B1" w14:textId="77777777" w:rsidR="00E56816" w:rsidRPr="003165BF" w:rsidRDefault="00E56816">
            <w:pPr>
              <w:pStyle w:val="MsgTableBody"/>
              <w:spacing w:line="256" w:lineRule="auto"/>
              <w:jc w:val="center"/>
              <w:rPr>
                <w:ins w:id="1000"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69C3CE0" w14:textId="77777777" w:rsidR="00E56816" w:rsidRPr="003165BF" w:rsidRDefault="00E56816">
            <w:pPr>
              <w:pStyle w:val="MsgTableBody"/>
              <w:spacing w:line="256" w:lineRule="auto"/>
              <w:jc w:val="center"/>
              <w:rPr>
                <w:ins w:id="1001" w:author="Amit Popat" w:date="2022-07-11T10:44:00Z"/>
                <w:noProof/>
                <w:color w:val="FF0000"/>
              </w:rPr>
            </w:pPr>
            <w:ins w:id="1002" w:author="Amit Popat" w:date="2022-07-11T10:44:00Z">
              <w:r w:rsidRPr="003165BF">
                <w:rPr>
                  <w:noProof/>
                  <w:color w:val="FF0000"/>
                </w:rPr>
                <w:t>3</w:t>
              </w:r>
            </w:ins>
          </w:p>
        </w:tc>
      </w:tr>
      <w:tr w:rsidR="00E56816" w:rsidRPr="003165BF" w14:paraId="27F26D91" w14:textId="77777777" w:rsidTr="00E56816">
        <w:tblPrEx>
          <w:tblCellMar>
            <w:left w:w="108" w:type="dxa"/>
            <w:right w:w="108" w:type="dxa"/>
          </w:tblCellMar>
          <w:tblLook w:val="04A0" w:firstRow="1" w:lastRow="0" w:firstColumn="1" w:lastColumn="0" w:noHBand="0" w:noVBand="1"/>
        </w:tblPrEx>
        <w:trPr>
          <w:jc w:val="center"/>
          <w:ins w:id="1003" w:author="Amit Popat" w:date="2022-07-11T10:44:00Z"/>
        </w:trPr>
        <w:tc>
          <w:tcPr>
            <w:tcW w:w="2882" w:type="dxa"/>
            <w:tcBorders>
              <w:top w:val="dotted" w:sz="4" w:space="0" w:color="auto"/>
              <w:left w:val="nil"/>
              <w:bottom w:val="dotted" w:sz="4" w:space="0" w:color="auto"/>
              <w:right w:val="nil"/>
            </w:tcBorders>
            <w:shd w:val="clear" w:color="auto" w:fill="FFFFFF"/>
            <w:hideMark/>
          </w:tcPr>
          <w:p w14:paraId="1F490296" w14:textId="77777777" w:rsidR="00E56816" w:rsidRPr="003165BF" w:rsidRDefault="00E56816">
            <w:pPr>
              <w:pStyle w:val="MsgTableBody"/>
              <w:spacing w:line="256" w:lineRule="auto"/>
              <w:rPr>
                <w:ins w:id="1004" w:author="Amit Popat" w:date="2022-07-11T10:44:00Z"/>
                <w:noProof/>
                <w:color w:val="FF0000"/>
              </w:rPr>
            </w:pPr>
            <w:ins w:id="1005" w:author="Amit Popat" w:date="2022-07-11T10:44:00Z">
              <w:r w:rsidRPr="003165BF">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EF4E5CB" w14:textId="77777777" w:rsidR="00E56816" w:rsidRPr="003165BF" w:rsidRDefault="00E56816">
            <w:pPr>
              <w:pStyle w:val="MsgTableBody"/>
              <w:spacing w:line="256" w:lineRule="auto"/>
              <w:rPr>
                <w:ins w:id="1006" w:author="Amit Popat" w:date="2022-07-11T10:44:00Z"/>
                <w:noProof/>
                <w:color w:val="FF0000"/>
              </w:rPr>
            </w:pPr>
            <w:ins w:id="1007" w:author="Amit Popat" w:date="2022-07-11T10:44:00Z">
              <w:r w:rsidRPr="003165BF">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4208A85" w14:textId="77777777" w:rsidR="00E56816" w:rsidRPr="003165BF" w:rsidRDefault="00E56816">
            <w:pPr>
              <w:pStyle w:val="MsgTableBody"/>
              <w:spacing w:line="256" w:lineRule="auto"/>
              <w:jc w:val="center"/>
              <w:rPr>
                <w:ins w:id="1008"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F6EC7C4" w14:textId="77777777" w:rsidR="00E56816" w:rsidRPr="003165BF" w:rsidRDefault="00E56816">
            <w:pPr>
              <w:pStyle w:val="MsgTableBody"/>
              <w:spacing w:line="256" w:lineRule="auto"/>
              <w:jc w:val="center"/>
              <w:rPr>
                <w:ins w:id="1009" w:author="Amit Popat" w:date="2022-07-11T10:44:00Z"/>
                <w:noProof/>
                <w:color w:val="FF0000"/>
              </w:rPr>
            </w:pPr>
            <w:ins w:id="1010" w:author="Amit Popat" w:date="2022-07-11T10:44:00Z">
              <w:r w:rsidRPr="003165BF">
                <w:rPr>
                  <w:noProof/>
                  <w:color w:val="FF0000"/>
                </w:rPr>
                <w:t>3</w:t>
              </w:r>
            </w:ins>
          </w:p>
        </w:tc>
      </w:tr>
      <w:tr w:rsidR="00E56816" w:rsidRPr="003165BF" w14:paraId="247BDF42" w14:textId="77777777" w:rsidTr="00E56816">
        <w:tblPrEx>
          <w:tblCellMar>
            <w:left w:w="108" w:type="dxa"/>
            <w:right w:w="108" w:type="dxa"/>
          </w:tblCellMar>
          <w:tblLook w:val="04A0" w:firstRow="1" w:lastRow="0" w:firstColumn="1" w:lastColumn="0" w:noHBand="0" w:noVBand="1"/>
        </w:tblPrEx>
        <w:trPr>
          <w:jc w:val="center"/>
          <w:ins w:id="1011" w:author="Amit Popat" w:date="2022-07-11T10:44:00Z"/>
        </w:trPr>
        <w:tc>
          <w:tcPr>
            <w:tcW w:w="2882" w:type="dxa"/>
            <w:tcBorders>
              <w:top w:val="dotted" w:sz="4" w:space="0" w:color="auto"/>
              <w:left w:val="nil"/>
              <w:bottom w:val="dotted" w:sz="4" w:space="0" w:color="auto"/>
              <w:right w:val="nil"/>
            </w:tcBorders>
            <w:shd w:val="clear" w:color="auto" w:fill="FFFFFF"/>
            <w:hideMark/>
          </w:tcPr>
          <w:p w14:paraId="1A621278" w14:textId="77777777" w:rsidR="00E56816" w:rsidRPr="003165BF" w:rsidRDefault="00E56816">
            <w:pPr>
              <w:pStyle w:val="MsgTableBody"/>
              <w:spacing w:line="256" w:lineRule="auto"/>
              <w:rPr>
                <w:ins w:id="1012" w:author="Amit Popat" w:date="2022-07-11T10:44:00Z"/>
                <w:noProof/>
                <w:color w:val="FF0000"/>
              </w:rPr>
            </w:pPr>
            <w:ins w:id="1013" w:author="Amit Popat" w:date="2022-07-11T10:44:00Z">
              <w:r w:rsidRPr="003165BF">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3F6B4150" w14:textId="77777777" w:rsidR="00E56816" w:rsidRPr="003165BF" w:rsidRDefault="00E56816">
            <w:pPr>
              <w:pStyle w:val="MsgTableBody"/>
              <w:spacing w:line="256" w:lineRule="auto"/>
              <w:rPr>
                <w:ins w:id="1014" w:author="Amit Popat" w:date="2022-07-11T10:44:00Z"/>
                <w:noProof/>
                <w:color w:val="FF0000"/>
              </w:rPr>
            </w:pPr>
            <w:ins w:id="1015" w:author="Amit Popat" w:date="2022-07-11T10:44:00Z">
              <w:r w:rsidRPr="003165BF">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0B56AFD" w14:textId="77777777" w:rsidR="00E56816" w:rsidRPr="003165BF" w:rsidRDefault="00E56816">
            <w:pPr>
              <w:pStyle w:val="MsgTableBody"/>
              <w:spacing w:line="256" w:lineRule="auto"/>
              <w:jc w:val="center"/>
              <w:rPr>
                <w:ins w:id="1016"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AD625FB" w14:textId="77777777" w:rsidR="00E56816" w:rsidRPr="003165BF" w:rsidRDefault="00E56816">
            <w:pPr>
              <w:pStyle w:val="MsgTableBody"/>
              <w:spacing w:line="256" w:lineRule="auto"/>
              <w:jc w:val="center"/>
              <w:rPr>
                <w:ins w:id="1017" w:author="Amit Popat" w:date="2022-07-11T10:44:00Z"/>
                <w:noProof/>
                <w:color w:val="FF0000"/>
              </w:rPr>
            </w:pPr>
            <w:ins w:id="1018" w:author="Amit Popat" w:date="2022-07-11T10:44:00Z">
              <w:r w:rsidRPr="003165BF">
                <w:rPr>
                  <w:noProof/>
                  <w:color w:val="FF0000"/>
                </w:rPr>
                <w:t>3</w:t>
              </w:r>
            </w:ins>
          </w:p>
        </w:tc>
      </w:tr>
      <w:tr w:rsidR="00B10100" w14:paraId="17CCFBB5"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sidRPr="005625E3">
              <w:rPr>
                <w:rPrChange w:id="1019"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sidRPr="005625E3">
              <w:rPr>
                <w:rPrChange w:id="1020"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sidRPr="005625E3">
              <w:rPr>
                <w:rPrChange w:id="1021"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E56816">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Immediate Ack</w:t>
            </w:r>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Application Ack</w:t>
            </w:r>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Immediate Ack</w:t>
            </w:r>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Application Ack</w:t>
            </w:r>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Heading3"/>
        <w:rPr>
          <w:noProof/>
        </w:rPr>
      </w:pPr>
      <w:bookmarkStart w:id="1022" w:name="_Toc29038669"/>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1022"/>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w:t>
      </w:r>
      <w:proofErr w:type="gramStart"/>
      <w:r>
        <w:t>PCG,PCH</w:t>
      </w:r>
      <w:proofErr w:type="gramEnd"/>
      <w:r>
        <w:t>,PCJ^PPG_PCG: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1023" w:author="Amit Popat" w:date="2022-07-11T10:45: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1024">
          <w:tblGrid>
            <w:gridCol w:w="2882"/>
            <w:gridCol w:w="4321"/>
            <w:gridCol w:w="864"/>
            <w:gridCol w:w="1008"/>
          </w:tblGrid>
        </w:tblGridChange>
      </w:tblGrid>
      <w:tr w:rsidR="004C2D45" w:rsidRPr="004C2D45" w14:paraId="675746B3" w14:textId="77777777" w:rsidTr="00E56816">
        <w:trPr>
          <w:tblHeader/>
          <w:jc w:val="center"/>
          <w:trPrChange w:id="1025" w:author="Amit Popat" w:date="2022-07-11T10:45:00Z">
            <w:trPr>
              <w:tblHeader/>
              <w:jc w:val="center"/>
            </w:trPr>
          </w:trPrChange>
        </w:trPr>
        <w:tc>
          <w:tcPr>
            <w:tcW w:w="2882" w:type="dxa"/>
            <w:tcBorders>
              <w:top w:val="single" w:sz="2" w:space="0" w:color="auto"/>
              <w:left w:val="nil"/>
              <w:bottom w:val="single" w:sz="4" w:space="0" w:color="auto"/>
              <w:right w:val="nil"/>
            </w:tcBorders>
            <w:shd w:val="clear" w:color="auto" w:fill="FFFFFF"/>
            <w:tcPrChange w:id="1026" w:author="Amit Popat" w:date="2022-07-11T10:45:00Z">
              <w:tcPr>
                <w:tcW w:w="2880" w:type="dxa"/>
                <w:tcBorders>
                  <w:top w:val="single" w:sz="2" w:space="0" w:color="auto"/>
                  <w:left w:val="nil"/>
                  <w:bottom w:val="single" w:sz="4" w:space="0" w:color="auto"/>
                  <w:right w:val="nil"/>
                </w:tcBorders>
                <w:shd w:val="clear" w:color="auto" w:fill="FFFFFF"/>
              </w:tcPr>
            </w:tcPrChange>
          </w:tcPr>
          <w:p w14:paraId="3DC98242"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027" w:author="Amit Popat" w:date="2022-07-11T10:45:00Z">
              <w:tcPr>
                <w:tcW w:w="4320" w:type="dxa"/>
                <w:tcBorders>
                  <w:top w:val="single" w:sz="2" w:space="0" w:color="auto"/>
                  <w:left w:val="nil"/>
                  <w:bottom w:val="single" w:sz="4" w:space="0" w:color="auto"/>
                  <w:right w:val="nil"/>
                </w:tcBorders>
                <w:shd w:val="clear" w:color="auto" w:fill="FFFFFF"/>
              </w:tcPr>
            </w:tcPrChange>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028" w:author="Amit Popat" w:date="2022-07-11T10:45:00Z">
              <w:tcPr>
                <w:tcW w:w="864" w:type="dxa"/>
                <w:tcBorders>
                  <w:top w:val="single" w:sz="2" w:space="0" w:color="auto"/>
                  <w:left w:val="nil"/>
                  <w:bottom w:val="single" w:sz="4" w:space="0" w:color="auto"/>
                  <w:right w:val="nil"/>
                </w:tcBorders>
                <w:shd w:val="clear" w:color="auto" w:fill="FFFFFF"/>
              </w:tcPr>
            </w:tcPrChange>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029" w:author="Amit Popat" w:date="2022-07-11T10:45:00Z">
              <w:tcPr>
                <w:tcW w:w="1008" w:type="dxa"/>
                <w:tcBorders>
                  <w:top w:val="single" w:sz="2" w:space="0" w:color="auto"/>
                  <w:left w:val="nil"/>
                  <w:bottom w:val="single" w:sz="4" w:space="0" w:color="auto"/>
                  <w:right w:val="nil"/>
                </w:tcBorders>
                <w:shd w:val="clear" w:color="auto" w:fill="FFFFFF"/>
              </w:tcPr>
            </w:tcPrChange>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E56816">
        <w:trPr>
          <w:jc w:val="center"/>
          <w:trPrChange w:id="1030" w:author="Amit Popat" w:date="2022-07-11T10:45:00Z">
            <w:trPr>
              <w:jc w:val="center"/>
            </w:trPr>
          </w:trPrChange>
        </w:trPr>
        <w:tc>
          <w:tcPr>
            <w:tcW w:w="2882" w:type="dxa"/>
            <w:tcBorders>
              <w:top w:val="single" w:sz="4" w:space="0" w:color="auto"/>
              <w:left w:val="nil"/>
              <w:bottom w:val="dotted" w:sz="4" w:space="0" w:color="auto"/>
              <w:right w:val="nil"/>
            </w:tcBorders>
            <w:shd w:val="clear" w:color="auto" w:fill="FFFFFF"/>
            <w:tcPrChange w:id="1031" w:author="Amit Popat" w:date="2022-07-11T10:45:00Z">
              <w:tcPr>
                <w:tcW w:w="2880" w:type="dxa"/>
                <w:tcBorders>
                  <w:top w:val="single" w:sz="4" w:space="0" w:color="auto"/>
                  <w:left w:val="nil"/>
                  <w:bottom w:val="dotted" w:sz="4" w:space="0" w:color="auto"/>
                  <w:right w:val="nil"/>
                </w:tcBorders>
                <w:shd w:val="clear" w:color="auto" w:fill="FFFFFF"/>
              </w:tcPr>
            </w:tcPrChange>
          </w:tcPr>
          <w:p w14:paraId="1A402536"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032" w:author="Amit Popat" w:date="2022-07-11T10:45:00Z">
              <w:tcPr>
                <w:tcW w:w="4320" w:type="dxa"/>
                <w:tcBorders>
                  <w:top w:val="single" w:sz="4" w:space="0" w:color="auto"/>
                  <w:left w:val="nil"/>
                  <w:bottom w:val="dotted" w:sz="4" w:space="0" w:color="auto"/>
                  <w:right w:val="nil"/>
                </w:tcBorders>
                <w:shd w:val="clear" w:color="auto" w:fill="FFFFFF"/>
              </w:tcPr>
            </w:tcPrChange>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033" w:author="Amit Popat" w:date="2022-07-11T10:45:00Z">
              <w:tcPr>
                <w:tcW w:w="864" w:type="dxa"/>
                <w:tcBorders>
                  <w:top w:val="single" w:sz="4" w:space="0" w:color="auto"/>
                  <w:left w:val="nil"/>
                  <w:bottom w:val="dotted" w:sz="4" w:space="0" w:color="auto"/>
                  <w:right w:val="nil"/>
                </w:tcBorders>
                <w:shd w:val="clear" w:color="auto" w:fill="FFFFFF"/>
              </w:tcPr>
            </w:tcPrChange>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034" w:author="Amit Popat" w:date="2022-07-11T10:45:00Z">
              <w:tcPr>
                <w:tcW w:w="1008" w:type="dxa"/>
                <w:tcBorders>
                  <w:top w:val="single" w:sz="4" w:space="0" w:color="auto"/>
                  <w:left w:val="nil"/>
                  <w:bottom w:val="dotted" w:sz="4" w:space="0" w:color="auto"/>
                  <w:right w:val="nil"/>
                </w:tcBorders>
                <w:shd w:val="clear" w:color="auto" w:fill="FFFFFF"/>
              </w:tcPr>
            </w:tcPrChange>
          </w:tcPr>
          <w:p w14:paraId="42886DEB" w14:textId="77777777" w:rsidR="004C2D45" w:rsidRDefault="004C2D45">
            <w:pPr>
              <w:pStyle w:val="MsgTableBody"/>
              <w:jc w:val="center"/>
              <w:rPr>
                <w:noProof/>
              </w:rPr>
            </w:pPr>
            <w:r>
              <w:rPr>
                <w:noProof/>
              </w:rPr>
              <w:t>2</w:t>
            </w:r>
          </w:p>
        </w:tc>
      </w:tr>
      <w:tr w:rsidR="004C2D45" w:rsidRPr="004C2D45" w14:paraId="1FE57CAF" w14:textId="77777777" w:rsidTr="00E56816">
        <w:trPr>
          <w:jc w:val="center"/>
          <w:trPrChange w:id="103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36" w:author="Amit Popat" w:date="2022-07-11T10:45:00Z">
              <w:tcPr>
                <w:tcW w:w="2880" w:type="dxa"/>
                <w:tcBorders>
                  <w:top w:val="dotted" w:sz="4" w:space="0" w:color="auto"/>
                  <w:left w:val="nil"/>
                  <w:bottom w:val="dotted" w:sz="4" w:space="0" w:color="auto"/>
                  <w:right w:val="nil"/>
                </w:tcBorders>
                <w:shd w:val="clear" w:color="auto" w:fill="FFFFFF"/>
              </w:tcPr>
            </w:tcPrChange>
          </w:tcPr>
          <w:p w14:paraId="6673ED9D"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Change w:id="1037" w:author="Amit Popat" w:date="2022-07-11T10:45:00Z">
              <w:tcPr>
                <w:tcW w:w="4320" w:type="dxa"/>
                <w:tcBorders>
                  <w:top w:val="dotted" w:sz="4" w:space="0" w:color="auto"/>
                  <w:left w:val="nil"/>
                  <w:bottom w:val="dotted" w:sz="4" w:space="0" w:color="auto"/>
                  <w:right w:val="nil"/>
                </w:tcBorders>
                <w:shd w:val="clear" w:color="auto" w:fill="FFFFFF"/>
              </w:tcPr>
            </w:tcPrChange>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Change w:id="1038" w:author="Amit Popat" w:date="2022-07-11T10:45:00Z">
              <w:tcPr>
                <w:tcW w:w="864" w:type="dxa"/>
                <w:tcBorders>
                  <w:top w:val="dotted" w:sz="4" w:space="0" w:color="auto"/>
                  <w:left w:val="nil"/>
                  <w:bottom w:val="dotted" w:sz="4" w:space="0" w:color="auto"/>
                  <w:right w:val="nil"/>
                </w:tcBorders>
                <w:shd w:val="clear" w:color="auto" w:fill="FFFFFF"/>
              </w:tcPr>
            </w:tcPrChange>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39" w:author="Amit Popat" w:date="2022-07-11T10:45:00Z">
              <w:tcPr>
                <w:tcW w:w="1008" w:type="dxa"/>
                <w:tcBorders>
                  <w:top w:val="dotted" w:sz="4" w:space="0" w:color="auto"/>
                  <w:left w:val="nil"/>
                  <w:bottom w:val="dotted" w:sz="4" w:space="0" w:color="auto"/>
                  <w:right w:val="nil"/>
                </w:tcBorders>
                <w:shd w:val="clear" w:color="auto" w:fill="FFFFFF"/>
              </w:tcPr>
            </w:tcPrChange>
          </w:tcPr>
          <w:p w14:paraId="6248DA24" w14:textId="77777777" w:rsidR="004C2D45" w:rsidRDefault="004C2D45">
            <w:pPr>
              <w:pStyle w:val="MsgTableBody"/>
              <w:jc w:val="center"/>
              <w:rPr>
                <w:noProof/>
              </w:rPr>
            </w:pPr>
            <w:r>
              <w:rPr>
                <w:noProof/>
              </w:rPr>
              <w:t>2</w:t>
            </w:r>
          </w:p>
        </w:tc>
      </w:tr>
      <w:tr w:rsidR="004C2D45" w:rsidRPr="004C2D45" w14:paraId="35231AE0" w14:textId="77777777" w:rsidTr="00E56816">
        <w:trPr>
          <w:jc w:val="center"/>
          <w:trPrChange w:id="1040"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41" w:author="Amit Popat" w:date="2022-07-11T10:45:00Z">
              <w:tcPr>
                <w:tcW w:w="2880" w:type="dxa"/>
                <w:tcBorders>
                  <w:top w:val="dotted" w:sz="4" w:space="0" w:color="auto"/>
                  <w:left w:val="nil"/>
                  <w:bottom w:val="dotted" w:sz="4" w:space="0" w:color="auto"/>
                  <w:right w:val="nil"/>
                </w:tcBorders>
                <w:shd w:val="clear" w:color="auto" w:fill="FFFFFF"/>
              </w:tcPr>
            </w:tcPrChange>
          </w:tcPr>
          <w:p w14:paraId="41ED04BD"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042" w:author="Amit Popat" w:date="2022-07-11T10:45:00Z">
              <w:tcPr>
                <w:tcW w:w="4320" w:type="dxa"/>
                <w:tcBorders>
                  <w:top w:val="dotted" w:sz="4" w:space="0" w:color="auto"/>
                  <w:left w:val="nil"/>
                  <w:bottom w:val="dotted" w:sz="4" w:space="0" w:color="auto"/>
                  <w:right w:val="nil"/>
                </w:tcBorders>
                <w:shd w:val="clear" w:color="auto" w:fill="FFFFFF"/>
              </w:tcPr>
            </w:tcPrChange>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043" w:author="Amit Popat" w:date="2022-07-11T10:45:00Z">
              <w:tcPr>
                <w:tcW w:w="864" w:type="dxa"/>
                <w:tcBorders>
                  <w:top w:val="dotted" w:sz="4" w:space="0" w:color="auto"/>
                  <w:left w:val="nil"/>
                  <w:bottom w:val="dotted" w:sz="4" w:space="0" w:color="auto"/>
                  <w:right w:val="nil"/>
                </w:tcBorders>
                <w:shd w:val="clear" w:color="auto" w:fill="FFFFFF"/>
              </w:tcPr>
            </w:tcPrChange>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44" w:author="Amit Popat" w:date="2022-07-11T10:45:00Z">
              <w:tcPr>
                <w:tcW w:w="1008" w:type="dxa"/>
                <w:tcBorders>
                  <w:top w:val="dotted" w:sz="4" w:space="0" w:color="auto"/>
                  <w:left w:val="nil"/>
                  <w:bottom w:val="dotted" w:sz="4" w:space="0" w:color="auto"/>
                  <w:right w:val="nil"/>
                </w:tcBorders>
                <w:shd w:val="clear" w:color="auto" w:fill="FFFFFF"/>
              </w:tcPr>
            </w:tcPrChange>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E56816">
        <w:trPr>
          <w:jc w:val="center"/>
          <w:trPrChange w:id="104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46" w:author="Amit Popat" w:date="2022-07-11T10:45:00Z">
              <w:tcPr>
                <w:tcW w:w="2880" w:type="dxa"/>
                <w:tcBorders>
                  <w:top w:val="dotted" w:sz="4" w:space="0" w:color="auto"/>
                  <w:left w:val="nil"/>
                  <w:bottom w:val="dotted" w:sz="4" w:space="0" w:color="auto"/>
                  <w:right w:val="nil"/>
                </w:tcBorders>
                <w:shd w:val="clear" w:color="auto" w:fill="FFFFFF"/>
              </w:tcPr>
            </w:tcPrChange>
          </w:tcPr>
          <w:p w14:paraId="1ECAD772"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1047" w:author="Amit Popat" w:date="2022-07-11T10:45:00Z">
              <w:tcPr>
                <w:tcW w:w="4320" w:type="dxa"/>
                <w:tcBorders>
                  <w:top w:val="dotted" w:sz="4" w:space="0" w:color="auto"/>
                  <w:left w:val="nil"/>
                  <w:bottom w:val="dotted" w:sz="4" w:space="0" w:color="auto"/>
                  <w:right w:val="nil"/>
                </w:tcBorders>
                <w:shd w:val="clear" w:color="auto" w:fill="FFFFFF"/>
              </w:tcPr>
            </w:tcPrChange>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1048" w:author="Amit Popat" w:date="2022-07-11T10:45:00Z">
              <w:tcPr>
                <w:tcW w:w="864" w:type="dxa"/>
                <w:tcBorders>
                  <w:top w:val="dotted" w:sz="4" w:space="0" w:color="auto"/>
                  <w:left w:val="nil"/>
                  <w:bottom w:val="dotted" w:sz="4" w:space="0" w:color="auto"/>
                  <w:right w:val="nil"/>
                </w:tcBorders>
                <w:shd w:val="clear" w:color="auto" w:fill="FFFFFF"/>
              </w:tcPr>
            </w:tcPrChange>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049" w:author="Amit Popat" w:date="2022-07-11T10:45:00Z">
              <w:tcPr>
                <w:tcW w:w="1008" w:type="dxa"/>
                <w:tcBorders>
                  <w:top w:val="dotted" w:sz="4" w:space="0" w:color="auto"/>
                  <w:left w:val="nil"/>
                  <w:bottom w:val="dotted" w:sz="4" w:space="0" w:color="auto"/>
                  <w:right w:val="nil"/>
                </w:tcBorders>
                <w:shd w:val="clear" w:color="auto" w:fill="FFFFFF"/>
              </w:tcPr>
            </w:tcPrChange>
          </w:tcPr>
          <w:p w14:paraId="5757660F" w14:textId="77777777" w:rsidR="004C2D45" w:rsidRDefault="004C2D45">
            <w:pPr>
              <w:pStyle w:val="MsgTableBody"/>
              <w:jc w:val="center"/>
              <w:rPr>
                <w:noProof/>
              </w:rPr>
            </w:pPr>
            <w:r>
              <w:rPr>
                <w:noProof/>
              </w:rPr>
              <w:t>3</w:t>
            </w:r>
          </w:p>
        </w:tc>
      </w:tr>
      <w:tr w:rsidR="00E56816" w:rsidRPr="003165BF" w14:paraId="12E7AE6C" w14:textId="77777777" w:rsidTr="00E56816">
        <w:tblPrEx>
          <w:tblCellMar>
            <w:left w:w="108" w:type="dxa"/>
            <w:right w:w="108" w:type="dxa"/>
          </w:tblCellMar>
          <w:tblLook w:val="04A0" w:firstRow="1" w:lastRow="0" w:firstColumn="1" w:lastColumn="0" w:noHBand="0" w:noVBand="1"/>
        </w:tblPrEx>
        <w:trPr>
          <w:jc w:val="center"/>
          <w:ins w:id="1050" w:author="Amit Popat" w:date="2022-07-11T10:44:00Z"/>
        </w:trPr>
        <w:tc>
          <w:tcPr>
            <w:tcW w:w="2882" w:type="dxa"/>
            <w:tcBorders>
              <w:top w:val="dotted" w:sz="4" w:space="0" w:color="auto"/>
              <w:left w:val="nil"/>
              <w:bottom w:val="dotted" w:sz="4" w:space="0" w:color="auto"/>
              <w:right w:val="nil"/>
            </w:tcBorders>
            <w:shd w:val="clear" w:color="auto" w:fill="FFFFFF"/>
            <w:hideMark/>
          </w:tcPr>
          <w:p w14:paraId="37793C30" w14:textId="77777777" w:rsidR="00E56816" w:rsidRPr="003165BF" w:rsidRDefault="00E56816">
            <w:pPr>
              <w:pStyle w:val="MsgTableBody"/>
              <w:spacing w:line="256" w:lineRule="auto"/>
              <w:rPr>
                <w:ins w:id="1051" w:author="Amit Popat" w:date="2022-07-11T10:44:00Z"/>
                <w:noProof/>
                <w:color w:val="FF0000"/>
              </w:rPr>
            </w:pPr>
            <w:ins w:id="1052" w:author="Amit Popat" w:date="2022-07-11T10:44:00Z">
              <w:r w:rsidRPr="003165BF">
                <w:rPr>
                  <w:noProof/>
                  <w:color w:val="FF0000"/>
                </w:rPr>
                <w:t>[{ GS</w:t>
              </w:r>
              <w:r w:rsidRPr="003165BF">
                <w:fldChar w:fldCharType="begin"/>
              </w:r>
              <w:r w:rsidRPr="003165BF">
                <w:instrText xml:space="preserve"> HYPERLINK "file:///D:\\Eigene%20Dateien\\2018\\HL7\\Standards\\v2.9%20May\\716%20-%20New.doc" \l "#NK1" </w:instrText>
              </w:r>
              <w:r w:rsidRPr="003165BF">
                <w:fldChar w:fldCharType="separate"/>
              </w:r>
              <w:r w:rsidRPr="003165BF">
                <w:rPr>
                  <w:rStyle w:val="Hyperlink"/>
                  <w:noProof/>
                  <w:color w:val="FF0000"/>
                </w:rPr>
                <w:t>P</w:t>
              </w:r>
              <w:r w:rsidRPr="003165BF">
                <w:fldChar w:fldCharType="end"/>
              </w:r>
              <w:r w:rsidRPr="003165BF">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106C7EB" w14:textId="77777777" w:rsidR="00E56816" w:rsidRPr="003165BF" w:rsidRDefault="00E56816">
            <w:pPr>
              <w:pStyle w:val="MsgTableBody"/>
              <w:spacing w:line="256" w:lineRule="auto"/>
              <w:rPr>
                <w:ins w:id="1053" w:author="Amit Popat" w:date="2022-07-11T10:44:00Z"/>
                <w:noProof/>
                <w:color w:val="FF0000"/>
              </w:rPr>
            </w:pPr>
            <w:ins w:id="1054" w:author="Amit Popat" w:date="2022-07-11T10:44:00Z">
              <w:r w:rsidRPr="003165BF">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C304AFA" w14:textId="77777777" w:rsidR="00E56816" w:rsidRPr="003165BF" w:rsidRDefault="00E56816">
            <w:pPr>
              <w:pStyle w:val="MsgTableBody"/>
              <w:spacing w:line="256" w:lineRule="auto"/>
              <w:jc w:val="center"/>
              <w:rPr>
                <w:ins w:id="1055"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3B93309" w14:textId="77777777" w:rsidR="00E56816" w:rsidRPr="003165BF" w:rsidRDefault="00E56816">
            <w:pPr>
              <w:pStyle w:val="MsgTableBody"/>
              <w:spacing w:line="256" w:lineRule="auto"/>
              <w:jc w:val="center"/>
              <w:rPr>
                <w:ins w:id="1056" w:author="Amit Popat" w:date="2022-07-11T10:44:00Z"/>
                <w:noProof/>
                <w:color w:val="FF0000"/>
              </w:rPr>
            </w:pPr>
            <w:ins w:id="1057" w:author="Amit Popat" w:date="2022-07-11T10:44:00Z">
              <w:r w:rsidRPr="003165BF">
                <w:rPr>
                  <w:noProof/>
                  <w:color w:val="FF0000"/>
                </w:rPr>
                <w:t>3</w:t>
              </w:r>
            </w:ins>
          </w:p>
        </w:tc>
      </w:tr>
      <w:tr w:rsidR="00E56816" w:rsidRPr="003165BF" w14:paraId="07470B9A" w14:textId="77777777" w:rsidTr="00E56816">
        <w:tblPrEx>
          <w:tblCellMar>
            <w:left w:w="108" w:type="dxa"/>
            <w:right w:w="108" w:type="dxa"/>
          </w:tblCellMar>
          <w:tblLook w:val="04A0" w:firstRow="1" w:lastRow="0" w:firstColumn="1" w:lastColumn="0" w:noHBand="0" w:noVBand="1"/>
        </w:tblPrEx>
        <w:trPr>
          <w:jc w:val="center"/>
          <w:ins w:id="1058" w:author="Amit Popat" w:date="2022-07-11T10:44:00Z"/>
        </w:trPr>
        <w:tc>
          <w:tcPr>
            <w:tcW w:w="2882" w:type="dxa"/>
            <w:tcBorders>
              <w:top w:val="dotted" w:sz="4" w:space="0" w:color="auto"/>
              <w:left w:val="nil"/>
              <w:bottom w:val="dotted" w:sz="4" w:space="0" w:color="auto"/>
              <w:right w:val="nil"/>
            </w:tcBorders>
            <w:shd w:val="clear" w:color="auto" w:fill="FFFFFF"/>
            <w:hideMark/>
          </w:tcPr>
          <w:p w14:paraId="5D1B2A04" w14:textId="77777777" w:rsidR="00E56816" w:rsidRPr="003165BF" w:rsidRDefault="00E56816">
            <w:pPr>
              <w:pStyle w:val="MsgTableBody"/>
              <w:spacing w:line="256" w:lineRule="auto"/>
              <w:rPr>
                <w:ins w:id="1059" w:author="Amit Popat" w:date="2022-07-11T10:44:00Z"/>
                <w:noProof/>
                <w:color w:val="FF0000"/>
              </w:rPr>
            </w:pPr>
            <w:ins w:id="1060" w:author="Amit Popat" w:date="2022-07-11T10:44:00Z">
              <w:r w:rsidRPr="003165BF">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627D1E9" w14:textId="77777777" w:rsidR="00E56816" w:rsidRPr="003165BF" w:rsidRDefault="00E56816">
            <w:pPr>
              <w:pStyle w:val="MsgTableBody"/>
              <w:spacing w:line="256" w:lineRule="auto"/>
              <w:rPr>
                <w:ins w:id="1061" w:author="Amit Popat" w:date="2022-07-11T10:44:00Z"/>
                <w:noProof/>
                <w:color w:val="FF0000"/>
              </w:rPr>
            </w:pPr>
            <w:ins w:id="1062" w:author="Amit Popat" w:date="2022-07-11T10:44:00Z">
              <w:r w:rsidRPr="003165BF">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0ACDE83" w14:textId="77777777" w:rsidR="00E56816" w:rsidRPr="003165BF" w:rsidRDefault="00E56816">
            <w:pPr>
              <w:pStyle w:val="MsgTableBody"/>
              <w:spacing w:line="256" w:lineRule="auto"/>
              <w:jc w:val="center"/>
              <w:rPr>
                <w:ins w:id="1063"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2E145FF" w14:textId="77777777" w:rsidR="00E56816" w:rsidRPr="003165BF" w:rsidRDefault="00E56816">
            <w:pPr>
              <w:pStyle w:val="MsgTableBody"/>
              <w:spacing w:line="256" w:lineRule="auto"/>
              <w:jc w:val="center"/>
              <w:rPr>
                <w:ins w:id="1064" w:author="Amit Popat" w:date="2022-07-11T10:44:00Z"/>
                <w:noProof/>
                <w:color w:val="FF0000"/>
              </w:rPr>
            </w:pPr>
            <w:ins w:id="1065" w:author="Amit Popat" w:date="2022-07-11T10:44:00Z">
              <w:r w:rsidRPr="003165BF">
                <w:rPr>
                  <w:noProof/>
                  <w:color w:val="FF0000"/>
                </w:rPr>
                <w:t>3</w:t>
              </w:r>
            </w:ins>
          </w:p>
        </w:tc>
      </w:tr>
      <w:tr w:rsidR="00E56816" w:rsidRPr="003165BF" w14:paraId="7D133A44" w14:textId="77777777" w:rsidTr="00E56816">
        <w:tblPrEx>
          <w:tblCellMar>
            <w:left w:w="108" w:type="dxa"/>
            <w:right w:w="108" w:type="dxa"/>
          </w:tblCellMar>
          <w:tblLook w:val="04A0" w:firstRow="1" w:lastRow="0" w:firstColumn="1" w:lastColumn="0" w:noHBand="0" w:noVBand="1"/>
        </w:tblPrEx>
        <w:trPr>
          <w:jc w:val="center"/>
          <w:ins w:id="1066" w:author="Amit Popat" w:date="2022-07-11T10:44:00Z"/>
        </w:trPr>
        <w:tc>
          <w:tcPr>
            <w:tcW w:w="2882" w:type="dxa"/>
            <w:tcBorders>
              <w:top w:val="dotted" w:sz="4" w:space="0" w:color="auto"/>
              <w:left w:val="nil"/>
              <w:bottom w:val="dotted" w:sz="4" w:space="0" w:color="auto"/>
              <w:right w:val="nil"/>
            </w:tcBorders>
            <w:shd w:val="clear" w:color="auto" w:fill="FFFFFF"/>
            <w:hideMark/>
          </w:tcPr>
          <w:p w14:paraId="4B94BCC1" w14:textId="77777777" w:rsidR="00E56816" w:rsidRPr="003165BF" w:rsidRDefault="00E56816">
            <w:pPr>
              <w:pStyle w:val="MsgTableBody"/>
              <w:spacing w:line="256" w:lineRule="auto"/>
              <w:rPr>
                <w:ins w:id="1067" w:author="Amit Popat" w:date="2022-07-11T10:44:00Z"/>
                <w:noProof/>
                <w:color w:val="FF0000"/>
              </w:rPr>
            </w:pPr>
            <w:ins w:id="1068" w:author="Amit Popat" w:date="2022-07-11T10:44:00Z">
              <w:r w:rsidRPr="003165BF">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41A1F97" w14:textId="77777777" w:rsidR="00E56816" w:rsidRPr="003165BF" w:rsidRDefault="00E56816">
            <w:pPr>
              <w:pStyle w:val="MsgTableBody"/>
              <w:spacing w:line="256" w:lineRule="auto"/>
              <w:rPr>
                <w:ins w:id="1069" w:author="Amit Popat" w:date="2022-07-11T10:44:00Z"/>
                <w:noProof/>
                <w:color w:val="FF0000"/>
              </w:rPr>
            </w:pPr>
            <w:ins w:id="1070" w:author="Amit Popat" w:date="2022-07-11T10:44:00Z">
              <w:r w:rsidRPr="003165BF">
                <w:rPr>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93AB7C7" w14:textId="77777777" w:rsidR="00E56816" w:rsidRPr="003165BF" w:rsidRDefault="00E56816">
            <w:pPr>
              <w:pStyle w:val="MsgTableBody"/>
              <w:spacing w:line="256" w:lineRule="auto"/>
              <w:jc w:val="center"/>
              <w:rPr>
                <w:ins w:id="1071"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CA9118D" w14:textId="77777777" w:rsidR="00E56816" w:rsidRPr="003165BF" w:rsidRDefault="00E56816">
            <w:pPr>
              <w:pStyle w:val="MsgTableBody"/>
              <w:spacing w:line="256" w:lineRule="auto"/>
              <w:jc w:val="center"/>
              <w:rPr>
                <w:ins w:id="1072" w:author="Amit Popat" w:date="2022-07-11T10:44:00Z"/>
                <w:noProof/>
                <w:color w:val="FF0000"/>
              </w:rPr>
            </w:pPr>
            <w:ins w:id="1073" w:author="Amit Popat" w:date="2022-07-11T10:44:00Z">
              <w:r w:rsidRPr="003165BF">
                <w:rPr>
                  <w:noProof/>
                  <w:color w:val="FF0000"/>
                </w:rPr>
                <w:t>3</w:t>
              </w:r>
            </w:ins>
          </w:p>
        </w:tc>
      </w:tr>
      <w:tr w:rsidR="00186219" w14:paraId="0B057FEE" w14:textId="77777777" w:rsidTr="00E56816">
        <w:tblPrEx>
          <w:tblCellMar>
            <w:left w:w="108" w:type="dxa"/>
            <w:right w:w="108" w:type="dxa"/>
          </w:tblCellMar>
          <w:tblPrExChange w:id="1074" w:author="Amit Popat" w:date="2022-07-11T10:45:00Z">
            <w:tblPrEx>
              <w:tblCellMar>
                <w:left w:w="108" w:type="dxa"/>
                <w:right w:w="108" w:type="dxa"/>
              </w:tblCellMar>
            </w:tblPrEx>
          </w:tblPrExChange>
        </w:tblPrEx>
        <w:trPr>
          <w:jc w:val="center"/>
          <w:trPrChange w:id="107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76" w:author="Amit Popat" w:date="2022-07-11T10:45:00Z">
              <w:tcPr>
                <w:tcW w:w="2880" w:type="dxa"/>
                <w:tcBorders>
                  <w:top w:val="dotted" w:sz="4" w:space="0" w:color="auto"/>
                  <w:left w:val="nil"/>
                  <w:bottom w:val="dotted" w:sz="4" w:space="0" w:color="auto"/>
                  <w:right w:val="nil"/>
                </w:tcBorders>
                <w:shd w:val="clear" w:color="auto" w:fill="FFFFFF"/>
              </w:tcPr>
            </w:tcPrChange>
          </w:tcPr>
          <w:p w14:paraId="653F0520" w14:textId="77777777" w:rsidR="00186219" w:rsidRDefault="00186219" w:rsidP="000D1289">
            <w:pPr>
              <w:pStyle w:val="MsgTableBody"/>
              <w:rPr>
                <w:noProof/>
              </w:rPr>
            </w:pPr>
            <w:r>
              <w:rPr>
                <w:noProof/>
              </w:rPr>
              <w:lastRenderedPageBreak/>
              <w:t>{</w:t>
            </w:r>
          </w:p>
        </w:tc>
        <w:tc>
          <w:tcPr>
            <w:tcW w:w="4321" w:type="dxa"/>
            <w:tcBorders>
              <w:top w:val="dotted" w:sz="4" w:space="0" w:color="auto"/>
              <w:left w:val="nil"/>
              <w:bottom w:val="dotted" w:sz="4" w:space="0" w:color="auto"/>
              <w:right w:val="nil"/>
            </w:tcBorders>
            <w:shd w:val="clear" w:color="auto" w:fill="FFFFFF"/>
            <w:tcPrChange w:id="1077" w:author="Amit Popat" w:date="2022-07-11T10:45:00Z">
              <w:tcPr>
                <w:tcW w:w="4320" w:type="dxa"/>
                <w:tcBorders>
                  <w:top w:val="dotted" w:sz="4" w:space="0" w:color="auto"/>
                  <w:left w:val="nil"/>
                  <w:bottom w:val="dotted" w:sz="4" w:space="0" w:color="auto"/>
                  <w:right w:val="nil"/>
                </w:tcBorders>
                <w:shd w:val="clear" w:color="auto" w:fill="FFFFFF"/>
              </w:tcPr>
            </w:tcPrChange>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078" w:author="Amit Popat" w:date="2022-07-11T10:45:00Z">
              <w:tcPr>
                <w:tcW w:w="864" w:type="dxa"/>
                <w:tcBorders>
                  <w:top w:val="dotted" w:sz="4" w:space="0" w:color="auto"/>
                  <w:left w:val="nil"/>
                  <w:bottom w:val="dotted" w:sz="4" w:space="0" w:color="auto"/>
                  <w:right w:val="nil"/>
                </w:tcBorders>
                <w:shd w:val="clear" w:color="auto" w:fill="FFFFFF"/>
              </w:tcPr>
            </w:tcPrChange>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79" w:author="Amit Popat" w:date="2022-07-11T10:45:00Z">
              <w:tcPr>
                <w:tcW w:w="1008" w:type="dxa"/>
                <w:tcBorders>
                  <w:top w:val="dotted" w:sz="4" w:space="0" w:color="auto"/>
                  <w:left w:val="nil"/>
                  <w:bottom w:val="dotted" w:sz="4" w:space="0" w:color="auto"/>
                  <w:right w:val="nil"/>
                </w:tcBorders>
                <w:shd w:val="clear" w:color="auto" w:fill="FFFFFF"/>
              </w:tcPr>
            </w:tcPrChange>
          </w:tcPr>
          <w:p w14:paraId="33742D95" w14:textId="77777777" w:rsidR="00186219" w:rsidRDefault="00186219" w:rsidP="000D1289">
            <w:pPr>
              <w:pStyle w:val="MsgTableBody"/>
              <w:jc w:val="center"/>
              <w:rPr>
                <w:noProof/>
              </w:rPr>
            </w:pPr>
          </w:p>
        </w:tc>
      </w:tr>
      <w:tr w:rsidR="00186219" w14:paraId="2DE1E149" w14:textId="77777777" w:rsidTr="00E56816">
        <w:tblPrEx>
          <w:tblCellMar>
            <w:left w:w="108" w:type="dxa"/>
            <w:right w:w="108" w:type="dxa"/>
          </w:tblCellMar>
          <w:tblPrExChange w:id="1080" w:author="Amit Popat" w:date="2022-07-11T10:45:00Z">
            <w:tblPrEx>
              <w:tblCellMar>
                <w:left w:w="108" w:type="dxa"/>
                <w:right w:w="108" w:type="dxa"/>
              </w:tblCellMar>
            </w:tblPrEx>
          </w:tblPrExChange>
        </w:tblPrEx>
        <w:trPr>
          <w:jc w:val="center"/>
          <w:trPrChange w:id="108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82" w:author="Amit Popat" w:date="2022-07-11T10:45:00Z">
              <w:tcPr>
                <w:tcW w:w="2880" w:type="dxa"/>
                <w:tcBorders>
                  <w:top w:val="dotted" w:sz="4" w:space="0" w:color="auto"/>
                  <w:left w:val="nil"/>
                  <w:bottom w:val="dotted" w:sz="4" w:space="0" w:color="auto"/>
                  <w:right w:val="nil"/>
                </w:tcBorders>
                <w:shd w:val="clear" w:color="auto" w:fill="FFFFFF"/>
              </w:tcPr>
            </w:tcPrChange>
          </w:tcPr>
          <w:p w14:paraId="6D0975EB" w14:textId="77777777" w:rsidR="00186219" w:rsidRDefault="00186219"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083" w:author="Amit Popat" w:date="2022-07-11T10:45:00Z">
              <w:tcPr>
                <w:tcW w:w="4320" w:type="dxa"/>
                <w:tcBorders>
                  <w:top w:val="dotted" w:sz="4" w:space="0" w:color="auto"/>
                  <w:left w:val="nil"/>
                  <w:bottom w:val="dotted" w:sz="4" w:space="0" w:color="auto"/>
                  <w:right w:val="nil"/>
                </w:tcBorders>
                <w:shd w:val="clear" w:color="auto" w:fill="FFFFFF"/>
              </w:tcPr>
            </w:tcPrChange>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084" w:author="Amit Popat" w:date="2022-07-11T10:45:00Z">
              <w:tcPr>
                <w:tcW w:w="864" w:type="dxa"/>
                <w:tcBorders>
                  <w:top w:val="dotted" w:sz="4" w:space="0" w:color="auto"/>
                  <w:left w:val="nil"/>
                  <w:bottom w:val="dotted" w:sz="4" w:space="0" w:color="auto"/>
                  <w:right w:val="nil"/>
                </w:tcBorders>
                <w:shd w:val="clear" w:color="auto" w:fill="FFFFFF"/>
              </w:tcPr>
            </w:tcPrChange>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85" w:author="Amit Popat" w:date="2022-07-11T10:45:00Z">
              <w:tcPr>
                <w:tcW w:w="1008" w:type="dxa"/>
                <w:tcBorders>
                  <w:top w:val="dotted" w:sz="4" w:space="0" w:color="auto"/>
                  <w:left w:val="nil"/>
                  <w:bottom w:val="dotted" w:sz="4" w:space="0" w:color="auto"/>
                  <w:right w:val="nil"/>
                </w:tcBorders>
                <w:shd w:val="clear" w:color="auto" w:fill="FFFFFF"/>
              </w:tcPr>
            </w:tcPrChange>
          </w:tcPr>
          <w:p w14:paraId="0519125B" w14:textId="77777777" w:rsidR="00186219" w:rsidRDefault="00186219" w:rsidP="000D1289">
            <w:pPr>
              <w:pStyle w:val="MsgTableBody"/>
              <w:jc w:val="center"/>
              <w:rPr>
                <w:noProof/>
              </w:rPr>
            </w:pPr>
            <w:r>
              <w:rPr>
                <w:noProof/>
              </w:rPr>
              <w:t>11</w:t>
            </w:r>
          </w:p>
        </w:tc>
      </w:tr>
      <w:tr w:rsidR="00186219" w14:paraId="727A0CE6" w14:textId="77777777" w:rsidTr="00E56816">
        <w:tblPrEx>
          <w:tblCellMar>
            <w:left w:w="108" w:type="dxa"/>
            <w:right w:w="108" w:type="dxa"/>
          </w:tblCellMar>
          <w:tblPrExChange w:id="1086" w:author="Amit Popat" w:date="2022-07-11T10:45:00Z">
            <w:tblPrEx>
              <w:tblCellMar>
                <w:left w:w="108" w:type="dxa"/>
                <w:right w:w="108" w:type="dxa"/>
              </w:tblCellMar>
            </w:tblPrEx>
          </w:tblPrExChange>
        </w:tblPrEx>
        <w:trPr>
          <w:jc w:val="center"/>
          <w:trPrChange w:id="108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88" w:author="Amit Popat" w:date="2022-07-11T10:45:00Z">
              <w:tcPr>
                <w:tcW w:w="2880" w:type="dxa"/>
                <w:tcBorders>
                  <w:top w:val="dotted" w:sz="4" w:space="0" w:color="auto"/>
                  <w:left w:val="nil"/>
                  <w:bottom w:val="dotted" w:sz="4" w:space="0" w:color="auto"/>
                  <w:right w:val="nil"/>
                </w:tcBorders>
                <w:shd w:val="clear" w:color="auto" w:fill="FFFFFF"/>
              </w:tcPr>
            </w:tcPrChange>
          </w:tcPr>
          <w:p w14:paraId="4D8C7826" w14:textId="77777777" w:rsidR="00186219" w:rsidRDefault="00186219"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089" w:author="Amit Popat" w:date="2022-07-11T10:45:00Z">
              <w:tcPr>
                <w:tcW w:w="4320" w:type="dxa"/>
                <w:tcBorders>
                  <w:top w:val="dotted" w:sz="4" w:space="0" w:color="auto"/>
                  <w:left w:val="nil"/>
                  <w:bottom w:val="dotted" w:sz="4" w:space="0" w:color="auto"/>
                  <w:right w:val="nil"/>
                </w:tcBorders>
                <w:shd w:val="clear" w:color="auto" w:fill="FFFFFF"/>
              </w:tcPr>
            </w:tcPrChange>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090" w:author="Amit Popat" w:date="2022-07-11T10:45:00Z">
              <w:tcPr>
                <w:tcW w:w="864" w:type="dxa"/>
                <w:tcBorders>
                  <w:top w:val="dotted" w:sz="4" w:space="0" w:color="auto"/>
                  <w:left w:val="nil"/>
                  <w:bottom w:val="dotted" w:sz="4" w:space="0" w:color="auto"/>
                  <w:right w:val="nil"/>
                </w:tcBorders>
                <w:shd w:val="clear" w:color="auto" w:fill="FFFFFF"/>
              </w:tcPr>
            </w:tcPrChange>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91" w:author="Amit Popat" w:date="2022-07-11T10:45:00Z">
              <w:tcPr>
                <w:tcW w:w="1008" w:type="dxa"/>
                <w:tcBorders>
                  <w:top w:val="dotted" w:sz="4" w:space="0" w:color="auto"/>
                  <w:left w:val="nil"/>
                  <w:bottom w:val="dotted" w:sz="4" w:space="0" w:color="auto"/>
                  <w:right w:val="nil"/>
                </w:tcBorders>
                <w:shd w:val="clear" w:color="auto" w:fill="FFFFFF"/>
              </w:tcPr>
            </w:tcPrChange>
          </w:tcPr>
          <w:p w14:paraId="66FC273C" w14:textId="77777777" w:rsidR="00186219" w:rsidRDefault="00186219" w:rsidP="000D1289">
            <w:pPr>
              <w:pStyle w:val="MsgTableBody"/>
              <w:jc w:val="center"/>
              <w:rPr>
                <w:noProof/>
              </w:rPr>
            </w:pPr>
            <w:r>
              <w:rPr>
                <w:noProof/>
              </w:rPr>
              <w:t>11</w:t>
            </w:r>
          </w:p>
        </w:tc>
      </w:tr>
      <w:tr w:rsidR="00186219" w14:paraId="6215F81B" w14:textId="77777777" w:rsidTr="00E56816">
        <w:tblPrEx>
          <w:tblCellMar>
            <w:left w:w="108" w:type="dxa"/>
            <w:right w:w="108" w:type="dxa"/>
          </w:tblCellMar>
          <w:tblPrExChange w:id="1092" w:author="Amit Popat" w:date="2022-07-11T10:45:00Z">
            <w:tblPrEx>
              <w:tblCellMar>
                <w:left w:w="108" w:type="dxa"/>
                <w:right w:w="108" w:type="dxa"/>
              </w:tblCellMar>
            </w:tblPrEx>
          </w:tblPrExChange>
        </w:tblPrEx>
        <w:trPr>
          <w:jc w:val="center"/>
          <w:trPrChange w:id="109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94" w:author="Amit Popat" w:date="2022-07-11T10:45:00Z">
              <w:tcPr>
                <w:tcW w:w="2880" w:type="dxa"/>
                <w:tcBorders>
                  <w:top w:val="dotted" w:sz="4" w:space="0" w:color="auto"/>
                  <w:left w:val="nil"/>
                  <w:bottom w:val="dotted" w:sz="4" w:space="0" w:color="auto"/>
                  <w:right w:val="nil"/>
                </w:tcBorders>
                <w:shd w:val="clear" w:color="auto" w:fill="FFFFFF"/>
              </w:tcPr>
            </w:tcPrChange>
          </w:tcPr>
          <w:p w14:paraId="4F4DC72B"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095" w:author="Amit Popat" w:date="2022-07-11T10:45:00Z">
              <w:tcPr>
                <w:tcW w:w="4320" w:type="dxa"/>
                <w:tcBorders>
                  <w:top w:val="dotted" w:sz="4" w:space="0" w:color="auto"/>
                  <w:left w:val="nil"/>
                  <w:bottom w:val="dotted" w:sz="4" w:space="0" w:color="auto"/>
                  <w:right w:val="nil"/>
                </w:tcBorders>
                <w:shd w:val="clear" w:color="auto" w:fill="FFFFFF"/>
              </w:tcPr>
            </w:tcPrChange>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096" w:author="Amit Popat" w:date="2022-07-11T10:45:00Z">
              <w:tcPr>
                <w:tcW w:w="864" w:type="dxa"/>
                <w:tcBorders>
                  <w:top w:val="dotted" w:sz="4" w:space="0" w:color="auto"/>
                  <w:left w:val="nil"/>
                  <w:bottom w:val="dotted" w:sz="4" w:space="0" w:color="auto"/>
                  <w:right w:val="nil"/>
                </w:tcBorders>
                <w:shd w:val="clear" w:color="auto" w:fill="FFFFFF"/>
              </w:tcPr>
            </w:tcPrChange>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97" w:author="Amit Popat" w:date="2022-07-11T10:45:00Z">
              <w:tcPr>
                <w:tcW w:w="1008" w:type="dxa"/>
                <w:tcBorders>
                  <w:top w:val="dotted" w:sz="4" w:space="0" w:color="auto"/>
                  <w:left w:val="nil"/>
                  <w:bottom w:val="dotted" w:sz="4" w:space="0" w:color="auto"/>
                  <w:right w:val="nil"/>
                </w:tcBorders>
                <w:shd w:val="clear" w:color="auto" w:fill="FFFFFF"/>
              </w:tcPr>
            </w:tcPrChange>
          </w:tcPr>
          <w:p w14:paraId="1539B65E" w14:textId="77777777" w:rsidR="00186219" w:rsidRDefault="00186219" w:rsidP="000D1289">
            <w:pPr>
              <w:pStyle w:val="MsgTableBody"/>
              <w:jc w:val="center"/>
              <w:rPr>
                <w:noProof/>
              </w:rPr>
            </w:pPr>
          </w:p>
        </w:tc>
      </w:tr>
      <w:tr w:rsidR="004C2D45" w:rsidRPr="004C2D45" w14:paraId="76A4CD6F" w14:textId="77777777" w:rsidTr="00E56816">
        <w:trPr>
          <w:jc w:val="center"/>
          <w:trPrChange w:id="109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99" w:author="Amit Popat" w:date="2022-07-11T10:45:00Z">
              <w:tcPr>
                <w:tcW w:w="2880" w:type="dxa"/>
                <w:tcBorders>
                  <w:top w:val="dotted" w:sz="4" w:space="0" w:color="auto"/>
                  <w:left w:val="nil"/>
                  <w:bottom w:val="dotted" w:sz="4" w:space="0" w:color="auto"/>
                  <w:right w:val="nil"/>
                </w:tcBorders>
                <w:shd w:val="clear" w:color="auto" w:fill="FFFFFF"/>
              </w:tcPr>
            </w:tcPrChange>
          </w:tcPr>
          <w:p w14:paraId="7FDC1A5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100" w:author="Amit Popat" w:date="2022-07-11T10:45:00Z">
              <w:tcPr>
                <w:tcW w:w="4320" w:type="dxa"/>
                <w:tcBorders>
                  <w:top w:val="dotted" w:sz="4" w:space="0" w:color="auto"/>
                  <w:left w:val="nil"/>
                  <w:bottom w:val="dotted" w:sz="4" w:space="0" w:color="auto"/>
                  <w:right w:val="nil"/>
                </w:tcBorders>
                <w:shd w:val="clear" w:color="auto" w:fill="FFFFFF"/>
              </w:tcPr>
            </w:tcPrChange>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1101" w:author="Amit Popat" w:date="2022-07-11T10:45:00Z">
              <w:tcPr>
                <w:tcW w:w="864" w:type="dxa"/>
                <w:tcBorders>
                  <w:top w:val="dotted" w:sz="4" w:space="0" w:color="auto"/>
                  <w:left w:val="nil"/>
                  <w:bottom w:val="dotted" w:sz="4" w:space="0" w:color="auto"/>
                  <w:right w:val="nil"/>
                </w:tcBorders>
                <w:shd w:val="clear" w:color="auto" w:fill="FFFFFF"/>
              </w:tcPr>
            </w:tcPrChange>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02" w:author="Amit Popat" w:date="2022-07-11T10:45:00Z">
              <w:tcPr>
                <w:tcW w:w="1008" w:type="dxa"/>
                <w:tcBorders>
                  <w:top w:val="dotted" w:sz="4" w:space="0" w:color="auto"/>
                  <w:left w:val="nil"/>
                  <w:bottom w:val="dotted" w:sz="4" w:space="0" w:color="auto"/>
                  <w:right w:val="nil"/>
                </w:tcBorders>
                <w:shd w:val="clear" w:color="auto" w:fill="FFFFFF"/>
              </w:tcPr>
            </w:tcPrChange>
          </w:tcPr>
          <w:p w14:paraId="7AA3BD5F" w14:textId="77777777" w:rsidR="004C2D45" w:rsidRDefault="004C2D45">
            <w:pPr>
              <w:pStyle w:val="MsgTableBody"/>
              <w:jc w:val="center"/>
              <w:rPr>
                <w:noProof/>
              </w:rPr>
            </w:pPr>
          </w:p>
        </w:tc>
      </w:tr>
      <w:tr w:rsidR="004C2D45" w:rsidRPr="004C2D45" w14:paraId="4E997D4F" w14:textId="77777777" w:rsidTr="00E56816">
        <w:trPr>
          <w:jc w:val="center"/>
          <w:trPrChange w:id="110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04" w:author="Amit Popat" w:date="2022-07-11T10:45:00Z">
              <w:tcPr>
                <w:tcW w:w="2880" w:type="dxa"/>
                <w:tcBorders>
                  <w:top w:val="dotted" w:sz="4" w:space="0" w:color="auto"/>
                  <w:left w:val="nil"/>
                  <w:bottom w:val="dotted" w:sz="4" w:space="0" w:color="auto"/>
                  <w:right w:val="nil"/>
                </w:tcBorders>
                <w:shd w:val="clear" w:color="auto" w:fill="FFFFFF"/>
              </w:tcPr>
            </w:tcPrChange>
          </w:tcPr>
          <w:p w14:paraId="2B6A1921"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Change w:id="1105" w:author="Amit Popat" w:date="2022-07-11T10:45:00Z">
              <w:tcPr>
                <w:tcW w:w="4320" w:type="dxa"/>
                <w:tcBorders>
                  <w:top w:val="dotted" w:sz="4" w:space="0" w:color="auto"/>
                  <w:left w:val="nil"/>
                  <w:bottom w:val="dotted" w:sz="4" w:space="0" w:color="auto"/>
                  <w:right w:val="nil"/>
                </w:tcBorders>
                <w:shd w:val="clear" w:color="auto" w:fill="FFFFFF"/>
              </w:tcPr>
            </w:tcPrChange>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1106" w:author="Amit Popat" w:date="2022-07-11T10:45:00Z">
              <w:tcPr>
                <w:tcW w:w="864" w:type="dxa"/>
                <w:tcBorders>
                  <w:top w:val="dotted" w:sz="4" w:space="0" w:color="auto"/>
                  <w:left w:val="nil"/>
                  <w:bottom w:val="dotted" w:sz="4" w:space="0" w:color="auto"/>
                  <w:right w:val="nil"/>
                </w:tcBorders>
                <w:shd w:val="clear" w:color="auto" w:fill="FFFFFF"/>
              </w:tcPr>
            </w:tcPrChange>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07" w:author="Amit Popat" w:date="2022-07-11T10:45:00Z">
              <w:tcPr>
                <w:tcW w:w="1008" w:type="dxa"/>
                <w:tcBorders>
                  <w:top w:val="dotted" w:sz="4" w:space="0" w:color="auto"/>
                  <w:left w:val="nil"/>
                  <w:bottom w:val="dotted" w:sz="4" w:space="0" w:color="auto"/>
                  <w:right w:val="nil"/>
                </w:tcBorders>
                <w:shd w:val="clear" w:color="auto" w:fill="FFFFFF"/>
              </w:tcPr>
            </w:tcPrChange>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E56816">
        <w:trPr>
          <w:jc w:val="center"/>
          <w:trPrChange w:id="110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09" w:author="Amit Popat" w:date="2022-07-11T10:45:00Z">
              <w:tcPr>
                <w:tcW w:w="2880" w:type="dxa"/>
                <w:tcBorders>
                  <w:top w:val="dotted" w:sz="4" w:space="0" w:color="auto"/>
                  <w:left w:val="nil"/>
                  <w:bottom w:val="dotted" w:sz="4" w:space="0" w:color="auto"/>
                  <w:right w:val="nil"/>
                </w:tcBorders>
                <w:shd w:val="clear" w:color="auto" w:fill="FFFFFF"/>
              </w:tcPr>
            </w:tcPrChange>
          </w:tcPr>
          <w:p w14:paraId="71690F58"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Change w:id="1110" w:author="Amit Popat" w:date="2022-07-11T10:45:00Z">
              <w:tcPr>
                <w:tcW w:w="4320" w:type="dxa"/>
                <w:tcBorders>
                  <w:top w:val="dotted" w:sz="4" w:space="0" w:color="auto"/>
                  <w:left w:val="nil"/>
                  <w:bottom w:val="dotted" w:sz="4" w:space="0" w:color="auto"/>
                  <w:right w:val="nil"/>
                </w:tcBorders>
                <w:shd w:val="clear" w:color="auto" w:fill="FFFFFF"/>
              </w:tcPr>
            </w:tcPrChange>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1111" w:author="Amit Popat" w:date="2022-07-11T10:45:00Z">
              <w:tcPr>
                <w:tcW w:w="864" w:type="dxa"/>
                <w:tcBorders>
                  <w:top w:val="dotted" w:sz="4" w:space="0" w:color="auto"/>
                  <w:left w:val="nil"/>
                  <w:bottom w:val="dotted" w:sz="4" w:space="0" w:color="auto"/>
                  <w:right w:val="nil"/>
                </w:tcBorders>
                <w:shd w:val="clear" w:color="auto" w:fill="FFFFFF"/>
              </w:tcPr>
            </w:tcPrChange>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12" w:author="Amit Popat" w:date="2022-07-11T10:45:00Z">
              <w:tcPr>
                <w:tcW w:w="1008" w:type="dxa"/>
                <w:tcBorders>
                  <w:top w:val="dotted" w:sz="4" w:space="0" w:color="auto"/>
                  <w:left w:val="nil"/>
                  <w:bottom w:val="dotted" w:sz="4" w:space="0" w:color="auto"/>
                  <w:right w:val="nil"/>
                </w:tcBorders>
                <w:shd w:val="clear" w:color="auto" w:fill="FFFFFF"/>
              </w:tcPr>
            </w:tcPrChange>
          </w:tcPr>
          <w:p w14:paraId="6D67AF75" w14:textId="77777777" w:rsidR="004C2D45" w:rsidRDefault="004C2D45">
            <w:pPr>
              <w:pStyle w:val="MsgTableBody"/>
              <w:jc w:val="center"/>
              <w:rPr>
                <w:noProof/>
              </w:rPr>
            </w:pPr>
            <w:r>
              <w:rPr>
                <w:noProof/>
              </w:rPr>
              <w:t>3</w:t>
            </w:r>
          </w:p>
        </w:tc>
      </w:tr>
      <w:tr w:rsidR="004C2D45" w:rsidRPr="004C2D45" w14:paraId="01BC89C5" w14:textId="77777777" w:rsidTr="00E56816">
        <w:trPr>
          <w:jc w:val="center"/>
          <w:trPrChange w:id="111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14" w:author="Amit Popat" w:date="2022-07-11T10:45:00Z">
              <w:tcPr>
                <w:tcW w:w="2880" w:type="dxa"/>
                <w:tcBorders>
                  <w:top w:val="dotted" w:sz="4" w:space="0" w:color="auto"/>
                  <w:left w:val="nil"/>
                  <w:bottom w:val="dotted" w:sz="4" w:space="0" w:color="auto"/>
                  <w:right w:val="nil"/>
                </w:tcBorders>
                <w:shd w:val="clear" w:color="auto" w:fill="FFFFFF"/>
              </w:tcPr>
            </w:tcPrChange>
          </w:tcPr>
          <w:p w14:paraId="007B06F9"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115" w:author="Amit Popat" w:date="2022-07-11T10:45:00Z">
              <w:tcPr>
                <w:tcW w:w="4320" w:type="dxa"/>
                <w:tcBorders>
                  <w:top w:val="dotted" w:sz="4" w:space="0" w:color="auto"/>
                  <w:left w:val="nil"/>
                  <w:bottom w:val="dotted" w:sz="4" w:space="0" w:color="auto"/>
                  <w:right w:val="nil"/>
                </w:tcBorders>
                <w:shd w:val="clear" w:color="auto" w:fill="FFFFFF"/>
              </w:tcPr>
            </w:tcPrChange>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1116" w:author="Amit Popat" w:date="2022-07-11T10:45:00Z">
              <w:tcPr>
                <w:tcW w:w="864" w:type="dxa"/>
                <w:tcBorders>
                  <w:top w:val="dotted" w:sz="4" w:space="0" w:color="auto"/>
                  <w:left w:val="nil"/>
                  <w:bottom w:val="dotted" w:sz="4" w:space="0" w:color="auto"/>
                  <w:right w:val="nil"/>
                </w:tcBorders>
                <w:shd w:val="clear" w:color="auto" w:fill="FFFFFF"/>
              </w:tcPr>
            </w:tcPrChange>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17" w:author="Amit Popat" w:date="2022-07-11T10:45:00Z">
              <w:tcPr>
                <w:tcW w:w="1008" w:type="dxa"/>
                <w:tcBorders>
                  <w:top w:val="dotted" w:sz="4" w:space="0" w:color="auto"/>
                  <w:left w:val="nil"/>
                  <w:bottom w:val="dotted" w:sz="4" w:space="0" w:color="auto"/>
                  <w:right w:val="nil"/>
                </w:tcBorders>
                <w:shd w:val="clear" w:color="auto" w:fill="FFFFFF"/>
              </w:tcPr>
            </w:tcPrChange>
          </w:tcPr>
          <w:p w14:paraId="0DC60BBA" w14:textId="77777777" w:rsidR="004C2D45" w:rsidRDefault="004C2D45">
            <w:pPr>
              <w:pStyle w:val="MsgTableBody"/>
              <w:jc w:val="center"/>
              <w:rPr>
                <w:noProof/>
              </w:rPr>
            </w:pPr>
          </w:p>
        </w:tc>
      </w:tr>
      <w:tr w:rsidR="004C2D45" w:rsidRPr="004C2D45" w14:paraId="0B81E085" w14:textId="77777777" w:rsidTr="00E56816">
        <w:trPr>
          <w:jc w:val="center"/>
          <w:trPrChange w:id="111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19" w:author="Amit Popat" w:date="2022-07-11T10:45:00Z">
              <w:tcPr>
                <w:tcW w:w="2880" w:type="dxa"/>
                <w:tcBorders>
                  <w:top w:val="dotted" w:sz="4" w:space="0" w:color="auto"/>
                  <w:left w:val="nil"/>
                  <w:bottom w:val="dotted" w:sz="4" w:space="0" w:color="auto"/>
                  <w:right w:val="nil"/>
                </w:tcBorders>
                <w:shd w:val="clear" w:color="auto" w:fill="FFFFFF"/>
              </w:tcPr>
            </w:tcPrChange>
          </w:tcPr>
          <w:p w14:paraId="38FE0653"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120" w:author="Amit Popat" w:date="2022-07-11T10:45:00Z">
              <w:tcPr>
                <w:tcW w:w="4320" w:type="dxa"/>
                <w:tcBorders>
                  <w:top w:val="dotted" w:sz="4" w:space="0" w:color="auto"/>
                  <w:left w:val="nil"/>
                  <w:bottom w:val="dotted" w:sz="4" w:space="0" w:color="auto"/>
                  <w:right w:val="nil"/>
                </w:tcBorders>
                <w:shd w:val="clear" w:color="auto" w:fill="FFFFFF"/>
              </w:tcPr>
            </w:tcPrChange>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1121" w:author="Amit Popat" w:date="2022-07-11T10:45:00Z">
              <w:tcPr>
                <w:tcW w:w="864" w:type="dxa"/>
                <w:tcBorders>
                  <w:top w:val="dotted" w:sz="4" w:space="0" w:color="auto"/>
                  <w:left w:val="nil"/>
                  <w:bottom w:val="dotted" w:sz="4" w:space="0" w:color="auto"/>
                  <w:right w:val="nil"/>
                </w:tcBorders>
                <w:shd w:val="clear" w:color="auto" w:fill="FFFFFF"/>
              </w:tcPr>
            </w:tcPrChange>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22" w:author="Amit Popat" w:date="2022-07-11T10:45:00Z">
              <w:tcPr>
                <w:tcW w:w="1008" w:type="dxa"/>
                <w:tcBorders>
                  <w:top w:val="dotted" w:sz="4" w:space="0" w:color="auto"/>
                  <w:left w:val="nil"/>
                  <w:bottom w:val="dotted" w:sz="4" w:space="0" w:color="auto"/>
                  <w:right w:val="nil"/>
                </w:tcBorders>
                <w:shd w:val="clear" w:color="auto" w:fill="FFFFFF"/>
              </w:tcPr>
            </w:tcPrChange>
          </w:tcPr>
          <w:p w14:paraId="788E7094" w14:textId="77777777" w:rsidR="004C2D45" w:rsidRDefault="004C2D45">
            <w:pPr>
              <w:pStyle w:val="MsgTableBody"/>
              <w:jc w:val="center"/>
              <w:rPr>
                <w:noProof/>
              </w:rPr>
            </w:pPr>
          </w:p>
        </w:tc>
      </w:tr>
      <w:tr w:rsidR="004C2D45" w:rsidRPr="004C2D45" w14:paraId="5E5E4DEF" w14:textId="77777777" w:rsidTr="00E56816">
        <w:trPr>
          <w:jc w:val="center"/>
          <w:trPrChange w:id="112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24" w:author="Amit Popat" w:date="2022-07-11T10:45:00Z">
              <w:tcPr>
                <w:tcW w:w="2880" w:type="dxa"/>
                <w:tcBorders>
                  <w:top w:val="dotted" w:sz="4" w:space="0" w:color="auto"/>
                  <w:left w:val="nil"/>
                  <w:bottom w:val="dotted" w:sz="4" w:space="0" w:color="auto"/>
                  <w:right w:val="nil"/>
                </w:tcBorders>
                <w:shd w:val="clear" w:color="auto" w:fill="FFFFFF"/>
              </w:tcPr>
            </w:tcPrChange>
          </w:tcPr>
          <w:p w14:paraId="108F0072"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125" w:author="Amit Popat" w:date="2022-07-11T10:45:00Z">
              <w:tcPr>
                <w:tcW w:w="4320" w:type="dxa"/>
                <w:tcBorders>
                  <w:top w:val="dotted" w:sz="4" w:space="0" w:color="auto"/>
                  <w:left w:val="nil"/>
                  <w:bottom w:val="dotted" w:sz="4" w:space="0" w:color="auto"/>
                  <w:right w:val="nil"/>
                </w:tcBorders>
                <w:shd w:val="clear" w:color="auto" w:fill="FFFFFF"/>
              </w:tcPr>
            </w:tcPrChange>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Change w:id="1126" w:author="Amit Popat" w:date="2022-07-11T10:45:00Z">
              <w:tcPr>
                <w:tcW w:w="864" w:type="dxa"/>
                <w:tcBorders>
                  <w:top w:val="dotted" w:sz="4" w:space="0" w:color="auto"/>
                  <w:left w:val="nil"/>
                  <w:bottom w:val="dotted" w:sz="4" w:space="0" w:color="auto"/>
                  <w:right w:val="nil"/>
                </w:tcBorders>
                <w:shd w:val="clear" w:color="auto" w:fill="FFFFFF"/>
              </w:tcPr>
            </w:tcPrChange>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27" w:author="Amit Popat" w:date="2022-07-11T10:45:00Z">
              <w:tcPr>
                <w:tcW w:w="1008" w:type="dxa"/>
                <w:tcBorders>
                  <w:top w:val="dotted" w:sz="4" w:space="0" w:color="auto"/>
                  <w:left w:val="nil"/>
                  <w:bottom w:val="dotted" w:sz="4" w:space="0" w:color="auto"/>
                  <w:right w:val="nil"/>
                </w:tcBorders>
                <w:shd w:val="clear" w:color="auto" w:fill="FFFFFF"/>
              </w:tcPr>
            </w:tcPrChange>
          </w:tcPr>
          <w:p w14:paraId="255238EB" w14:textId="77777777" w:rsidR="004C2D45" w:rsidRDefault="004C2D45">
            <w:pPr>
              <w:pStyle w:val="MsgTableBody"/>
              <w:jc w:val="center"/>
              <w:rPr>
                <w:noProof/>
              </w:rPr>
            </w:pPr>
            <w:r>
              <w:rPr>
                <w:noProof/>
              </w:rPr>
              <w:t>12</w:t>
            </w:r>
          </w:p>
        </w:tc>
      </w:tr>
      <w:tr w:rsidR="004C2D45" w:rsidRPr="004C2D45" w14:paraId="5753E220" w14:textId="77777777" w:rsidTr="00E56816">
        <w:trPr>
          <w:jc w:val="center"/>
          <w:trPrChange w:id="112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29" w:author="Amit Popat" w:date="2022-07-11T10:45:00Z">
              <w:tcPr>
                <w:tcW w:w="2880" w:type="dxa"/>
                <w:tcBorders>
                  <w:top w:val="dotted" w:sz="4" w:space="0" w:color="auto"/>
                  <w:left w:val="nil"/>
                  <w:bottom w:val="dotted" w:sz="4" w:space="0" w:color="auto"/>
                  <w:right w:val="nil"/>
                </w:tcBorders>
                <w:shd w:val="clear" w:color="auto" w:fill="FFFFFF"/>
              </w:tcPr>
            </w:tcPrChange>
          </w:tcPr>
          <w:p w14:paraId="62E0BD5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130" w:author="Amit Popat" w:date="2022-07-11T10:45:00Z">
              <w:tcPr>
                <w:tcW w:w="4320" w:type="dxa"/>
                <w:tcBorders>
                  <w:top w:val="dotted" w:sz="4" w:space="0" w:color="auto"/>
                  <w:left w:val="nil"/>
                  <w:bottom w:val="dotted" w:sz="4" w:space="0" w:color="auto"/>
                  <w:right w:val="nil"/>
                </w:tcBorders>
                <w:shd w:val="clear" w:color="auto" w:fill="FFFFFF"/>
              </w:tcPr>
            </w:tcPrChange>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Change w:id="1131" w:author="Amit Popat" w:date="2022-07-11T10:45:00Z">
              <w:tcPr>
                <w:tcW w:w="864" w:type="dxa"/>
                <w:tcBorders>
                  <w:top w:val="dotted" w:sz="4" w:space="0" w:color="auto"/>
                  <w:left w:val="nil"/>
                  <w:bottom w:val="dotted" w:sz="4" w:space="0" w:color="auto"/>
                  <w:right w:val="nil"/>
                </w:tcBorders>
                <w:shd w:val="clear" w:color="auto" w:fill="FFFFFF"/>
              </w:tcPr>
            </w:tcPrChange>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32" w:author="Amit Popat" w:date="2022-07-11T10:45:00Z">
              <w:tcPr>
                <w:tcW w:w="1008" w:type="dxa"/>
                <w:tcBorders>
                  <w:top w:val="dotted" w:sz="4" w:space="0" w:color="auto"/>
                  <w:left w:val="nil"/>
                  <w:bottom w:val="dotted" w:sz="4" w:space="0" w:color="auto"/>
                  <w:right w:val="nil"/>
                </w:tcBorders>
                <w:shd w:val="clear" w:color="auto" w:fill="FFFFFF"/>
              </w:tcPr>
            </w:tcPrChange>
          </w:tcPr>
          <w:p w14:paraId="0CCAB379" w14:textId="77777777" w:rsidR="004C2D45" w:rsidRDefault="004C2D45">
            <w:pPr>
              <w:pStyle w:val="MsgTableBody"/>
              <w:jc w:val="center"/>
              <w:rPr>
                <w:noProof/>
              </w:rPr>
            </w:pPr>
            <w:r>
              <w:rPr>
                <w:noProof/>
              </w:rPr>
              <w:t>2</w:t>
            </w:r>
          </w:p>
        </w:tc>
      </w:tr>
      <w:tr w:rsidR="004C2D45" w:rsidRPr="004C2D45" w14:paraId="4CAE68BB" w14:textId="77777777" w:rsidTr="00E56816">
        <w:trPr>
          <w:jc w:val="center"/>
          <w:trPrChange w:id="113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34" w:author="Amit Popat" w:date="2022-07-11T10:45:00Z">
              <w:tcPr>
                <w:tcW w:w="2880" w:type="dxa"/>
                <w:tcBorders>
                  <w:top w:val="dotted" w:sz="4" w:space="0" w:color="auto"/>
                  <w:left w:val="nil"/>
                  <w:bottom w:val="dotted" w:sz="4" w:space="0" w:color="auto"/>
                  <w:right w:val="nil"/>
                </w:tcBorders>
                <w:shd w:val="clear" w:color="auto" w:fill="FFFFFF"/>
              </w:tcPr>
            </w:tcPrChange>
          </w:tcPr>
          <w:p w14:paraId="4816D62B"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135" w:author="Amit Popat" w:date="2022-07-11T10:45:00Z">
              <w:tcPr>
                <w:tcW w:w="4320" w:type="dxa"/>
                <w:tcBorders>
                  <w:top w:val="dotted" w:sz="4" w:space="0" w:color="auto"/>
                  <w:left w:val="nil"/>
                  <w:bottom w:val="dotted" w:sz="4" w:space="0" w:color="auto"/>
                  <w:right w:val="nil"/>
                </w:tcBorders>
                <w:shd w:val="clear" w:color="auto" w:fill="FFFFFF"/>
              </w:tcPr>
            </w:tcPrChange>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1136" w:author="Amit Popat" w:date="2022-07-11T10:45:00Z">
              <w:tcPr>
                <w:tcW w:w="864" w:type="dxa"/>
                <w:tcBorders>
                  <w:top w:val="dotted" w:sz="4" w:space="0" w:color="auto"/>
                  <w:left w:val="nil"/>
                  <w:bottom w:val="dotted" w:sz="4" w:space="0" w:color="auto"/>
                  <w:right w:val="nil"/>
                </w:tcBorders>
                <w:shd w:val="clear" w:color="auto" w:fill="FFFFFF"/>
              </w:tcPr>
            </w:tcPrChange>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37" w:author="Amit Popat" w:date="2022-07-11T10:45:00Z">
              <w:tcPr>
                <w:tcW w:w="1008" w:type="dxa"/>
                <w:tcBorders>
                  <w:top w:val="dotted" w:sz="4" w:space="0" w:color="auto"/>
                  <w:left w:val="nil"/>
                  <w:bottom w:val="dotted" w:sz="4" w:space="0" w:color="auto"/>
                  <w:right w:val="nil"/>
                </w:tcBorders>
                <w:shd w:val="clear" w:color="auto" w:fill="FFFFFF"/>
              </w:tcPr>
            </w:tcPrChange>
          </w:tcPr>
          <w:p w14:paraId="4E9BDE5D" w14:textId="77777777" w:rsidR="004C2D45" w:rsidRDefault="004C2D45">
            <w:pPr>
              <w:pStyle w:val="MsgTableBody"/>
              <w:jc w:val="center"/>
              <w:rPr>
                <w:noProof/>
              </w:rPr>
            </w:pPr>
            <w:r>
              <w:rPr>
                <w:noProof/>
              </w:rPr>
              <w:t>12</w:t>
            </w:r>
          </w:p>
        </w:tc>
      </w:tr>
      <w:tr w:rsidR="004C2D45" w:rsidRPr="004C2D45" w14:paraId="6ED2C0CF" w14:textId="77777777" w:rsidTr="00E56816">
        <w:trPr>
          <w:jc w:val="center"/>
          <w:trPrChange w:id="113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39" w:author="Amit Popat" w:date="2022-07-11T10:45:00Z">
              <w:tcPr>
                <w:tcW w:w="2880" w:type="dxa"/>
                <w:tcBorders>
                  <w:top w:val="dotted" w:sz="4" w:space="0" w:color="auto"/>
                  <w:left w:val="nil"/>
                  <w:bottom w:val="dotted" w:sz="4" w:space="0" w:color="auto"/>
                  <w:right w:val="nil"/>
                </w:tcBorders>
                <w:shd w:val="clear" w:color="auto" w:fill="FFFFFF"/>
              </w:tcPr>
            </w:tcPrChange>
          </w:tcPr>
          <w:p w14:paraId="59F4AAB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40" w:author="Amit Popat" w:date="2022-07-11T10:45:00Z">
              <w:tcPr>
                <w:tcW w:w="4320" w:type="dxa"/>
                <w:tcBorders>
                  <w:top w:val="dotted" w:sz="4" w:space="0" w:color="auto"/>
                  <w:left w:val="nil"/>
                  <w:bottom w:val="dotted" w:sz="4" w:space="0" w:color="auto"/>
                  <w:right w:val="nil"/>
                </w:tcBorders>
                <w:shd w:val="clear" w:color="auto" w:fill="FFFFFF"/>
              </w:tcPr>
            </w:tcPrChange>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1141" w:author="Amit Popat" w:date="2022-07-11T10:45:00Z">
              <w:tcPr>
                <w:tcW w:w="864" w:type="dxa"/>
                <w:tcBorders>
                  <w:top w:val="dotted" w:sz="4" w:space="0" w:color="auto"/>
                  <w:left w:val="nil"/>
                  <w:bottom w:val="dotted" w:sz="4" w:space="0" w:color="auto"/>
                  <w:right w:val="nil"/>
                </w:tcBorders>
                <w:shd w:val="clear" w:color="auto" w:fill="FFFFFF"/>
              </w:tcPr>
            </w:tcPrChange>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42" w:author="Amit Popat" w:date="2022-07-11T10:45:00Z">
              <w:tcPr>
                <w:tcW w:w="1008" w:type="dxa"/>
                <w:tcBorders>
                  <w:top w:val="dotted" w:sz="4" w:space="0" w:color="auto"/>
                  <w:left w:val="nil"/>
                  <w:bottom w:val="dotted" w:sz="4" w:space="0" w:color="auto"/>
                  <w:right w:val="nil"/>
                </w:tcBorders>
                <w:shd w:val="clear" w:color="auto" w:fill="FFFFFF"/>
              </w:tcPr>
            </w:tcPrChange>
          </w:tcPr>
          <w:p w14:paraId="4BD96A60" w14:textId="77777777" w:rsidR="004C2D45" w:rsidRDefault="004C2D45">
            <w:pPr>
              <w:pStyle w:val="MsgTableBody"/>
              <w:jc w:val="center"/>
              <w:rPr>
                <w:noProof/>
              </w:rPr>
            </w:pPr>
          </w:p>
        </w:tc>
      </w:tr>
      <w:tr w:rsidR="004C2D45" w:rsidRPr="004C2D45" w14:paraId="43AEDA35" w14:textId="77777777" w:rsidTr="00E56816">
        <w:trPr>
          <w:jc w:val="center"/>
          <w:trPrChange w:id="114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44" w:author="Amit Popat" w:date="2022-07-11T10:45:00Z">
              <w:tcPr>
                <w:tcW w:w="2880" w:type="dxa"/>
                <w:tcBorders>
                  <w:top w:val="dotted" w:sz="4" w:space="0" w:color="auto"/>
                  <w:left w:val="nil"/>
                  <w:bottom w:val="dotted" w:sz="4" w:space="0" w:color="auto"/>
                  <w:right w:val="nil"/>
                </w:tcBorders>
                <w:shd w:val="clear" w:color="auto" w:fill="FFFFFF"/>
              </w:tcPr>
            </w:tcPrChange>
          </w:tcPr>
          <w:p w14:paraId="263BC088"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145" w:author="Amit Popat" w:date="2022-07-11T10:45:00Z">
              <w:tcPr>
                <w:tcW w:w="4320" w:type="dxa"/>
                <w:tcBorders>
                  <w:top w:val="dotted" w:sz="4" w:space="0" w:color="auto"/>
                  <w:left w:val="nil"/>
                  <w:bottom w:val="dotted" w:sz="4" w:space="0" w:color="auto"/>
                  <w:right w:val="nil"/>
                </w:tcBorders>
                <w:shd w:val="clear" w:color="auto" w:fill="FFFFFF"/>
              </w:tcPr>
            </w:tcPrChange>
          </w:tcPr>
          <w:p w14:paraId="5D55FAA5" w14:textId="39CCF5A7" w:rsidR="004C2D45" w:rsidRDefault="003C0421">
            <w:pPr>
              <w:pStyle w:val="MsgTableBody"/>
              <w:rPr>
                <w:noProof/>
              </w:rPr>
            </w:pPr>
            <w:r w:rsidRPr="005625E3">
              <w:rPr>
                <w:rPrChange w:id="1146"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1147" w:author="Amit Popat" w:date="2022-07-11T10:45:00Z">
              <w:tcPr>
                <w:tcW w:w="864" w:type="dxa"/>
                <w:tcBorders>
                  <w:top w:val="dotted" w:sz="4" w:space="0" w:color="auto"/>
                  <w:left w:val="nil"/>
                  <w:bottom w:val="dotted" w:sz="4" w:space="0" w:color="auto"/>
                  <w:right w:val="nil"/>
                </w:tcBorders>
                <w:shd w:val="clear" w:color="auto" w:fill="FFFFFF"/>
              </w:tcPr>
            </w:tcPrChange>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1148" w:author="Amit Popat" w:date="2022-07-11T10:45:00Z">
              <w:tcPr>
                <w:tcW w:w="1008" w:type="dxa"/>
                <w:tcBorders>
                  <w:top w:val="dotted" w:sz="4" w:space="0" w:color="auto"/>
                  <w:left w:val="nil"/>
                  <w:bottom w:val="dotted" w:sz="4" w:space="0" w:color="auto"/>
                  <w:right w:val="nil"/>
                </w:tcBorders>
                <w:shd w:val="clear" w:color="auto" w:fill="FFFFFF"/>
              </w:tcPr>
            </w:tcPrChange>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E56816">
        <w:trPr>
          <w:jc w:val="center"/>
          <w:trPrChange w:id="1149"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50" w:author="Amit Popat" w:date="2022-07-11T10:45:00Z">
              <w:tcPr>
                <w:tcW w:w="2880" w:type="dxa"/>
                <w:tcBorders>
                  <w:top w:val="dotted" w:sz="4" w:space="0" w:color="auto"/>
                  <w:left w:val="nil"/>
                  <w:bottom w:val="dotted" w:sz="4" w:space="0" w:color="auto"/>
                  <w:right w:val="nil"/>
                </w:tcBorders>
                <w:shd w:val="clear" w:color="auto" w:fill="FFFFFF"/>
              </w:tcPr>
            </w:tcPrChange>
          </w:tcPr>
          <w:p w14:paraId="25F60B2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151" w:author="Amit Popat" w:date="2022-07-11T10:45:00Z">
              <w:tcPr>
                <w:tcW w:w="4320" w:type="dxa"/>
                <w:tcBorders>
                  <w:top w:val="dotted" w:sz="4" w:space="0" w:color="auto"/>
                  <w:left w:val="nil"/>
                  <w:bottom w:val="dotted" w:sz="4" w:space="0" w:color="auto"/>
                  <w:right w:val="nil"/>
                </w:tcBorders>
                <w:shd w:val="clear" w:color="auto" w:fill="FFFFFF"/>
              </w:tcPr>
            </w:tcPrChange>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Change w:id="1152" w:author="Amit Popat" w:date="2022-07-11T10:45:00Z">
              <w:tcPr>
                <w:tcW w:w="864" w:type="dxa"/>
                <w:tcBorders>
                  <w:top w:val="dotted" w:sz="4" w:space="0" w:color="auto"/>
                  <w:left w:val="nil"/>
                  <w:bottom w:val="dotted" w:sz="4" w:space="0" w:color="auto"/>
                  <w:right w:val="nil"/>
                </w:tcBorders>
                <w:shd w:val="clear" w:color="auto" w:fill="FFFFFF"/>
              </w:tcPr>
            </w:tcPrChange>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53" w:author="Amit Popat" w:date="2022-07-11T10:45:00Z">
              <w:tcPr>
                <w:tcW w:w="1008" w:type="dxa"/>
                <w:tcBorders>
                  <w:top w:val="dotted" w:sz="4" w:space="0" w:color="auto"/>
                  <w:left w:val="nil"/>
                  <w:bottom w:val="dotted" w:sz="4" w:space="0" w:color="auto"/>
                  <w:right w:val="nil"/>
                </w:tcBorders>
                <w:shd w:val="clear" w:color="auto" w:fill="FFFFFF"/>
              </w:tcPr>
            </w:tcPrChange>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E56816">
        <w:trPr>
          <w:jc w:val="center"/>
          <w:trPrChange w:id="1154"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55" w:author="Amit Popat" w:date="2022-07-11T10:45:00Z">
              <w:tcPr>
                <w:tcW w:w="2880" w:type="dxa"/>
                <w:tcBorders>
                  <w:top w:val="dotted" w:sz="4" w:space="0" w:color="auto"/>
                  <w:left w:val="nil"/>
                  <w:bottom w:val="dotted" w:sz="4" w:space="0" w:color="auto"/>
                  <w:right w:val="nil"/>
                </w:tcBorders>
                <w:shd w:val="clear" w:color="auto" w:fill="FFFFFF"/>
              </w:tcPr>
            </w:tcPrChange>
          </w:tcPr>
          <w:p w14:paraId="5FA47086"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156" w:author="Amit Popat" w:date="2022-07-11T10:45:00Z">
              <w:tcPr>
                <w:tcW w:w="4320" w:type="dxa"/>
                <w:tcBorders>
                  <w:top w:val="dotted" w:sz="4" w:space="0" w:color="auto"/>
                  <w:left w:val="nil"/>
                  <w:bottom w:val="dotted" w:sz="4" w:space="0" w:color="auto"/>
                  <w:right w:val="nil"/>
                </w:tcBorders>
                <w:shd w:val="clear" w:color="auto" w:fill="FFFFFF"/>
              </w:tcPr>
            </w:tcPrChange>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1157" w:author="Amit Popat" w:date="2022-07-11T10:45:00Z">
              <w:tcPr>
                <w:tcW w:w="864" w:type="dxa"/>
                <w:tcBorders>
                  <w:top w:val="dotted" w:sz="4" w:space="0" w:color="auto"/>
                  <w:left w:val="nil"/>
                  <w:bottom w:val="dotted" w:sz="4" w:space="0" w:color="auto"/>
                  <w:right w:val="nil"/>
                </w:tcBorders>
                <w:shd w:val="clear" w:color="auto" w:fill="FFFFFF"/>
              </w:tcPr>
            </w:tcPrChange>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158" w:author="Amit Popat" w:date="2022-07-11T10:45:00Z">
              <w:tcPr>
                <w:tcW w:w="1008" w:type="dxa"/>
                <w:tcBorders>
                  <w:top w:val="dotted" w:sz="4" w:space="0" w:color="auto"/>
                  <w:left w:val="nil"/>
                  <w:bottom w:val="dotted" w:sz="4" w:space="0" w:color="auto"/>
                  <w:right w:val="nil"/>
                </w:tcBorders>
                <w:shd w:val="clear" w:color="auto" w:fill="FFFFFF"/>
              </w:tcPr>
            </w:tcPrChange>
          </w:tcPr>
          <w:p w14:paraId="6D42356A" w14:textId="77777777" w:rsidR="004C2D45" w:rsidRDefault="004C2D45">
            <w:pPr>
              <w:pStyle w:val="MsgTableBody"/>
              <w:jc w:val="center"/>
              <w:rPr>
                <w:noProof/>
              </w:rPr>
            </w:pPr>
            <w:r>
              <w:rPr>
                <w:noProof/>
              </w:rPr>
              <w:t>12</w:t>
            </w:r>
          </w:p>
        </w:tc>
      </w:tr>
      <w:tr w:rsidR="004C2D45" w:rsidRPr="004C2D45" w14:paraId="0485CC9C" w14:textId="77777777" w:rsidTr="00E56816">
        <w:trPr>
          <w:jc w:val="center"/>
          <w:trPrChange w:id="1159"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60" w:author="Amit Popat" w:date="2022-07-11T10:45:00Z">
              <w:tcPr>
                <w:tcW w:w="2880" w:type="dxa"/>
                <w:tcBorders>
                  <w:top w:val="dotted" w:sz="4" w:space="0" w:color="auto"/>
                  <w:left w:val="nil"/>
                  <w:bottom w:val="dotted" w:sz="4" w:space="0" w:color="auto"/>
                  <w:right w:val="nil"/>
                </w:tcBorders>
                <w:shd w:val="clear" w:color="auto" w:fill="FFFFFF"/>
              </w:tcPr>
            </w:tcPrChange>
          </w:tcPr>
          <w:p w14:paraId="70CAEBD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61" w:author="Amit Popat" w:date="2022-07-11T10:45:00Z">
              <w:tcPr>
                <w:tcW w:w="4320" w:type="dxa"/>
                <w:tcBorders>
                  <w:top w:val="dotted" w:sz="4" w:space="0" w:color="auto"/>
                  <w:left w:val="nil"/>
                  <w:bottom w:val="dotted" w:sz="4" w:space="0" w:color="auto"/>
                  <w:right w:val="nil"/>
                </w:tcBorders>
                <w:shd w:val="clear" w:color="auto" w:fill="FFFFFF"/>
              </w:tcPr>
            </w:tcPrChange>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162" w:author="Amit Popat" w:date="2022-07-11T10:45:00Z">
              <w:tcPr>
                <w:tcW w:w="864" w:type="dxa"/>
                <w:tcBorders>
                  <w:top w:val="dotted" w:sz="4" w:space="0" w:color="auto"/>
                  <w:left w:val="nil"/>
                  <w:bottom w:val="dotted" w:sz="4" w:space="0" w:color="auto"/>
                  <w:right w:val="nil"/>
                </w:tcBorders>
                <w:shd w:val="clear" w:color="auto" w:fill="FFFFFF"/>
              </w:tcPr>
            </w:tcPrChange>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63" w:author="Amit Popat" w:date="2022-07-11T10:45:00Z">
              <w:tcPr>
                <w:tcW w:w="1008" w:type="dxa"/>
                <w:tcBorders>
                  <w:top w:val="dotted" w:sz="4" w:space="0" w:color="auto"/>
                  <w:left w:val="nil"/>
                  <w:bottom w:val="dotted" w:sz="4" w:space="0" w:color="auto"/>
                  <w:right w:val="nil"/>
                </w:tcBorders>
                <w:shd w:val="clear" w:color="auto" w:fill="FFFFFF"/>
              </w:tcPr>
            </w:tcPrChange>
          </w:tcPr>
          <w:p w14:paraId="25AD4D93" w14:textId="77777777" w:rsidR="004C2D45" w:rsidRDefault="004C2D45">
            <w:pPr>
              <w:pStyle w:val="MsgTableBody"/>
              <w:jc w:val="center"/>
              <w:rPr>
                <w:noProof/>
              </w:rPr>
            </w:pPr>
          </w:p>
        </w:tc>
      </w:tr>
      <w:tr w:rsidR="004C2D45" w:rsidRPr="004C2D45" w14:paraId="74FCF781" w14:textId="77777777" w:rsidTr="00E56816">
        <w:trPr>
          <w:jc w:val="center"/>
          <w:trPrChange w:id="1164"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65" w:author="Amit Popat" w:date="2022-07-11T10:45:00Z">
              <w:tcPr>
                <w:tcW w:w="2880" w:type="dxa"/>
                <w:tcBorders>
                  <w:top w:val="dotted" w:sz="4" w:space="0" w:color="auto"/>
                  <w:left w:val="nil"/>
                  <w:bottom w:val="dotted" w:sz="4" w:space="0" w:color="auto"/>
                  <w:right w:val="nil"/>
                </w:tcBorders>
                <w:shd w:val="clear" w:color="auto" w:fill="FFFFFF"/>
              </w:tcPr>
            </w:tcPrChange>
          </w:tcPr>
          <w:p w14:paraId="1C0725B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66" w:author="Amit Popat" w:date="2022-07-11T10:45:00Z">
              <w:tcPr>
                <w:tcW w:w="4320" w:type="dxa"/>
                <w:tcBorders>
                  <w:top w:val="dotted" w:sz="4" w:space="0" w:color="auto"/>
                  <w:left w:val="nil"/>
                  <w:bottom w:val="dotted" w:sz="4" w:space="0" w:color="auto"/>
                  <w:right w:val="nil"/>
                </w:tcBorders>
                <w:shd w:val="clear" w:color="auto" w:fill="FFFFFF"/>
              </w:tcPr>
            </w:tcPrChange>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1167" w:author="Amit Popat" w:date="2022-07-11T10:45:00Z">
              <w:tcPr>
                <w:tcW w:w="864" w:type="dxa"/>
                <w:tcBorders>
                  <w:top w:val="dotted" w:sz="4" w:space="0" w:color="auto"/>
                  <w:left w:val="nil"/>
                  <w:bottom w:val="dotted" w:sz="4" w:space="0" w:color="auto"/>
                  <w:right w:val="nil"/>
                </w:tcBorders>
                <w:shd w:val="clear" w:color="auto" w:fill="FFFFFF"/>
              </w:tcPr>
            </w:tcPrChange>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68" w:author="Amit Popat" w:date="2022-07-11T10:45:00Z">
              <w:tcPr>
                <w:tcW w:w="1008" w:type="dxa"/>
                <w:tcBorders>
                  <w:top w:val="dotted" w:sz="4" w:space="0" w:color="auto"/>
                  <w:left w:val="nil"/>
                  <w:bottom w:val="dotted" w:sz="4" w:space="0" w:color="auto"/>
                  <w:right w:val="nil"/>
                </w:tcBorders>
                <w:shd w:val="clear" w:color="auto" w:fill="FFFFFF"/>
              </w:tcPr>
            </w:tcPrChange>
          </w:tcPr>
          <w:p w14:paraId="2CD15029" w14:textId="77777777" w:rsidR="004C2D45" w:rsidRDefault="004C2D45">
            <w:pPr>
              <w:pStyle w:val="MsgTableBody"/>
              <w:jc w:val="center"/>
              <w:rPr>
                <w:noProof/>
              </w:rPr>
            </w:pPr>
          </w:p>
        </w:tc>
      </w:tr>
      <w:tr w:rsidR="004C2D45" w:rsidRPr="004C2D45" w14:paraId="1667A40F" w14:textId="77777777" w:rsidTr="00E56816">
        <w:trPr>
          <w:jc w:val="center"/>
          <w:trPrChange w:id="1169"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70" w:author="Amit Popat" w:date="2022-07-11T10:45:00Z">
              <w:tcPr>
                <w:tcW w:w="2880" w:type="dxa"/>
                <w:tcBorders>
                  <w:top w:val="dotted" w:sz="4" w:space="0" w:color="auto"/>
                  <w:left w:val="nil"/>
                  <w:bottom w:val="dotted" w:sz="4" w:space="0" w:color="auto"/>
                  <w:right w:val="nil"/>
                </w:tcBorders>
                <w:shd w:val="clear" w:color="auto" w:fill="FFFFFF"/>
              </w:tcPr>
            </w:tcPrChange>
          </w:tcPr>
          <w:p w14:paraId="27AFFC10"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171" w:author="Amit Popat" w:date="2022-07-11T10:45:00Z">
              <w:tcPr>
                <w:tcW w:w="4320" w:type="dxa"/>
                <w:tcBorders>
                  <w:top w:val="dotted" w:sz="4" w:space="0" w:color="auto"/>
                  <w:left w:val="nil"/>
                  <w:bottom w:val="dotted" w:sz="4" w:space="0" w:color="auto"/>
                  <w:right w:val="nil"/>
                </w:tcBorders>
                <w:shd w:val="clear" w:color="auto" w:fill="FFFFFF"/>
              </w:tcPr>
            </w:tcPrChange>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1172" w:author="Amit Popat" w:date="2022-07-11T10:45:00Z">
              <w:tcPr>
                <w:tcW w:w="864" w:type="dxa"/>
                <w:tcBorders>
                  <w:top w:val="dotted" w:sz="4" w:space="0" w:color="auto"/>
                  <w:left w:val="nil"/>
                  <w:bottom w:val="dotted" w:sz="4" w:space="0" w:color="auto"/>
                  <w:right w:val="nil"/>
                </w:tcBorders>
                <w:shd w:val="clear" w:color="auto" w:fill="FFFFFF"/>
              </w:tcPr>
            </w:tcPrChange>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73" w:author="Amit Popat" w:date="2022-07-11T10:45:00Z">
              <w:tcPr>
                <w:tcW w:w="1008" w:type="dxa"/>
                <w:tcBorders>
                  <w:top w:val="dotted" w:sz="4" w:space="0" w:color="auto"/>
                  <w:left w:val="nil"/>
                  <w:bottom w:val="dotted" w:sz="4" w:space="0" w:color="auto"/>
                  <w:right w:val="nil"/>
                </w:tcBorders>
                <w:shd w:val="clear" w:color="auto" w:fill="FFFFFF"/>
              </w:tcPr>
            </w:tcPrChange>
          </w:tcPr>
          <w:p w14:paraId="42962DCB" w14:textId="77777777" w:rsidR="004C2D45" w:rsidRDefault="004C2D45">
            <w:pPr>
              <w:pStyle w:val="MsgTableBody"/>
              <w:jc w:val="center"/>
              <w:rPr>
                <w:noProof/>
              </w:rPr>
            </w:pPr>
            <w:r>
              <w:rPr>
                <w:noProof/>
              </w:rPr>
              <w:t>12</w:t>
            </w:r>
          </w:p>
        </w:tc>
      </w:tr>
      <w:tr w:rsidR="004C2D45" w:rsidRPr="004C2D45" w14:paraId="38DD020B" w14:textId="77777777" w:rsidTr="00E56816">
        <w:trPr>
          <w:jc w:val="center"/>
          <w:trPrChange w:id="1174"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75" w:author="Amit Popat" w:date="2022-07-11T10:45:00Z">
              <w:tcPr>
                <w:tcW w:w="2880" w:type="dxa"/>
                <w:tcBorders>
                  <w:top w:val="dotted" w:sz="4" w:space="0" w:color="auto"/>
                  <w:left w:val="nil"/>
                  <w:bottom w:val="dotted" w:sz="4" w:space="0" w:color="auto"/>
                  <w:right w:val="nil"/>
                </w:tcBorders>
                <w:shd w:val="clear" w:color="auto" w:fill="FFFFFF"/>
              </w:tcPr>
            </w:tcPrChange>
          </w:tcPr>
          <w:p w14:paraId="210D88B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176" w:author="Amit Popat" w:date="2022-07-11T10:45:00Z">
              <w:tcPr>
                <w:tcW w:w="4320" w:type="dxa"/>
                <w:tcBorders>
                  <w:top w:val="dotted" w:sz="4" w:space="0" w:color="auto"/>
                  <w:left w:val="nil"/>
                  <w:bottom w:val="dotted" w:sz="4" w:space="0" w:color="auto"/>
                  <w:right w:val="nil"/>
                </w:tcBorders>
                <w:shd w:val="clear" w:color="auto" w:fill="FFFFFF"/>
              </w:tcPr>
            </w:tcPrChange>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Change w:id="1177" w:author="Amit Popat" w:date="2022-07-11T10:45:00Z">
              <w:tcPr>
                <w:tcW w:w="864" w:type="dxa"/>
                <w:tcBorders>
                  <w:top w:val="dotted" w:sz="4" w:space="0" w:color="auto"/>
                  <w:left w:val="nil"/>
                  <w:bottom w:val="dotted" w:sz="4" w:space="0" w:color="auto"/>
                  <w:right w:val="nil"/>
                </w:tcBorders>
                <w:shd w:val="clear" w:color="auto" w:fill="FFFFFF"/>
              </w:tcPr>
            </w:tcPrChange>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78" w:author="Amit Popat" w:date="2022-07-11T10:45:00Z">
              <w:tcPr>
                <w:tcW w:w="1008" w:type="dxa"/>
                <w:tcBorders>
                  <w:top w:val="dotted" w:sz="4" w:space="0" w:color="auto"/>
                  <w:left w:val="nil"/>
                  <w:bottom w:val="dotted" w:sz="4" w:space="0" w:color="auto"/>
                  <w:right w:val="nil"/>
                </w:tcBorders>
                <w:shd w:val="clear" w:color="auto" w:fill="FFFFFF"/>
              </w:tcPr>
            </w:tcPrChange>
          </w:tcPr>
          <w:p w14:paraId="2D588B19" w14:textId="77777777" w:rsidR="004C2D45" w:rsidRDefault="004C2D45">
            <w:pPr>
              <w:pStyle w:val="MsgTableBody"/>
              <w:jc w:val="center"/>
              <w:rPr>
                <w:noProof/>
              </w:rPr>
            </w:pPr>
            <w:r>
              <w:rPr>
                <w:noProof/>
              </w:rPr>
              <w:t>2</w:t>
            </w:r>
          </w:p>
        </w:tc>
      </w:tr>
      <w:tr w:rsidR="004C2D45" w:rsidRPr="004C2D45" w14:paraId="796019CE" w14:textId="77777777" w:rsidTr="00E56816">
        <w:trPr>
          <w:jc w:val="center"/>
          <w:trPrChange w:id="1179"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80" w:author="Amit Popat" w:date="2022-07-11T10:45:00Z">
              <w:tcPr>
                <w:tcW w:w="2880" w:type="dxa"/>
                <w:tcBorders>
                  <w:top w:val="dotted" w:sz="4" w:space="0" w:color="auto"/>
                  <w:left w:val="nil"/>
                  <w:bottom w:val="dotted" w:sz="4" w:space="0" w:color="auto"/>
                  <w:right w:val="nil"/>
                </w:tcBorders>
                <w:shd w:val="clear" w:color="auto" w:fill="FFFFFF"/>
              </w:tcPr>
            </w:tcPrChange>
          </w:tcPr>
          <w:p w14:paraId="11A4302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181" w:author="Amit Popat" w:date="2022-07-11T10:45:00Z">
              <w:tcPr>
                <w:tcW w:w="4320" w:type="dxa"/>
                <w:tcBorders>
                  <w:top w:val="dotted" w:sz="4" w:space="0" w:color="auto"/>
                  <w:left w:val="nil"/>
                  <w:bottom w:val="dotted" w:sz="4" w:space="0" w:color="auto"/>
                  <w:right w:val="nil"/>
                </w:tcBorders>
                <w:shd w:val="clear" w:color="auto" w:fill="FFFFFF"/>
              </w:tcPr>
            </w:tcPrChange>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1182" w:author="Amit Popat" w:date="2022-07-11T10:45:00Z">
              <w:tcPr>
                <w:tcW w:w="864" w:type="dxa"/>
                <w:tcBorders>
                  <w:top w:val="dotted" w:sz="4" w:space="0" w:color="auto"/>
                  <w:left w:val="nil"/>
                  <w:bottom w:val="dotted" w:sz="4" w:space="0" w:color="auto"/>
                  <w:right w:val="nil"/>
                </w:tcBorders>
                <w:shd w:val="clear" w:color="auto" w:fill="FFFFFF"/>
              </w:tcPr>
            </w:tcPrChange>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83" w:author="Amit Popat" w:date="2022-07-11T10:45:00Z">
              <w:tcPr>
                <w:tcW w:w="1008" w:type="dxa"/>
                <w:tcBorders>
                  <w:top w:val="dotted" w:sz="4" w:space="0" w:color="auto"/>
                  <w:left w:val="nil"/>
                  <w:bottom w:val="dotted" w:sz="4" w:space="0" w:color="auto"/>
                  <w:right w:val="nil"/>
                </w:tcBorders>
                <w:shd w:val="clear" w:color="auto" w:fill="FFFFFF"/>
              </w:tcPr>
            </w:tcPrChange>
          </w:tcPr>
          <w:p w14:paraId="057F22A0" w14:textId="77777777" w:rsidR="004C2D45" w:rsidRDefault="004C2D45">
            <w:pPr>
              <w:pStyle w:val="MsgTableBody"/>
              <w:jc w:val="center"/>
              <w:rPr>
                <w:noProof/>
              </w:rPr>
            </w:pPr>
            <w:r>
              <w:rPr>
                <w:noProof/>
              </w:rPr>
              <w:t>12</w:t>
            </w:r>
          </w:p>
        </w:tc>
      </w:tr>
      <w:tr w:rsidR="004C2D45" w:rsidRPr="004C2D45" w14:paraId="302852EF" w14:textId="77777777" w:rsidTr="00E56816">
        <w:trPr>
          <w:jc w:val="center"/>
          <w:trPrChange w:id="1184"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85" w:author="Amit Popat" w:date="2022-07-11T10:45:00Z">
              <w:tcPr>
                <w:tcW w:w="2880" w:type="dxa"/>
                <w:tcBorders>
                  <w:top w:val="dotted" w:sz="4" w:space="0" w:color="auto"/>
                  <w:left w:val="nil"/>
                  <w:bottom w:val="dotted" w:sz="4" w:space="0" w:color="auto"/>
                  <w:right w:val="nil"/>
                </w:tcBorders>
                <w:shd w:val="clear" w:color="auto" w:fill="FFFFFF"/>
              </w:tcPr>
            </w:tcPrChange>
          </w:tcPr>
          <w:p w14:paraId="76CAF13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86" w:author="Amit Popat" w:date="2022-07-11T10:45:00Z">
              <w:tcPr>
                <w:tcW w:w="4320" w:type="dxa"/>
                <w:tcBorders>
                  <w:top w:val="dotted" w:sz="4" w:space="0" w:color="auto"/>
                  <w:left w:val="nil"/>
                  <w:bottom w:val="dotted" w:sz="4" w:space="0" w:color="auto"/>
                  <w:right w:val="nil"/>
                </w:tcBorders>
                <w:shd w:val="clear" w:color="auto" w:fill="FFFFFF"/>
              </w:tcPr>
            </w:tcPrChange>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1187" w:author="Amit Popat" w:date="2022-07-11T10:45:00Z">
              <w:tcPr>
                <w:tcW w:w="864" w:type="dxa"/>
                <w:tcBorders>
                  <w:top w:val="dotted" w:sz="4" w:space="0" w:color="auto"/>
                  <w:left w:val="nil"/>
                  <w:bottom w:val="dotted" w:sz="4" w:space="0" w:color="auto"/>
                  <w:right w:val="nil"/>
                </w:tcBorders>
                <w:shd w:val="clear" w:color="auto" w:fill="FFFFFF"/>
              </w:tcPr>
            </w:tcPrChange>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88" w:author="Amit Popat" w:date="2022-07-11T10:45:00Z">
              <w:tcPr>
                <w:tcW w:w="1008" w:type="dxa"/>
                <w:tcBorders>
                  <w:top w:val="dotted" w:sz="4" w:space="0" w:color="auto"/>
                  <w:left w:val="nil"/>
                  <w:bottom w:val="dotted" w:sz="4" w:space="0" w:color="auto"/>
                  <w:right w:val="nil"/>
                </w:tcBorders>
                <w:shd w:val="clear" w:color="auto" w:fill="FFFFFF"/>
              </w:tcPr>
            </w:tcPrChange>
          </w:tcPr>
          <w:p w14:paraId="43FF31DA" w14:textId="77777777" w:rsidR="004C2D45" w:rsidRDefault="004C2D45">
            <w:pPr>
              <w:pStyle w:val="MsgTableBody"/>
              <w:jc w:val="center"/>
              <w:rPr>
                <w:noProof/>
              </w:rPr>
            </w:pPr>
          </w:p>
        </w:tc>
      </w:tr>
      <w:tr w:rsidR="004C2D45" w:rsidRPr="004C2D45" w14:paraId="7ED7A649" w14:textId="77777777" w:rsidTr="00E56816">
        <w:trPr>
          <w:jc w:val="center"/>
          <w:trPrChange w:id="1189"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90" w:author="Amit Popat" w:date="2022-07-11T10:45:00Z">
              <w:tcPr>
                <w:tcW w:w="2880" w:type="dxa"/>
                <w:tcBorders>
                  <w:top w:val="dotted" w:sz="4" w:space="0" w:color="auto"/>
                  <w:left w:val="nil"/>
                  <w:bottom w:val="dotted" w:sz="4" w:space="0" w:color="auto"/>
                  <w:right w:val="nil"/>
                </w:tcBorders>
                <w:shd w:val="clear" w:color="auto" w:fill="FFFFFF"/>
              </w:tcPr>
            </w:tcPrChange>
          </w:tcPr>
          <w:p w14:paraId="16027364"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191" w:author="Amit Popat" w:date="2022-07-11T10:45:00Z">
              <w:tcPr>
                <w:tcW w:w="4320" w:type="dxa"/>
                <w:tcBorders>
                  <w:top w:val="dotted" w:sz="4" w:space="0" w:color="auto"/>
                  <w:left w:val="nil"/>
                  <w:bottom w:val="dotted" w:sz="4" w:space="0" w:color="auto"/>
                  <w:right w:val="nil"/>
                </w:tcBorders>
                <w:shd w:val="clear" w:color="auto" w:fill="FFFFFF"/>
              </w:tcPr>
            </w:tcPrChange>
          </w:tcPr>
          <w:p w14:paraId="771191A0" w14:textId="27DAB2F1" w:rsidR="004C2D45" w:rsidRDefault="003C0421">
            <w:pPr>
              <w:pStyle w:val="MsgTableBody"/>
              <w:rPr>
                <w:noProof/>
              </w:rPr>
            </w:pPr>
            <w:r w:rsidRPr="005625E3">
              <w:rPr>
                <w:rPrChange w:id="1192" w:author="Merrick, Riki | APHL" w:date="2022-09-01T17:27:00Z">
                  <w:rPr>
                    <w:color w:val="FF0000"/>
                  </w:rPr>
                </w:rPrChange>
              </w:rPr>
              <w:t>For backwards compatibility only as of V2.9</w:t>
            </w:r>
            <w:r w:rsidR="00224E8F" w:rsidRPr="005625E3">
              <w:rPr>
                <w:rPrChange w:id="1193" w:author="Merrick, Riki | APHL" w:date="2022-09-01T17:27:00Z">
                  <w:rPr>
                    <w:color w:val="FF0000"/>
                  </w:rPr>
                </w:rPrChange>
              </w:rPr>
              <w:t xml:space="preserve"> </w:t>
            </w:r>
          </w:p>
        </w:tc>
        <w:tc>
          <w:tcPr>
            <w:tcW w:w="864" w:type="dxa"/>
            <w:tcBorders>
              <w:top w:val="dotted" w:sz="4" w:space="0" w:color="auto"/>
              <w:left w:val="nil"/>
              <w:bottom w:val="dotted" w:sz="4" w:space="0" w:color="auto"/>
              <w:right w:val="nil"/>
            </w:tcBorders>
            <w:shd w:val="clear" w:color="auto" w:fill="FFFFFF"/>
            <w:tcPrChange w:id="1194" w:author="Amit Popat" w:date="2022-07-11T10:45:00Z">
              <w:tcPr>
                <w:tcW w:w="864" w:type="dxa"/>
                <w:tcBorders>
                  <w:top w:val="dotted" w:sz="4" w:space="0" w:color="auto"/>
                  <w:left w:val="nil"/>
                  <w:bottom w:val="dotted" w:sz="4" w:space="0" w:color="auto"/>
                  <w:right w:val="nil"/>
                </w:tcBorders>
                <w:shd w:val="clear" w:color="auto" w:fill="FFFFFF"/>
              </w:tcPr>
            </w:tcPrChange>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1195" w:author="Amit Popat" w:date="2022-07-11T10:45:00Z">
              <w:tcPr>
                <w:tcW w:w="1008" w:type="dxa"/>
                <w:tcBorders>
                  <w:top w:val="dotted" w:sz="4" w:space="0" w:color="auto"/>
                  <w:left w:val="nil"/>
                  <w:bottom w:val="dotted" w:sz="4" w:space="0" w:color="auto"/>
                  <w:right w:val="nil"/>
                </w:tcBorders>
                <w:shd w:val="clear" w:color="auto" w:fill="FFFFFF"/>
              </w:tcPr>
            </w:tcPrChange>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E56816">
        <w:trPr>
          <w:jc w:val="center"/>
          <w:trPrChange w:id="119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97" w:author="Amit Popat" w:date="2022-07-11T10:45:00Z">
              <w:tcPr>
                <w:tcW w:w="2880" w:type="dxa"/>
                <w:tcBorders>
                  <w:top w:val="dotted" w:sz="4" w:space="0" w:color="auto"/>
                  <w:left w:val="nil"/>
                  <w:bottom w:val="dotted" w:sz="4" w:space="0" w:color="auto"/>
                  <w:right w:val="nil"/>
                </w:tcBorders>
                <w:shd w:val="clear" w:color="auto" w:fill="FFFFFF"/>
              </w:tcPr>
            </w:tcPrChange>
          </w:tcPr>
          <w:p w14:paraId="32133CDA"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198" w:author="Amit Popat" w:date="2022-07-11T10:45:00Z">
              <w:tcPr>
                <w:tcW w:w="4320" w:type="dxa"/>
                <w:tcBorders>
                  <w:top w:val="dotted" w:sz="4" w:space="0" w:color="auto"/>
                  <w:left w:val="nil"/>
                  <w:bottom w:val="dotted" w:sz="4" w:space="0" w:color="auto"/>
                  <w:right w:val="nil"/>
                </w:tcBorders>
                <w:shd w:val="clear" w:color="auto" w:fill="FFFFFF"/>
              </w:tcPr>
            </w:tcPrChange>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Change w:id="1199" w:author="Amit Popat" w:date="2022-07-11T10:45:00Z">
              <w:tcPr>
                <w:tcW w:w="864" w:type="dxa"/>
                <w:tcBorders>
                  <w:top w:val="dotted" w:sz="4" w:space="0" w:color="auto"/>
                  <w:left w:val="nil"/>
                  <w:bottom w:val="dotted" w:sz="4" w:space="0" w:color="auto"/>
                  <w:right w:val="nil"/>
                </w:tcBorders>
                <w:shd w:val="clear" w:color="auto" w:fill="FFFFFF"/>
              </w:tcPr>
            </w:tcPrChange>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00" w:author="Amit Popat" w:date="2022-07-11T10:45:00Z">
              <w:tcPr>
                <w:tcW w:w="1008" w:type="dxa"/>
                <w:tcBorders>
                  <w:top w:val="dotted" w:sz="4" w:space="0" w:color="auto"/>
                  <w:left w:val="nil"/>
                  <w:bottom w:val="dotted" w:sz="4" w:space="0" w:color="auto"/>
                  <w:right w:val="nil"/>
                </w:tcBorders>
                <w:shd w:val="clear" w:color="auto" w:fill="FFFFFF"/>
              </w:tcPr>
            </w:tcPrChange>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E56816">
        <w:trPr>
          <w:jc w:val="center"/>
          <w:trPrChange w:id="120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02" w:author="Amit Popat" w:date="2022-07-11T10:45:00Z">
              <w:tcPr>
                <w:tcW w:w="2880" w:type="dxa"/>
                <w:tcBorders>
                  <w:top w:val="dotted" w:sz="4" w:space="0" w:color="auto"/>
                  <w:left w:val="nil"/>
                  <w:bottom w:val="dotted" w:sz="4" w:space="0" w:color="auto"/>
                  <w:right w:val="nil"/>
                </w:tcBorders>
                <w:shd w:val="clear" w:color="auto" w:fill="FFFFFF"/>
              </w:tcPr>
            </w:tcPrChange>
          </w:tcPr>
          <w:p w14:paraId="714013D0"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203" w:author="Amit Popat" w:date="2022-07-11T10:45:00Z">
              <w:tcPr>
                <w:tcW w:w="4320" w:type="dxa"/>
                <w:tcBorders>
                  <w:top w:val="dotted" w:sz="4" w:space="0" w:color="auto"/>
                  <w:left w:val="nil"/>
                  <w:bottom w:val="dotted" w:sz="4" w:space="0" w:color="auto"/>
                  <w:right w:val="nil"/>
                </w:tcBorders>
                <w:shd w:val="clear" w:color="auto" w:fill="FFFFFF"/>
              </w:tcPr>
            </w:tcPrChange>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1204" w:author="Amit Popat" w:date="2022-07-11T10:45:00Z">
              <w:tcPr>
                <w:tcW w:w="864" w:type="dxa"/>
                <w:tcBorders>
                  <w:top w:val="dotted" w:sz="4" w:space="0" w:color="auto"/>
                  <w:left w:val="nil"/>
                  <w:bottom w:val="dotted" w:sz="4" w:space="0" w:color="auto"/>
                  <w:right w:val="nil"/>
                </w:tcBorders>
                <w:shd w:val="clear" w:color="auto" w:fill="FFFFFF"/>
              </w:tcPr>
            </w:tcPrChange>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205" w:author="Amit Popat" w:date="2022-07-11T10:45:00Z">
              <w:tcPr>
                <w:tcW w:w="1008" w:type="dxa"/>
                <w:tcBorders>
                  <w:top w:val="dotted" w:sz="4" w:space="0" w:color="auto"/>
                  <w:left w:val="nil"/>
                  <w:bottom w:val="dotted" w:sz="4" w:space="0" w:color="auto"/>
                  <w:right w:val="nil"/>
                </w:tcBorders>
                <w:shd w:val="clear" w:color="auto" w:fill="FFFFFF"/>
              </w:tcPr>
            </w:tcPrChange>
          </w:tcPr>
          <w:p w14:paraId="0C0E0692" w14:textId="77777777" w:rsidR="004C2D45" w:rsidRDefault="004C2D45">
            <w:pPr>
              <w:pStyle w:val="MsgTableBody"/>
              <w:jc w:val="center"/>
              <w:rPr>
                <w:noProof/>
              </w:rPr>
            </w:pPr>
            <w:r>
              <w:rPr>
                <w:noProof/>
              </w:rPr>
              <w:t>12</w:t>
            </w:r>
          </w:p>
        </w:tc>
      </w:tr>
      <w:tr w:rsidR="004C2D45" w:rsidRPr="004C2D45" w14:paraId="65CDED94" w14:textId="77777777" w:rsidTr="00E56816">
        <w:trPr>
          <w:jc w:val="center"/>
          <w:trPrChange w:id="120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07" w:author="Amit Popat" w:date="2022-07-11T10:45:00Z">
              <w:tcPr>
                <w:tcW w:w="2880" w:type="dxa"/>
                <w:tcBorders>
                  <w:top w:val="dotted" w:sz="4" w:space="0" w:color="auto"/>
                  <w:left w:val="nil"/>
                  <w:bottom w:val="dotted" w:sz="4" w:space="0" w:color="auto"/>
                  <w:right w:val="nil"/>
                </w:tcBorders>
                <w:shd w:val="clear" w:color="auto" w:fill="FFFFFF"/>
              </w:tcPr>
            </w:tcPrChange>
          </w:tcPr>
          <w:p w14:paraId="640D942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08" w:author="Amit Popat" w:date="2022-07-11T10:45:00Z">
              <w:tcPr>
                <w:tcW w:w="4320" w:type="dxa"/>
                <w:tcBorders>
                  <w:top w:val="dotted" w:sz="4" w:space="0" w:color="auto"/>
                  <w:left w:val="nil"/>
                  <w:bottom w:val="dotted" w:sz="4" w:space="0" w:color="auto"/>
                  <w:right w:val="nil"/>
                </w:tcBorders>
                <w:shd w:val="clear" w:color="auto" w:fill="FFFFFF"/>
              </w:tcPr>
            </w:tcPrChange>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209" w:author="Amit Popat" w:date="2022-07-11T10:45:00Z">
              <w:tcPr>
                <w:tcW w:w="864" w:type="dxa"/>
                <w:tcBorders>
                  <w:top w:val="dotted" w:sz="4" w:space="0" w:color="auto"/>
                  <w:left w:val="nil"/>
                  <w:bottom w:val="dotted" w:sz="4" w:space="0" w:color="auto"/>
                  <w:right w:val="nil"/>
                </w:tcBorders>
                <w:shd w:val="clear" w:color="auto" w:fill="FFFFFF"/>
              </w:tcPr>
            </w:tcPrChange>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10" w:author="Amit Popat" w:date="2022-07-11T10:45:00Z">
              <w:tcPr>
                <w:tcW w:w="1008" w:type="dxa"/>
                <w:tcBorders>
                  <w:top w:val="dotted" w:sz="4" w:space="0" w:color="auto"/>
                  <w:left w:val="nil"/>
                  <w:bottom w:val="dotted" w:sz="4" w:space="0" w:color="auto"/>
                  <w:right w:val="nil"/>
                </w:tcBorders>
                <w:shd w:val="clear" w:color="auto" w:fill="FFFFFF"/>
              </w:tcPr>
            </w:tcPrChange>
          </w:tcPr>
          <w:p w14:paraId="52B0DAFD" w14:textId="77777777" w:rsidR="004C2D45" w:rsidRDefault="004C2D45">
            <w:pPr>
              <w:pStyle w:val="MsgTableBody"/>
              <w:jc w:val="center"/>
              <w:rPr>
                <w:noProof/>
              </w:rPr>
            </w:pPr>
          </w:p>
        </w:tc>
      </w:tr>
      <w:tr w:rsidR="004C2D45" w:rsidRPr="004C2D45" w14:paraId="5279DAD3" w14:textId="77777777" w:rsidTr="00E56816">
        <w:trPr>
          <w:jc w:val="center"/>
          <w:trPrChange w:id="121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12" w:author="Amit Popat" w:date="2022-07-11T10:45:00Z">
              <w:tcPr>
                <w:tcW w:w="2880" w:type="dxa"/>
                <w:tcBorders>
                  <w:top w:val="dotted" w:sz="4" w:space="0" w:color="auto"/>
                  <w:left w:val="nil"/>
                  <w:bottom w:val="dotted" w:sz="4" w:space="0" w:color="auto"/>
                  <w:right w:val="nil"/>
                </w:tcBorders>
                <w:shd w:val="clear" w:color="auto" w:fill="FFFFFF"/>
              </w:tcPr>
            </w:tcPrChange>
          </w:tcPr>
          <w:p w14:paraId="28204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13" w:author="Amit Popat" w:date="2022-07-11T10:45:00Z">
              <w:tcPr>
                <w:tcW w:w="4320" w:type="dxa"/>
                <w:tcBorders>
                  <w:top w:val="dotted" w:sz="4" w:space="0" w:color="auto"/>
                  <w:left w:val="nil"/>
                  <w:bottom w:val="dotted" w:sz="4" w:space="0" w:color="auto"/>
                  <w:right w:val="nil"/>
                </w:tcBorders>
                <w:shd w:val="clear" w:color="auto" w:fill="FFFFFF"/>
              </w:tcPr>
            </w:tcPrChange>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Change w:id="1214" w:author="Amit Popat" w:date="2022-07-11T10:45:00Z">
              <w:tcPr>
                <w:tcW w:w="864" w:type="dxa"/>
                <w:tcBorders>
                  <w:top w:val="dotted" w:sz="4" w:space="0" w:color="auto"/>
                  <w:left w:val="nil"/>
                  <w:bottom w:val="dotted" w:sz="4" w:space="0" w:color="auto"/>
                  <w:right w:val="nil"/>
                </w:tcBorders>
                <w:shd w:val="clear" w:color="auto" w:fill="FFFFFF"/>
              </w:tcPr>
            </w:tcPrChange>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15" w:author="Amit Popat" w:date="2022-07-11T10:45:00Z">
              <w:tcPr>
                <w:tcW w:w="1008" w:type="dxa"/>
                <w:tcBorders>
                  <w:top w:val="dotted" w:sz="4" w:space="0" w:color="auto"/>
                  <w:left w:val="nil"/>
                  <w:bottom w:val="dotted" w:sz="4" w:space="0" w:color="auto"/>
                  <w:right w:val="nil"/>
                </w:tcBorders>
                <w:shd w:val="clear" w:color="auto" w:fill="FFFFFF"/>
              </w:tcPr>
            </w:tcPrChange>
          </w:tcPr>
          <w:p w14:paraId="60DE7D4D" w14:textId="77777777" w:rsidR="004C2D45" w:rsidRDefault="004C2D45">
            <w:pPr>
              <w:pStyle w:val="MsgTableBody"/>
              <w:jc w:val="center"/>
              <w:rPr>
                <w:noProof/>
              </w:rPr>
            </w:pPr>
          </w:p>
        </w:tc>
      </w:tr>
      <w:tr w:rsidR="004C2D45" w:rsidRPr="004C2D45" w14:paraId="129D10F2" w14:textId="77777777" w:rsidTr="00E56816">
        <w:trPr>
          <w:jc w:val="center"/>
          <w:trPrChange w:id="121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17" w:author="Amit Popat" w:date="2022-07-11T10:45:00Z">
              <w:tcPr>
                <w:tcW w:w="2880" w:type="dxa"/>
                <w:tcBorders>
                  <w:top w:val="dotted" w:sz="4" w:space="0" w:color="auto"/>
                  <w:left w:val="nil"/>
                  <w:bottom w:val="dotted" w:sz="4" w:space="0" w:color="auto"/>
                  <w:right w:val="nil"/>
                </w:tcBorders>
                <w:shd w:val="clear" w:color="auto" w:fill="FFFFFF"/>
              </w:tcPr>
            </w:tcPrChange>
          </w:tcPr>
          <w:p w14:paraId="27CCA10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218" w:author="Amit Popat" w:date="2022-07-11T10:45:00Z">
              <w:tcPr>
                <w:tcW w:w="4320" w:type="dxa"/>
                <w:tcBorders>
                  <w:top w:val="dotted" w:sz="4" w:space="0" w:color="auto"/>
                  <w:left w:val="nil"/>
                  <w:bottom w:val="dotted" w:sz="4" w:space="0" w:color="auto"/>
                  <w:right w:val="nil"/>
                </w:tcBorders>
                <w:shd w:val="clear" w:color="auto" w:fill="FFFFFF"/>
              </w:tcPr>
            </w:tcPrChange>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219" w:author="Amit Popat" w:date="2022-07-11T10:45:00Z">
              <w:tcPr>
                <w:tcW w:w="864" w:type="dxa"/>
                <w:tcBorders>
                  <w:top w:val="dotted" w:sz="4" w:space="0" w:color="auto"/>
                  <w:left w:val="nil"/>
                  <w:bottom w:val="dotted" w:sz="4" w:space="0" w:color="auto"/>
                  <w:right w:val="nil"/>
                </w:tcBorders>
                <w:shd w:val="clear" w:color="auto" w:fill="FFFFFF"/>
              </w:tcPr>
            </w:tcPrChange>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20" w:author="Amit Popat" w:date="2022-07-11T10:45:00Z">
              <w:tcPr>
                <w:tcW w:w="1008" w:type="dxa"/>
                <w:tcBorders>
                  <w:top w:val="dotted" w:sz="4" w:space="0" w:color="auto"/>
                  <w:left w:val="nil"/>
                  <w:bottom w:val="dotted" w:sz="4" w:space="0" w:color="auto"/>
                  <w:right w:val="nil"/>
                </w:tcBorders>
                <w:shd w:val="clear" w:color="auto" w:fill="FFFFFF"/>
              </w:tcPr>
            </w:tcPrChange>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E56816">
        <w:trPr>
          <w:jc w:val="center"/>
          <w:trPrChange w:id="122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22" w:author="Amit Popat" w:date="2022-07-11T10:45:00Z">
              <w:tcPr>
                <w:tcW w:w="2880" w:type="dxa"/>
                <w:tcBorders>
                  <w:top w:val="dotted" w:sz="4" w:space="0" w:color="auto"/>
                  <w:left w:val="nil"/>
                  <w:bottom w:val="dotted" w:sz="4" w:space="0" w:color="auto"/>
                  <w:right w:val="nil"/>
                </w:tcBorders>
                <w:shd w:val="clear" w:color="auto" w:fill="FFFFFF"/>
              </w:tcPr>
            </w:tcPrChange>
          </w:tcPr>
          <w:p w14:paraId="2E9FCF55"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223" w:author="Amit Popat" w:date="2022-07-11T10:45:00Z">
              <w:tcPr>
                <w:tcW w:w="4320" w:type="dxa"/>
                <w:tcBorders>
                  <w:top w:val="dotted" w:sz="4" w:space="0" w:color="auto"/>
                  <w:left w:val="nil"/>
                  <w:bottom w:val="dotted" w:sz="4" w:space="0" w:color="auto"/>
                  <w:right w:val="nil"/>
                </w:tcBorders>
                <w:shd w:val="clear" w:color="auto" w:fill="FFFFFF"/>
              </w:tcPr>
            </w:tcPrChange>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224" w:author="Amit Popat" w:date="2022-07-11T10:45:00Z">
              <w:tcPr>
                <w:tcW w:w="864" w:type="dxa"/>
                <w:tcBorders>
                  <w:top w:val="dotted" w:sz="4" w:space="0" w:color="auto"/>
                  <w:left w:val="nil"/>
                  <w:bottom w:val="dotted" w:sz="4" w:space="0" w:color="auto"/>
                  <w:right w:val="nil"/>
                </w:tcBorders>
                <w:shd w:val="clear" w:color="auto" w:fill="FFFFFF"/>
              </w:tcPr>
            </w:tcPrChange>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25" w:author="Amit Popat" w:date="2022-07-11T10:45:00Z">
              <w:tcPr>
                <w:tcW w:w="1008" w:type="dxa"/>
                <w:tcBorders>
                  <w:top w:val="dotted" w:sz="4" w:space="0" w:color="auto"/>
                  <w:left w:val="nil"/>
                  <w:bottom w:val="dotted" w:sz="4" w:space="0" w:color="auto"/>
                  <w:right w:val="nil"/>
                </w:tcBorders>
                <w:shd w:val="clear" w:color="auto" w:fill="FFFFFF"/>
              </w:tcPr>
            </w:tcPrChange>
          </w:tcPr>
          <w:p w14:paraId="7817760B" w14:textId="77777777" w:rsidR="004C2D45" w:rsidRDefault="004C2D45">
            <w:pPr>
              <w:pStyle w:val="MsgTableBody"/>
              <w:jc w:val="center"/>
              <w:rPr>
                <w:noProof/>
                <w:lang w:val="fr-FR"/>
              </w:rPr>
            </w:pPr>
          </w:p>
        </w:tc>
      </w:tr>
      <w:tr w:rsidR="004C2D45" w:rsidRPr="004C2D45" w14:paraId="10759245" w14:textId="77777777" w:rsidTr="00E56816">
        <w:trPr>
          <w:jc w:val="center"/>
          <w:trPrChange w:id="122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27" w:author="Amit Popat" w:date="2022-07-11T10:45:00Z">
              <w:tcPr>
                <w:tcW w:w="2880" w:type="dxa"/>
                <w:tcBorders>
                  <w:top w:val="dotted" w:sz="4" w:space="0" w:color="auto"/>
                  <w:left w:val="nil"/>
                  <w:bottom w:val="dotted" w:sz="4" w:space="0" w:color="auto"/>
                  <w:right w:val="nil"/>
                </w:tcBorders>
                <w:shd w:val="clear" w:color="auto" w:fill="FFFFFF"/>
              </w:tcPr>
            </w:tcPrChange>
          </w:tcPr>
          <w:p w14:paraId="4204B0BE"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228" w:author="Amit Popat" w:date="2022-07-11T10:45:00Z">
              <w:tcPr>
                <w:tcW w:w="4320" w:type="dxa"/>
                <w:tcBorders>
                  <w:top w:val="dotted" w:sz="4" w:space="0" w:color="auto"/>
                  <w:left w:val="nil"/>
                  <w:bottom w:val="dotted" w:sz="4" w:space="0" w:color="auto"/>
                  <w:right w:val="nil"/>
                </w:tcBorders>
                <w:shd w:val="clear" w:color="auto" w:fill="FFFFFF"/>
              </w:tcPr>
            </w:tcPrChange>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Change w:id="1229" w:author="Amit Popat" w:date="2022-07-11T10:45:00Z">
              <w:tcPr>
                <w:tcW w:w="864" w:type="dxa"/>
                <w:tcBorders>
                  <w:top w:val="dotted" w:sz="4" w:space="0" w:color="auto"/>
                  <w:left w:val="nil"/>
                  <w:bottom w:val="dotted" w:sz="4" w:space="0" w:color="auto"/>
                  <w:right w:val="nil"/>
                </w:tcBorders>
                <w:shd w:val="clear" w:color="auto" w:fill="FFFFFF"/>
              </w:tcPr>
            </w:tcPrChange>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230" w:author="Amit Popat" w:date="2022-07-11T10:45:00Z">
              <w:tcPr>
                <w:tcW w:w="1008" w:type="dxa"/>
                <w:tcBorders>
                  <w:top w:val="dotted" w:sz="4" w:space="0" w:color="auto"/>
                  <w:left w:val="nil"/>
                  <w:bottom w:val="dotted" w:sz="4" w:space="0" w:color="auto"/>
                  <w:right w:val="nil"/>
                </w:tcBorders>
                <w:shd w:val="clear" w:color="auto" w:fill="FFFFFF"/>
              </w:tcPr>
            </w:tcPrChange>
          </w:tcPr>
          <w:p w14:paraId="184B0117" w14:textId="77777777" w:rsidR="004C2D45" w:rsidRDefault="004C2D45">
            <w:pPr>
              <w:pStyle w:val="MsgTableBody"/>
              <w:jc w:val="center"/>
              <w:rPr>
                <w:noProof/>
              </w:rPr>
            </w:pPr>
            <w:r>
              <w:rPr>
                <w:noProof/>
              </w:rPr>
              <w:t>2</w:t>
            </w:r>
          </w:p>
        </w:tc>
      </w:tr>
      <w:tr w:rsidR="004C2D45" w:rsidRPr="004C2D45" w14:paraId="2A4A5700" w14:textId="77777777" w:rsidTr="00E56816">
        <w:trPr>
          <w:jc w:val="center"/>
          <w:trPrChange w:id="123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32" w:author="Amit Popat" w:date="2022-07-11T10:45:00Z">
              <w:tcPr>
                <w:tcW w:w="2880" w:type="dxa"/>
                <w:tcBorders>
                  <w:top w:val="dotted" w:sz="4" w:space="0" w:color="auto"/>
                  <w:left w:val="nil"/>
                  <w:bottom w:val="dotted" w:sz="4" w:space="0" w:color="auto"/>
                  <w:right w:val="nil"/>
                </w:tcBorders>
                <w:shd w:val="clear" w:color="auto" w:fill="FFFFFF"/>
              </w:tcPr>
            </w:tcPrChange>
          </w:tcPr>
          <w:p w14:paraId="09791C6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33" w:author="Amit Popat" w:date="2022-07-11T10:45:00Z">
              <w:tcPr>
                <w:tcW w:w="4320" w:type="dxa"/>
                <w:tcBorders>
                  <w:top w:val="dotted" w:sz="4" w:space="0" w:color="auto"/>
                  <w:left w:val="nil"/>
                  <w:bottom w:val="dotted" w:sz="4" w:space="0" w:color="auto"/>
                  <w:right w:val="nil"/>
                </w:tcBorders>
                <w:shd w:val="clear" w:color="auto" w:fill="FFFFFF"/>
              </w:tcPr>
            </w:tcPrChange>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Change w:id="1234" w:author="Amit Popat" w:date="2022-07-11T10:45:00Z">
              <w:tcPr>
                <w:tcW w:w="864" w:type="dxa"/>
                <w:tcBorders>
                  <w:top w:val="dotted" w:sz="4" w:space="0" w:color="auto"/>
                  <w:left w:val="nil"/>
                  <w:bottom w:val="dotted" w:sz="4" w:space="0" w:color="auto"/>
                  <w:right w:val="nil"/>
                </w:tcBorders>
                <w:shd w:val="clear" w:color="auto" w:fill="FFFFFF"/>
              </w:tcPr>
            </w:tcPrChange>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35" w:author="Amit Popat" w:date="2022-07-11T10:45:00Z">
              <w:tcPr>
                <w:tcW w:w="1008" w:type="dxa"/>
                <w:tcBorders>
                  <w:top w:val="dotted" w:sz="4" w:space="0" w:color="auto"/>
                  <w:left w:val="nil"/>
                  <w:bottom w:val="dotted" w:sz="4" w:space="0" w:color="auto"/>
                  <w:right w:val="nil"/>
                </w:tcBorders>
                <w:shd w:val="clear" w:color="auto" w:fill="FFFFFF"/>
              </w:tcPr>
            </w:tcPrChange>
          </w:tcPr>
          <w:p w14:paraId="6A751F9A" w14:textId="77777777" w:rsidR="004C2D45" w:rsidRDefault="004C2D45">
            <w:pPr>
              <w:pStyle w:val="MsgTableBody"/>
              <w:jc w:val="center"/>
              <w:rPr>
                <w:noProof/>
              </w:rPr>
            </w:pPr>
          </w:p>
        </w:tc>
      </w:tr>
      <w:tr w:rsidR="004C2D45" w:rsidRPr="004C2D45" w14:paraId="6EEDD195" w14:textId="77777777" w:rsidTr="00E56816">
        <w:trPr>
          <w:jc w:val="center"/>
          <w:trPrChange w:id="123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37" w:author="Amit Popat" w:date="2022-07-11T10:45:00Z">
              <w:tcPr>
                <w:tcW w:w="2880" w:type="dxa"/>
                <w:tcBorders>
                  <w:top w:val="dotted" w:sz="4" w:space="0" w:color="auto"/>
                  <w:left w:val="nil"/>
                  <w:bottom w:val="dotted" w:sz="4" w:space="0" w:color="auto"/>
                  <w:right w:val="nil"/>
                </w:tcBorders>
                <w:shd w:val="clear" w:color="auto" w:fill="FFFFFF"/>
              </w:tcPr>
            </w:tcPrChange>
          </w:tcPr>
          <w:p w14:paraId="00F85EB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38" w:author="Amit Popat" w:date="2022-07-11T10:45:00Z">
              <w:tcPr>
                <w:tcW w:w="4320" w:type="dxa"/>
                <w:tcBorders>
                  <w:top w:val="dotted" w:sz="4" w:space="0" w:color="auto"/>
                  <w:left w:val="nil"/>
                  <w:bottom w:val="dotted" w:sz="4" w:space="0" w:color="auto"/>
                  <w:right w:val="nil"/>
                </w:tcBorders>
                <w:shd w:val="clear" w:color="auto" w:fill="FFFFFF"/>
              </w:tcPr>
            </w:tcPrChange>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1239" w:author="Amit Popat" w:date="2022-07-11T10:45:00Z">
              <w:tcPr>
                <w:tcW w:w="864" w:type="dxa"/>
                <w:tcBorders>
                  <w:top w:val="dotted" w:sz="4" w:space="0" w:color="auto"/>
                  <w:left w:val="nil"/>
                  <w:bottom w:val="dotted" w:sz="4" w:space="0" w:color="auto"/>
                  <w:right w:val="nil"/>
                </w:tcBorders>
                <w:shd w:val="clear" w:color="auto" w:fill="FFFFFF"/>
              </w:tcPr>
            </w:tcPrChange>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40" w:author="Amit Popat" w:date="2022-07-11T10:45:00Z">
              <w:tcPr>
                <w:tcW w:w="1008" w:type="dxa"/>
                <w:tcBorders>
                  <w:top w:val="dotted" w:sz="4" w:space="0" w:color="auto"/>
                  <w:left w:val="nil"/>
                  <w:bottom w:val="dotted" w:sz="4" w:space="0" w:color="auto"/>
                  <w:right w:val="nil"/>
                </w:tcBorders>
                <w:shd w:val="clear" w:color="auto" w:fill="FFFFFF"/>
              </w:tcPr>
            </w:tcPrChange>
          </w:tcPr>
          <w:p w14:paraId="0A941B73" w14:textId="77777777" w:rsidR="004C2D45" w:rsidRDefault="004C2D45">
            <w:pPr>
              <w:pStyle w:val="MsgTableBody"/>
              <w:jc w:val="center"/>
              <w:rPr>
                <w:noProof/>
              </w:rPr>
            </w:pPr>
          </w:p>
        </w:tc>
      </w:tr>
      <w:tr w:rsidR="004C2D45" w:rsidRPr="004C2D45" w14:paraId="6F6A411D" w14:textId="77777777" w:rsidTr="00E56816">
        <w:trPr>
          <w:jc w:val="center"/>
          <w:trPrChange w:id="124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42" w:author="Amit Popat" w:date="2022-07-11T10:45:00Z">
              <w:tcPr>
                <w:tcW w:w="2880" w:type="dxa"/>
                <w:tcBorders>
                  <w:top w:val="dotted" w:sz="4" w:space="0" w:color="auto"/>
                  <w:left w:val="nil"/>
                  <w:bottom w:val="dotted" w:sz="4" w:space="0" w:color="auto"/>
                  <w:right w:val="nil"/>
                </w:tcBorders>
                <w:shd w:val="clear" w:color="auto" w:fill="FFFFFF"/>
              </w:tcPr>
            </w:tcPrChange>
          </w:tcPr>
          <w:p w14:paraId="348E33EC"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243" w:author="Amit Popat" w:date="2022-07-11T10:45:00Z">
              <w:tcPr>
                <w:tcW w:w="4320" w:type="dxa"/>
                <w:tcBorders>
                  <w:top w:val="dotted" w:sz="4" w:space="0" w:color="auto"/>
                  <w:left w:val="nil"/>
                  <w:bottom w:val="dotted" w:sz="4" w:space="0" w:color="auto"/>
                  <w:right w:val="nil"/>
                </w:tcBorders>
                <w:shd w:val="clear" w:color="auto" w:fill="FFFFFF"/>
              </w:tcPr>
            </w:tcPrChange>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1244" w:author="Amit Popat" w:date="2022-07-11T10:45:00Z">
              <w:tcPr>
                <w:tcW w:w="864" w:type="dxa"/>
                <w:tcBorders>
                  <w:top w:val="dotted" w:sz="4" w:space="0" w:color="auto"/>
                  <w:left w:val="nil"/>
                  <w:bottom w:val="dotted" w:sz="4" w:space="0" w:color="auto"/>
                  <w:right w:val="nil"/>
                </w:tcBorders>
                <w:shd w:val="clear" w:color="auto" w:fill="FFFFFF"/>
              </w:tcPr>
            </w:tcPrChange>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45" w:author="Amit Popat" w:date="2022-07-11T10:45:00Z">
              <w:tcPr>
                <w:tcW w:w="1008" w:type="dxa"/>
                <w:tcBorders>
                  <w:top w:val="dotted" w:sz="4" w:space="0" w:color="auto"/>
                  <w:left w:val="nil"/>
                  <w:bottom w:val="dotted" w:sz="4" w:space="0" w:color="auto"/>
                  <w:right w:val="nil"/>
                </w:tcBorders>
                <w:shd w:val="clear" w:color="auto" w:fill="FFFFFF"/>
              </w:tcPr>
            </w:tcPrChange>
          </w:tcPr>
          <w:p w14:paraId="06B1D5F8" w14:textId="77777777" w:rsidR="004C2D45" w:rsidRDefault="004C2D45">
            <w:pPr>
              <w:pStyle w:val="MsgTableBody"/>
              <w:jc w:val="center"/>
              <w:rPr>
                <w:noProof/>
              </w:rPr>
            </w:pPr>
            <w:r>
              <w:rPr>
                <w:noProof/>
              </w:rPr>
              <w:t>12</w:t>
            </w:r>
          </w:p>
        </w:tc>
      </w:tr>
      <w:tr w:rsidR="004C2D45" w:rsidRPr="004C2D45" w14:paraId="3F81BCBB" w14:textId="77777777" w:rsidTr="00E56816">
        <w:trPr>
          <w:jc w:val="center"/>
          <w:trPrChange w:id="124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47" w:author="Amit Popat" w:date="2022-07-11T10:45:00Z">
              <w:tcPr>
                <w:tcW w:w="2880" w:type="dxa"/>
                <w:tcBorders>
                  <w:top w:val="dotted" w:sz="4" w:space="0" w:color="auto"/>
                  <w:left w:val="nil"/>
                  <w:bottom w:val="dotted" w:sz="4" w:space="0" w:color="auto"/>
                  <w:right w:val="nil"/>
                </w:tcBorders>
                <w:shd w:val="clear" w:color="auto" w:fill="FFFFFF"/>
              </w:tcPr>
            </w:tcPrChange>
          </w:tcPr>
          <w:p w14:paraId="5A50F450"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248" w:author="Amit Popat" w:date="2022-07-11T10:45:00Z">
              <w:tcPr>
                <w:tcW w:w="4320" w:type="dxa"/>
                <w:tcBorders>
                  <w:top w:val="dotted" w:sz="4" w:space="0" w:color="auto"/>
                  <w:left w:val="nil"/>
                  <w:bottom w:val="dotted" w:sz="4" w:space="0" w:color="auto"/>
                  <w:right w:val="nil"/>
                </w:tcBorders>
                <w:shd w:val="clear" w:color="auto" w:fill="FFFFFF"/>
              </w:tcPr>
            </w:tcPrChange>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1249" w:author="Amit Popat" w:date="2022-07-11T10:45:00Z">
              <w:tcPr>
                <w:tcW w:w="864" w:type="dxa"/>
                <w:tcBorders>
                  <w:top w:val="dotted" w:sz="4" w:space="0" w:color="auto"/>
                  <w:left w:val="nil"/>
                  <w:bottom w:val="dotted" w:sz="4" w:space="0" w:color="auto"/>
                  <w:right w:val="nil"/>
                </w:tcBorders>
                <w:shd w:val="clear" w:color="auto" w:fill="FFFFFF"/>
              </w:tcPr>
            </w:tcPrChange>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50" w:author="Amit Popat" w:date="2022-07-11T10:45:00Z">
              <w:tcPr>
                <w:tcW w:w="1008" w:type="dxa"/>
                <w:tcBorders>
                  <w:top w:val="dotted" w:sz="4" w:space="0" w:color="auto"/>
                  <w:left w:val="nil"/>
                  <w:bottom w:val="dotted" w:sz="4" w:space="0" w:color="auto"/>
                  <w:right w:val="nil"/>
                </w:tcBorders>
                <w:shd w:val="clear" w:color="auto" w:fill="FFFFFF"/>
              </w:tcPr>
            </w:tcPrChange>
          </w:tcPr>
          <w:p w14:paraId="01DABC98" w14:textId="77777777" w:rsidR="004C2D45" w:rsidRDefault="004C2D45">
            <w:pPr>
              <w:pStyle w:val="MsgTableBody"/>
              <w:jc w:val="center"/>
              <w:rPr>
                <w:noProof/>
              </w:rPr>
            </w:pPr>
            <w:r>
              <w:rPr>
                <w:noProof/>
              </w:rPr>
              <w:t>2</w:t>
            </w:r>
          </w:p>
        </w:tc>
      </w:tr>
      <w:tr w:rsidR="004C2D45" w:rsidRPr="004C2D45" w14:paraId="7B14553F" w14:textId="77777777" w:rsidTr="00E56816">
        <w:trPr>
          <w:jc w:val="center"/>
          <w:trPrChange w:id="125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52" w:author="Amit Popat" w:date="2022-07-11T10:45:00Z">
              <w:tcPr>
                <w:tcW w:w="2880" w:type="dxa"/>
                <w:tcBorders>
                  <w:top w:val="dotted" w:sz="4" w:space="0" w:color="auto"/>
                  <w:left w:val="nil"/>
                  <w:bottom w:val="dotted" w:sz="4" w:space="0" w:color="auto"/>
                  <w:right w:val="nil"/>
                </w:tcBorders>
                <w:shd w:val="clear" w:color="auto" w:fill="FFFFFF"/>
              </w:tcPr>
            </w:tcPrChange>
          </w:tcPr>
          <w:p w14:paraId="6F321D89"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253" w:author="Amit Popat" w:date="2022-07-11T10:45:00Z">
              <w:tcPr>
                <w:tcW w:w="4320" w:type="dxa"/>
                <w:tcBorders>
                  <w:top w:val="dotted" w:sz="4" w:space="0" w:color="auto"/>
                  <w:left w:val="nil"/>
                  <w:bottom w:val="dotted" w:sz="4" w:space="0" w:color="auto"/>
                  <w:right w:val="nil"/>
                </w:tcBorders>
                <w:shd w:val="clear" w:color="auto" w:fill="FFFFFF"/>
              </w:tcPr>
            </w:tcPrChange>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1254" w:author="Amit Popat" w:date="2022-07-11T10:45:00Z">
              <w:tcPr>
                <w:tcW w:w="864" w:type="dxa"/>
                <w:tcBorders>
                  <w:top w:val="dotted" w:sz="4" w:space="0" w:color="auto"/>
                  <w:left w:val="nil"/>
                  <w:bottom w:val="dotted" w:sz="4" w:space="0" w:color="auto"/>
                  <w:right w:val="nil"/>
                </w:tcBorders>
                <w:shd w:val="clear" w:color="auto" w:fill="FFFFFF"/>
              </w:tcPr>
            </w:tcPrChange>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55" w:author="Amit Popat" w:date="2022-07-11T10:45:00Z">
              <w:tcPr>
                <w:tcW w:w="1008" w:type="dxa"/>
                <w:tcBorders>
                  <w:top w:val="dotted" w:sz="4" w:space="0" w:color="auto"/>
                  <w:left w:val="nil"/>
                  <w:bottom w:val="dotted" w:sz="4" w:space="0" w:color="auto"/>
                  <w:right w:val="nil"/>
                </w:tcBorders>
                <w:shd w:val="clear" w:color="auto" w:fill="FFFFFF"/>
              </w:tcPr>
            </w:tcPrChange>
          </w:tcPr>
          <w:p w14:paraId="5C5D1C52" w14:textId="77777777" w:rsidR="004C2D45" w:rsidRDefault="004C2D45">
            <w:pPr>
              <w:pStyle w:val="MsgTableBody"/>
              <w:jc w:val="center"/>
              <w:rPr>
                <w:noProof/>
              </w:rPr>
            </w:pPr>
            <w:r>
              <w:rPr>
                <w:noProof/>
              </w:rPr>
              <w:t>12</w:t>
            </w:r>
          </w:p>
        </w:tc>
      </w:tr>
      <w:tr w:rsidR="004C2D45" w:rsidRPr="004C2D45" w14:paraId="7353D33D" w14:textId="77777777" w:rsidTr="00E56816">
        <w:trPr>
          <w:jc w:val="center"/>
          <w:trPrChange w:id="125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57" w:author="Amit Popat" w:date="2022-07-11T10:45:00Z">
              <w:tcPr>
                <w:tcW w:w="2880" w:type="dxa"/>
                <w:tcBorders>
                  <w:top w:val="dotted" w:sz="4" w:space="0" w:color="auto"/>
                  <w:left w:val="nil"/>
                  <w:bottom w:val="dotted" w:sz="4" w:space="0" w:color="auto"/>
                  <w:right w:val="nil"/>
                </w:tcBorders>
                <w:shd w:val="clear" w:color="auto" w:fill="FFFFFF"/>
              </w:tcPr>
            </w:tcPrChange>
          </w:tcPr>
          <w:p w14:paraId="56173B76"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58" w:author="Amit Popat" w:date="2022-07-11T10:45:00Z">
              <w:tcPr>
                <w:tcW w:w="4320" w:type="dxa"/>
                <w:tcBorders>
                  <w:top w:val="dotted" w:sz="4" w:space="0" w:color="auto"/>
                  <w:left w:val="nil"/>
                  <w:bottom w:val="dotted" w:sz="4" w:space="0" w:color="auto"/>
                  <w:right w:val="nil"/>
                </w:tcBorders>
                <w:shd w:val="clear" w:color="auto" w:fill="FFFFFF"/>
              </w:tcPr>
            </w:tcPrChange>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1259" w:author="Amit Popat" w:date="2022-07-11T10:45:00Z">
              <w:tcPr>
                <w:tcW w:w="864" w:type="dxa"/>
                <w:tcBorders>
                  <w:top w:val="dotted" w:sz="4" w:space="0" w:color="auto"/>
                  <w:left w:val="nil"/>
                  <w:bottom w:val="dotted" w:sz="4" w:space="0" w:color="auto"/>
                  <w:right w:val="nil"/>
                </w:tcBorders>
                <w:shd w:val="clear" w:color="auto" w:fill="FFFFFF"/>
              </w:tcPr>
            </w:tcPrChange>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60" w:author="Amit Popat" w:date="2022-07-11T10:45:00Z">
              <w:tcPr>
                <w:tcW w:w="1008" w:type="dxa"/>
                <w:tcBorders>
                  <w:top w:val="dotted" w:sz="4" w:space="0" w:color="auto"/>
                  <w:left w:val="nil"/>
                  <w:bottom w:val="dotted" w:sz="4" w:space="0" w:color="auto"/>
                  <w:right w:val="nil"/>
                </w:tcBorders>
                <w:shd w:val="clear" w:color="auto" w:fill="FFFFFF"/>
              </w:tcPr>
            </w:tcPrChange>
          </w:tcPr>
          <w:p w14:paraId="03F89AB5" w14:textId="77777777" w:rsidR="004C2D45" w:rsidRDefault="004C2D45">
            <w:pPr>
              <w:pStyle w:val="MsgTableBody"/>
              <w:jc w:val="center"/>
              <w:rPr>
                <w:noProof/>
              </w:rPr>
            </w:pPr>
          </w:p>
        </w:tc>
      </w:tr>
      <w:tr w:rsidR="004C2D45" w:rsidRPr="004C2D45" w14:paraId="04207A3A" w14:textId="77777777" w:rsidTr="00E56816">
        <w:trPr>
          <w:jc w:val="center"/>
          <w:trPrChange w:id="126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62" w:author="Amit Popat" w:date="2022-07-11T10:45:00Z">
              <w:tcPr>
                <w:tcW w:w="2880" w:type="dxa"/>
                <w:tcBorders>
                  <w:top w:val="dotted" w:sz="4" w:space="0" w:color="auto"/>
                  <w:left w:val="nil"/>
                  <w:bottom w:val="dotted" w:sz="4" w:space="0" w:color="auto"/>
                  <w:right w:val="nil"/>
                </w:tcBorders>
                <w:shd w:val="clear" w:color="auto" w:fill="FFFFFF"/>
              </w:tcPr>
            </w:tcPrChange>
          </w:tcPr>
          <w:p w14:paraId="71DBC1EB"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263" w:author="Amit Popat" w:date="2022-07-11T10:45:00Z">
              <w:tcPr>
                <w:tcW w:w="4320" w:type="dxa"/>
                <w:tcBorders>
                  <w:top w:val="dotted" w:sz="4" w:space="0" w:color="auto"/>
                  <w:left w:val="nil"/>
                  <w:bottom w:val="dotted" w:sz="4" w:space="0" w:color="auto"/>
                  <w:right w:val="nil"/>
                </w:tcBorders>
                <w:shd w:val="clear" w:color="auto" w:fill="FFFFFF"/>
              </w:tcPr>
            </w:tcPrChange>
          </w:tcPr>
          <w:p w14:paraId="16AB50D4" w14:textId="36132658" w:rsidR="004C2D45" w:rsidRDefault="00224E8F">
            <w:pPr>
              <w:pStyle w:val="MsgTableBody"/>
              <w:rPr>
                <w:noProof/>
                <w:lang w:val="it-IT"/>
              </w:rPr>
            </w:pPr>
            <w:r w:rsidRPr="005625E3">
              <w:rPr>
                <w:rPrChange w:id="1264" w:author="Merrick, Riki | APHL" w:date="2022-09-01T17:28: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1265" w:author="Amit Popat" w:date="2022-07-11T10:45:00Z">
              <w:tcPr>
                <w:tcW w:w="864" w:type="dxa"/>
                <w:tcBorders>
                  <w:top w:val="dotted" w:sz="4" w:space="0" w:color="auto"/>
                  <w:left w:val="nil"/>
                  <w:bottom w:val="dotted" w:sz="4" w:space="0" w:color="auto"/>
                  <w:right w:val="nil"/>
                </w:tcBorders>
                <w:shd w:val="clear" w:color="auto" w:fill="FFFFFF"/>
              </w:tcPr>
            </w:tcPrChange>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Change w:id="1266" w:author="Amit Popat" w:date="2022-07-11T10:45:00Z">
              <w:tcPr>
                <w:tcW w:w="1008" w:type="dxa"/>
                <w:tcBorders>
                  <w:top w:val="dotted" w:sz="4" w:space="0" w:color="auto"/>
                  <w:left w:val="nil"/>
                  <w:bottom w:val="dotted" w:sz="4" w:space="0" w:color="auto"/>
                  <w:right w:val="nil"/>
                </w:tcBorders>
                <w:shd w:val="clear" w:color="auto" w:fill="FFFFFF"/>
              </w:tcPr>
            </w:tcPrChange>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E56816">
        <w:trPr>
          <w:jc w:val="center"/>
          <w:trPrChange w:id="126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68" w:author="Amit Popat" w:date="2022-07-11T10:45:00Z">
              <w:tcPr>
                <w:tcW w:w="2880" w:type="dxa"/>
                <w:tcBorders>
                  <w:top w:val="dotted" w:sz="4" w:space="0" w:color="auto"/>
                  <w:left w:val="nil"/>
                  <w:bottom w:val="dotted" w:sz="4" w:space="0" w:color="auto"/>
                  <w:right w:val="nil"/>
                </w:tcBorders>
                <w:shd w:val="clear" w:color="auto" w:fill="FFFFFF"/>
              </w:tcPr>
            </w:tcPrChange>
          </w:tcPr>
          <w:p w14:paraId="6CFDBF76"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269" w:author="Amit Popat" w:date="2022-07-11T10:45:00Z">
              <w:tcPr>
                <w:tcW w:w="4320" w:type="dxa"/>
                <w:tcBorders>
                  <w:top w:val="dotted" w:sz="4" w:space="0" w:color="auto"/>
                  <w:left w:val="nil"/>
                  <w:bottom w:val="dotted" w:sz="4" w:space="0" w:color="auto"/>
                  <w:right w:val="nil"/>
                </w:tcBorders>
                <w:shd w:val="clear" w:color="auto" w:fill="FFFFFF"/>
              </w:tcPr>
            </w:tcPrChange>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1270" w:author="Amit Popat" w:date="2022-07-11T10:45:00Z">
              <w:tcPr>
                <w:tcW w:w="864" w:type="dxa"/>
                <w:tcBorders>
                  <w:top w:val="dotted" w:sz="4" w:space="0" w:color="auto"/>
                  <w:left w:val="nil"/>
                  <w:bottom w:val="dotted" w:sz="4" w:space="0" w:color="auto"/>
                  <w:right w:val="nil"/>
                </w:tcBorders>
                <w:shd w:val="clear" w:color="auto" w:fill="FFFFFF"/>
              </w:tcPr>
            </w:tcPrChange>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271" w:author="Amit Popat" w:date="2022-07-11T10:45:00Z">
              <w:tcPr>
                <w:tcW w:w="1008" w:type="dxa"/>
                <w:tcBorders>
                  <w:top w:val="dotted" w:sz="4" w:space="0" w:color="auto"/>
                  <w:left w:val="nil"/>
                  <w:bottom w:val="dotted" w:sz="4" w:space="0" w:color="auto"/>
                  <w:right w:val="nil"/>
                </w:tcBorders>
                <w:shd w:val="clear" w:color="auto" w:fill="FFFFFF"/>
              </w:tcPr>
            </w:tcPrChange>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E56816">
        <w:trPr>
          <w:jc w:val="center"/>
          <w:trPrChange w:id="127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73" w:author="Amit Popat" w:date="2022-07-11T10:45:00Z">
              <w:tcPr>
                <w:tcW w:w="2880" w:type="dxa"/>
                <w:tcBorders>
                  <w:top w:val="dotted" w:sz="4" w:space="0" w:color="auto"/>
                  <w:left w:val="nil"/>
                  <w:bottom w:val="dotted" w:sz="4" w:space="0" w:color="auto"/>
                  <w:right w:val="nil"/>
                </w:tcBorders>
                <w:shd w:val="clear" w:color="auto" w:fill="FFFFFF"/>
              </w:tcPr>
            </w:tcPrChange>
          </w:tcPr>
          <w:p w14:paraId="604A2EAE" w14:textId="77777777" w:rsidR="004C2D45" w:rsidRDefault="004C2D45">
            <w:pPr>
              <w:pStyle w:val="MsgTableBody"/>
              <w:rPr>
                <w:noProof/>
                <w:lang w:val="it-IT"/>
              </w:rPr>
            </w:pPr>
            <w:r>
              <w:rPr>
                <w:noProof/>
                <w:lang w:val="it-IT"/>
              </w:rPr>
              <w:lastRenderedPageBreak/>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274" w:author="Amit Popat" w:date="2022-07-11T10:45:00Z">
              <w:tcPr>
                <w:tcW w:w="4320" w:type="dxa"/>
                <w:tcBorders>
                  <w:top w:val="dotted" w:sz="4" w:space="0" w:color="auto"/>
                  <w:left w:val="nil"/>
                  <w:bottom w:val="dotted" w:sz="4" w:space="0" w:color="auto"/>
                  <w:right w:val="nil"/>
                </w:tcBorders>
                <w:shd w:val="clear" w:color="auto" w:fill="FFFFFF"/>
              </w:tcPr>
            </w:tcPrChange>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1275" w:author="Amit Popat" w:date="2022-07-11T10:45:00Z">
              <w:tcPr>
                <w:tcW w:w="864" w:type="dxa"/>
                <w:tcBorders>
                  <w:top w:val="dotted" w:sz="4" w:space="0" w:color="auto"/>
                  <w:left w:val="nil"/>
                  <w:bottom w:val="dotted" w:sz="4" w:space="0" w:color="auto"/>
                  <w:right w:val="nil"/>
                </w:tcBorders>
                <w:shd w:val="clear" w:color="auto" w:fill="FFFFFF"/>
              </w:tcPr>
            </w:tcPrChange>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76" w:author="Amit Popat" w:date="2022-07-11T10:45:00Z">
              <w:tcPr>
                <w:tcW w:w="1008" w:type="dxa"/>
                <w:tcBorders>
                  <w:top w:val="dotted" w:sz="4" w:space="0" w:color="auto"/>
                  <w:left w:val="nil"/>
                  <w:bottom w:val="dotted" w:sz="4" w:space="0" w:color="auto"/>
                  <w:right w:val="nil"/>
                </w:tcBorders>
                <w:shd w:val="clear" w:color="auto" w:fill="FFFFFF"/>
              </w:tcPr>
            </w:tcPrChange>
          </w:tcPr>
          <w:p w14:paraId="44904491" w14:textId="77777777" w:rsidR="004C2D45" w:rsidRDefault="004C2D45">
            <w:pPr>
              <w:pStyle w:val="MsgTableBody"/>
              <w:jc w:val="center"/>
              <w:rPr>
                <w:noProof/>
              </w:rPr>
            </w:pPr>
            <w:r>
              <w:rPr>
                <w:noProof/>
              </w:rPr>
              <w:t>12</w:t>
            </w:r>
          </w:p>
        </w:tc>
      </w:tr>
      <w:tr w:rsidR="004C2D45" w:rsidRPr="004C2D45" w14:paraId="263BE183" w14:textId="77777777" w:rsidTr="00E56816">
        <w:trPr>
          <w:jc w:val="center"/>
          <w:trPrChange w:id="127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78" w:author="Amit Popat" w:date="2022-07-11T10:45:00Z">
              <w:tcPr>
                <w:tcW w:w="2880" w:type="dxa"/>
                <w:tcBorders>
                  <w:top w:val="dotted" w:sz="4" w:space="0" w:color="auto"/>
                  <w:left w:val="nil"/>
                  <w:bottom w:val="dotted" w:sz="4" w:space="0" w:color="auto"/>
                  <w:right w:val="nil"/>
                </w:tcBorders>
                <w:shd w:val="clear" w:color="auto" w:fill="FFFFFF"/>
              </w:tcPr>
            </w:tcPrChange>
          </w:tcPr>
          <w:p w14:paraId="2D5833A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79" w:author="Amit Popat" w:date="2022-07-11T10:45:00Z">
              <w:tcPr>
                <w:tcW w:w="4320" w:type="dxa"/>
                <w:tcBorders>
                  <w:top w:val="dotted" w:sz="4" w:space="0" w:color="auto"/>
                  <w:left w:val="nil"/>
                  <w:bottom w:val="dotted" w:sz="4" w:space="0" w:color="auto"/>
                  <w:right w:val="nil"/>
                </w:tcBorders>
                <w:shd w:val="clear" w:color="auto" w:fill="FFFFFF"/>
              </w:tcPr>
            </w:tcPrChange>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280" w:author="Amit Popat" w:date="2022-07-11T10:45:00Z">
              <w:tcPr>
                <w:tcW w:w="864" w:type="dxa"/>
                <w:tcBorders>
                  <w:top w:val="dotted" w:sz="4" w:space="0" w:color="auto"/>
                  <w:left w:val="nil"/>
                  <w:bottom w:val="dotted" w:sz="4" w:space="0" w:color="auto"/>
                  <w:right w:val="nil"/>
                </w:tcBorders>
                <w:shd w:val="clear" w:color="auto" w:fill="FFFFFF"/>
              </w:tcPr>
            </w:tcPrChange>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81" w:author="Amit Popat" w:date="2022-07-11T10:45:00Z">
              <w:tcPr>
                <w:tcW w:w="1008" w:type="dxa"/>
                <w:tcBorders>
                  <w:top w:val="dotted" w:sz="4" w:space="0" w:color="auto"/>
                  <w:left w:val="nil"/>
                  <w:bottom w:val="dotted" w:sz="4" w:space="0" w:color="auto"/>
                  <w:right w:val="nil"/>
                </w:tcBorders>
                <w:shd w:val="clear" w:color="auto" w:fill="FFFFFF"/>
              </w:tcPr>
            </w:tcPrChange>
          </w:tcPr>
          <w:p w14:paraId="2FB74E19" w14:textId="77777777" w:rsidR="004C2D45" w:rsidRDefault="004C2D45">
            <w:pPr>
              <w:pStyle w:val="MsgTableBody"/>
              <w:jc w:val="center"/>
              <w:rPr>
                <w:noProof/>
              </w:rPr>
            </w:pPr>
          </w:p>
        </w:tc>
      </w:tr>
      <w:tr w:rsidR="004C2D45" w:rsidRPr="004C2D45" w14:paraId="7734AD3C" w14:textId="77777777" w:rsidTr="00E56816">
        <w:trPr>
          <w:jc w:val="center"/>
          <w:trPrChange w:id="128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83" w:author="Amit Popat" w:date="2022-07-11T10:45:00Z">
              <w:tcPr>
                <w:tcW w:w="2880" w:type="dxa"/>
                <w:tcBorders>
                  <w:top w:val="dotted" w:sz="4" w:space="0" w:color="auto"/>
                  <w:left w:val="nil"/>
                  <w:bottom w:val="dotted" w:sz="4" w:space="0" w:color="auto"/>
                  <w:right w:val="nil"/>
                </w:tcBorders>
                <w:shd w:val="clear" w:color="auto" w:fill="FFFFFF"/>
              </w:tcPr>
            </w:tcPrChange>
          </w:tcPr>
          <w:p w14:paraId="62471C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84" w:author="Amit Popat" w:date="2022-07-11T10:45:00Z">
              <w:tcPr>
                <w:tcW w:w="4320" w:type="dxa"/>
                <w:tcBorders>
                  <w:top w:val="dotted" w:sz="4" w:space="0" w:color="auto"/>
                  <w:left w:val="nil"/>
                  <w:bottom w:val="dotted" w:sz="4" w:space="0" w:color="auto"/>
                  <w:right w:val="nil"/>
                </w:tcBorders>
                <w:shd w:val="clear" w:color="auto" w:fill="FFFFFF"/>
              </w:tcPr>
            </w:tcPrChange>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1285" w:author="Amit Popat" w:date="2022-07-11T10:45:00Z">
              <w:tcPr>
                <w:tcW w:w="864" w:type="dxa"/>
                <w:tcBorders>
                  <w:top w:val="dotted" w:sz="4" w:space="0" w:color="auto"/>
                  <w:left w:val="nil"/>
                  <w:bottom w:val="dotted" w:sz="4" w:space="0" w:color="auto"/>
                  <w:right w:val="nil"/>
                </w:tcBorders>
                <w:shd w:val="clear" w:color="auto" w:fill="FFFFFF"/>
              </w:tcPr>
            </w:tcPrChange>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86" w:author="Amit Popat" w:date="2022-07-11T10:45:00Z">
              <w:tcPr>
                <w:tcW w:w="1008" w:type="dxa"/>
                <w:tcBorders>
                  <w:top w:val="dotted" w:sz="4" w:space="0" w:color="auto"/>
                  <w:left w:val="nil"/>
                  <w:bottom w:val="dotted" w:sz="4" w:space="0" w:color="auto"/>
                  <w:right w:val="nil"/>
                </w:tcBorders>
                <w:shd w:val="clear" w:color="auto" w:fill="FFFFFF"/>
              </w:tcPr>
            </w:tcPrChange>
          </w:tcPr>
          <w:p w14:paraId="456CBA52" w14:textId="77777777" w:rsidR="004C2D45" w:rsidRDefault="004C2D45">
            <w:pPr>
              <w:pStyle w:val="MsgTableBody"/>
              <w:jc w:val="center"/>
              <w:rPr>
                <w:noProof/>
              </w:rPr>
            </w:pPr>
          </w:p>
        </w:tc>
      </w:tr>
      <w:tr w:rsidR="004C2D45" w:rsidRPr="004C2D45" w14:paraId="1CD3B1F1" w14:textId="77777777" w:rsidTr="00E56816">
        <w:trPr>
          <w:jc w:val="center"/>
          <w:trPrChange w:id="128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88" w:author="Amit Popat" w:date="2022-07-11T10:45:00Z">
              <w:tcPr>
                <w:tcW w:w="2880" w:type="dxa"/>
                <w:tcBorders>
                  <w:top w:val="dotted" w:sz="4" w:space="0" w:color="auto"/>
                  <w:left w:val="nil"/>
                  <w:bottom w:val="dotted" w:sz="4" w:space="0" w:color="auto"/>
                  <w:right w:val="nil"/>
                </w:tcBorders>
                <w:shd w:val="clear" w:color="auto" w:fill="FFFFFF"/>
              </w:tcPr>
            </w:tcPrChange>
          </w:tcPr>
          <w:p w14:paraId="3AE6C1A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289" w:author="Amit Popat" w:date="2022-07-11T10:45:00Z">
              <w:tcPr>
                <w:tcW w:w="4320" w:type="dxa"/>
                <w:tcBorders>
                  <w:top w:val="dotted" w:sz="4" w:space="0" w:color="auto"/>
                  <w:left w:val="nil"/>
                  <w:bottom w:val="dotted" w:sz="4" w:space="0" w:color="auto"/>
                  <w:right w:val="nil"/>
                </w:tcBorders>
                <w:shd w:val="clear" w:color="auto" w:fill="FFFFFF"/>
              </w:tcPr>
            </w:tcPrChange>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290" w:author="Amit Popat" w:date="2022-07-11T10:45:00Z">
              <w:tcPr>
                <w:tcW w:w="864" w:type="dxa"/>
                <w:tcBorders>
                  <w:top w:val="dotted" w:sz="4" w:space="0" w:color="auto"/>
                  <w:left w:val="nil"/>
                  <w:bottom w:val="dotted" w:sz="4" w:space="0" w:color="auto"/>
                  <w:right w:val="nil"/>
                </w:tcBorders>
                <w:shd w:val="clear" w:color="auto" w:fill="FFFFFF"/>
              </w:tcPr>
            </w:tcPrChange>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91" w:author="Amit Popat" w:date="2022-07-11T10:45:00Z">
              <w:tcPr>
                <w:tcW w:w="1008" w:type="dxa"/>
                <w:tcBorders>
                  <w:top w:val="dotted" w:sz="4" w:space="0" w:color="auto"/>
                  <w:left w:val="nil"/>
                  <w:bottom w:val="dotted" w:sz="4" w:space="0" w:color="auto"/>
                  <w:right w:val="nil"/>
                </w:tcBorders>
                <w:shd w:val="clear" w:color="auto" w:fill="FFFFFF"/>
              </w:tcPr>
            </w:tcPrChange>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E56816">
        <w:trPr>
          <w:jc w:val="center"/>
          <w:trPrChange w:id="129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93" w:author="Amit Popat" w:date="2022-07-11T10:45:00Z">
              <w:tcPr>
                <w:tcW w:w="2880" w:type="dxa"/>
                <w:tcBorders>
                  <w:top w:val="dotted" w:sz="4" w:space="0" w:color="auto"/>
                  <w:left w:val="nil"/>
                  <w:bottom w:val="dotted" w:sz="4" w:space="0" w:color="auto"/>
                  <w:right w:val="nil"/>
                </w:tcBorders>
                <w:shd w:val="clear" w:color="auto" w:fill="FFFFFF"/>
              </w:tcPr>
            </w:tcPrChange>
          </w:tcPr>
          <w:p w14:paraId="005E3269"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294" w:author="Amit Popat" w:date="2022-07-11T10:45:00Z">
              <w:tcPr>
                <w:tcW w:w="4320" w:type="dxa"/>
                <w:tcBorders>
                  <w:top w:val="dotted" w:sz="4" w:space="0" w:color="auto"/>
                  <w:left w:val="nil"/>
                  <w:bottom w:val="dotted" w:sz="4" w:space="0" w:color="auto"/>
                  <w:right w:val="nil"/>
                </w:tcBorders>
                <w:shd w:val="clear" w:color="auto" w:fill="FFFFFF"/>
              </w:tcPr>
            </w:tcPrChange>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295" w:author="Amit Popat" w:date="2022-07-11T10:45:00Z">
              <w:tcPr>
                <w:tcW w:w="864" w:type="dxa"/>
                <w:tcBorders>
                  <w:top w:val="dotted" w:sz="4" w:space="0" w:color="auto"/>
                  <w:left w:val="nil"/>
                  <w:bottom w:val="dotted" w:sz="4" w:space="0" w:color="auto"/>
                  <w:right w:val="nil"/>
                </w:tcBorders>
                <w:shd w:val="clear" w:color="auto" w:fill="FFFFFF"/>
              </w:tcPr>
            </w:tcPrChange>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96" w:author="Amit Popat" w:date="2022-07-11T10:45:00Z">
              <w:tcPr>
                <w:tcW w:w="1008" w:type="dxa"/>
                <w:tcBorders>
                  <w:top w:val="dotted" w:sz="4" w:space="0" w:color="auto"/>
                  <w:left w:val="nil"/>
                  <w:bottom w:val="dotted" w:sz="4" w:space="0" w:color="auto"/>
                  <w:right w:val="nil"/>
                </w:tcBorders>
                <w:shd w:val="clear" w:color="auto" w:fill="FFFFFF"/>
              </w:tcPr>
            </w:tcPrChange>
          </w:tcPr>
          <w:p w14:paraId="74538F46" w14:textId="77777777" w:rsidR="004C2D45" w:rsidRDefault="004C2D45">
            <w:pPr>
              <w:pStyle w:val="MsgTableBody"/>
              <w:jc w:val="center"/>
              <w:rPr>
                <w:noProof/>
                <w:lang w:val="fr-FR"/>
              </w:rPr>
            </w:pPr>
          </w:p>
        </w:tc>
      </w:tr>
      <w:tr w:rsidR="004C2D45" w:rsidRPr="004C2D45" w14:paraId="0C2E5C6F" w14:textId="77777777" w:rsidTr="00E56816">
        <w:trPr>
          <w:jc w:val="center"/>
          <w:trPrChange w:id="129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98" w:author="Amit Popat" w:date="2022-07-11T10:45:00Z">
              <w:tcPr>
                <w:tcW w:w="2880" w:type="dxa"/>
                <w:tcBorders>
                  <w:top w:val="dotted" w:sz="4" w:space="0" w:color="auto"/>
                  <w:left w:val="nil"/>
                  <w:bottom w:val="dotted" w:sz="4" w:space="0" w:color="auto"/>
                  <w:right w:val="nil"/>
                </w:tcBorders>
                <w:shd w:val="clear" w:color="auto" w:fill="FFFFFF"/>
              </w:tcPr>
            </w:tcPrChange>
          </w:tcPr>
          <w:p w14:paraId="23C3671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299" w:author="Amit Popat" w:date="2022-07-11T10:45:00Z">
              <w:tcPr>
                <w:tcW w:w="4320" w:type="dxa"/>
                <w:tcBorders>
                  <w:top w:val="dotted" w:sz="4" w:space="0" w:color="auto"/>
                  <w:left w:val="nil"/>
                  <w:bottom w:val="dotted" w:sz="4" w:space="0" w:color="auto"/>
                  <w:right w:val="nil"/>
                </w:tcBorders>
                <w:shd w:val="clear" w:color="auto" w:fill="FFFFFF"/>
              </w:tcPr>
            </w:tcPrChange>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Change w:id="1300" w:author="Amit Popat" w:date="2022-07-11T10:45:00Z">
              <w:tcPr>
                <w:tcW w:w="864" w:type="dxa"/>
                <w:tcBorders>
                  <w:top w:val="dotted" w:sz="4" w:space="0" w:color="auto"/>
                  <w:left w:val="nil"/>
                  <w:bottom w:val="dotted" w:sz="4" w:space="0" w:color="auto"/>
                  <w:right w:val="nil"/>
                </w:tcBorders>
                <w:shd w:val="clear" w:color="auto" w:fill="FFFFFF"/>
              </w:tcPr>
            </w:tcPrChange>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301" w:author="Amit Popat" w:date="2022-07-11T10:45:00Z">
              <w:tcPr>
                <w:tcW w:w="1008" w:type="dxa"/>
                <w:tcBorders>
                  <w:top w:val="dotted" w:sz="4" w:space="0" w:color="auto"/>
                  <w:left w:val="nil"/>
                  <w:bottom w:val="dotted" w:sz="4" w:space="0" w:color="auto"/>
                  <w:right w:val="nil"/>
                </w:tcBorders>
                <w:shd w:val="clear" w:color="auto" w:fill="FFFFFF"/>
              </w:tcPr>
            </w:tcPrChange>
          </w:tcPr>
          <w:p w14:paraId="0EB33614" w14:textId="77777777" w:rsidR="004C2D45" w:rsidRDefault="004C2D45">
            <w:pPr>
              <w:pStyle w:val="MsgTableBody"/>
              <w:jc w:val="center"/>
              <w:rPr>
                <w:noProof/>
              </w:rPr>
            </w:pPr>
            <w:r>
              <w:rPr>
                <w:noProof/>
              </w:rPr>
              <w:t>2</w:t>
            </w:r>
          </w:p>
        </w:tc>
      </w:tr>
      <w:tr w:rsidR="004C2D45" w:rsidRPr="004C2D45" w14:paraId="64FD024E" w14:textId="77777777" w:rsidTr="00E56816">
        <w:trPr>
          <w:jc w:val="center"/>
          <w:trPrChange w:id="130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03" w:author="Amit Popat" w:date="2022-07-11T10:45:00Z">
              <w:tcPr>
                <w:tcW w:w="2880" w:type="dxa"/>
                <w:tcBorders>
                  <w:top w:val="dotted" w:sz="4" w:space="0" w:color="auto"/>
                  <w:left w:val="nil"/>
                  <w:bottom w:val="dotted" w:sz="4" w:space="0" w:color="auto"/>
                  <w:right w:val="nil"/>
                </w:tcBorders>
                <w:shd w:val="clear" w:color="auto" w:fill="FFFFFF"/>
              </w:tcPr>
            </w:tcPrChange>
          </w:tcPr>
          <w:p w14:paraId="699CC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04" w:author="Amit Popat" w:date="2022-07-11T10:45:00Z">
              <w:tcPr>
                <w:tcW w:w="4320" w:type="dxa"/>
                <w:tcBorders>
                  <w:top w:val="dotted" w:sz="4" w:space="0" w:color="auto"/>
                  <w:left w:val="nil"/>
                  <w:bottom w:val="dotted" w:sz="4" w:space="0" w:color="auto"/>
                  <w:right w:val="nil"/>
                </w:tcBorders>
                <w:shd w:val="clear" w:color="auto" w:fill="FFFFFF"/>
              </w:tcPr>
            </w:tcPrChange>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1305" w:author="Amit Popat" w:date="2022-07-11T10:45:00Z">
              <w:tcPr>
                <w:tcW w:w="864" w:type="dxa"/>
                <w:tcBorders>
                  <w:top w:val="dotted" w:sz="4" w:space="0" w:color="auto"/>
                  <w:left w:val="nil"/>
                  <w:bottom w:val="dotted" w:sz="4" w:space="0" w:color="auto"/>
                  <w:right w:val="nil"/>
                </w:tcBorders>
                <w:shd w:val="clear" w:color="auto" w:fill="FFFFFF"/>
              </w:tcPr>
            </w:tcPrChange>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06" w:author="Amit Popat" w:date="2022-07-11T10:45:00Z">
              <w:tcPr>
                <w:tcW w:w="1008" w:type="dxa"/>
                <w:tcBorders>
                  <w:top w:val="dotted" w:sz="4" w:space="0" w:color="auto"/>
                  <w:left w:val="nil"/>
                  <w:bottom w:val="dotted" w:sz="4" w:space="0" w:color="auto"/>
                  <w:right w:val="nil"/>
                </w:tcBorders>
                <w:shd w:val="clear" w:color="auto" w:fill="FFFFFF"/>
              </w:tcPr>
            </w:tcPrChange>
          </w:tcPr>
          <w:p w14:paraId="0563E962" w14:textId="77777777" w:rsidR="004C2D45" w:rsidRDefault="004C2D45">
            <w:pPr>
              <w:pStyle w:val="MsgTableBody"/>
              <w:jc w:val="center"/>
              <w:rPr>
                <w:noProof/>
              </w:rPr>
            </w:pPr>
          </w:p>
        </w:tc>
      </w:tr>
      <w:tr w:rsidR="004C2D45" w:rsidRPr="004C2D45" w14:paraId="7860FFB9" w14:textId="77777777" w:rsidTr="00E56816">
        <w:trPr>
          <w:jc w:val="center"/>
          <w:trPrChange w:id="130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08" w:author="Amit Popat" w:date="2022-07-11T10:45:00Z">
              <w:tcPr>
                <w:tcW w:w="2880" w:type="dxa"/>
                <w:tcBorders>
                  <w:top w:val="dotted" w:sz="4" w:space="0" w:color="auto"/>
                  <w:left w:val="nil"/>
                  <w:bottom w:val="dotted" w:sz="4" w:space="0" w:color="auto"/>
                  <w:right w:val="nil"/>
                </w:tcBorders>
                <w:shd w:val="clear" w:color="auto" w:fill="FFFFFF"/>
              </w:tcPr>
            </w:tcPrChange>
          </w:tcPr>
          <w:p w14:paraId="594E62E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09" w:author="Amit Popat" w:date="2022-07-11T10:45:00Z">
              <w:tcPr>
                <w:tcW w:w="4320" w:type="dxa"/>
                <w:tcBorders>
                  <w:top w:val="dotted" w:sz="4" w:space="0" w:color="auto"/>
                  <w:left w:val="nil"/>
                  <w:bottom w:val="dotted" w:sz="4" w:space="0" w:color="auto"/>
                  <w:right w:val="nil"/>
                </w:tcBorders>
                <w:shd w:val="clear" w:color="auto" w:fill="FFFFFF"/>
              </w:tcPr>
            </w:tcPrChange>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Change w:id="1310" w:author="Amit Popat" w:date="2022-07-11T10:45:00Z">
              <w:tcPr>
                <w:tcW w:w="864" w:type="dxa"/>
                <w:tcBorders>
                  <w:top w:val="dotted" w:sz="4" w:space="0" w:color="auto"/>
                  <w:left w:val="nil"/>
                  <w:bottom w:val="dotted" w:sz="4" w:space="0" w:color="auto"/>
                  <w:right w:val="nil"/>
                </w:tcBorders>
                <w:shd w:val="clear" w:color="auto" w:fill="FFFFFF"/>
              </w:tcPr>
            </w:tcPrChange>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11" w:author="Amit Popat" w:date="2022-07-11T10:45:00Z">
              <w:tcPr>
                <w:tcW w:w="1008" w:type="dxa"/>
                <w:tcBorders>
                  <w:top w:val="dotted" w:sz="4" w:space="0" w:color="auto"/>
                  <w:left w:val="nil"/>
                  <w:bottom w:val="dotted" w:sz="4" w:space="0" w:color="auto"/>
                  <w:right w:val="nil"/>
                </w:tcBorders>
                <w:shd w:val="clear" w:color="auto" w:fill="FFFFFF"/>
              </w:tcPr>
            </w:tcPrChange>
          </w:tcPr>
          <w:p w14:paraId="4F472B9D" w14:textId="77777777" w:rsidR="004C2D45" w:rsidRDefault="004C2D45">
            <w:pPr>
              <w:pStyle w:val="MsgTableBody"/>
              <w:jc w:val="center"/>
              <w:rPr>
                <w:noProof/>
              </w:rPr>
            </w:pPr>
          </w:p>
        </w:tc>
      </w:tr>
      <w:tr w:rsidR="004C2D45" w:rsidRPr="004C2D45" w14:paraId="4484D191" w14:textId="77777777" w:rsidTr="00E56816">
        <w:trPr>
          <w:jc w:val="center"/>
          <w:trPrChange w:id="131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13" w:author="Amit Popat" w:date="2022-07-11T10:45:00Z">
              <w:tcPr>
                <w:tcW w:w="2880" w:type="dxa"/>
                <w:tcBorders>
                  <w:top w:val="dotted" w:sz="4" w:space="0" w:color="auto"/>
                  <w:left w:val="nil"/>
                  <w:bottom w:val="dotted" w:sz="4" w:space="0" w:color="auto"/>
                  <w:right w:val="nil"/>
                </w:tcBorders>
                <w:shd w:val="clear" w:color="auto" w:fill="FFFFFF"/>
              </w:tcPr>
            </w:tcPrChange>
          </w:tcPr>
          <w:p w14:paraId="3C3F464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14" w:author="Amit Popat" w:date="2022-07-11T10:45:00Z">
              <w:tcPr>
                <w:tcW w:w="4320" w:type="dxa"/>
                <w:tcBorders>
                  <w:top w:val="dotted" w:sz="4" w:space="0" w:color="auto"/>
                  <w:left w:val="nil"/>
                  <w:bottom w:val="dotted" w:sz="4" w:space="0" w:color="auto"/>
                  <w:right w:val="nil"/>
                </w:tcBorders>
                <w:shd w:val="clear" w:color="auto" w:fill="FFFFFF"/>
              </w:tcPr>
            </w:tcPrChange>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1315" w:author="Amit Popat" w:date="2022-07-11T10:45:00Z">
              <w:tcPr>
                <w:tcW w:w="864" w:type="dxa"/>
                <w:tcBorders>
                  <w:top w:val="dotted" w:sz="4" w:space="0" w:color="auto"/>
                  <w:left w:val="nil"/>
                  <w:bottom w:val="dotted" w:sz="4" w:space="0" w:color="auto"/>
                  <w:right w:val="nil"/>
                </w:tcBorders>
                <w:shd w:val="clear" w:color="auto" w:fill="FFFFFF"/>
              </w:tcPr>
            </w:tcPrChange>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16" w:author="Amit Popat" w:date="2022-07-11T10:45:00Z">
              <w:tcPr>
                <w:tcW w:w="1008" w:type="dxa"/>
                <w:tcBorders>
                  <w:top w:val="dotted" w:sz="4" w:space="0" w:color="auto"/>
                  <w:left w:val="nil"/>
                  <w:bottom w:val="dotted" w:sz="4" w:space="0" w:color="auto"/>
                  <w:right w:val="nil"/>
                </w:tcBorders>
                <w:shd w:val="clear" w:color="auto" w:fill="FFFFFF"/>
              </w:tcPr>
            </w:tcPrChange>
          </w:tcPr>
          <w:p w14:paraId="4D36A5D6" w14:textId="77777777" w:rsidR="004C2D45" w:rsidRDefault="004C2D45">
            <w:pPr>
              <w:pStyle w:val="MsgTableBody"/>
              <w:jc w:val="center"/>
              <w:rPr>
                <w:noProof/>
              </w:rPr>
            </w:pPr>
          </w:p>
        </w:tc>
      </w:tr>
      <w:tr w:rsidR="004C2D45" w:rsidRPr="004C2D45" w14:paraId="0DE72BB4" w14:textId="77777777" w:rsidTr="00E56816">
        <w:trPr>
          <w:jc w:val="center"/>
          <w:trPrChange w:id="131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18" w:author="Amit Popat" w:date="2022-07-11T10:45:00Z">
              <w:tcPr>
                <w:tcW w:w="2880" w:type="dxa"/>
                <w:tcBorders>
                  <w:top w:val="dotted" w:sz="4" w:space="0" w:color="auto"/>
                  <w:left w:val="nil"/>
                  <w:bottom w:val="dotted" w:sz="4" w:space="0" w:color="auto"/>
                  <w:right w:val="nil"/>
                </w:tcBorders>
                <w:shd w:val="clear" w:color="auto" w:fill="FFFFFF"/>
              </w:tcPr>
            </w:tcPrChange>
          </w:tcPr>
          <w:p w14:paraId="366884D0"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1319" w:author="Amit Popat" w:date="2022-07-11T10:45:00Z">
              <w:tcPr>
                <w:tcW w:w="4320" w:type="dxa"/>
                <w:tcBorders>
                  <w:top w:val="dotted" w:sz="4" w:space="0" w:color="auto"/>
                  <w:left w:val="nil"/>
                  <w:bottom w:val="dotted" w:sz="4" w:space="0" w:color="auto"/>
                  <w:right w:val="nil"/>
                </w:tcBorders>
                <w:shd w:val="clear" w:color="auto" w:fill="FFFFFF"/>
              </w:tcPr>
            </w:tcPrChange>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1320" w:author="Amit Popat" w:date="2022-07-11T10:45:00Z">
              <w:tcPr>
                <w:tcW w:w="864" w:type="dxa"/>
                <w:tcBorders>
                  <w:top w:val="dotted" w:sz="4" w:space="0" w:color="auto"/>
                  <w:left w:val="nil"/>
                  <w:bottom w:val="dotted" w:sz="4" w:space="0" w:color="auto"/>
                  <w:right w:val="nil"/>
                </w:tcBorders>
                <w:shd w:val="clear" w:color="auto" w:fill="FFFFFF"/>
              </w:tcPr>
            </w:tcPrChange>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21" w:author="Amit Popat" w:date="2022-07-11T10:45:00Z">
              <w:tcPr>
                <w:tcW w:w="1008" w:type="dxa"/>
                <w:tcBorders>
                  <w:top w:val="dotted" w:sz="4" w:space="0" w:color="auto"/>
                  <w:left w:val="nil"/>
                  <w:bottom w:val="dotted" w:sz="4" w:space="0" w:color="auto"/>
                  <w:right w:val="nil"/>
                </w:tcBorders>
                <w:shd w:val="clear" w:color="auto" w:fill="FFFFFF"/>
              </w:tcPr>
            </w:tcPrChange>
          </w:tcPr>
          <w:p w14:paraId="0C50AC1A" w14:textId="77777777" w:rsidR="004C2D45" w:rsidRDefault="004C2D45">
            <w:pPr>
              <w:pStyle w:val="MsgTableBody"/>
              <w:jc w:val="center"/>
              <w:rPr>
                <w:noProof/>
              </w:rPr>
            </w:pPr>
            <w:r>
              <w:rPr>
                <w:noProof/>
              </w:rPr>
              <w:t>4</w:t>
            </w:r>
          </w:p>
        </w:tc>
      </w:tr>
      <w:tr w:rsidR="004C2D45" w:rsidRPr="004C2D45" w14:paraId="7BC580EF" w14:textId="77777777" w:rsidTr="00E56816">
        <w:trPr>
          <w:jc w:val="center"/>
          <w:trPrChange w:id="132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23" w:author="Amit Popat" w:date="2022-07-11T10:45:00Z">
              <w:tcPr>
                <w:tcW w:w="2880" w:type="dxa"/>
                <w:tcBorders>
                  <w:top w:val="dotted" w:sz="4" w:space="0" w:color="auto"/>
                  <w:left w:val="nil"/>
                  <w:bottom w:val="dotted" w:sz="4" w:space="0" w:color="auto"/>
                  <w:right w:val="nil"/>
                </w:tcBorders>
                <w:shd w:val="clear" w:color="auto" w:fill="FFFFFF"/>
              </w:tcPr>
            </w:tcPrChange>
          </w:tcPr>
          <w:p w14:paraId="78844C17"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24" w:author="Amit Popat" w:date="2022-07-11T10:45:00Z">
              <w:tcPr>
                <w:tcW w:w="4320" w:type="dxa"/>
                <w:tcBorders>
                  <w:top w:val="dotted" w:sz="4" w:space="0" w:color="auto"/>
                  <w:left w:val="nil"/>
                  <w:bottom w:val="dotted" w:sz="4" w:space="0" w:color="auto"/>
                  <w:right w:val="nil"/>
                </w:tcBorders>
                <w:shd w:val="clear" w:color="auto" w:fill="FFFFFF"/>
              </w:tcPr>
            </w:tcPrChange>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1325" w:author="Amit Popat" w:date="2022-07-11T10:45:00Z">
              <w:tcPr>
                <w:tcW w:w="864" w:type="dxa"/>
                <w:tcBorders>
                  <w:top w:val="dotted" w:sz="4" w:space="0" w:color="auto"/>
                  <w:left w:val="nil"/>
                  <w:bottom w:val="dotted" w:sz="4" w:space="0" w:color="auto"/>
                  <w:right w:val="nil"/>
                </w:tcBorders>
                <w:shd w:val="clear" w:color="auto" w:fill="FFFFFF"/>
              </w:tcPr>
            </w:tcPrChange>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26" w:author="Amit Popat" w:date="2022-07-11T10:45:00Z">
              <w:tcPr>
                <w:tcW w:w="1008" w:type="dxa"/>
                <w:tcBorders>
                  <w:top w:val="dotted" w:sz="4" w:space="0" w:color="auto"/>
                  <w:left w:val="nil"/>
                  <w:bottom w:val="dotted" w:sz="4" w:space="0" w:color="auto"/>
                  <w:right w:val="nil"/>
                </w:tcBorders>
                <w:shd w:val="clear" w:color="auto" w:fill="FFFFFF"/>
              </w:tcPr>
            </w:tcPrChange>
          </w:tcPr>
          <w:p w14:paraId="05E9F76B" w14:textId="77777777" w:rsidR="004C2D45" w:rsidRDefault="004C2D45">
            <w:pPr>
              <w:pStyle w:val="MsgTableBody"/>
              <w:jc w:val="center"/>
              <w:rPr>
                <w:noProof/>
              </w:rPr>
            </w:pPr>
          </w:p>
        </w:tc>
      </w:tr>
      <w:tr w:rsidR="004C2D45" w:rsidRPr="004C2D45" w14:paraId="6808E2D4" w14:textId="77777777" w:rsidTr="00E56816">
        <w:trPr>
          <w:jc w:val="center"/>
          <w:trPrChange w:id="132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28" w:author="Amit Popat" w:date="2022-07-11T10:45:00Z">
              <w:tcPr>
                <w:tcW w:w="2880" w:type="dxa"/>
                <w:tcBorders>
                  <w:top w:val="dotted" w:sz="4" w:space="0" w:color="auto"/>
                  <w:left w:val="nil"/>
                  <w:bottom w:val="dotted" w:sz="4" w:space="0" w:color="auto"/>
                  <w:right w:val="nil"/>
                </w:tcBorders>
                <w:shd w:val="clear" w:color="auto" w:fill="FFFFFF"/>
              </w:tcPr>
            </w:tcPrChange>
          </w:tcPr>
          <w:p w14:paraId="62F05273"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Change w:id="1329" w:author="Amit Popat" w:date="2022-07-11T10:45:00Z">
              <w:tcPr>
                <w:tcW w:w="4320" w:type="dxa"/>
                <w:tcBorders>
                  <w:top w:val="dotted" w:sz="4" w:space="0" w:color="auto"/>
                  <w:left w:val="nil"/>
                  <w:bottom w:val="dotted" w:sz="4" w:space="0" w:color="auto"/>
                  <w:right w:val="nil"/>
                </w:tcBorders>
                <w:shd w:val="clear" w:color="auto" w:fill="FFFFFF"/>
              </w:tcPr>
            </w:tcPrChange>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Change w:id="1330" w:author="Amit Popat" w:date="2022-07-11T10:45:00Z">
              <w:tcPr>
                <w:tcW w:w="864" w:type="dxa"/>
                <w:tcBorders>
                  <w:top w:val="dotted" w:sz="4" w:space="0" w:color="auto"/>
                  <w:left w:val="nil"/>
                  <w:bottom w:val="dotted" w:sz="4" w:space="0" w:color="auto"/>
                  <w:right w:val="nil"/>
                </w:tcBorders>
                <w:shd w:val="clear" w:color="auto" w:fill="FFFFFF"/>
              </w:tcPr>
            </w:tcPrChange>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31" w:author="Amit Popat" w:date="2022-07-11T10:45:00Z">
              <w:tcPr>
                <w:tcW w:w="1008" w:type="dxa"/>
                <w:tcBorders>
                  <w:top w:val="dotted" w:sz="4" w:space="0" w:color="auto"/>
                  <w:left w:val="nil"/>
                  <w:bottom w:val="dotted" w:sz="4" w:space="0" w:color="auto"/>
                  <w:right w:val="nil"/>
                </w:tcBorders>
                <w:shd w:val="clear" w:color="auto" w:fill="FFFFFF"/>
              </w:tcPr>
            </w:tcPrChange>
          </w:tcPr>
          <w:p w14:paraId="3C28105F" w14:textId="77777777" w:rsidR="004C2D45" w:rsidRDefault="004C2D45">
            <w:pPr>
              <w:pStyle w:val="MsgTableBody"/>
              <w:jc w:val="center"/>
              <w:rPr>
                <w:noProof/>
              </w:rPr>
            </w:pPr>
          </w:p>
        </w:tc>
      </w:tr>
      <w:tr w:rsidR="004C2D45" w:rsidRPr="004C2D45" w14:paraId="572BE598" w14:textId="77777777" w:rsidTr="00E56816">
        <w:trPr>
          <w:jc w:val="center"/>
          <w:trPrChange w:id="133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33" w:author="Amit Popat" w:date="2022-07-11T10:45:00Z">
              <w:tcPr>
                <w:tcW w:w="2880" w:type="dxa"/>
                <w:tcBorders>
                  <w:top w:val="dotted" w:sz="4" w:space="0" w:color="auto"/>
                  <w:left w:val="nil"/>
                  <w:bottom w:val="dotted" w:sz="4" w:space="0" w:color="auto"/>
                  <w:right w:val="nil"/>
                </w:tcBorders>
                <w:shd w:val="clear" w:color="auto" w:fill="FFFFFF"/>
              </w:tcPr>
            </w:tcPrChange>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1" w:type="dxa"/>
            <w:tcBorders>
              <w:top w:val="dotted" w:sz="4" w:space="0" w:color="auto"/>
              <w:left w:val="nil"/>
              <w:bottom w:val="dotted" w:sz="4" w:space="0" w:color="auto"/>
              <w:right w:val="nil"/>
            </w:tcBorders>
            <w:shd w:val="clear" w:color="auto" w:fill="FFFFFF"/>
            <w:tcPrChange w:id="1334" w:author="Amit Popat" w:date="2022-07-11T10:45:00Z">
              <w:tcPr>
                <w:tcW w:w="4320" w:type="dxa"/>
                <w:tcBorders>
                  <w:top w:val="dotted" w:sz="4" w:space="0" w:color="auto"/>
                  <w:left w:val="nil"/>
                  <w:bottom w:val="dotted" w:sz="4" w:space="0" w:color="auto"/>
                  <w:right w:val="nil"/>
                </w:tcBorders>
                <w:shd w:val="clear" w:color="auto" w:fill="FFFFFF"/>
              </w:tcPr>
            </w:tcPrChange>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1335" w:author="Amit Popat" w:date="2022-07-11T10:45:00Z">
              <w:tcPr>
                <w:tcW w:w="864" w:type="dxa"/>
                <w:tcBorders>
                  <w:top w:val="dotted" w:sz="4" w:space="0" w:color="auto"/>
                  <w:left w:val="nil"/>
                  <w:bottom w:val="dotted" w:sz="4" w:space="0" w:color="auto"/>
                  <w:right w:val="nil"/>
                </w:tcBorders>
                <w:shd w:val="clear" w:color="auto" w:fill="FFFFFF"/>
              </w:tcPr>
            </w:tcPrChange>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36" w:author="Amit Popat" w:date="2022-07-11T10:45:00Z">
              <w:tcPr>
                <w:tcW w:w="1008" w:type="dxa"/>
                <w:tcBorders>
                  <w:top w:val="dotted" w:sz="4" w:space="0" w:color="auto"/>
                  <w:left w:val="nil"/>
                  <w:bottom w:val="dotted" w:sz="4" w:space="0" w:color="auto"/>
                  <w:right w:val="nil"/>
                </w:tcBorders>
                <w:shd w:val="clear" w:color="auto" w:fill="FFFFFF"/>
              </w:tcPr>
            </w:tcPrChange>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E56816">
        <w:trPr>
          <w:jc w:val="center"/>
          <w:trPrChange w:id="133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38" w:author="Amit Popat" w:date="2022-07-11T10:45:00Z">
              <w:tcPr>
                <w:tcW w:w="2880" w:type="dxa"/>
                <w:tcBorders>
                  <w:top w:val="dotted" w:sz="4" w:space="0" w:color="auto"/>
                  <w:left w:val="nil"/>
                  <w:bottom w:val="dotted" w:sz="4" w:space="0" w:color="auto"/>
                  <w:right w:val="nil"/>
                </w:tcBorders>
                <w:shd w:val="clear" w:color="auto" w:fill="FFFFFF"/>
              </w:tcPr>
            </w:tcPrChange>
          </w:tcPr>
          <w:p w14:paraId="4A13C9AA"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Change w:id="1339" w:author="Amit Popat" w:date="2022-07-11T10:45:00Z">
              <w:tcPr>
                <w:tcW w:w="4320" w:type="dxa"/>
                <w:tcBorders>
                  <w:top w:val="dotted" w:sz="4" w:space="0" w:color="auto"/>
                  <w:left w:val="nil"/>
                  <w:bottom w:val="dotted" w:sz="4" w:space="0" w:color="auto"/>
                  <w:right w:val="nil"/>
                </w:tcBorders>
                <w:shd w:val="clear" w:color="auto" w:fill="FFFFFF"/>
              </w:tcPr>
            </w:tcPrChange>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Change w:id="1340" w:author="Amit Popat" w:date="2022-07-11T10:45:00Z">
              <w:tcPr>
                <w:tcW w:w="864" w:type="dxa"/>
                <w:tcBorders>
                  <w:top w:val="dotted" w:sz="4" w:space="0" w:color="auto"/>
                  <w:left w:val="nil"/>
                  <w:bottom w:val="dotted" w:sz="4" w:space="0" w:color="auto"/>
                  <w:right w:val="nil"/>
                </w:tcBorders>
                <w:shd w:val="clear" w:color="auto" w:fill="FFFFFF"/>
              </w:tcPr>
            </w:tcPrChange>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341" w:author="Amit Popat" w:date="2022-07-11T10:45:00Z">
              <w:tcPr>
                <w:tcW w:w="1008" w:type="dxa"/>
                <w:tcBorders>
                  <w:top w:val="dotted" w:sz="4" w:space="0" w:color="auto"/>
                  <w:left w:val="nil"/>
                  <w:bottom w:val="dotted" w:sz="4" w:space="0" w:color="auto"/>
                  <w:right w:val="nil"/>
                </w:tcBorders>
                <w:shd w:val="clear" w:color="auto" w:fill="FFFFFF"/>
              </w:tcPr>
            </w:tcPrChange>
          </w:tcPr>
          <w:p w14:paraId="29A5F743" w14:textId="77777777" w:rsidR="004C2D45" w:rsidRDefault="004C2D45">
            <w:pPr>
              <w:pStyle w:val="MsgTableBody"/>
              <w:jc w:val="center"/>
              <w:rPr>
                <w:noProof/>
                <w:lang w:val="fr-FR"/>
              </w:rPr>
            </w:pPr>
          </w:p>
        </w:tc>
      </w:tr>
      <w:tr w:rsidR="004C2D45" w:rsidRPr="004C2D45" w14:paraId="525518E8" w14:textId="77777777" w:rsidTr="00E56816">
        <w:trPr>
          <w:jc w:val="center"/>
          <w:trPrChange w:id="134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43" w:author="Amit Popat" w:date="2022-07-11T10:45:00Z">
              <w:tcPr>
                <w:tcW w:w="2880" w:type="dxa"/>
                <w:tcBorders>
                  <w:top w:val="dotted" w:sz="4" w:space="0" w:color="auto"/>
                  <w:left w:val="nil"/>
                  <w:bottom w:val="dotted" w:sz="4" w:space="0" w:color="auto"/>
                  <w:right w:val="nil"/>
                </w:tcBorders>
                <w:shd w:val="clear" w:color="auto" w:fill="FFFFFF"/>
              </w:tcPr>
            </w:tcPrChange>
          </w:tcPr>
          <w:p w14:paraId="56B39542"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Change w:id="1344" w:author="Amit Popat" w:date="2022-07-11T10:45:00Z">
              <w:tcPr>
                <w:tcW w:w="4320" w:type="dxa"/>
                <w:tcBorders>
                  <w:top w:val="dotted" w:sz="4" w:space="0" w:color="auto"/>
                  <w:left w:val="nil"/>
                  <w:bottom w:val="dotted" w:sz="4" w:space="0" w:color="auto"/>
                  <w:right w:val="nil"/>
                </w:tcBorders>
                <w:shd w:val="clear" w:color="auto" w:fill="FFFFFF"/>
              </w:tcPr>
            </w:tcPrChange>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Change w:id="1345" w:author="Amit Popat" w:date="2022-07-11T10:45:00Z">
              <w:tcPr>
                <w:tcW w:w="864" w:type="dxa"/>
                <w:tcBorders>
                  <w:top w:val="dotted" w:sz="4" w:space="0" w:color="auto"/>
                  <w:left w:val="nil"/>
                  <w:bottom w:val="dotted" w:sz="4" w:space="0" w:color="auto"/>
                  <w:right w:val="nil"/>
                </w:tcBorders>
                <w:shd w:val="clear" w:color="auto" w:fill="FFFFFF"/>
              </w:tcPr>
            </w:tcPrChange>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346" w:author="Amit Popat" w:date="2022-07-11T10:45:00Z">
              <w:tcPr>
                <w:tcW w:w="1008" w:type="dxa"/>
                <w:tcBorders>
                  <w:top w:val="dotted" w:sz="4" w:space="0" w:color="auto"/>
                  <w:left w:val="nil"/>
                  <w:bottom w:val="dotted" w:sz="4" w:space="0" w:color="auto"/>
                  <w:right w:val="nil"/>
                </w:tcBorders>
                <w:shd w:val="clear" w:color="auto" w:fill="FFFFFF"/>
              </w:tcPr>
            </w:tcPrChange>
          </w:tcPr>
          <w:p w14:paraId="35B74169" w14:textId="77777777" w:rsidR="004C2D45" w:rsidRDefault="004C2D45">
            <w:pPr>
              <w:pStyle w:val="MsgTableBody"/>
              <w:jc w:val="center"/>
              <w:rPr>
                <w:noProof/>
                <w:lang w:val="fr-FR"/>
              </w:rPr>
            </w:pPr>
          </w:p>
        </w:tc>
      </w:tr>
      <w:tr w:rsidR="004C2D45" w:rsidRPr="004C2D45" w14:paraId="5FF244DC" w14:textId="77777777" w:rsidTr="00E56816">
        <w:trPr>
          <w:jc w:val="center"/>
          <w:trPrChange w:id="134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48" w:author="Amit Popat" w:date="2022-07-11T10:45:00Z">
              <w:tcPr>
                <w:tcW w:w="2880" w:type="dxa"/>
                <w:tcBorders>
                  <w:top w:val="dotted" w:sz="4" w:space="0" w:color="auto"/>
                  <w:left w:val="nil"/>
                  <w:bottom w:val="dotted" w:sz="4" w:space="0" w:color="auto"/>
                  <w:right w:val="nil"/>
                </w:tcBorders>
                <w:shd w:val="clear" w:color="auto" w:fill="FFFFFF"/>
              </w:tcPr>
            </w:tcPrChange>
          </w:tcPr>
          <w:p w14:paraId="25A96C3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Change w:id="1349" w:author="Amit Popat" w:date="2022-07-11T10:45:00Z">
              <w:tcPr>
                <w:tcW w:w="4320" w:type="dxa"/>
                <w:tcBorders>
                  <w:top w:val="dotted" w:sz="4" w:space="0" w:color="auto"/>
                  <w:left w:val="nil"/>
                  <w:bottom w:val="dotted" w:sz="4" w:space="0" w:color="auto"/>
                  <w:right w:val="nil"/>
                </w:tcBorders>
                <w:shd w:val="clear" w:color="auto" w:fill="FFFFFF"/>
              </w:tcPr>
            </w:tcPrChange>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Change w:id="1350" w:author="Amit Popat" w:date="2022-07-11T10:45:00Z">
              <w:tcPr>
                <w:tcW w:w="864" w:type="dxa"/>
                <w:tcBorders>
                  <w:top w:val="dotted" w:sz="4" w:space="0" w:color="auto"/>
                  <w:left w:val="nil"/>
                  <w:bottom w:val="dotted" w:sz="4" w:space="0" w:color="auto"/>
                  <w:right w:val="nil"/>
                </w:tcBorders>
                <w:shd w:val="clear" w:color="auto" w:fill="FFFFFF"/>
              </w:tcPr>
            </w:tcPrChange>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351" w:author="Amit Popat" w:date="2022-07-11T10:45:00Z">
              <w:tcPr>
                <w:tcW w:w="1008" w:type="dxa"/>
                <w:tcBorders>
                  <w:top w:val="dotted" w:sz="4" w:space="0" w:color="auto"/>
                  <w:left w:val="nil"/>
                  <w:bottom w:val="dotted" w:sz="4" w:space="0" w:color="auto"/>
                  <w:right w:val="nil"/>
                </w:tcBorders>
                <w:shd w:val="clear" w:color="auto" w:fill="FFFFFF"/>
              </w:tcPr>
            </w:tcPrChange>
          </w:tcPr>
          <w:p w14:paraId="1A418E06" w14:textId="77777777" w:rsidR="004C2D45" w:rsidRDefault="004C2D45">
            <w:pPr>
              <w:pStyle w:val="MsgTableBody"/>
              <w:jc w:val="center"/>
              <w:rPr>
                <w:noProof/>
                <w:lang w:val="fr-FR"/>
              </w:rPr>
            </w:pPr>
          </w:p>
        </w:tc>
      </w:tr>
      <w:tr w:rsidR="004C2D45" w:rsidRPr="004C2D45" w14:paraId="20CD6A10" w14:textId="77777777" w:rsidTr="00E56816">
        <w:trPr>
          <w:jc w:val="center"/>
          <w:trPrChange w:id="135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53" w:author="Amit Popat" w:date="2022-07-11T10:45:00Z">
              <w:tcPr>
                <w:tcW w:w="2880" w:type="dxa"/>
                <w:tcBorders>
                  <w:top w:val="dotted" w:sz="4" w:space="0" w:color="auto"/>
                  <w:left w:val="nil"/>
                  <w:bottom w:val="dotted" w:sz="4" w:space="0" w:color="auto"/>
                  <w:right w:val="nil"/>
                </w:tcBorders>
                <w:shd w:val="clear" w:color="auto" w:fill="FFFFFF"/>
              </w:tcPr>
            </w:tcPrChange>
          </w:tcPr>
          <w:p w14:paraId="6C488D1A"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354" w:author="Amit Popat" w:date="2022-07-11T10:45:00Z">
              <w:tcPr>
                <w:tcW w:w="4320" w:type="dxa"/>
                <w:tcBorders>
                  <w:top w:val="dotted" w:sz="4" w:space="0" w:color="auto"/>
                  <w:left w:val="nil"/>
                  <w:bottom w:val="dotted" w:sz="4" w:space="0" w:color="auto"/>
                  <w:right w:val="nil"/>
                </w:tcBorders>
                <w:shd w:val="clear" w:color="auto" w:fill="FFFFFF"/>
              </w:tcPr>
            </w:tcPrChange>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Change w:id="1355" w:author="Amit Popat" w:date="2022-07-11T10:45:00Z">
              <w:tcPr>
                <w:tcW w:w="864" w:type="dxa"/>
                <w:tcBorders>
                  <w:top w:val="dotted" w:sz="4" w:space="0" w:color="auto"/>
                  <w:left w:val="nil"/>
                  <w:bottom w:val="dotted" w:sz="4" w:space="0" w:color="auto"/>
                  <w:right w:val="nil"/>
                </w:tcBorders>
                <w:shd w:val="clear" w:color="auto" w:fill="FFFFFF"/>
              </w:tcPr>
            </w:tcPrChange>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356" w:author="Amit Popat" w:date="2022-07-11T10:45:00Z">
              <w:tcPr>
                <w:tcW w:w="1008" w:type="dxa"/>
                <w:tcBorders>
                  <w:top w:val="dotted" w:sz="4" w:space="0" w:color="auto"/>
                  <w:left w:val="nil"/>
                  <w:bottom w:val="dotted" w:sz="4" w:space="0" w:color="auto"/>
                  <w:right w:val="nil"/>
                </w:tcBorders>
                <w:shd w:val="clear" w:color="auto" w:fill="FFFFFF"/>
              </w:tcPr>
            </w:tcPrChange>
          </w:tcPr>
          <w:p w14:paraId="4307E448" w14:textId="77777777" w:rsidR="004C2D45" w:rsidRDefault="004C2D45">
            <w:pPr>
              <w:pStyle w:val="MsgTableBody"/>
              <w:jc w:val="center"/>
              <w:rPr>
                <w:noProof/>
              </w:rPr>
            </w:pPr>
            <w:r>
              <w:rPr>
                <w:noProof/>
              </w:rPr>
              <w:t>2</w:t>
            </w:r>
          </w:p>
        </w:tc>
      </w:tr>
      <w:tr w:rsidR="004C2D45" w:rsidRPr="004C2D45" w14:paraId="53B8B38E" w14:textId="77777777" w:rsidTr="00E56816">
        <w:trPr>
          <w:jc w:val="center"/>
          <w:trPrChange w:id="135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58" w:author="Amit Popat" w:date="2022-07-11T10:45:00Z">
              <w:tcPr>
                <w:tcW w:w="2880" w:type="dxa"/>
                <w:tcBorders>
                  <w:top w:val="dotted" w:sz="4" w:space="0" w:color="auto"/>
                  <w:left w:val="nil"/>
                  <w:bottom w:val="dotted" w:sz="4" w:space="0" w:color="auto"/>
                  <w:right w:val="nil"/>
                </w:tcBorders>
                <w:shd w:val="clear" w:color="auto" w:fill="FFFFFF"/>
              </w:tcPr>
            </w:tcPrChange>
          </w:tcPr>
          <w:p w14:paraId="036A9B5E"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359" w:author="Amit Popat" w:date="2022-07-11T10:45:00Z">
              <w:tcPr>
                <w:tcW w:w="4320" w:type="dxa"/>
                <w:tcBorders>
                  <w:top w:val="dotted" w:sz="4" w:space="0" w:color="auto"/>
                  <w:left w:val="nil"/>
                  <w:bottom w:val="dotted" w:sz="4" w:space="0" w:color="auto"/>
                  <w:right w:val="nil"/>
                </w:tcBorders>
                <w:shd w:val="clear" w:color="auto" w:fill="FFFFFF"/>
              </w:tcPr>
            </w:tcPrChange>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1360" w:author="Amit Popat" w:date="2022-07-11T10:45:00Z">
              <w:tcPr>
                <w:tcW w:w="864" w:type="dxa"/>
                <w:tcBorders>
                  <w:top w:val="dotted" w:sz="4" w:space="0" w:color="auto"/>
                  <w:left w:val="nil"/>
                  <w:bottom w:val="dotted" w:sz="4" w:space="0" w:color="auto"/>
                  <w:right w:val="nil"/>
                </w:tcBorders>
                <w:shd w:val="clear" w:color="auto" w:fill="FFFFFF"/>
              </w:tcPr>
            </w:tcPrChange>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61" w:author="Amit Popat" w:date="2022-07-11T10:45:00Z">
              <w:tcPr>
                <w:tcW w:w="1008" w:type="dxa"/>
                <w:tcBorders>
                  <w:top w:val="dotted" w:sz="4" w:space="0" w:color="auto"/>
                  <w:left w:val="nil"/>
                  <w:bottom w:val="dotted" w:sz="4" w:space="0" w:color="auto"/>
                  <w:right w:val="nil"/>
                </w:tcBorders>
                <w:shd w:val="clear" w:color="auto" w:fill="FFFFFF"/>
              </w:tcPr>
            </w:tcPrChange>
          </w:tcPr>
          <w:p w14:paraId="29DE6440" w14:textId="77777777" w:rsidR="004C2D45" w:rsidRDefault="004C2D45">
            <w:pPr>
              <w:pStyle w:val="MsgTableBody"/>
              <w:jc w:val="center"/>
              <w:rPr>
                <w:noProof/>
              </w:rPr>
            </w:pPr>
            <w:r>
              <w:rPr>
                <w:noProof/>
              </w:rPr>
              <w:t>12</w:t>
            </w:r>
          </w:p>
        </w:tc>
      </w:tr>
      <w:tr w:rsidR="004C2D45" w:rsidRPr="004C2D45" w14:paraId="1D969115" w14:textId="77777777" w:rsidTr="00E56816">
        <w:trPr>
          <w:jc w:val="center"/>
          <w:trPrChange w:id="136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63" w:author="Amit Popat" w:date="2022-07-11T10:45:00Z">
              <w:tcPr>
                <w:tcW w:w="2880" w:type="dxa"/>
                <w:tcBorders>
                  <w:top w:val="dotted" w:sz="4" w:space="0" w:color="auto"/>
                  <w:left w:val="nil"/>
                  <w:bottom w:val="dotted" w:sz="4" w:space="0" w:color="auto"/>
                  <w:right w:val="nil"/>
                </w:tcBorders>
                <w:shd w:val="clear" w:color="auto" w:fill="FFFFFF"/>
              </w:tcPr>
            </w:tcPrChange>
          </w:tcPr>
          <w:p w14:paraId="6FCD33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64" w:author="Amit Popat" w:date="2022-07-11T10:45:00Z">
              <w:tcPr>
                <w:tcW w:w="4320" w:type="dxa"/>
                <w:tcBorders>
                  <w:top w:val="dotted" w:sz="4" w:space="0" w:color="auto"/>
                  <w:left w:val="nil"/>
                  <w:bottom w:val="dotted" w:sz="4" w:space="0" w:color="auto"/>
                  <w:right w:val="nil"/>
                </w:tcBorders>
                <w:shd w:val="clear" w:color="auto" w:fill="FFFFFF"/>
              </w:tcPr>
            </w:tcPrChange>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1365" w:author="Amit Popat" w:date="2022-07-11T10:45:00Z">
              <w:tcPr>
                <w:tcW w:w="864" w:type="dxa"/>
                <w:tcBorders>
                  <w:top w:val="dotted" w:sz="4" w:space="0" w:color="auto"/>
                  <w:left w:val="nil"/>
                  <w:bottom w:val="dotted" w:sz="4" w:space="0" w:color="auto"/>
                  <w:right w:val="nil"/>
                </w:tcBorders>
                <w:shd w:val="clear" w:color="auto" w:fill="FFFFFF"/>
              </w:tcPr>
            </w:tcPrChange>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66" w:author="Amit Popat" w:date="2022-07-11T10:45:00Z">
              <w:tcPr>
                <w:tcW w:w="1008" w:type="dxa"/>
                <w:tcBorders>
                  <w:top w:val="dotted" w:sz="4" w:space="0" w:color="auto"/>
                  <w:left w:val="nil"/>
                  <w:bottom w:val="dotted" w:sz="4" w:space="0" w:color="auto"/>
                  <w:right w:val="nil"/>
                </w:tcBorders>
                <w:shd w:val="clear" w:color="auto" w:fill="FFFFFF"/>
              </w:tcPr>
            </w:tcPrChange>
          </w:tcPr>
          <w:p w14:paraId="18D77B01" w14:textId="77777777" w:rsidR="004C2D45" w:rsidRDefault="004C2D45">
            <w:pPr>
              <w:pStyle w:val="MsgTableBody"/>
              <w:jc w:val="center"/>
              <w:rPr>
                <w:noProof/>
              </w:rPr>
            </w:pPr>
          </w:p>
        </w:tc>
      </w:tr>
      <w:tr w:rsidR="004C2D45" w:rsidRPr="004C2D45" w14:paraId="034947C3" w14:textId="77777777" w:rsidTr="00E56816">
        <w:trPr>
          <w:jc w:val="center"/>
          <w:trPrChange w:id="136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68" w:author="Amit Popat" w:date="2022-07-11T10:45:00Z">
              <w:tcPr>
                <w:tcW w:w="2880" w:type="dxa"/>
                <w:tcBorders>
                  <w:top w:val="dotted" w:sz="4" w:space="0" w:color="auto"/>
                  <w:left w:val="nil"/>
                  <w:bottom w:val="dotted" w:sz="4" w:space="0" w:color="auto"/>
                  <w:right w:val="nil"/>
                </w:tcBorders>
                <w:shd w:val="clear" w:color="auto" w:fill="FFFFFF"/>
              </w:tcPr>
            </w:tcPrChange>
          </w:tcPr>
          <w:p w14:paraId="3448A38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369" w:author="Amit Popat" w:date="2022-07-11T10:45:00Z">
              <w:tcPr>
                <w:tcW w:w="4320" w:type="dxa"/>
                <w:tcBorders>
                  <w:top w:val="dotted" w:sz="4" w:space="0" w:color="auto"/>
                  <w:left w:val="nil"/>
                  <w:bottom w:val="dotted" w:sz="4" w:space="0" w:color="auto"/>
                  <w:right w:val="nil"/>
                </w:tcBorders>
                <w:shd w:val="clear" w:color="auto" w:fill="FFFFFF"/>
              </w:tcPr>
            </w:tcPrChange>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370" w:author="Amit Popat" w:date="2022-07-11T10:45:00Z">
              <w:tcPr>
                <w:tcW w:w="864" w:type="dxa"/>
                <w:tcBorders>
                  <w:top w:val="dotted" w:sz="4" w:space="0" w:color="auto"/>
                  <w:left w:val="nil"/>
                  <w:bottom w:val="dotted" w:sz="4" w:space="0" w:color="auto"/>
                  <w:right w:val="nil"/>
                </w:tcBorders>
                <w:shd w:val="clear" w:color="auto" w:fill="FFFFFF"/>
              </w:tcPr>
            </w:tcPrChange>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71" w:author="Amit Popat" w:date="2022-07-11T10:45:00Z">
              <w:tcPr>
                <w:tcW w:w="1008" w:type="dxa"/>
                <w:tcBorders>
                  <w:top w:val="dotted" w:sz="4" w:space="0" w:color="auto"/>
                  <w:left w:val="nil"/>
                  <w:bottom w:val="dotted" w:sz="4" w:space="0" w:color="auto"/>
                  <w:right w:val="nil"/>
                </w:tcBorders>
                <w:shd w:val="clear" w:color="auto" w:fill="FFFFFF"/>
              </w:tcPr>
            </w:tcPrChange>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E56816">
        <w:trPr>
          <w:jc w:val="center"/>
          <w:trPrChange w:id="137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73" w:author="Amit Popat" w:date="2022-07-11T10:45:00Z">
              <w:tcPr>
                <w:tcW w:w="2880" w:type="dxa"/>
                <w:tcBorders>
                  <w:top w:val="dotted" w:sz="4" w:space="0" w:color="auto"/>
                  <w:left w:val="nil"/>
                  <w:bottom w:val="dotted" w:sz="4" w:space="0" w:color="auto"/>
                  <w:right w:val="nil"/>
                </w:tcBorders>
                <w:shd w:val="clear" w:color="auto" w:fill="FFFFFF"/>
              </w:tcPr>
            </w:tcPrChange>
          </w:tcPr>
          <w:p w14:paraId="2D52A63C"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374" w:author="Amit Popat" w:date="2022-07-11T10:45:00Z">
              <w:tcPr>
                <w:tcW w:w="4320" w:type="dxa"/>
                <w:tcBorders>
                  <w:top w:val="dotted" w:sz="4" w:space="0" w:color="auto"/>
                  <w:left w:val="nil"/>
                  <w:bottom w:val="dotted" w:sz="4" w:space="0" w:color="auto"/>
                  <w:right w:val="nil"/>
                </w:tcBorders>
                <w:shd w:val="clear" w:color="auto" w:fill="FFFFFF"/>
              </w:tcPr>
            </w:tcPrChange>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375" w:author="Amit Popat" w:date="2022-07-11T10:45:00Z">
              <w:tcPr>
                <w:tcW w:w="864" w:type="dxa"/>
                <w:tcBorders>
                  <w:top w:val="dotted" w:sz="4" w:space="0" w:color="auto"/>
                  <w:left w:val="nil"/>
                  <w:bottom w:val="dotted" w:sz="4" w:space="0" w:color="auto"/>
                  <w:right w:val="nil"/>
                </w:tcBorders>
                <w:shd w:val="clear" w:color="auto" w:fill="FFFFFF"/>
              </w:tcPr>
            </w:tcPrChange>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76" w:author="Amit Popat" w:date="2022-07-11T10:45:00Z">
              <w:tcPr>
                <w:tcW w:w="1008" w:type="dxa"/>
                <w:tcBorders>
                  <w:top w:val="dotted" w:sz="4" w:space="0" w:color="auto"/>
                  <w:left w:val="nil"/>
                  <w:bottom w:val="dotted" w:sz="4" w:space="0" w:color="auto"/>
                  <w:right w:val="nil"/>
                </w:tcBorders>
                <w:shd w:val="clear" w:color="auto" w:fill="FFFFFF"/>
              </w:tcPr>
            </w:tcPrChange>
          </w:tcPr>
          <w:p w14:paraId="4F40223F" w14:textId="77777777" w:rsidR="004C2D45" w:rsidRDefault="004C2D45">
            <w:pPr>
              <w:pStyle w:val="MsgTableBody"/>
              <w:jc w:val="center"/>
              <w:rPr>
                <w:noProof/>
                <w:lang w:val="fr-FR"/>
              </w:rPr>
            </w:pPr>
          </w:p>
        </w:tc>
      </w:tr>
      <w:tr w:rsidR="004C2D45" w:rsidRPr="004C2D45" w14:paraId="66A21218" w14:textId="77777777" w:rsidTr="00E56816">
        <w:trPr>
          <w:jc w:val="center"/>
          <w:trPrChange w:id="137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78" w:author="Amit Popat" w:date="2022-07-11T10:45:00Z">
              <w:tcPr>
                <w:tcW w:w="2880" w:type="dxa"/>
                <w:tcBorders>
                  <w:top w:val="dotted" w:sz="4" w:space="0" w:color="auto"/>
                  <w:left w:val="nil"/>
                  <w:bottom w:val="dotted" w:sz="4" w:space="0" w:color="auto"/>
                  <w:right w:val="nil"/>
                </w:tcBorders>
                <w:shd w:val="clear" w:color="auto" w:fill="FFFFFF"/>
              </w:tcPr>
            </w:tcPrChange>
          </w:tcPr>
          <w:p w14:paraId="350DBE93"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379" w:author="Amit Popat" w:date="2022-07-11T10:45:00Z">
              <w:tcPr>
                <w:tcW w:w="4320" w:type="dxa"/>
                <w:tcBorders>
                  <w:top w:val="dotted" w:sz="4" w:space="0" w:color="auto"/>
                  <w:left w:val="nil"/>
                  <w:bottom w:val="dotted" w:sz="4" w:space="0" w:color="auto"/>
                  <w:right w:val="nil"/>
                </w:tcBorders>
                <w:shd w:val="clear" w:color="auto" w:fill="FFFFFF"/>
              </w:tcPr>
            </w:tcPrChange>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Change w:id="1380" w:author="Amit Popat" w:date="2022-07-11T10:45:00Z">
              <w:tcPr>
                <w:tcW w:w="864" w:type="dxa"/>
                <w:tcBorders>
                  <w:top w:val="dotted" w:sz="4" w:space="0" w:color="auto"/>
                  <w:left w:val="nil"/>
                  <w:bottom w:val="dotted" w:sz="4" w:space="0" w:color="auto"/>
                  <w:right w:val="nil"/>
                </w:tcBorders>
                <w:shd w:val="clear" w:color="auto" w:fill="FFFFFF"/>
              </w:tcPr>
            </w:tcPrChange>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381" w:author="Amit Popat" w:date="2022-07-11T10:45:00Z">
              <w:tcPr>
                <w:tcW w:w="1008" w:type="dxa"/>
                <w:tcBorders>
                  <w:top w:val="dotted" w:sz="4" w:space="0" w:color="auto"/>
                  <w:left w:val="nil"/>
                  <w:bottom w:val="dotted" w:sz="4" w:space="0" w:color="auto"/>
                  <w:right w:val="nil"/>
                </w:tcBorders>
                <w:shd w:val="clear" w:color="auto" w:fill="FFFFFF"/>
              </w:tcPr>
            </w:tcPrChange>
          </w:tcPr>
          <w:p w14:paraId="2B0B2BF5" w14:textId="77777777" w:rsidR="004C2D45" w:rsidRDefault="004C2D45">
            <w:pPr>
              <w:pStyle w:val="MsgTableBody"/>
              <w:jc w:val="center"/>
              <w:rPr>
                <w:noProof/>
              </w:rPr>
            </w:pPr>
            <w:r>
              <w:rPr>
                <w:noProof/>
              </w:rPr>
              <w:t>2</w:t>
            </w:r>
          </w:p>
        </w:tc>
      </w:tr>
      <w:tr w:rsidR="004C2D45" w:rsidRPr="004C2D45" w14:paraId="12DF1E45" w14:textId="77777777" w:rsidTr="00E56816">
        <w:trPr>
          <w:jc w:val="center"/>
          <w:trPrChange w:id="138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83" w:author="Amit Popat" w:date="2022-07-11T10:45:00Z">
              <w:tcPr>
                <w:tcW w:w="2880" w:type="dxa"/>
                <w:tcBorders>
                  <w:top w:val="dotted" w:sz="4" w:space="0" w:color="auto"/>
                  <w:left w:val="nil"/>
                  <w:bottom w:val="dotted" w:sz="4" w:space="0" w:color="auto"/>
                  <w:right w:val="nil"/>
                </w:tcBorders>
                <w:shd w:val="clear" w:color="auto" w:fill="FFFFFF"/>
              </w:tcPr>
            </w:tcPrChange>
          </w:tcPr>
          <w:p w14:paraId="729D167B"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384" w:author="Amit Popat" w:date="2022-07-11T10:45:00Z">
              <w:tcPr>
                <w:tcW w:w="4320" w:type="dxa"/>
                <w:tcBorders>
                  <w:top w:val="dotted" w:sz="4" w:space="0" w:color="auto"/>
                  <w:left w:val="nil"/>
                  <w:bottom w:val="dotted" w:sz="4" w:space="0" w:color="auto"/>
                  <w:right w:val="nil"/>
                </w:tcBorders>
                <w:shd w:val="clear" w:color="auto" w:fill="FFFFFF"/>
              </w:tcPr>
            </w:tcPrChange>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1385" w:author="Amit Popat" w:date="2022-07-11T10:45:00Z">
              <w:tcPr>
                <w:tcW w:w="864" w:type="dxa"/>
                <w:tcBorders>
                  <w:top w:val="dotted" w:sz="4" w:space="0" w:color="auto"/>
                  <w:left w:val="nil"/>
                  <w:bottom w:val="dotted" w:sz="4" w:space="0" w:color="auto"/>
                  <w:right w:val="nil"/>
                </w:tcBorders>
                <w:shd w:val="clear" w:color="auto" w:fill="FFFFFF"/>
              </w:tcPr>
            </w:tcPrChange>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86" w:author="Amit Popat" w:date="2022-07-11T10:45:00Z">
              <w:tcPr>
                <w:tcW w:w="1008" w:type="dxa"/>
                <w:tcBorders>
                  <w:top w:val="dotted" w:sz="4" w:space="0" w:color="auto"/>
                  <w:left w:val="nil"/>
                  <w:bottom w:val="dotted" w:sz="4" w:space="0" w:color="auto"/>
                  <w:right w:val="nil"/>
                </w:tcBorders>
                <w:shd w:val="clear" w:color="auto" w:fill="FFFFFF"/>
              </w:tcPr>
            </w:tcPrChange>
          </w:tcPr>
          <w:p w14:paraId="0B8F488E" w14:textId="77777777" w:rsidR="004C2D45" w:rsidRDefault="004C2D45">
            <w:pPr>
              <w:pStyle w:val="MsgTableBody"/>
              <w:jc w:val="center"/>
              <w:rPr>
                <w:noProof/>
              </w:rPr>
            </w:pPr>
            <w:r>
              <w:rPr>
                <w:noProof/>
              </w:rPr>
              <w:t>12</w:t>
            </w:r>
          </w:p>
        </w:tc>
      </w:tr>
      <w:tr w:rsidR="004C2D45" w:rsidRPr="004C2D45" w14:paraId="7EFE70CD" w14:textId="77777777" w:rsidTr="00E56816">
        <w:trPr>
          <w:jc w:val="center"/>
          <w:trPrChange w:id="138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88" w:author="Amit Popat" w:date="2022-07-11T10:45:00Z">
              <w:tcPr>
                <w:tcW w:w="2880" w:type="dxa"/>
                <w:tcBorders>
                  <w:top w:val="dotted" w:sz="4" w:space="0" w:color="auto"/>
                  <w:left w:val="nil"/>
                  <w:bottom w:val="dotted" w:sz="4" w:space="0" w:color="auto"/>
                  <w:right w:val="nil"/>
                </w:tcBorders>
                <w:shd w:val="clear" w:color="auto" w:fill="FFFFFF"/>
              </w:tcPr>
            </w:tcPrChange>
          </w:tcPr>
          <w:p w14:paraId="1498F6C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89" w:author="Amit Popat" w:date="2022-07-11T10:45:00Z">
              <w:tcPr>
                <w:tcW w:w="4320" w:type="dxa"/>
                <w:tcBorders>
                  <w:top w:val="dotted" w:sz="4" w:space="0" w:color="auto"/>
                  <w:left w:val="nil"/>
                  <w:bottom w:val="dotted" w:sz="4" w:space="0" w:color="auto"/>
                  <w:right w:val="nil"/>
                </w:tcBorders>
                <w:shd w:val="clear" w:color="auto" w:fill="FFFFFF"/>
              </w:tcPr>
            </w:tcPrChange>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1390" w:author="Amit Popat" w:date="2022-07-11T10:45:00Z">
              <w:tcPr>
                <w:tcW w:w="864" w:type="dxa"/>
                <w:tcBorders>
                  <w:top w:val="dotted" w:sz="4" w:space="0" w:color="auto"/>
                  <w:left w:val="nil"/>
                  <w:bottom w:val="dotted" w:sz="4" w:space="0" w:color="auto"/>
                  <w:right w:val="nil"/>
                </w:tcBorders>
                <w:shd w:val="clear" w:color="auto" w:fill="FFFFFF"/>
              </w:tcPr>
            </w:tcPrChange>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91" w:author="Amit Popat" w:date="2022-07-11T10:45:00Z">
              <w:tcPr>
                <w:tcW w:w="1008" w:type="dxa"/>
                <w:tcBorders>
                  <w:top w:val="dotted" w:sz="4" w:space="0" w:color="auto"/>
                  <w:left w:val="nil"/>
                  <w:bottom w:val="dotted" w:sz="4" w:space="0" w:color="auto"/>
                  <w:right w:val="nil"/>
                </w:tcBorders>
                <w:shd w:val="clear" w:color="auto" w:fill="FFFFFF"/>
              </w:tcPr>
            </w:tcPrChange>
          </w:tcPr>
          <w:p w14:paraId="11658726" w14:textId="77777777" w:rsidR="004C2D45" w:rsidRDefault="004C2D45">
            <w:pPr>
              <w:pStyle w:val="MsgTableBody"/>
              <w:jc w:val="center"/>
              <w:rPr>
                <w:noProof/>
              </w:rPr>
            </w:pPr>
          </w:p>
        </w:tc>
      </w:tr>
      <w:tr w:rsidR="004C2D45" w:rsidRPr="004C2D45" w14:paraId="63D96481" w14:textId="77777777" w:rsidTr="00E56816">
        <w:trPr>
          <w:jc w:val="center"/>
          <w:trPrChange w:id="139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93" w:author="Amit Popat" w:date="2022-07-11T10:45:00Z">
              <w:tcPr>
                <w:tcW w:w="2880" w:type="dxa"/>
                <w:tcBorders>
                  <w:top w:val="dotted" w:sz="4" w:space="0" w:color="auto"/>
                  <w:left w:val="nil"/>
                  <w:bottom w:val="dotted" w:sz="4" w:space="0" w:color="auto"/>
                  <w:right w:val="nil"/>
                </w:tcBorders>
                <w:shd w:val="clear" w:color="auto" w:fill="FFFFFF"/>
              </w:tcPr>
            </w:tcPrChange>
          </w:tcPr>
          <w:p w14:paraId="023A6AE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94" w:author="Amit Popat" w:date="2022-07-11T10:45:00Z">
              <w:tcPr>
                <w:tcW w:w="4320" w:type="dxa"/>
                <w:tcBorders>
                  <w:top w:val="dotted" w:sz="4" w:space="0" w:color="auto"/>
                  <w:left w:val="nil"/>
                  <w:bottom w:val="dotted" w:sz="4" w:space="0" w:color="auto"/>
                  <w:right w:val="nil"/>
                </w:tcBorders>
                <w:shd w:val="clear" w:color="auto" w:fill="FFFFFF"/>
              </w:tcPr>
            </w:tcPrChange>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1395" w:author="Amit Popat" w:date="2022-07-11T10:45:00Z">
              <w:tcPr>
                <w:tcW w:w="864" w:type="dxa"/>
                <w:tcBorders>
                  <w:top w:val="dotted" w:sz="4" w:space="0" w:color="auto"/>
                  <w:left w:val="nil"/>
                  <w:bottom w:val="dotted" w:sz="4" w:space="0" w:color="auto"/>
                  <w:right w:val="nil"/>
                </w:tcBorders>
                <w:shd w:val="clear" w:color="auto" w:fill="FFFFFF"/>
              </w:tcPr>
            </w:tcPrChange>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96" w:author="Amit Popat" w:date="2022-07-11T10:45:00Z">
              <w:tcPr>
                <w:tcW w:w="1008" w:type="dxa"/>
                <w:tcBorders>
                  <w:top w:val="dotted" w:sz="4" w:space="0" w:color="auto"/>
                  <w:left w:val="nil"/>
                  <w:bottom w:val="dotted" w:sz="4" w:space="0" w:color="auto"/>
                  <w:right w:val="nil"/>
                </w:tcBorders>
                <w:shd w:val="clear" w:color="auto" w:fill="FFFFFF"/>
              </w:tcPr>
            </w:tcPrChange>
          </w:tcPr>
          <w:p w14:paraId="36E755F5" w14:textId="77777777" w:rsidR="004C2D45" w:rsidRDefault="004C2D45">
            <w:pPr>
              <w:pStyle w:val="MsgTableBody"/>
              <w:jc w:val="center"/>
              <w:rPr>
                <w:noProof/>
              </w:rPr>
            </w:pPr>
          </w:p>
        </w:tc>
      </w:tr>
      <w:tr w:rsidR="004C2D45" w:rsidRPr="004C2D45" w14:paraId="5EFA74A0" w14:textId="77777777" w:rsidTr="00E56816">
        <w:trPr>
          <w:jc w:val="center"/>
          <w:trPrChange w:id="139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98" w:author="Amit Popat" w:date="2022-07-11T10:45:00Z">
              <w:tcPr>
                <w:tcW w:w="2880" w:type="dxa"/>
                <w:tcBorders>
                  <w:top w:val="dotted" w:sz="4" w:space="0" w:color="auto"/>
                  <w:left w:val="nil"/>
                  <w:bottom w:val="dotted" w:sz="4" w:space="0" w:color="auto"/>
                  <w:right w:val="nil"/>
                </w:tcBorders>
                <w:shd w:val="clear" w:color="auto" w:fill="FFFFFF"/>
              </w:tcPr>
            </w:tcPrChange>
          </w:tcPr>
          <w:p w14:paraId="25F194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99" w:author="Amit Popat" w:date="2022-07-11T10:45:00Z">
              <w:tcPr>
                <w:tcW w:w="4320" w:type="dxa"/>
                <w:tcBorders>
                  <w:top w:val="dotted" w:sz="4" w:space="0" w:color="auto"/>
                  <w:left w:val="nil"/>
                  <w:bottom w:val="dotted" w:sz="4" w:space="0" w:color="auto"/>
                  <w:right w:val="nil"/>
                </w:tcBorders>
                <w:shd w:val="clear" w:color="auto" w:fill="FFFFFF"/>
              </w:tcPr>
            </w:tcPrChange>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1400" w:author="Amit Popat" w:date="2022-07-11T10:45:00Z">
              <w:tcPr>
                <w:tcW w:w="864" w:type="dxa"/>
                <w:tcBorders>
                  <w:top w:val="dotted" w:sz="4" w:space="0" w:color="auto"/>
                  <w:left w:val="nil"/>
                  <w:bottom w:val="dotted" w:sz="4" w:space="0" w:color="auto"/>
                  <w:right w:val="nil"/>
                </w:tcBorders>
                <w:shd w:val="clear" w:color="auto" w:fill="FFFFFF"/>
              </w:tcPr>
            </w:tcPrChange>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01" w:author="Amit Popat" w:date="2022-07-11T10:45:00Z">
              <w:tcPr>
                <w:tcW w:w="1008" w:type="dxa"/>
                <w:tcBorders>
                  <w:top w:val="dotted" w:sz="4" w:space="0" w:color="auto"/>
                  <w:left w:val="nil"/>
                  <w:bottom w:val="dotted" w:sz="4" w:space="0" w:color="auto"/>
                  <w:right w:val="nil"/>
                </w:tcBorders>
                <w:shd w:val="clear" w:color="auto" w:fill="FFFFFF"/>
              </w:tcPr>
            </w:tcPrChange>
          </w:tcPr>
          <w:p w14:paraId="6CD2685C" w14:textId="77777777" w:rsidR="004C2D45" w:rsidRDefault="004C2D45">
            <w:pPr>
              <w:pStyle w:val="MsgTableBody"/>
              <w:jc w:val="center"/>
              <w:rPr>
                <w:noProof/>
              </w:rPr>
            </w:pPr>
          </w:p>
        </w:tc>
      </w:tr>
      <w:tr w:rsidR="004C2D45" w:rsidRPr="004C2D45" w14:paraId="76720148" w14:textId="77777777" w:rsidTr="00E56816">
        <w:trPr>
          <w:jc w:val="center"/>
          <w:trPrChange w:id="140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03" w:author="Amit Popat" w:date="2022-07-11T10:45:00Z">
              <w:tcPr>
                <w:tcW w:w="2880" w:type="dxa"/>
                <w:tcBorders>
                  <w:top w:val="dotted" w:sz="4" w:space="0" w:color="auto"/>
                  <w:left w:val="nil"/>
                  <w:bottom w:val="dotted" w:sz="4" w:space="0" w:color="auto"/>
                  <w:right w:val="nil"/>
                </w:tcBorders>
                <w:shd w:val="clear" w:color="auto" w:fill="FFFFFF"/>
              </w:tcPr>
            </w:tcPrChange>
          </w:tcPr>
          <w:p w14:paraId="49590AD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404" w:author="Amit Popat" w:date="2022-07-11T10:45:00Z">
              <w:tcPr>
                <w:tcW w:w="4320" w:type="dxa"/>
                <w:tcBorders>
                  <w:top w:val="dotted" w:sz="4" w:space="0" w:color="auto"/>
                  <w:left w:val="nil"/>
                  <w:bottom w:val="dotted" w:sz="4" w:space="0" w:color="auto"/>
                  <w:right w:val="nil"/>
                </w:tcBorders>
                <w:shd w:val="clear" w:color="auto" w:fill="FFFFFF"/>
              </w:tcPr>
            </w:tcPrChange>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Change w:id="1405" w:author="Amit Popat" w:date="2022-07-11T10:45:00Z">
              <w:tcPr>
                <w:tcW w:w="864" w:type="dxa"/>
                <w:tcBorders>
                  <w:top w:val="dotted" w:sz="4" w:space="0" w:color="auto"/>
                  <w:left w:val="nil"/>
                  <w:bottom w:val="dotted" w:sz="4" w:space="0" w:color="auto"/>
                  <w:right w:val="nil"/>
                </w:tcBorders>
                <w:shd w:val="clear" w:color="auto" w:fill="FFFFFF"/>
              </w:tcPr>
            </w:tcPrChange>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06" w:author="Amit Popat" w:date="2022-07-11T10:45:00Z">
              <w:tcPr>
                <w:tcW w:w="1008" w:type="dxa"/>
                <w:tcBorders>
                  <w:top w:val="dotted" w:sz="4" w:space="0" w:color="auto"/>
                  <w:left w:val="nil"/>
                  <w:bottom w:val="dotted" w:sz="4" w:space="0" w:color="auto"/>
                  <w:right w:val="nil"/>
                </w:tcBorders>
                <w:shd w:val="clear" w:color="auto" w:fill="FFFFFF"/>
              </w:tcPr>
            </w:tcPrChange>
          </w:tcPr>
          <w:p w14:paraId="7A56FE98" w14:textId="77777777" w:rsidR="004C2D45" w:rsidRDefault="004C2D45">
            <w:pPr>
              <w:pStyle w:val="MsgTableBody"/>
              <w:jc w:val="center"/>
              <w:rPr>
                <w:noProof/>
              </w:rPr>
            </w:pPr>
          </w:p>
        </w:tc>
      </w:tr>
      <w:tr w:rsidR="004C2D45" w:rsidRPr="004C2D45" w14:paraId="0B6C82B9" w14:textId="77777777" w:rsidTr="00E56816">
        <w:trPr>
          <w:jc w:val="center"/>
          <w:trPrChange w:id="1407" w:author="Amit Popat" w:date="2022-07-11T10:45:00Z">
            <w:trPr>
              <w:jc w:val="center"/>
            </w:trPr>
          </w:trPrChange>
        </w:trPr>
        <w:tc>
          <w:tcPr>
            <w:tcW w:w="2882" w:type="dxa"/>
            <w:tcBorders>
              <w:top w:val="dotted" w:sz="4" w:space="0" w:color="auto"/>
              <w:left w:val="nil"/>
              <w:bottom w:val="single" w:sz="2" w:space="0" w:color="auto"/>
              <w:right w:val="nil"/>
            </w:tcBorders>
            <w:shd w:val="clear" w:color="auto" w:fill="FFFFFF"/>
            <w:tcPrChange w:id="1408" w:author="Amit Popat" w:date="2022-07-11T10:45:00Z">
              <w:tcPr>
                <w:tcW w:w="2880" w:type="dxa"/>
                <w:tcBorders>
                  <w:top w:val="dotted" w:sz="4" w:space="0" w:color="auto"/>
                  <w:left w:val="nil"/>
                  <w:bottom w:val="single" w:sz="2" w:space="0" w:color="auto"/>
                  <w:right w:val="nil"/>
                </w:tcBorders>
                <w:shd w:val="clear" w:color="auto" w:fill="FFFFFF"/>
              </w:tcPr>
            </w:tcPrChange>
          </w:tcPr>
          <w:p w14:paraId="0EA80EEF"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1409" w:author="Amit Popat" w:date="2022-07-11T10:45:00Z">
              <w:tcPr>
                <w:tcW w:w="4320" w:type="dxa"/>
                <w:tcBorders>
                  <w:top w:val="dotted" w:sz="4" w:space="0" w:color="auto"/>
                  <w:left w:val="nil"/>
                  <w:bottom w:val="single" w:sz="2" w:space="0" w:color="auto"/>
                  <w:right w:val="nil"/>
                </w:tcBorders>
                <w:shd w:val="clear" w:color="auto" w:fill="FFFFFF"/>
              </w:tcPr>
            </w:tcPrChange>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Change w:id="1410" w:author="Amit Popat" w:date="2022-07-11T10:45:00Z">
              <w:tcPr>
                <w:tcW w:w="864" w:type="dxa"/>
                <w:tcBorders>
                  <w:top w:val="dotted" w:sz="4" w:space="0" w:color="auto"/>
                  <w:left w:val="nil"/>
                  <w:bottom w:val="single" w:sz="2" w:space="0" w:color="auto"/>
                  <w:right w:val="nil"/>
                </w:tcBorders>
                <w:shd w:val="clear" w:color="auto" w:fill="FFFFFF"/>
              </w:tcPr>
            </w:tcPrChange>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411" w:author="Amit Popat" w:date="2022-07-11T10:45:00Z">
              <w:tcPr>
                <w:tcW w:w="1008" w:type="dxa"/>
                <w:tcBorders>
                  <w:top w:val="dotted" w:sz="4" w:space="0" w:color="auto"/>
                  <w:left w:val="nil"/>
                  <w:bottom w:val="single" w:sz="2" w:space="0" w:color="auto"/>
                  <w:right w:val="nil"/>
                </w:tcBorders>
                <w:shd w:val="clear" w:color="auto" w:fill="FFFFFF"/>
              </w:tcPr>
            </w:tcPrChange>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w:t>
            </w:r>
            <w:proofErr w:type="gramStart"/>
            <w:r>
              <w:t>PCG,PCH</w:t>
            </w:r>
            <w:proofErr w:type="gramEnd"/>
            <w:r>
              <w:t>,PCJ^PPG_PCG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Immediate Ack</w:t>
            </w:r>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Application Ack</w:t>
            </w:r>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proofErr w:type="gramStart"/>
            <w:r>
              <w:rPr>
                <w:szCs w:val="16"/>
              </w:rPr>
              <w:t>PCG,PCH</w:t>
            </w:r>
            <w:proofErr w:type="gramEnd"/>
            <w:r>
              <w:rPr>
                <w:szCs w:val="16"/>
              </w:rPr>
              <w:t>,PCJ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lastRenderedPageBreak/>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Immediate Ack</w:t>
            </w:r>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Application Ack</w:t>
            </w:r>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Heading3"/>
        <w:rPr>
          <w:noProof/>
        </w:rPr>
      </w:pPr>
      <w:bookmarkStart w:id="1412" w:name="_Toc2903867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1412"/>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Heading3"/>
        <w:rPr>
          <w:noProof/>
          <w:lang w:val="fr-FR"/>
        </w:rPr>
      </w:pPr>
      <w:bookmarkStart w:id="1413" w:name="_Toc29038671"/>
      <w:r>
        <w:rPr>
          <w:noProof/>
          <w:lang w:val="fr-FR"/>
        </w:rPr>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1413"/>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Heading3"/>
        <w:rPr>
          <w:noProof/>
        </w:rPr>
      </w:pPr>
      <w:bookmarkStart w:id="1414" w:name="_Toc29038672"/>
      <w:r>
        <w:rPr>
          <w:noProof/>
        </w:rPr>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1414"/>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Heading3"/>
        <w:rPr>
          <w:noProof/>
        </w:rPr>
      </w:pPr>
      <w:bookmarkStart w:id="1415" w:name="_Toc29038673"/>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1415"/>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Heading3"/>
        <w:rPr>
          <w:noProof/>
        </w:rPr>
      </w:pPr>
      <w:bookmarkStart w:id="1416" w:name="_Toc29038674"/>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1416"/>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Heading3"/>
        <w:rPr>
          <w:noProof/>
        </w:rPr>
      </w:pPr>
      <w:bookmarkStart w:id="1417" w:name="_Toc29038675"/>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1417"/>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Heading3"/>
        <w:rPr>
          <w:noProof/>
        </w:rPr>
      </w:pPr>
      <w:bookmarkStart w:id="1418" w:name="_Toc2903867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1418"/>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Heading3"/>
        <w:rPr>
          <w:noProof/>
        </w:rPr>
      </w:pPr>
      <w:bookmarkStart w:id="1419" w:name="_Toc29038677"/>
      <w:bookmarkStart w:id="1420" w:name="_Toc348247668"/>
      <w:bookmarkStart w:id="1421" w:name="_Toc348260774"/>
      <w:bookmarkStart w:id="1422" w:name="_Toc348346701"/>
      <w:bookmarkStart w:id="1423" w:name="_Toc349103323"/>
      <w:bookmarkStart w:id="1424" w:name="_Toc349538276"/>
      <w:bookmarkStart w:id="1425" w:name="_Toc349538304"/>
      <w:bookmarkStart w:id="1426" w:name="_Toc349538367"/>
      <w:r>
        <w:rPr>
          <w:noProof/>
        </w:rPr>
        <w:lastRenderedPageBreak/>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1419"/>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Heading2"/>
        <w:rPr>
          <w:noProof/>
        </w:rPr>
      </w:pPr>
      <w:bookmarkStart w:id="1427" w:name="_Toc29038678"/>
      <w:r>
        <w:rPr>
          <w:noProof/>
        </w:rPr>
        <w:t>MESSAGE SEGMENTS</w:t>
      </w:r>
      <w:bookmarkEnd w:id="1420"/>
      <w:bookmarkEnd w:id="1421"/>
      <w:bookmarkEnd w:id="1422"/>
      <w:bookmarkEnd w:id="1423"/>
      <w:bookmarkEnd w:id="1424"/>
      <w:bookmarkEnd w:id="1425"/>
      <w:bookmarkEnd w:id="1426"/>
      <w:bookmarkEnd w:id="1427"/>
    </w:p>
    <w:p w14:paraId="0186935A" w14:textId="77777777" w:rsidR="004C2D45" w:rsidRDefault="004C2D45">
      <w:pPr>
        <w:pStyle w:val="Heading3"/>
        <w:rPr>
          <w:noProof/>
        </w:rPr>
      </w:pPr>
      <w:bookmarkStart w:id="1428" w:name="_Toc348247669"/>
      <w:bookmarkStart w:id="1429" w:name="_Toc348260775"/>
      <w:bookmarkStart w:id="1430" w:name="_Toc348346702"/>
      <w:bookmarkStart w:id="1431" w:name="_Toc349103324"/>
      <w:bookmarkStart w:id="1432" w:name="_Toc349538277"/>
      <w:bookmarkStart w:id="1433" w:name="_Toc349538305"/>
      <w:bookmarkStart w:id="1434" w:name="_Toc349538368"/>
      <w:bookmarkStart w:id="1435" w:name="_Toc29038679"/>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1428"/>
      <w:bookmarkEnd w:id="1429"/>
      <w:bookmarkEnd w:id="1430"/>
      <w:bookmarkEnd w:id="1431"/>
      <w:bookmarkEnd w:id="1432"/>
      <w:bookmarkEnd w:id="1433"/>
      <w:bookmarkEnd w:id="1434"/>
      <w:bookmarkEnd w:id="1435"/>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Pr="005625E3" w:rsidRDefault="004C2D45">
      <w:pPr>
        <w:pStyle w:val="AttributeTableCaption"/>
        <w:rPr>
          <w:noProof/>
          <w:lang w:val="en-US"/>
          <w:rPrChange w:id="1436" w:author="Merrick, Riki | APHL" w:date="2022-09-01T17:25:00Z">
            <w:rPr>
              <w:noProof/>
            </w:rPr>
          </w:rPrChange>
        </w:rPr>
      </w:pPr>
      <w:r w:rsidRPr="005625E3">
        <w:rPr>
          <w:noProof/>
          <w:lang w:val="en-US"/>
          <w:rPrChange w:id="1437" w:author="Merrick, Riki | APHL" w:date="2022-09-01T17:25:00Z">
            <w:rPr>
              <w:noProof/>
            </w:rPr>
          </w:rPrChange>
        </w:rPr>
        <w:t xml:space="preserve">HL7 Attribute Table - GOL </w:t>
      </w:r>
      <w:bookmarkStart w:id="1438" w:name="GOL"/>
      <w:bookmarkEnd w:id="1438"/>
      <w:r w:rsidRPr="005625E3">
        <w:rPr>
          <w:noProof/>
          <w:lang w:val="en-US"/>
          <w:rPrChange w:id="1439" w:author="Merrick, Riki | APHL" w:date="2022-09-01T17:25:00Z">
            <w:rPr>
              <w:noProof/>
            </w:rPr>
          </w:rPrChange>
        </w:rPr>
        <w:t>– Goal Detail</w:t>
      </w:r>
      <w:r w:rsidR="00FC31E4">
        <w:rPr>
          <w:noProof/>
        </w:rPr>
        <w:fldChar w:fldCharType="begin"/>
      </w:r>
      <w:r w:rsidRPr="005625E3">
        <w:rPr>
          <w:noProof/>
          <w:lang w:val="en-US"/>
          <w:rPrChange w:id="1440" w:author="Merrick, Riki | APHL" w:date="2022-09-01T17:25:00Z">
            <w:rPr>
              <w:noProof/>
            </w:rPr>
          </w:rPrChange>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5F6D071D" w:rsidR="004C2D45" w:rsidRDefault="00000000">
            <w:pPr>
              <w:pStyle w:val="AttributeTableBody"/>
              <w:rPr>
                <w:rStyle w:val="HyperlinkTable"/>
                <w:noProof/>
              </w:rPr>
            </w:pPr>
            <w:hyperlink r:id="rId12"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5A431E03" w:rsidR="004C2D45" w:rsidRDefault="004C2D45">
            <w:pPr>
              <w:pStyle w:val="AttributeTableBody"/>
              <w:rPr>
                <w:noProof/>
              </w:rPr>
            </w:pPr>
            <w:del w:id="1441" w:author="Frank Oemig" w:date="2022-09-07T17:13:00Z">
              <w:r w:rsidDel="00F9354E">
                <w:rPr>
                  <w:noProof/>
                </w:rPr>
                <w:delText>00816</w:delText>
              </w:r>
            </w:del>
            <w:ins w:id="1442" w:author="Frank Oemig" w:date="2022-09-07T17:13:00Z">
              <w:r w:rsidR="00F9354E">
                <w:rPr>
                  <w:noProof/>
                </w:rPr>
                <w:t>02534</w:t>
              </w:r>
            </w:ins>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4D647122" w:rsidR="004C2D45" w:rsidRDefault="00000000">
            <w:pPr>
              <w:pStyle w:val="AttributeTableBody"/>
              <w:rPr>
                <w:noProof/>
              </w:rPr>
            </w:pPr>
            <w:hyperlink r:id="rId13"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Heading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1F92E237" w:rsidR="004C2D45" w:rsidRDefault="004C2D45">
      <w:pPr>
        <w:pStyle w:val="Heading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del w:id="1443" w:author="Frank Oemig" w:date="2022-09-07T17:32:00Z">
        <w:r w:rsidDel="004A1763">
          <w:rPr>
            <w:noProof/>
            <w:lang w:val="fr-FR"/>
          </w:rPr>
          <w:delText>00816</w:delText>
        </w:r>
      </w:del>
      <w:ins w:id="1444" w:author="Frank Oemig" w:date="2022-09-07T17:32:00Z">
        <w:r w:rsidR="004A1763">
          <w:rPr>
            <w:noProof/>
            <w:lang w:val="fr-FR"/>
          </w:rPr>
          <w:t>02534</w:t>
        </w:r>
      </w:ins>
    </w:p>
    <w:p w14:paraId="666D237D" w14:textId="4649529B" w:rsidR="004C2D45" w:rsidRDefault="004C2D45">
      <w:pPr>
        <w:pStyle w:val="NormalIndented"/>
        <w:rPr>
          <w:noProof/>
        </w:rPr>
      </w:pPr>
      <w:r>
        <w:rPr>
          <w:noProof/>
        </w:rPr>
        <w:t xml:space="preserve">Definition:  The action code field gives the intent of the problem or goal.  Refer to </w:t>
      </w:r>
      <w:hyperlink r:id="rId14" w:anchor="HL70287" w:history="1">
        <w:r>
          <w:rPr>
            <w:rStyle w:val="ReferenceHL7Table"/>
            <w:noProof/>
          </w:rPr>
          <w:t>HL7 Table 0287 – Problem/Goal Action Co</w:t>
        </w:r>
        <w:bookmarkStart w:id="1445" w:name="_Hlt480363686"/>
        <w:r>
          <w:rPr>
            <w:rStyle w:val="ReferenceHL7Table"/>
            <w:noProof/>
          </w:rPr>
          <w:t>d</w:t>
        </w:r>
        <w:bookmarkEnd w:id="1445"/>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Heading4"/>
        <w:rPr>
          <w:noProof/>
        </w:rPr>
      </w:pPr>
      <w:r>
        <w:rPr>
          <w:noProof/>
        </w:rPr>
        <w:lastRenderedPageBreak/>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Heading4"/>
        <w:rPr>
          <w:noProof/>
        </w:rPr>
      </w:pPr>
      <w:r>
        <w:rPr>
          <w:noProof/>
        </w:rPr>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144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46"/>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Heading4"/>
        <w:rPr>
          <w:noProof/>
        </w:rPr>
      </w:pPr>
      <w:r>
        <w:rPr>
          <w:noProof/>
        </w:rPr>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1447" w:name="EIComponent"/>
      <w:r>
        <w:t>Components:  &lt;Entity Identifier (ST)&gt; ^ &lt;Namespace ID (IS)&gt; ^ &lt;Universal ID (ST)&gt; ^ &lt;Universal ID Type (ID)&gt;</w:t>
      </w:r>
      <w:bookmarkEnd w:id="1447"/>
    </w:p>
    <w:p w14:paraId="42D12746" w14:textId="77777777" w:rsidR="004C2D45" w:rsidRDefault="004C2D45">
      <w:pPr>
        <w:pStyle w:val="NormalIndented"/>
        <w:rPr>
          <w:noProof/>
        </w:rPr>
      </w:pPr>
      <w:r>
        <w:rPr>
          <w:noProof/>
        </w:rPr>
        <w:t>Definition:  This field contains the unique identifier assigned by an initiating system to this instance of the goal.</w:t>
      </w:r>
    </w:p>
    <w:p w14:paraId="6CDC92C0" w14:textId="77777777" w:rsidR="004C2D45" w:rsidRDefault="004C2D45">
      <w:pPr>
        <w:pStyle w:val="Note"/>
        <w:rPr>
          <w:noProof/>
        </w:rPr>
      </w:pPr>
      <w:r>
        <w:rPr>
          <w:rStyle w:val="Strong"/>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Heading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Strong"/>
          <w:noProof/>
        </w:rPr>
        <w:t>Note</w:t>
      </w:r>
      <w:r>
        <w:rPr>
          <w:noProof/>
        </w:rPr>
        <w:t>:  Based on application use, this field is required to be unique over time.</w:t>
      </w:r>
    </w:p>
    <w:p w14:paraId="638B5AB4" w14:textId="77777777" w:rsidR="004C2D45" w:rsidRDefault="004C2D45">
      <w:pPr>
        <w:pStyle w:val="Heading4"/>
        <w:rPr>
          <w:noProof/>
        </w:rPr>
      </w:pPr>
      <w:r>
        <w:rPr>
          <w:noProof/>
        </w:rPr>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Heading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Heading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Heading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Strong"/>
          <w:noProof/>
        </w:rPr>
        <w:lastRenderedPageBreak/>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Heading4"/>
        <w:rPr>
          <w:noProof/>
        </w:rPr>
      </w:pPr>
      <w:r>
        <w:rPr>
          <w:noProof/>
        </w:rPr>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Heading4"/>
        <w:rPr>
          <w:noProof/>
        </w:rPr>
      </w:pPr>
      <w:r>
        <w:rPr>
          <w:noProof/>
        </w:rPr>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Heading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Heading4"/>
        <w:rPr>
          <w:noProof/>
        </w:rPr>
      </w:pPr>
      <w:r>
        <w:rPr>
          <w:noProof/>
        </w:rPr>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Heading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Heading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1448" w:name="TQComponent"/>
      <w:r>
        <w:rPr>
          <w:rStyle w:val="Strong"/>
          <w:i/>
          <w:noProof/>
        </w:rPr>
        <w:t>As of Version 2.5, this field was retained for backward compatibility only and withdrawn and removed as of v2.7.</w:t>
      </w:r>
      <w:r>
        <w:rPr>
          <w:noProof/>
        </w:rPr>
        <w:t xml:space="preserve"> Refer to the TQ1 segment described in Chapter 4.</w:t>
      </w:r>
    </w:p>
    <w:bookmarkEnd w:id="1448"/>
    <w:p w14:paraId="5ED63593" w14:textId="77777777" w:rsidR="004C2D45" w:rsidRDefault="004C2D45">
      <w:pPr>
        <w:pStyle w:val="Heading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Heading4"/>
        <w:rPr>
          <w:noProof/>
        </w:rPr>
      </w:pPr>
      <w:r>
        <w:rPr>
          <w:noProof/>
        </w:rPr>
        <w:lastRenderedPageBreak/>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Heading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t>Definition:  This field contains an indication of the state of the goal (e.g., Active, Canceled, Inactive, Suspended, etc.).</w:t>
      </w:r>
    </w:p>
    <w:p w14:paraId="71D8AC08" w14:textId="77777777" w:rsidR="004C2D45" w:rsidRDefault="004C2D45">
      <w:pPr>
        <w:pStyle w:val="Heading4"/>
        <w:rPr>
          <w:noProof/>
        </w:rPr>
      </w:pPr>
      <w:r>
        <w:rPr>
          <w:noProof/>
        </w:rPr>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Heading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Strong"/>
          <w:noProof/>
        </w:rPr>
        <w:t>Note</w:t>
      </w:r>
      <w:r>
        <w:rPr>
          <w:noProof/>
        </w:rPr>
        <w:t>:  This field is focused on a specific person/group that is directly patient-related.</w:t>
      </w:r>
    </w:p>
    <w:p w14:paraId="522AEA5F" w14:textId="77777777" w:rsidR="004C2D45" w:rsidRDefault="004C2D45">
      <w:pPr>
        <w:pStyle w:val="Heading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144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49"/>
    </w:p>
    <w:p w14:paraId="1E34B2BE" w14:textId="77777777" w:rsidR="004C2D45" w:rsidRDefault="004C2D45">
      <w:pPr>
        <w:pStyle w:val="NormalIndented"/>
        <w:rPr>
          <w:noProof/>
        </w:rPr>
      </w:pPr>
      <w:r>
        <w:rPr>
          <w:noProof/>
        </w:rPr>
        <w:lastRenderedPageBreak/>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Heading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1450"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50"/>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35580BAF" w:rsidR="004C2D45" w:rsidRDefault="004C2D45">
      <w:pPr>
        <w:pStyle w:val="NormalIndented"/>
        <w:rPr>
          <w:noProof/>
        </w:rPr>
      </w:pPr>
      <w:r>
        <w:rPr>
          <w:noProof/>
        </w:rPr>
        <w:t xml:space="preserve">Refer to </w:t>
      </w:r>
      <w:hyperlink r:id="rId15"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Heading3"/>
        <w:rPr>
          <w:noProof/>
        </w:rPr>
      </w:pPr>
      <w:bookmarkStart w:id="1451" w:name="_Toc348247670"/>
      <w:bookmarkStart w:id="1452" w:name="_Toc348260776"/>
      <w:bookmarkStart w:id="1453" w:name="_Toc348346703"/>
      <w:bookmarkStart w:id="1454" w:name="_Toc349103325"/>
      <w:bookmarkStart w:id="1455" w:name="_Toc349538278"/>
      <w:bookmarkStart w:id="1456" w:name="_Toc349538306"/>
      <w:bookmarkStart w:id="1457" w:name="_Toc349538369"/>
      <w:bookmarkStart w:id="1458" w:name="_Toc29038680"/>
      <w:r>
        <w:rPr>
          <w:noProof/>
        </w:rPr>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1451"/>
      <w:bookmarkEnd w:id="1452"/>
      <w:bookmarkEnd w:id="1453"/>
      <w:bookmarkEnd w:id="1454"/>
      <w:bookmarkEnd w:id="1455"/>
      <w:bookmarkEnd w:id="1456"/>
      <w:bookmarkEnd w:id="1457"/>
      <w:bookmarkEnd w:id="1458"/>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Pr="005625E3" w:rsidRDefault="004C2D45">
      <w:pPr>
        <w:pStyle w:val="AttributeTableCaption"/>
        <w:rPr>
          <w:noProof/>
          <w:lang w:val="en-US"/>
          <w:rPrChange w:id="1459" w:author="Merrick, Riki | APHL" w:date="2022-09-01T17:25:00Z">
            <w:rPr>
              <w:noProof/>
            </w:rPr>
          </w:rPrChange>
        </w:rPr>
      </w:pPr>
      <w:r w:rsidRPr="005625E3">
        <w:rPr>
          <w:noProof/>
          <w:lang w:val="en-US"/>
          <w:rPrChange w:id="1460" w:author="Merrick, Riki | APHL" w:date="2022-09-01T17:25:00Z">
            <w:rPr>
              <w:noProof/>
            </w:rPr>
          </w:rPrChange>
        </w:rPr>
        <w:t xml:space="preserve">HL7 Attribute Table - PRB </w:t>
      </w:r>
      <w:bookmarkStart w:id="1461" w:name="PRB"/>
      <w:bookmarkEnd w:id="1461"/>
      <w:r w:rsidRPr="005625E3">
        <w:rPr>
          <w:noProof/>
          <w:lang w:val="en-US"/>
          <w:rPrChange w:id="1462" w:author="Merrick, Riki | APHL" w:date="2022-09-01T17:25:00Z">
            <w:rPr>
              <w:noProof/>
            </w:rPr>
          </w:rPrChange>
        </w:rPr>
        <w:t>– Problem Details</w:t>
      </w:r>
      <w:r w:rsidR="00FC31E4">
        <w:rPr>
          <w:noProof/>
        </w:rPr>
        <w:fldChar w:fldCharType="begin"/>
      </w:r>
      <w:r w:rsidRPr="005625E3">
        <w:rPr>
          <w:noProof/>
          <w:lang w:val="en-US"/>
          <w:rPrChange w:id="1463" w:author="Merrick, Riki | APHL" w:date="2022-09-01T17:25:00Z">
            <w:rPr>
              <w:noProof/>
            </w:rPr>
          </w:rPrChange>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640D5283" w:rsidR="004C2D45" w:rsidRDefault="00000000">
            <w:pPr>
              <w:pStyle w:val="AttributeTableBody"/>
              <w:rPr>
                <w:rStyle w:val="HyperlinkTable"/>
                <w:noProof/>
              </w:rPr>
            </w:pPr>
            <w:hyperlink r:id="rId16"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7A5F4B42" w:rsidR="004C2D45" w:rsidRDefault="004C2D45">
            <w:pPr>
              <w:pStyle w:val="AttributeTableBody"/>
              <w:rPr>
                <w:noProof/>
              </w:rPr>
            </w:pPr>
            <w:del w:id="1464" w:author="Frank Oemig" w:date="2022-09-07T17:13:00Z">
              <w:r w:rsidDel="00F9354E">
                <w:rPr>
                  <w:noProof/>
                </w:rPr>
                <w:delText>00816</w:delText>
              </w:r>
            </w:del>
            <w:ins w:id="1465" w:author="Frank Oemig" w:date="2022-09-07T17:13:00Z">
              <w:r w:rsidR="00F9354E">
                <w:rPr>
                  <w:noProof/>
                </w:rPr>
                <w:t>02534</w:t>
              </w:r>
            </w:ins>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lastRenderedPageBreak/>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29DDEC12" w:rsidR="004C2D45" w:rsidRDefault="00000000">
            <w:pPr>
              <w:pStyle w:val="AttributeTableBody"/>
              <w:rPr>
                <w:rStyle w:val="HyperlinkTable"/>
                <w:noProof/>
              </w:rPr>
            </w:pPr>
            <w:hyperlink r:id="rId17"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19FCA263" w:rsidR="004C2D45" w:rsidRDefault="00000000">
            <w:pPr>
              <w:pStyle w:val="AttributeTableBody"/>
              <w:rPr>
                <w:rStyle w:val="HyperlinkTable"/>
                <w:noProof/>
              </w:rPr>
            </w:pPr>
            <w:hyperlink r:id="rId18"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07E87EFB" w:rsidR="004C2D45" w:rsidRDefault="00000000">
            <w:pPr>
              <w:pStyle w:val="AttributeTableBody"/>
              <w:rPr>
                <w:noProof/>
              </w:rPr>
            </w:pPr>
            <w:hyperlink r:id="rId19"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Heading4"/>
        <w:rPr>
          <w:noProof/>
          <w:vanish/>
        </w:rPr>
      </w:pPr>
      <w:r>
        <w:rPr>
          <w:noProof/>
          <w:vanish/>
        </w:rPr>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33E1D4E6" w:rsidR="004C2D45" w:rsidRDefault="004C2D45">
      <w:pPr>
        <w:pStyle w:val="Heading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del w:id="1466" w:author="Frank Oemig" w:date="2022-09-07T17:13:00Z">
        <w:r w:rsidDel="00F9354E">
          <w:rPr>
            <w:noProof/>
            <w:lang w:val="fr-FR"/>
          </w:rPr>
          <w:delText>00816</w:delText>
        </w:r>
      </w:del>
      <w:ins w:id="1467" w:author="Frank Oemig" w:date="2022-09-07T17:13:00Z">
        <w:r w:rsidR="00F9354E">
          <w:rPr>
            <w:noProof/>
            <w:lang w:val="fr-FR"/>
          </w:rPr>
          <w:t>02534</w:t>
        </w:r>
      </w:ins>
    </w:p>
    <w:p w14:paraId="42012737" w14:textId="12E1817A" w:rsidR="004C2D45" w:rsidRDefault="004C2D45">
      <w:pPr>
        <w:pStyle w:val="NormalIndented"/>
        <w:rPr>
          <w:noProof/>
        </w:rPr>
      </w:pPr>
      <w:r>
        <w:rPr>
          <w:noProof/>
        </w:rPr>
        <w:t xml:space="preserve">Definition:  This field contains the intent of the message.  Refer to </w:t>
      </w:r>
      <w:hyperlink r:id="rId20"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Heading4"/>
        <w:rPr>
          <w:noProof/>
        </w:rPr>
      </w:pPr>
      <w:r>
        <w:rPr>
          <w:noProof/>
        </w:rPr>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Heading4"/>
        <w:rPr>
          <w:noProof/>
        </w:rPr>
      </w:pPr>
      <w:r>
        <w:rPr>
          <w:noProof/>
        </w:rPr>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Heading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Heading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Strong"/>
          <w:noProof/>
        </w:rPr>
        <w:t>Note:</w:t>
      </w:r>
      <w:r>
        <w:rPr>
          <w:noProof/>
        </w:rPr>
        <w:t xml:space="preserve">  It is required that this field be unique over time.</w:t>
      </w:r>
    </w:p>
    <w:p w14:paraId="5E0EA551" w14:textId="77777777" w:rsidR="004C2D45" w:rsidRDefault="004C2D45">
      <w:pPr>
        <w:pStyle w:val="Heading4"/>
        <w:rPr>
          <w:noProof/>
        </w:rPr>
      </w:pPr>
      <w:r>
        <w:rPr>
          <w:noProof/>
        </w:rPr>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Heading4"/>
        <w:rPr>
          <w:noProof/>
        </w:rPr>
      </w:pPr>
      <w:r>
        <w:rPr>
          <w:noProof/>
        </w:rPr>
        <w:lastRenderedPageBreak/>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Heading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Heading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Heading4"/>
        <w:rPr>
          <w:noProof/>
        </w:rPr>
      </w:pPr>
      <w:r>
        <w:rPr>
          <w:noProof/>
        </w:rPr>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Heading4"/>
        <w:rPr>
          <w:noProof/>
          <w:lang w:val="de-DE"/>
        </w:rPr>
      </w:pPr>
      <w:r w:rsidRPr="000356BE">
        <w:rPr>
          <w:noProof/>
          <w:lang w:val="de-DE"/>
        </w:rPr>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Heading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Heading4"/>
        <w:rPr>
          <w:noProof/>
        </w:rPr>
      </w:pPr>
      <w:r>
        <w:rPr>
          <w:noProof/>
        </w:rPr>
        <w:lastRenderedPageBreak/>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Heading4"/>
        <w:rPr>
          <w:noProof/>
        </w:rPr>
      </w:pPr>
      <w:r>
        <w:rPr>
          <w:noProof/>
        </w:rPr>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Heading4"/>
        <w:rPr>
          <w:noProof/>
        </w:rPr>
      </w:pPr>
      <w:r>
        <w:rPr>
          <w:noProof/>
        </w:rPr>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Heading4"/>
        <w:rPr>
          <w:noProof/>
        </w:rPr>
      </w:pPr>
      <w:r>
        <w:rPr>
          <w:noProof/>
        </w:rPr>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Heading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Heading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Heading4"/>
        <w:rPr>
          <w:noProof/>
        </w:rPr>
      </w:pPr>
      <w:r>
        <w:rPr>
          <w:noProof/>
        </w:rPr>
        <w:lastRenderedPageBreak/>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Heading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Strong"/>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Heading4"/>
        <w:rPr>
          <w:noProof/>
        </w:rPr>
      </w:pPr>
      <w:r>
        <w:rPr>
          <w:noProof/>
        </w:rPr>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Heading4"/>
        <w:rPr>
          <w:noProof/>
          <w:lang w:val="de-DE"/>
        </w:rPr>
      </w:pPr>
      <w:r>
        <w:rPr>
          <w:noProof/>
          <w:lang w:val="de-DE"/>
        </w:rPr>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Heading4"/>
        <w:rPr>
          <w:noProof/>
        </w:rPr>
      </w:pPr>
      <w:r>
        <w:rPr>
          <w:noProof/>
        </w:rPr>
        <w:lastRenderedPageBreak/>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Heading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Heading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t>Definition:  This field contains information about the level of security and/or sensitivity surrounding the problem (e.g., highly sensitive, not sensitive, sensitive, etc.).</w:t>
      </w:r>
    </w:p>
    <w:p w14:paraId="7975F065" w14:textId="77777777" w:rsidR="004C2D45" w:rsidRDefault="004C2D45">
      <w:pPr>
        <w:pStyle w:val="Heading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753340C6" w:rsidR="004C2D45" w:rsidRDefault="004C2D45">
      <w:pPr>
        <w:pStyle w:val="NormalIndented"/>
        <w:rPr>
          <w:noProof/>
        </w:rPr>
      </w:pPr>
      <w:r>
        <w:rPr>
          <w:noProof/>
        </w:rPr>
        <w:t xml:space="preserve">Definition:  This field indicates the severity of the Problem. Refer to </w:t>
      </w:r>
      <w:hyperlink r:id="rId21"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Heading4"/>
        <w:rPr>
          <w:noProof/>
        </w:rPr>
      </w:pPr>
      <w:r>
        <w:rPr>
          <w:noProof/>
        </w:rPr>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130AC115" w:rsidR="004C2D45" w:rsidRDefault="004C2D45">
      <w:pPr>
        <w:pStyle w:val="NormalIndented"/>
        <w:rPr>
          <w:noProof/>
          <w:color w:val="FF0000"/>
        </w:rPr>
      </w:pPr>
      <w:r>
        <w:rPr>
          <w:noProof/>
        </w:rPr>
        <w:lastRenderedPageBreak/>
        <w:t>Definition:  This field indicates from whose perspective this problem was identified</w:t>
      </w:r>
      <w:r>
        <w:rPr>
          <w:noProof/>
          <w:color w:val="FF0000"/>
        </w:rPr>
        <w:t xml:space="preserve">. </w:t>
      </w:r>
      <w:r>
        <w:rPr>
          <w:noProof/>
        </w:rPr>
        <w:t xml:space="preserve">Refer to </w:t>
      </w:r>
      <w:hyperlink r:id="rId22"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Heading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397CD9B8" w:rsidR="004C2D45" w:rsidRDefault="004C2D45">
      <w:pPr>
        <w:pStyle w:val="NormalIndented"/>
        <w:rPr>
          <w:noProof/>
        </w:rPr>
      </w:pPr>
      <w:r>
        <w:rPr>
          <w:noProof/>
        </w:rPr>
        <w:t xml:space="preserve">Refer to </w:t>
      </w:r>
      <w:hyperlink r:id="rId23"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Heading3"/>
        <w:rPr>
          <w:noProof/>
        </w:rPr>
      </w:pPr>
      <w:bookmarkStart w:id="1468" w:name="HL70443"/>
      <w:bookmarkStart w:id="1469" w:name="HL70406"/>
      <w:bookmarkStart w:id="1470" w:name="_Toc29038681"/>
      <w:bookmarkEnd w:id="1468"/>
      <w:bookmarkEnd w:id="1469"/>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1470"/>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Pr="005625E3" w:rsidRDefault="004C2D45">
      <w:pPr>
        <w:pStyle w:val="AttributeTableCaption"/>
        <w:rPr>
          <w:noProof/>
          <w:lang w:val="en-US"/>
          <w:rPrChange w:id="1471" w:author="Merrick, Riki | APHL" w:date="2022-09-01T17:25:00Z">
            <w:rPr>
              <w:noProof/>
            </w:rPr>
          </w:rPrChange>
        </w:rPr>
      </w:pPr>
      <w:r w:rsidRPr="005625E3">
        <w:rPr>
          <w:noProof/>
          <w:lang w:val="en-US"/>
          <w:rPrChange w:id="1472" w:author="Merrick, Riki | APHL" w:date="2022-09-01T17:25:00Z">
            <w:rPr>
              <w:noProof/>
            </w:rPr>
          </w:rPrChange>
        </w:rPr>
        <w:t xml:space="preserve">HL7 Attribute Table - PTH </w:t>
      </w:r>
      <w:bookmarkStart w:id="1473" w:name="PTH"/>
      <w:bookmarkEnd w:id="1473"/>
      <w:r w:rsidRPr="005625E3">
        <w:rPr>
          <w:noProof/>
          <w:lang w:val="en-US"/>
          <w:rPrChange w:id="1474" w:author="Merrick, Riki | APHL" w:date="2022-09-01T17:25:00Z">
            <w:rPr>
              <w:noProof/>
            </w:rPr>
          </w:rPrChange>
        </w:rPr>
        <w:t>- Pathway</w:t>
      </w:r>
      <w:r w:rsidR="00FC31E4">
        <w:rPr>
          <w:noProof/>
        </w:rPr>
        <w:fldChar w:fldCharType="begin"/>
      </w:r>
      <w:r w:rsidRPr="005625E3">
        <w:rPr>
          <w:noProof/>
          <w:lang w:val="en-US"/>
          <w:rPrChange w:id="1475" w:author="Merrick, Riki | APHL" w:date="2022-09-01T17:25:00Z">
            <w:rPr>
              <w:noProof/>
            </w:rPr>
          </w:rPrChange>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34109F4E" w:rsidR="004C2D45" w:rsidRDefault="00000000">
            <w:pPr>
              <w:pStyle w:val="AttributeTableBody"/>
              <w:rPr>
                <w:rStyle w:val="HyperlinkTable"/>
                <w:noProof/>
              </w:rPr>
            </w:pPr>
            <w:hyperlink r:id="rId24"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4B8235D8" w:rsidR="004C2D45" w:rsidRDefault="004C2D45">
            <w:pPr>
              <w:pStyle w:val="AttributeTableBody"/>
              <w:rPr>
                <w:noProof/>
              </w:rPr>
            </w:pPr>
            <w:del w:id="1476" w:author="Frank Oemig" w:date="2022-09-07T17:13:00Z">
              <w:r w:rsidDel="00F9354E">
                <w:rPr>
                  <w:noProof/>
                </w:rPr>
                <w:delText>00816</w:delText>
              </w:r>
            </w:del>
            <w:ins w:id="1477" w:author="Frank Oemig" w:date="2022-09-07T17:13:00Z">
              <w:r w:rsidR="00F9354E">
                <w:rPr>
                  <w:noProof/>
                </w:rPr>
                <w:t>02534</w:t>
              </w:r>
            </w:ins>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1478" w:name="A2"/>
            <w:bookmarkEnd w:id="1478"/>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736318A5" w:rsidR="004C2D45" w:rsidRDefault="00000000">
            <w:pPr>
              <w:pStyle w:val="AttributeTableBody"/>
              <w:rPr>
                <w:noProof/>
              </w:rPr>
            </w:pPr>
            <w:hyperlink r:id="rId25"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Heading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529D0D34" w:rsidR="004C2D45" w:rsidRDefault="004C2D45">
      <w:pPr>
        <w:pStyle w:val="Heading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del w:id="1479" w:author="Frank Oemig" w:date="2022-09-07T17:13:00Z">
        <w:r w:rsidDel="00F9354E">
          <w:rPr>
            <w:noProof/>
            <w:lang w:val="fr-FR"/>
          </w:rPr>
          <w:delText>00816</w:delText>
        </w:r>
      </w:del>
      <w:ins w:id="1480" w:author="Frank Oemig" w:date="2022-09-07T17:13:00Z">
        <w:r w:rsidR="00F9354E">
          <w:rPr>
            <w:noProof/>
            <w:lang w:val="fr-FR"/>
          </w:rPr>
          <w:t>02534</w:t>
        </w:r>
      </w:ins>
    </w:p>
    <w:p w14:paraId="672696C7" w14:textId="52A7878D" w:rsidR="004C2D45" w:rsidRDefault="004C2D45">
      <w:pPr>
        <w:pStyle w:val="NormalIndented"/>
        <w:rPr>
          <w:noProof/>
        </w:rPr>
      </w:pPr>
      <w:r>
        <w:rPr>
          <w:noProof/>
        </w:rPr>
        <w:t xml:space="preserve">Definition:  This field reveals the intent of the message.  Refer to </w:t>
      </w:r>
      <w:hyperlink r:id="rId26"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Heading4"/>
        <w:rPr>
          <w:noProof/>
        </w:rPr>
      </w:pPr>
      <w:r>
        <w:rPr>
          <w:noProof/>
        </w:rPr>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Heading4"/>
        <w:rPr>
          <w:noProof/>
        </w:rPr>
      </w:pPr>
      <w:r>
        <w:rPr>
          <w:noProof/>
        </w:rPr>
        <w:lastRenderedPageBreak/>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Heading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Heading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Heading4"/>
        <w:rPr>
          <w:noProof/>
        </w:rPr>
      </w:pPr>
      <w:r>
        <w:rPr>
          <w:noProof/>
        </w:rPr>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Heading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9793272" w14:textId="3154DE47" w:rsidR="004C2D45" w:rsidRDefault="004C2D45">
      <w:pPr>
        <w:pStyle w:val="NormalIndented"/>
        <w:rPr>
          <w:noProof/>
        </w:rPr>
      </w:pPr>
      <w:r>
        <w:rPr>
          <w:noProof/>
        </w:rPr>
        <w:t xml:space="preserve">Refer to </w:t>
      </w:r>
      <w:hyperlink r:id="rId27"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Heading3"/>
        <w:rPr>
          <w:noProof/>
        </w:rPr>
      </w:pPr>
      <w:bookmarkStart w:id="1481" w:name="_Toc29038682"/>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1481"/>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1482" w:name="VAR"/>
      <w:bookmarkEnd w:id="1482"/>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Heading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Heading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Heading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Heading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Heading4"/>
        <w:rPr>
          <w:noProof/>
        </w:rPr>
      </w:pPr>
      <w:r>
        <w:rPr>
          <w:noProof/>
        </w:rPr>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148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t>Subcomponents for Assigning Facility (HD):  &lt;Namespace ID (IS)&gt; &amp; &lt;Universal ID (ST)&gt; &amp; &lt;Universal ID Type (ID)&gt;</w:t>
      </w:r>
    </w:p>
    <w:p w14:paraId="15FB7D71" w14:textId="77777777" w:rsidR="00CB72E6" w:rsidRDefault="00CB72E6" w:rsidP="00CB72E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483"/>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Heading4"/>
        <w:rPr>
          <w:noProof/>
        </w:rPr>
      </w:pPr>
      <w:r>
        <w:rPr>
          <w:noProof/>
        </w:rPr>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Heading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Heading3"/>
        <w:rPr>
          <w:noProof/>
        </w:rPr>
      </w:pPr>
      <w:bookmarkStart w:id="1484" w:name="_Toc29038683"/>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1484"/>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Relationships are constrained to being between explicit segments of messages rather than beween the identities of entities they reference. Segments are available within the message but related persistent 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lastRenderedPageBreak/>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77290D84" w:rsidR="004C2D45" w:rsidRDefault="00000000">
            <w:pPr>
              <w:pStyle w:val="AttributeTableBody"/>
              <w:rPr>
                <w:noProof/>
              </w:rPr>
            </w:pPr>
            <w:hyperlink r:id="rId28"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14AA5FD2" w:rsidR="004C2D45" w:rsidRDefault="00000000">
            <w:pPr>
              <w:pStyle w:val="AttributeTableBody"/>
              <w:rPr>
                <w:noProof/>
                <w:lang w:val="it-IT"/>
              </w:rPr>
            </w:pPr>
            <w:hyperlink r:id="rId29"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Heading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Heading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Heading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Heading4"/>
        <w:rPr>
          <w:noProof/>
        </w:rPr>
      </w:pPr>
      <w:r>
        <w:rPr>
          <w:noProof/>
        </w:rPr>
        <w:lastRenderedPageBreak/>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Heading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Heading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Heading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Heading4"/>
        <w:rPr>
          <w:noProof/>
        </w:rPr>
      </w:pPr>
      <w:r>
        <w:rPr>
          <w:noProof/>
        </w:rPr>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Heading4"/>
        <w:rPr>
          <w:noProof/>
        </w:rPr>
      </w:pPr>
      <w:r>
        <w:rPr>
          <w:noProof/>
        </w:rPr>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48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485"/>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Heading4"/>
        <w:rPr>
          <w:noProof/>
        </w:rPr>
      </w:pPr>
      <w:r>
        <w:rPr>
          <w:noProof/>
        </w:rPr>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486"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486"/>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Heading4"/>
        <w:rPr>
          <w:noProof/>
        </w:rPr>
      </w:pPr>
      <w:r>
        <w:rPr>
          <w:noProof/>
        </w:rPr>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487"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487"/>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Heading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488" w:name="DRComponent"/>
      <w:r>
        <w:t>Components:  &lt;Range Start Date/Time (DTM)&gt; ^ &lt;Range End Date/Time (DTM)&gt;</w:t>
      </w:r>
      <w:bookmarkEnd w:id="1488"/>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Heading4"/>
        <w:rPr>
          <w:noProof/>
        </w:rPr>
      </w:pPr>
      <w:r>
        <w:rPr>
          <w:noProof/>
        </w:rPr>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63C5411E" w14:textId="29C24C54" w:rsidR="004C2D45" w:rsidRDefault="00186219">
      <w:pPr>
        <w:pStyle w:val="Heading4"/>
        <w:rPr>
          <w:noProof/>
        </w:rPr>
      </w:pPr>
      <w:r w:rsidRPr="00186219">
        <w:rPr>
          <w:noProof/>
        </w:rPr>
        <w:t xml:space="preserve">Definition: This field asserts the absence of the relationship for this particular REL segment. This field, if populated and set </w:t>
      </w:r>
      <w:r w:rsidR="00B61A12">
        <w:rPr>
          <w:noProof/>
        </w:rPr>
        <w:t>a value of 'Y'</w:t>
      </w:r>
      <w:r w:rsidRPr="00186219">
        <w:rPr>
          <w:noProof/>
        </w:rPr>
        <w:t>, indicates that the given relationship does not exist.</w:t>
      </w:r>
      <w:r w:rsidR="004C2D45">
        <w:rPr>
          <w:noProof/>
        </w:rPr>
        <w:t>REL-13   Certainty of Relationship</w:t>
      </w:r>
      <w:r w:rsidR="00FC31E4">
        <w:rPr>
          <w:noProof/>
        </w:rPr>
        <w:fldChar w:fldCharType="begin"/>
      </w:r>
      <w:r w:rsidR="004C2D45">
        <w:rPr>
          <w:noProof/>
        </w:rPr>
        <w:instrText xml:space="preserve"> XE "Certainty of Relationship" </w:instrText>
      </w:r>
      <w:r w:rsidR="00FC31E4">
        <w:rPr>
          <w:noProof/>
        </w:rPr>
        <w:fldChar w:fldCharType="end"/>
      </w:r>
      <w:r w:rsidR="004C2D45">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Heading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Heading4"/>
        <w:rPr>
          <w:noProof/>
        </w:rPr>
      </w:pPr>
      <w:r>
        <w:rPr>
          <w:noProof/>
        </w:rPr>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Heading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6E59278C" w:rsidR="004C2D45" w:rsidRDefault="004C2D45">
      <w:pPr>
        <w:pStyle w:val="NormalIndented"/>
        <w:rPr>
          <w:noProof/>
        </w:rPr>
      </w:pPr>
      <w:r>
        <w:rPr>
          <w:noProof/>
        </w:rPr>
        <w:t xml:space="preserve">Definition: This field indicates whether source and target can be interpreted independently.  Refer to </w:t>
      </w:r>
      <w:hyperlink r:id="rId30" w:anchor="HL70136" w:history="1">
        <w:r w:rsidRPr="00793AF0">
          <w:rPr>
            <w:rStyle w:val="ReferenceHL7Table"/>
          </w:rPr>
          <w:t>HL7 Table 0136 – Yes/no Indicator</w:t>
        </w:r>
      </w:hyperlink>
      <w:r>
        <w:rPr>
          <w:noProof/>
        </w:rPr>
        <w:t>, as defined in Chapter 2C, Code Tables.</w:t>
      </w:r>
    </w:p>
    <w:p w14:paraId="08745EC2" w14:textId="1DF6EAF0" w:rsidR="00486A47" w:rsidRPr="005625E3" w:rsidRDefault="00486A47" w:rsidP="00486A47">
      <w:pPr>
        <w:pStyle w:val="Heading4"/>
        <w:numPr>
          <w:ilvl w:val="0"/>
          <w:numId w:val="0"/>
        </w:numPr>
        <w:ind w:left="1008" w:hanging="1008"/>
        <w:rPr>
          <w:noProof/>
          <w:rPrChange w:id="1489" w:author="Merrick, Riki | APHL" w:date="2022-09-01T17:25:00Z">
            <w:rPr>
              <w:noProof/>
              <w:lang w:val="fr-FR"/>
            </w:rPr>
          </w:rPrChange>
        </w:rPr>
      </w:pPr>
      <w:r w:rsidRPr="005625E3">
        <w:rPr>
          <w:noProof/>
          <w:rPrChange w:id="1490" w:author="Merrick, Riki | APHL" w:date="2022-09-01T17:25:00Z">
            <w:rPr>
              <w:noProof/>
              <w:lang w:val="fr-FR"/>
            </w:rPr>
          </w:rPrChange>
        </w:rPr>
        <w:lastRenderedPageBreak/>
        <w:t>12.4.5.17 REL-17   Source Information Instance Object Type</w:t>
      </w:r>
      <w:r w:rsidR="00FC31E4">
        <w:rPr>
          <w:noProof/>
        </w:rPr>
        <w:fldChar w:fldCharType="begin"/>
      </w:r>
      <w:r w:rsidRPr="005625E3">
        <w:rPr>
          <w:noProof/>
          <w:rPrChange w:id="1491" w:author="Merrick, Riki | APHL" w:date="2022-09-01T17:25:00Z">
            <w:rPr>
              <w:noProof/>
              <w:lang w:val="fr-FR"/>
            </w:rPr>
          </w:rPrChange>
        </w:rPr>
        <w:instrText xml:space="preserve"> XE "Target information instance identifier" </w:instrText>
      </w:r>
      <w:r w:rsidR="00FC31E4">
        <w:rPr>
          <w:noProof/>
        </w:rPr>
        <w:fldChar w:fldCharType="end"/>
      </w:r>
      <w:r w:rsidRPr="005625E3">
        <w:rPr>
          <w:noProof/>
          <w:rPrChange w:id="1492" w:author="Merrick, Riki | APHL" w:date="2022-09-01T17:25:00Z">
            <w:rPr>
              <w:noProof/>
              <w:lang w:val="fr-FR"/>
            </w:rPr>
          </w:rPrChange>
        </w:rPr>
        <w:t xml:space="preserve">   (ID)   </w:t>
      </w:r>
      <w:r w:rsidR="003D3990" w:rsidRPr="005625E3">
        <w:rPr>
          <w:noProof/>
          <w:rPrChange w:id="1493" w:author="Merrick, Riki | APHL" w:date="2022-09-01T17:25:00Z">
            <w:rPr>
              <w:noProof/>
              <w:lang w:val="fr-FR"/>
            </w:rPr>
          </w:rPrChange>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5625E3">
        <w:rPr>
          <w:noProof/>
          <w:rPrChange w:id="1494" w:author="Merrick, Riki | APHL" w:date="2022-09-01T17:25:00Z">
            <w:rPr>
              <w:noProof/>
              <w:lang w:val="fr-FR"/>
            </w:rPr>
          </w:rPrChange>
        </w:rPr>
        <w:t>Source Information Instance Identifier (REL-4).</w:t>
      </w:r>
    </w:p>
    <w:p w14:paraId="598503CA" w14:textId="249FCA69" w:rsidR="00486A47" w:rsidRPr="005625E3" w:rsidRDefault="00486A47" w:rsidP="00486A47">
      <w:pPr>
        <w:pStyle w:val="Heading4"/>
        <w:numPr>
          <w:ilvl w:val="0"/>
          <w:numId w:val="0"/>
        </w:numPr>
        <w:ind w:left="1008" w:hanging="1008"/>
        <w:rPr>
          <w:noProof/>
          <w:rPrChange w:id="1495" w:author="Merrick, Riki | APHL" w:date="2022-09-01T17:25:00Z">
            <w:rPr>
              <w:noProof/>
              <w:lang w:val="fr-FR"/>
            </w:rPr>
          </w:rPrChange>
        </w:rPr>
      </w:pPr>
      <w:r w:rsidRPr="005625E3">
        <w:rPr>
          <w:noProof/>
          <w:rPrChange w:id="1496" w:author="Merrick, Riki | APHL" w:date="2022-09-01T17:25:00Z">
            <w:rPr>
              <w:noProof/>
              <w:lang w:val="fr-FR"/>
            </w:rPr>
          </w:rPrChange>
        </w:rPr>
        <w:t>12.4.5.18 REL-18   Target Information Instance Object Type</w:t>
      </w:r>
      <w:r w:rsidR="00FC31E4">
        <w:rPr>
          <w:noProof/>
        </w:rPr>
        <w:fldChar w:fldCharType="begin"/>
      </w:r>
      <w:r w:rsidRPr="005625E3">
        <w:rPr>
          <w:noProof/>
          <w:rPrChange w:id="1497" w:author="Merrick, Riki | APHL" w:date="2022-09-01T17:25:00Z">
            <w:rPr>
              <w:noProof/>
              <w:lang w:val="fr-FR"/>
            </w:rPr>
          </w:rPrChange>
        </w:rPr>
        <w:instrText xml:space="preserve"> XE "Target information instance identifier" </w:instrText>
      </w:r>
      <w:r w:rsidR="00FC31E4">
        <w:rPr>
          <w:noProof/>
        </w:rPr>
        <w:fldChar w:fldCharType="end"/>
      </w:r>
      <w:r w:rsidRPr="005625E3">
        <w:rPr>
          <w:noProof/>
          <w:rPrChange w:id="1498" w:author="Merrick, Riki | APHL" w:date="2022-09-01T17:25:00Z">
            <w:rPr>
              <w:noProof/>
              <w:lang w:val="fr-FR"/>
            </w:rPr>
          </w:rPrChange>
        </w:rPr>
        <w:t xml:space="preserve">   (ID)   </w:t>
      </w:r>
      <w:r w:rsidR="003D3990" w:rsidRPr="005625E3">
        <w:rPr>
          <w:noProof/>
          <w:rPrChange w:id="1499" w:author="Merrick, Riki | APHL" w:date="2022-09-01T17:25:00Z">
            <w:rPr>
              <w:noProof/>
              <w:lang w:val="fr-FR"/>
            </w:rPr>
          </w:rPrChange>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5625E3">
        <w:rPr>
          <w:noProof/>
          <w:rPrChange w:id="1500" w:author="Merrick, Riki | APHL" w:date="2022-09-01T17:25:00Z">
            <w:rPr>
              <w:noProof/>
              <w:lang w:val="fr-FR"/>
            </w:rPr>
          </w:rPrChange>
        </w:rPr>
        <w:t>Target Information Instance Identifier (REL-5).</w:t>
      </w:r>
    </w:p>
    <w:p w14:paraId="014E9BA4" w14:textId="77777777" w:rsidR="004C2D45" w:rsidRDefault="004C2D45">
      <w:pPr>
        <w:pStyle w:val="Heading2"/>
        <w:rPr>
          <w:noProof/>
        </w:rPr>
      </w:pPr>
      <w:bookmarkStart w:id="1501" w:name="_Toc348247672"/>
      <w:bookmarkStart w:id="1502" w:name="_Toc348260778"/>
      <w:bookmarkStart w:id="1503" w:name="_Toc348346705"/>
      <w:bookmarkStart w:id="1504" w:name="_Toc349103327"/>
      <w:bookmarkStart w:id="1505" w:name="_Toc349538280"/>
      <w:bookmarkStart w:id="1506" w:name="_Toc349538308"/>
      <w:bookmarkStart w:id="1507" w:name="_Toc349538371"/>
      <w:bookmarkStart w:id="1508" w:name="_Toc29038684"/>
      <w:r>
        <w:rPr>
          <w:noProof/>
        </w:rPr>
        <w:t>EXAMPLE TRANSACTIONS</w:t>
      </w:r>
      <w:bookmarkEnd w:id="1501"/>
      <w:bookmarkEnd w:id="1502"/>
      <w:bookmarkEnd w:id="1503"/>
      <w:bookmarkEnd w:id="1504"/>
      <w:bookmarkEnd w:id="1505"/>
      <w:bookmarkEnd w:id="1506"/>
      <w:bookmarkEnd w:id="1507"/>
      <w:bookmarkEnd w:id="1508"/>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lastRenderedPageBreak/>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Heading2"/>
        <w:rPr>
          <w:noProof/>
        </w:rPr>
      </w:pPr>
      <w:bookmarkStart w:id="1509" w:name="_Toc348247673"/>
      <w:bookmarkStart w:id="1510" w:name="_Toc348260779"/>
      <w:bookmarkStart w:id="1511" w:name="_Toc348346706"/>
      <w:bookmarkStart w:id="1512" w:name="_Toc349103328"/>
      <w:bookmarkStart w:id="1513" w:name="_Toc349538281"/>
      <w:bookmarkStart w:id="1514" w:name="_Toc349538309"/>
      <w:bookmarkStart w:id="1515" w:name="_Toc349538372"/>
      <w:bookmarkStart w:id="1516" w:name="_Toc29038685"/>
      <w:r>
        <w:rPr>
          <w:noProof/>
        </w:rPr>
        <w:t>IMPLEMENTATION CONSIDERATIONS</w:t>
      </w:r>
      <w:bookmarkEnd w:id="1509"/>
      <w:bookmarkEnd w:id="1510"/>
      <w:bookmarkEnd w:id="1511"/>
      <w:bookmarkEnd w:id="1512"/>
      <w:bookmarkEnd w:id="1513"/>
      <w:bookmarkEnd w:id="1514"/>
      <w:bookmarkEnd w:id="1515"/>
      <w:bookmarkEnd w:id="1516"/>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  We recognize that institutions will decide on one or the other of the methodologies based on practice preferences.</w:t>
      </w:r>
    </w:p>
    <w:p w14:paraId="2C8B6901" w14:textId="496D4358" w:rsidR="004C2D45" w:rsidRDefault="004C2D45">
      <w:pPr>
        <w:pStyle w:val="Heading2"/>
        <w:rPr>
          <w:noProof/>
        </w:rPr>
      </w:pPr>
      <w:bookmarkStart w:id="1517" w:name="_Toc348247674"/>
      <w:bookmarkStart w:id="1518" w:name="_Toc348260780"/>
      <w:bookmarkStart w:id="1519" w:name="_Toc348346707"/>
      <w:bookmarkStart w:id="1520" w:name="_Toc349103329"/>
      <w:bookmarkStart w:id="1521" w:name="_Toc349538282"/>
      <w:bookmarkStart w:id="1522" w:name="_Toc349538310"/>
      <w:bookmarkStart w:id="1523" w:name="_Toc349538373"/>
      <w:bookmarkStart w:id="1524" w:name="_Toc29038686"/>
      <w:r>
        <w:rPr>
          <w:noProof/>
        </w:rPr>
        <w:t>Outstanding I</w:t>
      </w:r>
      <w:r w:rsidR="004064CB">
        <w:rPr>
          <w:noProof/>
        </w:rPr>
        <w:t>ssues</w:t>
      </w:r>
      <w:bookmarkEnd w:id="1517"/>
      <w:bookmarkEnd w:id="1518"/>
      <w:bookmarkEnd w:id="1519"/>
      <w:bookmarkEnd w:id="1520"/>
      <w:bookmarkEnd w:id="1521"/>
      <w:bookmarkEnd w:id="1522"/>
      <w:bookmarkEnd w:id="1523"/>
      <w:bookmarkEnd w:id="1524"/>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 xml:space="preserve">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w:t>
      </w:r>
      <w:r>
        <w:rPr>
          <w:noProof/>
        </w:rPr>
        <w:lastRenderedPageBreak/>
        <w:t>(source)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1"/>
      <w:headerReference w:type="default" r:id="rId32"/>
      <w:footerReference w:type="even" r:id="rId33"/>
      <w:footerReference w:type="defaul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BCB19" w14:textId="77777777" w:rsidR="00977460" w:rsidRDefault="00977460" w:rsidP="004C2D45">
      <w:pPr>
        <w:spacing w:after="0"/>
      </w:pPr>
      <w:r>
        <w:separator/>
      </w:r>
    </w:p>
  </w:endnote>
  <w:endnote w:type="continuationSeparator" w:id="0">
    <w:p w14:paraId="0534B5B8" w14:textId="77777777" w:rsidR="00977460" w:rsidRDefault="00977460" w:rsidP="004C2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1191" w14:textId="5E735ED8" w:rsidR="003C63BB" w:rsidRDefault="003C63BB" w:rsidP="004064CB">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4</w:t>
    </w:r>
    <w:r>
      <w:rPr>
        <w:rStyle w:val="PageNumber"/>
      </w:rPr>
      <w:fldChar w:fldCharType="end"/>
    </w:r>
    <w:r>
      <w:rPr>
        <w:rStyle w:val="PageNumber"/>
      </w:rPr>
      <w:tab/>
    </w:r>
    <w:r>
      <w:t xml:space="preserve">Health Level Seven, Version </w:t>
    </w:r>
    <w:fldSimple w:instr=" DOCPROPERTY release_version \* MERGEFORMAT ">
      <w:r w:rsidR="00BD25D5">
        <w:t>2.9.1</w:t>
      </w:r>
    </w:fldSimple>
    <w:r>
      <w:t xml:space="preserve"> © </w:t>
    </w:r>
    <w:fldSimple w:instr=" DOCPROPERTY release_year \* MERGEFORMAT ">
      <w:r w:rsidR="00BD25D5">
        <w:t>2022</w:t>
      </w:r>
    </w:fldSimple>
    <w:r>
      <w:t>.  All rights reserved.</w:t>
    </w:r>
  </w:p>
  <w:p w14:paraId="4C8BAC03" w14:textId="2641304D" w:rsidR="003C63BB" w:rsidRDefault="00000000" w:rsidP="004064CB">
    <w:pPr>
      <w:pStyle w:val="Footer"/>
    </w:pPr>
    <w:fldSimple w:instr=" DOCPROPERTY release_month \* MERGEFORMAT ">
      <w:r w:rsidR="00BD25D5">
        <w:t>September</w:t>
      </w:r>
    </w:fldSimple>
    <w:r w:rsidR="003C63BB">
      <w:t xml:space="preserve">  </w:t>
    </w:r>
    <w:fldSimple w:instr=" DOCPROPERTY release_year \* MERGEFORMAT ">
      <w:r w:rsidR="00BD25D5">
        <w:t>2022</w:t>
      </w:r>
    </w:fldSimple>
    <w:r w:rsidR="003C63BB">
      <w:t>.</w:t>
    </w:r>
    <w:r w:rsidR="003C63BB">
      <w:tab/>
    </w:r>
    <w:fldSimple w:instr=" DOCPROPERTY release_status \* MERGEFORMAT ">
      <w:r w:rsidR="00BD25D5">
        <w:t>Normative Ballot #1</w:t>
      </w:r>
    </w:fldSimple>
    <w:r w:rsidR="003C63BB">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1DEF7" w14:textId="0736D3D4" w:rsidR="00AC3FCF" w:rsidRDefault="00AC3FCF" w:rsidP="00AC3FCF">
    <w:pPr>
      <w:pStyle w:val="Footer"/>
      <w:spacing w:before="60"/>
      <w:rPr>
        <w:ins w:id="1525" w:author="Lynn Laakso" w:date="2022-09-09T14:54:00Z"/>
      </w:rPr>
    </w:pPr>
    <w:ins w:id="1526" w:author="Lynn Laakso" w:date="2022-09-09T14:54:00Z">
      <w:r>
        <w:t xml:space="preserve">Version </w:t>
      </w:r>
      <w:r>
        <w:fldChar w:fldCharType="begin"/>
      </w:r>
      <w:r>
        <w:instrText xml:space="preserve"> DOCPROPERTY release_version \* MERGEFORMAT </w:instrText>
      </w:r>
      <w:r>
        <w:fldChar w:fldCharType="separate"/>
      </w:r>
      <w:r w:rsidR="00BD25D5">
        <w:t>2.9.1</w:t>
      </w:r>
      <w:r>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ins>
  </w:p>
  <w:p w14:paraId="71F93AE4" w14:textId="5F915249" w:rsidR="003C63BB" w:rsidDel="00AC3FCF" w:rsidRDefault="00AC3FCF" w:rsidP="00CA4E0A">
    <w:pPr>
      <w:pStyle w:val="Footer"/>
      <w:spacing w:before="60"/>
      <w:rPr>
        <w:del w:id="1527" w:author="Lynn Laakso" w:date="2022-09-09T14:54:00Z"/>
      </w:rPr>
    </w:pPr>
    <w:ins w:id="1528" w:author="Lynn Laakso" w:date="2022-09-09T14:54:00Z">
      <w:r>
        <w:t xml:space="preserve">© </w:t>
      </w:r>
      <w:r>
        <w:fldChar w:fldCharType="begin"/>
      </w:r>
      <w:r>
        <w:instrText xml:space="preserve"> DOCPROPERTY release_year \* MERGEFORMAT </w:instrText>
      </w:r>
      <w:r>
        <w:fldChar w:fldCharType="separate"/>
      </w:r>
      <w:r w:rsidR="00BD25D5">
        <w:t>2022</w:t>
      </w:r>
      <w:r>
        <w:fldChar w:fldCharType="end"/>
      </w:r>
      <w:r>
        <w:t xml:space="preserve"> Health Level Seven, International.  All rights reserved.</w:t>
      </w:r>
      <w:r>
        <w:tab/>
      </w:r>
      <w:r>
        <w:fldChar w:fldCharType="begin"/>
      </w:r>
      <w:r>
        <w:instrText xml:space="preserve"> DOCPROPERTY release_month \* MERGEFORMAT </w:instrText>
      </w:r>
      <w:r>
        <w:fldChar w:fldCharType="separate"/>
      </w:r>
      <w:r w:rsidR="00BD25D5">
        <w:t>September</w:t>
      </w:r>
      <w:r>
        <w:fldChar w:fldCharType="end"/>
      </w:r>
      <w:r>
        <w:t xml:space="preserve">  </w:t>
      </w:r>
      <w:r>
        <w:fldChar w:fldCharType="begin"/>
      </w:r>
      <w:r>
        <w:instrText xml:space="preserve"> DOCPROPERTY release_year \* MERGEFORMAT </w:instrText>
      </w:r>
      <w:r>
        <w:fldChar w:fldCharType="separate"/>
      </w:r>
      <w:r w:rsidR="00BD25D5">
        <w:t>2022</w:t>
      </w:r>
      <w:r>
        <w:fldChar w:fldCharType="end"/>
      </w:r>
      <w:r>
        <w:t xml:space="preserve">. </w:t>
      </w:r>
      <w:r>
        <w:fldChar w:fldCharType="begin"/>
      </w:r>
      <w:r>
        <w:instrText xml:space="preserve"> DOCPROPERTY  release_status  \* MERGEFORMAT </w:instrText>
      </w:r>
      <w:r>
        <w:fldChar w:fldCharType="separate"/>
      </w:r>
      <w:r w:rsidR="00BD25D5">
        <w:t>Normative Ballot #1</w:t>
      </w:r>
      <w:r>
        <w:fldChar w:fldCharType="end"/>
      </w:r>
      <w:r>
        <w:t>.</w:t>
      </w:r>
    </w:ins>
    <w:del w:id="1529" w:author="Lynn Laakso" w:date="2022-09-09T14:54:00Z">
      <w:r w:rsidR="003C63BB" w:rsidDel="00AC3FCF">
        <w:delText xml:space="preserve">Health Level Seven, Version </w:delText>
      </w:r>
      <w:r w:rsidR="00000000" w:rsidDel="00AC3FCF">
        <w:fldChar w:fldCharType="begin"/>
      </w:r>
      <w:r w:rsidR="00000000" w:rsidDel="00AC3FCF">
        <w:delInstrText xml:space="preserve"> DOCPROPERTY release_version \* MERGEFORMAT </w:delInstrText>
      </w:r>
      <w:r w:rsidR="00000000" w:rsidDel="00AC3FCF">
        <w:fldChar w:fldCharType="separate"/>
      </w:r>
      <w:r w:rsidR="003165BF" w:rsidDel="00AC3FCF">
        <w:delText>2.9.1</w:delText>
      </w:r>
      <w:r w:rsidR="00000000" w:rsidDel="00AC3FCF">
        <w:fldChar w:fldCharType="end"/>
      </w:r>
      <w:r w:rsidR="003C63BB" w:rsidDel="00AC3FCF">
        <w:delText xml:space="preserve"> © </w:delText>
      </w:r>
      <w:r w:rsidR="00000000" w:rsidDel="00AC3FCF">
        <w:fldChar w:fldCharType="begin"/>
      </w:r>
      <w:r w:rsidR="00000000" w:rsidDel="00AC3FCF">
        <w:delInstrText xml:space="preserve"> DOCPROPERTY release_year \* MERGEFORMAT </w:delInstrText>
      </w:r>
      <w:r w:rsidR="00000000" w:rsidDel="00AC3FCF">
        <w:fldChar w:fldCharType="separate"/>
      </w:r>
      <w:r w:rsidR="003165BF" w:rsidDel="00AC3FCF">
        <w:delText>2022</w:delText>
      </w:r>
      <w:r w:rsidR="00000000" w:rsidDel="00AC3FCF">
        <w:fldChar w:fldCharType="end"/>
      </w:r>
      <w:r w:rsidR="003C63BB" w:rsidDel="00AC3FCF">
        <w:delText>.  All rights reserved.</w:delText>
      </w:r>
      <w:r w:rsidR="003C63BB" w:rsidDel="00AC3FCF">
        <w:tab/>
        <w:delText xml:space="preserve">Page </w:delText>
      </w:r>
      <w:r w:rsidR="003C63BB" w:rsidDel="00AC3FCF">
        <w:rPr>
          <w:rStyle w:val="PageNumber"/>
        </w:rPr>
        <w:fldChar w:fldCharType="begin"/>
      </w:r>
      <w:r w:rsidR="003C63BB" w:rsidDel="00AC3FCF">
        <w:rPr>
          <w:rStyle w:val="PageNumber"/>
        </w:rPr>
        <w:delInstrText xml:space="preserve"> PAGE </w:delInstrText>
      </w:r>
      <w:r w:rsidR="003C63BB" w:rsidDel="00AC3FCF">
        <w:rPr>
          <w:rStyle w:val="PageNumber"/>
        </w:rPr>
        <w:fldChar w:fldCharType="separate"/>
      </w:r>
      <w:r w:rsidR="00B67D57" w:rsidDel="00AC3FCF">
        <w:rPr>
          <w:rStyle w:val="PageNumber"/>
          <w:noProof/>
        </w:rPr>
        <w:delText>3</w:delText>
      </w:r>
      <w:r w:rsidR="003C63BB" w:rsidDel="00AC3FCF">
        <w:rPr>
          <w:rStyle w:val="PageNumber"/>
        </w:rPr>
        <w:fldChar w:fldCharType="end"/>
      </w:r>
    </w:del>
  </w:p>
  <w:p w14:paraId="015538FD" w14:textId="313AFE13" w:rsidR="003C63BB" w:rsidRDefault="00000000" w:rsidP="00CA4E0A">
    <w:pPr>
      <w:pStyle w:val="Footer"/>
    </w:pPr>
    <w:del w:id="1530" w:author="Lynn Laakso" w:date="2022-09-09T14:54:00Z">
      <w:r w:rsidDel="00AC3FCF">
        <w:fldChar w:fldCharType="begin"/>
      </w:r>
      <w:r w:rsidDel="00AC3FCF">
        <w:delInstrText xml:space="preserve"> DOCPROPERTY  release_status  \* MERGEFORMAT </w:delInstrText>
      </w:r>
      <w:r w:rsidDel="00AC3FCF">
        <w:fldChar w:fldCharType="separate"/>
      </w:r>
      <w:r w:rsidR="003165BF" w:rsidDel="00AC3FCF">
        <w:delText>Normative Ballot #1</w:delText>
      </w:r>
      <w:r w:rsidDel="00AC3FCF">
        <w:fldChar w:fldCharType="end"/>
      </w:r>
      <w:r w:rsidR="003C63BB" w:rsidDel="00AC3FCF">
        <w:delText>.</w:delText>
      </w:r>
      <w:r w:rsidR="003C63BB" w:rsidDel="00AC3FCF">
        <w:tab/>
      </w:r>
      <w:r w:rsidDel="00AC3FCF">
        <w:fldChar w:fldCharType="begin"/>
      </w:r>
      <w:r w:rsidDel="00AC3FCF">
        <w:delInstrText xml:space="preserve"> DOCPROPERTY release_month \* MERGEFORMAT </w:delInstrText>
      </w:r>
      <w:r w:rsidDel="00AC3FCF">
        <w:fldChar w:fldCharType="separate"/>
      </w:r>
      <w:r w:rsidR="003165BF" w:rsidDel="00AC3FCF">
        <w:delText>September</w:delText>
      </w:r>
      <w:r w:rsidDel="00AC3FCF">
        <w:fldChar w:fldCharType="end"/>
      </w:r>
      <w:r w:rsidR="003C63BB" w:rsidDel="00AC3FCF">
        <w:delText xml:space="preserve">  </w:delText>
      </w:r>
      <w:r w:rsidDel="00AC3FCF">
        <w:fldChar w:fldCharType="begin"/>
      </w:r>
      <w:r w:rsidDel="00AC3FCF">
        <w:delInstrText xml:space="preserve"> DOCPROPERTY release_year \* MERGEFORMAT </w:delInstrText>
      </w:r>
      <w:r w:rsidDel="00AC3FCF">
        <w:fldChar w:fldCharType="separate"/>
      </w:r>
      <w:r w:rsidR="003165BF" w:rsidDel="00AC3FCF">
        <w:delText>2022</w:delText>
      </w:r>
      <w:r w:rsidDel="00AC3FCF">
        <w:fldChar w:fldCharType="end"/>
      </w:r>
      <w:r w:rsidR="003C63BB" w:rsidDel="00AC3FCF">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E9EE" w14:textId="7E71FBA8" w:rsidR="003C63BB" w:rsidRDefault="003C63BB" w:rsidP="00CA4E0A">
    <w:pPr>
      <w:pStyle w:val="Footer"/>
      <w:spacing w:before="60"/>
    </w:pPr>
    <w:del w:id="1531" w:author="Lynn Laakso" w:date="2022-09-09T14:53:00Z">
      <w:r w:rsidDel="00AC3FCF">
        <w:delText xml:space="preserve">Health Level Seven, </w:delText>
      </w:r>
    </w:del>
    <w:r>
      <w:t xml:space="preserve">Version </w:t>
    </w:r>
    <w:fldSimple w:instr=" DOCPROPERTY release_version \* MERGEFORMAT ">
      <w:r w:rsidR="00BD25D5">
        <w:t>2.9.1</w:t>
      </w:r>
    </w:fldSimple>
    <w:del w:id="1532" w:author="Lynn Laakso" w:date="2022-09-09T14:53:00Z">
      <w:r w:rsidDel="00AC3FCF">
        <w:delText xml:space="preserve"> © </w:delText>
      </w:r>
      <w:r w:rsidR="00000000" w:rsidDel="00AC3FCF">
        <w:fldChar w:fldCharType="begin"/>
      </w:r>
      <w:r w:rsidR="00000000" w:rsidDel="00AC3FCF">
        <w:delInstrText xml:space="preserve"> DOCPROPERTY release_year \* MERGEFORMAT </w:delInstrText>
      </w:r>
      <w:r w:rsidR="00000000" w:rsidDel="00AC3FCF">
        <w:fldChar w:fldCharType="separate"/>
      </w:r>
      <w:r w:rsidR="003165BF" w:rsidDel="00AC3FCF">
        <w:delText>2022</w:delText>
      </w:r>
      <w:r w:rsidR="00000000" w:rsidDel="00AC3FCF">
        <w:fldChar w:fldCharType="end"/>
      </w:r>
      <w:r w:rsidDel="00AC3FCF">
        <w:delText>.  All rights reserved.</w:delText>
      </w:r>
    </w:del>
    <w:r>
      <w:tab/>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1</w:t>
    </w:r>
    <w:r>
      <w:rPr>
        <w:rStyle w:val="PageNumber"/>
      </w:rPr>
      <w:fldChar w:fldCharType="end"/>
    </w:r>
  </w:p>
  <w:p w14:paraId="5E4B3729" w14:textId="7AA1A324" w:rsidR="003C63BB" w:rsidRDefault="00AC3FCF" w:rsidP="00CA4E0A">
    <w:pPr>
      <w:pStyle w:val="Footer"/>
    </w:pPr>
    <w:ins w:id="1533" w:author="Lynn Laakso" w:date="2022-09-09T14:53:00Z">
      <w:r>
        <w:t xml:space="preserve">© </w:t>
      </w:r>
      <w:r>
        <w:fldChar w:fldCharType="begin"/>
      </w:r>
      <w:r>
        <w:instrText xml:space="preserve"> DOCPROPERTY release_year \* MERGEFORMAT </w:instrText>
      </w:r>
      <w:r>
        <w:fldChar w:fldCharType="separate"/>
      </w:r>
    </w:ins>
    <w:ins w:id="1534" w:author="Lynn Laakso" w:date="2022-09-09T14:54:00Z">
      <w:r w:rsidR="00BD25D5">
        <w:t>2022</w:t>
      </w:r>
    </w:ins>
    <w:ins w:id="1535" w:author="Lynn Laakso" w:date="2022-09-09T14:53:00Z">
      <w:r>
        <w:fldChar w:fldCharType="end"/>
      </w:r>
      <w:r>
        <w:t xml:space="preserve"> </w:t>
      </w:r>
      <w:r>
        <w:t xml:space="preserve">Health Level Seven, </w:t>
      </w:r>
      <w:r>
        <w:t>International.</w:t>
      </w:r>
      <w:r>
        <w:t xml:space="preserve">  All rights reserved.</w:t>
      </w:r>
    </w:ins>
    <w:moveFromRangeStart w:id="1536" w:author="Lynn Laakso" w:date="2022-09-09T14:53:00Z" w:name="move113627606"/>
    <w:moveFrom w:id="1537" w:author="Lynn Laakso" w:date="2022-09-09T14:53:00Z">
      <w:r w:rsidR="00000000" w:rsidDel="00AC3FCF">
        <w:fldChar w:fldCharType="begin"/>
      </w:r>
      <w:r w:rsidR="00000000" w:rsidDel="00AC3FCF">
        <w:instrText xml:space="preserve"> DOCPROPERTY  release_status  \* MERGEFORMAT </w:instrText>
      </w:r>
      <w:r w:rsidR="00000000" w:rsidDel="00AC3FCF">
        <w:fldChar w:fldCharType="separate"/>
      </w:r>
      <w:r w:rsidR="003165BF" w:rsidDel="00AC3FCF">
        <w:t>Normative Ballot #1</w:t>
      </w:r>
      <w:r w:rsidR="00000000" w:rsidDel="00AC3FCF">
        <w:fldChar w:fldCharType="end"/>
      </w:r>
      <w:r w:rsidR="003C63BB" w:rsidDel="00AC3FCF">
        <w:t>.</w:t>
      </w:r>
    </w:moveFrom>
    <w:moveFromRangeEnd w:id="1536"/>
    <w:r w:rsidR="003C63BB">
      <w:tab/>
    </w:r>
    <w:fldSimple w:instr=" DOCPROPERTY release_month \* MERGEFORMAT ">
      <w:r w:rsidR="00BD25D5">
        <w:t>September</w:t>
      </w:r>
    </w:fldSimple>
    <w:r w:rsidR="003C63BB">
      <w:t xml:space="preserve">  </w:t>
    </w:r>
    <w:fldSimple w:instr=" DOCPROPERTY release_year \* MERGEFORMAT ">
      <w:r w:rsidR="00BD25D5">
        <w:t>2022</w:t>
      </w:r>
    </w:fldSimple>
    <w:r w:rsidR="003C63BB">
      <w:t>.</w:t>
    </w:r>
    <w:ins w:id="1538" w:author="Lynn Laakso" w:date="2022-09-09T14:53:00Z">
      <w:r>
        <w:t xml:space="preserve"> </w:t>
      </w:r>
    </w:ins>
    <w:moveToRangeStart w:id="1539" w:author="Lynn Laakso" w:date="2022-09-09T14:53:00Z" w:name="move113627606"/>
    <w:moveTo w:id="1540" w:author="Lynn Laakso" w:date="2022-09-09T14:53:00Z">
      <w:r>
        <w:fldChar w:fldCharType="begin"/>
      </w:r>
      <w:r>
        <w:instrText xml:space="preserve"> DOCPROPERTY  release_status  \* MERGEFORMAT </w:instrText>
      </w:r>
      <w:r>
        <w:fldChar w:fldCharType="separate"/>
      </w:r>
    </w:moveTo>
    <w:ins w:id="1541" w:author="Lynn Laakso" w:date="2022-09-09T14:54:00Z">
      <w:r w:rsidR="00BD25D5">
        <w:t>Normative Ballot #1</w:t>
      </w:r>
    </w:ins>
    <w:moveTo w:id="1542" w:author="Lynn Laakso" w:date="2022-09-09T14:53:00Z">
      <w:r>
        <w:fldChar w:fldCharType="end"/>
      </w:r>
      <w:r>
        <w:t>.</w:t>
      </w:r>
    </w:moveTo>
    <w:moveToRangeEnd w:id="153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BD1BB" w14:textId="77777777" w:rsidR="00977460" w:rsidRDefault="00977460" w:rsidP="004C2D45">
      <w:pPr>
        <w:spacing w:after="0"/>
      </w:pPr>
      <w:r>
        <w:separator/>
      </w:r>
    </w:p>
  </w:footnote>
  <w:footnote w:type="continuationSeparator" w:id="0">
    <w:p w14:paraId="3642056D" w14:textId="77777777" w:rsidR="00977460" w:rsidRDefault="00977460" w:rsidP="004C2D45">
      <w:pPr>
        <w:spacing w:after="0"/>
      </w:pPr>
      <w:r>
        <w:continuationSeparator/>
      </w:r>
    </w:p>
  </w:footnote>
  <w:footnote w:id="1">
    <w:p w14:paraId="6E86279D" w14:textId="77777777" w:rsidR="003C63BB" w:rsidRDefault="003C63BB">
      <w:pPr>
        <w:pStyle w:val="FootnoteText"/>
      </w:pPr>
      <w:r>
        <w:rPr>
          <w:rStyle w:val="FootnoteReference"/>
        </w:rPr>
        <w:footnoteRef/>
      </w:r>
      <w:r>
        <w:tab/>
        <w:t xml:space="preserve">While not an ideal term, the word “patient” is used here to represent the entire spectrum of individuals who receive healthcare in a variety of settings including, but not limited to, acute care, clinic care, long-term care, residential care, home health care, office practices, school-based </w:t>
      </w:r>
      <w:proofErr w:type="gramStart"/>
      <w:r>
        <w:t>care</w:t>
      </w:r>
      <w:proofErr w:type="gramEnd"/>
      <w:r>
        <w:t xml:space="preserve"> and community settings.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E150" w14:textId="6211A815" w:rsidR="003C63BB" w:rsidRDefault="003C63BB" w:rsidP="00203776">
    <w:pPr>
      <w:pStyle w:val="Header"/>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F2B2" w14:textId="77777777" w:rsidR="003C63BB" w:rsidRDefault="003C63BB">
    <w:pPr>
      <w:pStyle w:val="Header"/>
      <w:pBdr>
        <w:bottom w:val="single" w:sz="6" w:space="1" w:color="auto"/>
      </w:pBdr>
      <w:jc w:val="right"/>
    </w:pPr>
    <w:r>
      <w:t>Chapter 12: Patient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FEE3AA"/>
    <w:lvl w:ilvl="0">
      <w:start w:val="1"/>
      <w:numFmt w:val="decimal"/>
      <w:lvlText w:val="%1."/>
      <w:lvlJc w:val="left"/>
      <w:pPr>
        <w:tabs>
          <w:tab w:val="num" w:pos="9180"/>
        </w:tabs>
        <w:ind w:left="9180" w:hanging="360"/>
      </w:pPr>
    </w:lvl>
  </w:abstractNum>
  <w:abstractNum w:abstractNumId="1" w15:restartNumberingAfterBreak="0">
    <w:nsid w:val="FFFFFF7D"/>
    <w:multiLevelType w:val="singleLevel"/>
    <w:tmpl w:val="D7989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AD5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BA8F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42A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A2325C"/>
    <w:multiLevelType w:val="singleLevel"/>
    <w:tmpl w:val="04090017"/>
    <w:lvl w:ilvl="0">
      <w:start w:val="1"/>
      <w:numFmt w:val="lowerLetter"/>
      <w:lvlText w:val="%1)"/>
      <w:lvlJc w:val="left"/>
      <w:pPr>
        <w:tabs>
          <w:tab w:val="num" w:pos="360"/>
        </w:tabs>
        <w:ind w:left="360" w:hanging="360"/>
      </w:pPr>
    </w:lvl>
  </w:abstractNum>
  <w:abstractNum w:abstractNumId="13" w15:restartNumberingAfterBreak="0">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15:restartNumberingAfterBreak="0">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15:restartNumberingAfterBreak="0">
    <w:nsid w:val="212B375B"/>
    <w:multiLevelType w:val="multilevel"/>
    <w:tmpl w:val="27A40568"/>
    <w:lvl w:ilvl="0">
      <w:start w:val="1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15:restartNumberingAfterBreak="0">
    <w:nsid w:val="285E45B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15:restartNumberingAfterBreak="0">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6" w15:restartNumberingAfterBreak="0">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15:restartNumberingAfterBreak="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115005815">
    <w:abstractNumId w:val="15"/>
  </w:num>
  <w:num w:numId="2" w16cid:durableId="318077777">
    <w:abstractNumId w:val="29"/>
  </w:num>
  <w:num w:numId="3" w16cid:durableId="185363119">
    <w:abstractNumId w:val="17"/>
  </w:num>
  <w:num w:numId="4" w16cid:durableId="1951233914">
    <w:abstractNumId w:val="28"/>
  </w:num>
  <w:num w:numId="5" w16cid:durableId="1773434696">
    <w:abstractNumId w:val="24"/>
  </w:num>
  <w:num w:numId="6" w16cid:durableId="581959780">
    <w:abstractNumId w:val="25"/>
  </w:num>
  <w:num w:numId="7" w16cid:durableId="1565489678">
    <w:abstractNumId w:val="10"/>
  </w:num>
  <w:num w:numId="8" w16cid:durableId="1159544223">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39986538">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855077698">
    <w:abstractNumId w:val="27"/>
  </w:num>
  <w:num w:numId="11" w16cid:durableId="725690360">
    <w:abstractNumId w:val="20"/>
  </w:num>
  <w:num w:numId="12" w16cid:durableId="79180904">
    <w:abstractNumId w:val="12"/>
  </w:num>
  <w:num w:numId="13" w16cid:durableId="1450969465">
    <w:abstractNumId w:val="18"/>
  </w:num>
  <w:num w:numId="14" w16cid:durableId="625738625">
    <w:abstractNumId w:val="13"/>
  </w:num>
  <w:num w:numId="15" w16cid:durableId="1565528332">
    <w:abstractNumId w:val="26"/>
  </w:num>
  <w:num w:numId="16" w16cid:durableId="187837312">
    <w:abstractNumId w:val="14"/>
  </w:num>
  <w:num w:numId="17" w16cid:durableId="1896508007">
    <w:abstractNumId w:val="21"/>
  </w:num>
  <w:num w:numId="18" w16cid:durableId="627666204">
    <w:abstractNumId w:val="19"/>
  </w:num>
  <w:num w:numId="19" w16cid:durableId="674041278">
    <w:abstractNumId w:val="31"/>
  </w:num>
  <w:num w:numId="20" w16cid:durableId="1851795998">
    <w:abstractNumId w:val="16"/>
  </w:num>
  <w:num w:numId="21" w16cid:durableId="735905460">
    <w:abstractNumId w:val="9"/>
  </w:num>
  <w:num w:numId="22" w16cid:durableId="994185412">
    <w:abstractNumId w:val="7"/>
  </w:num>
  <w:num w:numId="23" w16cid:durableId="338238246">
    <w:abstractNumId w:val="6"/>
  </w:num>
  <w:num w:numId="24" w16cid:durableId="1558584992">
    <w:abstractNumId w:val="5"/>
  </w:num>
  <w:num w:numId="25" w16cid:durableId="1349138913">
    <w:abstractNumId w:val="4"/>
  </w:num>
  <w:num w:numId="26" w16cid:durableId="816800058">
    <w:abstractNumId w:val="8"/>
  </w:num>
  <w:num w:numId="27" w16cid:durableId="229923323">
    <w:abstractNumId w:val="3"/>
  </w:num>
  <w:num w:numId="28" w16cid:durableId="2043509376">
    <w:abstractNumId w:val="2"/>
  </w:num>
  <w:num w:numId="29" w16cid:durableId="2060546313">
    <w:abstractNumId w:val="1"/>
  </w:num>
  <w:num w:numId="30" w16cid:durableId="1856308971">
    <w:abstractNumId w:val="0"/>
  </w:num>
  <w:num w:numId="31" w16cid:durableId="12744853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4055927">
    <w:abstractNumId w:val="30"/>
  </w:num>
  <w:num w:numId="33" w16cid:durableId="1378779126">
    <w:abstractNumId w:val="24"/>
  </w:num>
  <w:num w:numId="34" w16cid:durableId="1976983781">
    <w:abstractNumId w:val="22"/>
  </w:num>
  <w:num w:numId="35" w16cid:durableId="1487361935">
    <w:abstractNumId w:val="17"/>
  </w:num>
  <w:num w:numId="36" w16cid:durableId="1309090777">
    <w:abstractNumId w:val="17"/>
  </w:num>
  <w:num w:numId="37" w16cid:durableId="521238708">
    <w:abstractNumId w:val="17"/>
  </w:num>
  <w:num w:numId="38" w16cid:durableId="348609429">
    <w:abstractNumId w:val="17"/>
  </w:num>
  <w:num w:numId="39" w16cid:durableId="1141269647">
    <w:abstractNumId w:val="17"/>
  </w:num>
  <w:num w:numId="40" w16cid:durableId="34350168">
    <w:abstractNumId w:val="17"/>
  </w:num>
  <w:num w:numId="41" w16cid:durableId="707992762">
    <w:abstractNumId w:val="17"/>
  </w:num>
  <w:num w:numId="42" w16cid:durableId="960264884">
    <w:abstractNumId w:val="17"/>
  </w:num>
  <w:num w:numId="43" w16cid:durableId="614140846">
    <w:abstractNumId w:val="17"/>
  </w:num>
  <w:num w:numId="44" w16cid:durableId="1243561336">
    <w:abstractNumId w:val="32"/>
  </w:num>
  <w:num w:numId="45" w16cid:durableId="660236204">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Amit Popat">
    <w15:presenceInfo w15:providerId="AD" w15:userId="S::apopat@epic.com::d4b43766-8aa6-459e-b41f-00b38db3232a"/>
  </w15:person>
  <w15:person w15:author="Merrick, Riki | APHL">
    <w15:presenceInfo w15:providerId="AD" w15:userId="S::riki.merrick@aphl.org::300402a8-0771-4802-bebe-a22fb8edc53b"/>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45"/>
    <w:rsid w:val="000356BE"/>
    <w:rsid w:val="00046F64"/>
    <w:rsid w:val="00072989"/>
    <w:rsid w:val="000B6728"/>
    <w:rsid w:val="000C1D9A"/>
    <w:rsid w:val="000C7CF0"/>
    <w:rsid w:val="000D1289"/>
    <w:rsid w:val="00141BBF"/>
    <w:rsid w:val="00165E6D"/>
    <w:rsid w:val="0017149F"/>
    <w:rsid w:val="0018263E"/>
    <w:rsid w:val="00186219"/>
    <w:rsid w:val="00186611"/>
    <w:rsid w:val="001925BB"/>
    <w:rsid w:val="001C377A"/>
    <w:rsid w:val="001F5E93"/>
    <w:rsid w:val="00203776"/>
    <w:rsid w:val="00210C5B"/>
    <w:rsid w:val="00215C3C"/>
    <w:rsid w:val="00224E8F"/>
    <w:rsid w:val="002312EB"/>
    <w:rsid w:val="002422DC"/>
    <w:rsid w:val="00245246"/>
    <w:rsid w:val="002517BE"/>
    <w:rsid w:val="002567E1"/>
    <w:rsid w:val="00262962"/>
    <w:rsid w:val="002A1701"/>
    <w:rsid w:val="002A2914"/>
    <w:rsid w:val="002C6E50"/>
    <w:rsid w:val="0030243C"/>
    <w:rsid w:val="003165BF"/>
    <w:rsid w:val="0035398F"/>
    <w:rsid w:val="00382455"/>
    <w:rsid w:val="00392DFE"/>
    <w:rsid w:val="003C0421"/>
    <w:rsid w:val="003C5B7C"/>
    <w:rsid w:val="003C63BB"/>
    <w:rsid w:val="003D3990"/>
    <w:rsid w:val="004064CB"/>
    <w:rsid w:val="00472BCD"/>
    <w:rsid w:val="004753D5"/>
    <w:rsid w:val="0048076F"/>
    <w:rsid w:val="00486A47"/>
    <w:rsid w:val="004A1763"/>
    <w:rsid w:val="004C2D45"/>
    <w:rsid w:val="004C6A8E"/>
    <w:rsid w:val="00540CD5"/>
    <w:rsid w:val="00544074"/>
    <w:rsid w:val="005625E3"/>
    <w:rsid w:val="00594FA4"/>
    <w:rsid w:val="005C4772"/>
    <w:rsid w:val="005D269F"/>
    <w:rsid w:val="005F4891"/>
    <w:rsid w:val="005F5834"/>
    <w:rsid w:val="00616EA0"/>
    <w:rsid w:val="006A0890"/>
    <w:rsid w:val="006D5233"/>
    <w:rsid w:val="006D614F"/>
    <w:rsid w:val="006D70F9"/>
    <w:rsid w:val="006E2A2E"/>
    <w:rsid w:val="006F0BA4"/>
    <w:rsid w:val="00711A6E"/>
    <w:rsid w:val="0072344F"/>
    <w:rsid w:val="007239A9"/>
    <w:rsid w:val="00736E4A"/>
    <w:rsid w:val="007450EB"/>
    <w:rsid w:val="007541E6"/>
    <w:rsid w:val="00764C74"/>
    <w:rsid w:val="007A1CDD"/>
    <w:rsid w:val="007A791D"/>
    <w:rsid w:val="007B6ED1"/>
    <w:rsid w:val="007D05A1"/>
    <w:rsid w:val="007E79E4"/>
    <w:rsid w:val="00826096"/>
    <w:rsid w:val="00853AEE"/>
    <w:rsid w:val="0089075F"/>
    <w:rsid w:val="008A71BD"/>
    <w:rsid w:val="008D298E"/>
    <w:rsid w:val="008E2791"/>
    <w:rsid w:val="0092296E"/>
    <w:rsid w:val="00931F00"/>
    <w:rsid w:val="009339B6"/>
    <w:rsid w:val="00967439"/>
    <w:rsid w:val="00970752"/>
    <w:rsid w:val="00977460"/>
    <w:rsid w:val="00984CF4"/>
    <w:rsid w:val="00997041"/>
    <w:rsid w:val="009A196E"/>
    <w:rsid w:val="009F387E"/>
    <w:rsid w:val="00A11D62"/>
    <w:rsid w:val="00A9385A"/>
    <w:rsid w:val="00AC3FCF"/>
    <w:rsid w:val="00AC5822"/>
    <w:rsid w:val="00AD4C12"/>
    <w:rsid w:val="00AF339B"/>
    <w:rsid w:val="00B10100"/>
    <w:rsid w:val="00B3039F"/>
    <w:rsid w:val="00B42FE8"/>
    <w:rsid w:val="00B570EE"/>
    <w:rsid w:val="00B60FCA"/>
    <w:rsid w:val="00B61A12"/>
    <w:rsid w:val="00B67D57"/>
    <w:rsid w:val="00B86105"/>
    <w:rsid w:val="00BA032C"/>
    <w:rsid w:val="00BC0CF5"/>
    <w:rsid w:val="00BC4089"/>
    <w:rsid w:val="00BD25D5"/>
    <w:rsid w:val="00C02566"/>
    <w:rsid w:val="00C03DDA"/>
    <w:rsid w:val="00C15F07"/>
    <w:rsid w:val="00C4621F"/>
    <w:rsid w:val="00C47F52"/>
    <w:rsid w:val="00C61675"/>
    <w:rsid w:val="00C656C6"/>
    <w:rsid w:val="00C74112"/>
    <w:rsid w:val="00CA4E0A"/>
    <w:rsid w:val="00CB26D7"/>
    <w:rsid w:val="00CB3B21"/>
    <w:rsid w:val="00CB72E6"/>
    <w:rsid w:val="00CD418C"/>
    <w:rsid w:val="00CD504E"/>
    <w:rsid w:val="00D32FE2"/>
    <w:rsid w:val="00D7449E"/>
    <w:rsid w:val="00DB6644"/>
    <w:rsid w:val="00E073C7"/>
    <w:rsid w:val="00E20817"/>
    <w:rsid w:val="00E237D0"/>
    <w:rsid w:val="00E56816"/>
    <w:rsid w:val="00E677DD"/>
    <w:rsid w:val="00EB35A9"/>
    <w:rsid w:val="00F37ACB"/>
    <w:rsid w:val="00F62715"/>
    <w:rsid w:val="00F734C8"/>
    <w:rsid w:val="00F9354E"/>
    <w:rsid w:val="00F95357"/>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CB"/>
    <w:pPr>
      <w:spacing w:before="120" w:after="120"/>
    </w:pPr>
    <w:rPr>
      <w:rFonts w:ascii="Times New Roman" w:eastAsia="Times New Roman" w:hAnsi="Times New Roman"/>
      <w:szCs w:val="22"/>
    </w:rPr>
  </w:style>
  <w:style w:type="paragraph" w:styleId="Heading1">
    <w:name w:val="heading 1"/>
    <w:basedOn w:val="Normal"/>
    <w:next w:val="Normal"/>
    <w:link w:val="Heading1Char"/>
    <w:qFormat/>
    <w:rsid w:val="000D1289"/>
    <w:pPr>
      <w:keepNext/>
      <w:numPr>
        <w:numId w:val="3"/>
      </w:numPr>
      <w:pBdr>
        <w:bottom w:val="single" w:sz="48" w:space="1" w:color="auto"/>
      </w:pBdr>
      <w:autoSpaceDE w:val="0"/>
      <w:autoSpaceDN w:val="0"/>
      <w:adjustRightInd w:val="0"/>
      <w:spacing w:before="360"/>
      <w:jc w:val="right"/>
      <w:outlineLvl w:val="0"/>
    </w:pPr>
    <w:rPr>
      <w:rFonts w:eastAsia="Calibri"/>
      <w:b/>
      <w:kern w:val="28"/>
      <w:sz w:val="72"/>
      <w:szCs w:val="20"/>
    </w:rPr>
  </w:style>
  <w:style w:type="paragraph" w:styleId="Heading2">
    <w:name w:val="heading 2"/>
    <w:basedOn w:val="Heading1"/>
    <w:next w:val="Normal"/>
    <w:link w:val="Heading2Char"/>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0D1289"/>
    <w:pPr>
      <w:numPr>
        <w:ilvl w:val="2"/>
      </w:numPr>
      <w:spacing w:before="240"/>
      <w:outlineLvl w:val="2"/>
    </w:pPr>
    <w:rPr>
      <w:caps w:val="0"/>
      <w:sz w:val="24"/>
      <w:szCs w:val="24"/>
    </w:rPr>
  </w:style>
  <w:style w:type="paragraph" w:styleId="Heading4">
    <w:name w:val="heading 4"/>
    <w:basedOn w:val="Heading3"/>
    <w:next w:val="NormalIndented"/>
    <w:link w:val="Heading4Char"/>
    <w:qFormat/>
    <w:rsid w:val="000D128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0D1289"/>
    <w:pPr>
      <w:widowControl/>
      <w:numPr>
        <w:ilvl w:val="4"/>
      </w:numPr>
      <w:outlineLvl w:val="4"/>
    </w:pPr>
    <w:rPr>
      <w:rFonts w:ascii="Arial Narrow" w:hAnsi="Arial Narrow"/>
      <w:i/>
    </w:rPr>
  </w:style>
  <w:style w:type="paragraph" w:styleId="Heading6">
    <w:name w:val="heading 6"/>
    <w:basedOn w:val="Heading5"/>
    <w:next w:val="Normal"/>
    <w:link w:val="Heading6Char"/>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Heading7">
    <w:name w:val="heading 7"/>
    <w:basedOn w:val="Heading6"/>
    <w:next w:val="Normal"/>
    <w:link w:val="Heading7Char"/>
    <w:qFormat/>
    <w:rsid w:val="000D1289"/>
    <w:pPr>
      <w:spacing w:before="0" w:after="0"/>
      <w:outlineLvl w:val="6"/>
    </w:pPr>
    <w:rPr>
      <w:szCs w:val="24"/>
    </w:rPr>
  </w:style>
  <w:style w:type="paragraph" w:styleId="Heading8">
    <w:name w:val="heading 8"/>
    <w:basedOn w:val="Heading7"/>
    <w:next w:val="Normal"/>
    <w:link w:val="Heading8Char"/>
    <w:qFormat/>
    <w:rsid w:val="000D1289"/>
    <w:pPr>
      <w:spacing w:before="240" w:after="60"/>
      <w:outlineLvl w:val="7"/>
    </w:pPr>
    <w:rPr>
      <w:iCs/>
    </w:rPr>
  </w:style>
  <w:style w:type="paragraph" w:styleId="Heading9">
    <w:name w:val="heading 9"/>
    <w:basedOn w:val="Heading8"/>
    <w:next w:val="Normal"/>
    <w:link w:val="Heading9Char"/>
    <w:qFormat/>
    <w:rsid w:val="000D128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1289"/>
    <w:rPr>
      <w:rFonts w:ascii="Times New Roman" w:hAnsi="Times New Roman"/>
      <w:b/>
      <w:kern w:val="28"/>
      <w:sz w:val="72"/>
    </w:rPr>
  </w:style>
  <w:style w:type="character" w:customStyle="1" w:styleId="Heading2Char">
    <w:name w:val="Heading 2 Char"/>
    <w:link w:val="Heading2"/>
    <w:rsid w:val="000D1289"/>
    <w:rPr>
      <w:rFonts w:ascii="Arial" w:hAnsi="Arial" w:cs="Arial"/>
      <w:b/>
      <w:caps/>
      <w:kern w:val="20"/>
      <w:sz w:val="28"/>
    </w:rPr>
  </w:style>
  <w:style w:type="character" w:customStyle="1" w:styleId="Heading3Char">
    <w:name w:val="Heading 3 Char"/>
    <w:link w:val="Heading3"/>
    <w:rsid w:val="000D1289"/>
    <w:rPr>
      <w:rFonts w:ascii="Arial" w:hAnsi="Arial" w:cs="Arial"/>
      <w:b/>
      <w:kern w:val="20"/>
      <w:sz w:val="24"/>
      <w:szCs w:val="24"/>
    </w:rPr>
  </w:style>
  <w:style w:type="character" w:customStyle="1" w:styleId="Heading4Char">
    <w:name w:val="Heading 4 Char"/>
    <w:link w:val="Heading4"/>
    <w:rsid w:val="000D1289"/>
    <w:rPr>
      <w:rFonts w:ascii="Arial" w:hAnsi="Arial" w:cs="Arial"/>
      <w:kern w:val="20"/>
      <w:szCs w:val="24"/>
    </w:rPr>
  </w:style>
  <w:style w:type="character" w:customStyle="1" w:styleId="Heading5Char">
    <w:name w:val="Heading 5 Char"/>
    <w:link w:val="Heading5"/>
    <w:rsid w:val="000D1289"/>
    <w:rPr>
      <w:rFonts w:ascii="Arial Narrow" w:hAnsi="Arial Narrow" w:cs="Arial"/>
      <w:i/>
      <w:kern w:val="20"/>
      <w:szCs w:val="24"/>
    </w:rPr>
  </w:style>
  <w:style w:type="character" w:customStyle="1" w:styleId="Heading6Char">
    <w:name w:val="Heading 6 Char"/>
    <w:link w:val="Heading6"/>
    <w:rsid w:val="000D1289"/>
    <w:rPr>
      <w:rFonts w:ascii="Arial" w:hAnsi="Arial"/>
      <w:bCs/>
      <w:i/>
      <w:kern w:val="20"/>
      <w:szCs w:val="22"/>
    </w:rPr>
  </w:style>
  <w:style w:type="character" w:customStyle="1" w:styleId="Heading7Char">
    <w:name w:val="Heading 7 Char"/>
    <w:link w:val="Heading7"/>
    <w:rsid w:val="000D1289"/>
    <w:rPr>
      <w:rFonts w:ascii="Arial" w:hAnsi="Arial"/>
      <w:bCs/>
      <w:i/>
      <w:kern w:val="20"/>
      <w:szCs w:val="24"/>
    </w:rPr>
  </w:style>
  <w:style w:type="character" w:customStyle="1" w:styleId="Heading8Char">
    <w:name w:val="Heading 8 Char"/>
    <w:link w:val="Heading8"/>
    <w:rsid w:val="000D1289"/>
    <w:rPr>
      <w:rFonts w:ascii="Arial" w:hAnsi="Arial"/>
      <w:bCs/>
      <w:i/>
      <w:iCs/>
      <w:kern w:val="20"/>
      <w:szCs w:val="24"/>
    </w:rPr>
  </w:style>
  <w:style w:type="character" w:customStyle="1" w:styleId="Heading9Char">
    <w:name w:val="Heading 9 Char"/>
    <w:link w:val="Heading9"/>
    <w:rsid w:val="000D1289"/>
    <w:rPr>
      <w:rFonts w:ascii="Arial" w:hAnsi="Arial"/>
      <w:bCs/>
      <w:i/>
      <w:iCs/>
      <w:kern w:val="20"/>
      <w:sz w:val="18"/>
      <w:szCs w:val="22"/>
    </w:rPr>
  </w:style>
  <w:style w:type="paragraph" w:customStyle="1" w:styleId="NormalIndented">
    <w:name w:val="Normal Indented"/>
    <w:basedOn w:val="Normal"/>
    <w:link w:val="NormalIndentedChar"/>
    <w:rsid w:val="000D1289"/>
    <w:pPr>
      <w:autoSpaceDE w:val="0"/>
      <w:autoSpaceDN w:val="0"/>
      <w:adjustRightInd w:val="0"/>
      <w:ind w:left="720"/>
    </w:pPr>
    <w:rPr>
      <w:rFonts w:eastAsia="Calibri"/>
      <w:kern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TOC2">
    <w:name w:val="toc 2"/>
    <w:basedOn w:val="TOC1"/>
    <w:next w:val="Normal"/>
    <w:autoRedefine/>
    <w:uiPriority w:val="39"/>
    <w:rsid w:val="00AC3FCF"/>
    <w:pPr>
      <w:tabs>
        <w:tab w:val="clear" w:pos="648"/>
        <w:tab w:val="left" w:pos="567"/>
      </w:tabs>
      <w:pPrChange w:id="0" w:author="Lynn Laakso" w:date="2022-09-09T14:54:00Z">
        <w:pPr>
          <w:tabs>
            <w:tab w:val="left" w:pos="567"/>
            <w:tab w:val="right" w:leader="dot" w:pos="9360"/>
          </w:tabs>
          <w:autoSpaceDE w:val="0"/>
          <w:autoSpaceDN w:val="0"/>
          <w:adjustRightInd w:val="0"/>
          <w:spacing w:before="120" w:after="120"/>
        </w:pPr>
      </w:pPrChange>
    </w:pPr>
    <w:rPr>
      <w:caps w:val="0"/>
      <w:rPrChange w:id="0" w:author="Lynn Laakso" w:date="2022-09-09T14:54:00Z">
        <w:rPr>
          <w:rFonts w:eastAsia="Calibri"/>
          <w:b/>
          <w:noProof/>
          <w:kern w:val="20"/>
          <w:lang w:val="en-US" w:eastAsia="en-US" w:bidi="ar-SA"/>
        </w:rPr>
      </w:rPrChange>
    </w:rPr>
  </w:style>
  <w:style w:type="paragraph" w:styleId="TOC1">
    <w:name w:val="toc 1"/>
    <w:basedOn w:val="Normal"/>
    <w:next w:val="Normal"/>
    <w:autoRedefine/>
    <w:uiPriority w:val="39"/>
    <w:rsid w:val="000D1289"/>
    <w:pPr>
      <w:tabs>
        <w:tab w:val="left" w:pos="648"/>
        <w:tab w:val="right" w:leader="dot" w:pos="9360"/>
      </w:tabs>
      <w:autoSpaceDE w:val="0"/>
      <w:autoSpaceDN w:val="0"/>
      <w:adjustRightInd w:val="0"/>
    </w:pPr>
    <w:rPr>
      <w:rFonts w:eastAsia="Calibri"/>
      <w:b/>
      <w:caps/>
      <w:noProof/>
      <w:kern w:val="20"/>
      <w:szCs w:val="20"/>
    </w:rPr>
  </w:style>
  <w:style w:type="paragraph" w:customStyle="1" w:styleId="NormalListBullets">
    <w:name w:val="Normal List Bullets"/>
    <w:basedOn w:val="Normal"/>
    <w:rsid w:val="000D1289"/>
    <w:pPr>
      <w:widowControl w:val="0"/>
      <w:tabs>
        <w:tab w:val="left" w:pos="1354"/>
      </w:tabs>
      <w:autoSpaceDE w:val="0"/>
      <w:autoSpaceDN w:val="0"/>
      <w:adjustRightInd w:val="0"/>
      <w:spacing w:after="0"/>
      <w:ind w:left="1008" w:hanging="360"/>
    </w:pPr>
    <w:rPr>
      <w:rFonts w:eastAsia="Calibri"/>
      <w:kern w:val="20"/>
      <w:szCs w:val="20"/>
    </w:rPr>
  </w:style>
  <w:style w:type="paragraph" w:styleId="Header">
    <w:name w:val="header"/>
    <w:basedOn w:val="Normal"/>
    <w:link w:val="HeaderChar"/>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Cs w:val="20"/>
    </w:rPr>
  </w:style>
  <w:style w:type="character" w:customStyle="1" w:styleId="HeaderChar">
    <w:name w:val="Header Char"/>
    <w:link w:val="Header"/>
    <w:rsid w:val="000D1289"/>
    <w:rPr>
      <w:rFonts w:ascii="Arial" w:hAnsi="Arial" w:cs="Arial"/>
      <w:b/>
      <w:kern w:val="20"/>
    </w:rPr>
  </w:style>
  <w:style w:type="paragraph" w:customStyle="1" w:styleId="AttributeTableBody">
    <w:name w:val="Attribute Table Body"/>
    <w:basedOn w:val="Normal"/>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Normal"/>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D1289"/>
    <w:pPr>
      <w:autoSpaceDE w:val="0"/>
      <w:autoSpaceDN w:val="0"/>
      <w:adjustRightInd w:val="0"/>
      <w:spacing w:before="60" w:after="0"/>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Normal"/>
    <w:rsid w:val="000D1289"/>
    <w:pPr>
      <w:keepLines/>
      <w:ind w:left="2160" w:hanging="1080"/>
    </w:pPr>
    <w:rPr>
      <w:rFonts w:ascii="Courier New" w:eastAsia="Calibri" w:hAnsi="Courier New"/>
      <w:kern w:val="14"/>
      <w:sz w:val="16"/>
      <w:szCs w:val="20"/>
      <w:lang w:eastAsia="de-DE"/>
    </w:rPr>
  </w:style>
  <w:style w:type="paragraph" w:customStyle="1" w:styleId="Example">
    <w:name w:val="Example"/>
    <w:basedOn w:val="Normal"/>
    <w:rsid w:val="008D298E"/>
    <w:pPr>
      <w:keepNext/>
      <w:keepLines/>
      <w:autoSpaceDE w:val="0"/>
      <w:autoSpaceDN w:val="0"/>
      <w:adjustRightInd w:val="0"/>
      <w:spacing w:after="0"/>
      <w:ind w:left="1872" w:hanging="360"/>
    </w:pPr>
    <w:rPr>
      <w:rFonts w:ascii="Courier New" w:eastAsia="Calibri" w:hAnsi="Courier New"/>
      <w:noProof/>
      <w:kern w:val="17"/>
      <w:sz w:val="16"/>
      <w:szCs w:val="20"/>
    </w:rPr>
  </w:style>
  <w:style w:type="paragraph" w:styleId="Footer">
    <w:name w:val="footer"/>
    <w:basedOn w:val="Normal"/>
    <w:link w:val="FooterChar"/>
    <w:rsid w:val="004064CB"/>
    <w:pPr>
      <w:pBdr>
        <w:top w:val="single" w:sz="2" w:space="1" w:color="auto"/>
      </w:pBdr>
      <w:tabs>
        <w:tab w:val="right" w:pos="9360"/>
        <w:tab w:val="right" w:pos="13656"/>
      </w:tabs>
      <w:autoSpaceDE w:val="0"/>
      <w:autoSpaceDN w:val="0"/>
      <w:adjustRightInd w:val="0"/>
      <w:spacing w:before="0" w:after="0"/>
    </w:pPr>
    <w:rPr>
      <w:rFonts w:eastAsia="Calibri" w:cs="Arial"/>
      <w:kern w:val="16"/>
      <w:sz w:val="16"/>
      <w:szCs w:val="20"/>
    </w:rPr>
  </w:style>
  <w:style w:type="character" w:customStyle="1" w:styleId="FooterChar">
    <w:name w:val="Footer Char"/>
    <w:link w:val="Footer"/>
    <w:rsid w:val="004064CB"/>
    <w:rPr>
      <w:rFonts w:ascii="Times New Roman" w:hAnsi="Times New Roman" w:cs="Arial"/>
      <w:kern w:val="16"/>
      <w:sz w:val="16"/>
    </w:rPr>
  </w:style>
  <w:style w:type="character" w:styleId="FootnoteReference">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Normal"/>
    <w:rsid w:val="00B86105"/>
    <w:pPr>
      <w:widowControl w:val="0"/>
      <w:autoSpaceDE w:val="0"/>
      <w:autoSpaceDN w:val="0"/>
      <w:adjustRightInd w:val="0"/>
      <w:spacing w:before="60" w:after="60"/>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Normal"/>
    <w:rsid w:val="000D1289"/>
    <w:pPr>
      <w:widowControl w:val="0"/>
      <w:numPr>
        <w:numId w:val="45"/>
      </w:numPr>
      <w:autoSpaceDE w:val="0"/>
      <w:autoSpaceDN w:val="0"/>
      <w:adjustRightInd w:val="0"/>
    </w:pPr>
    <w:rPr>
      <w:rFonts w:eastAsia="Calibri"/>
      <w:kern w:val="20"/>
      <w:szCs w:val="20"/>
    </w:rPr>
  </w:style>
  <w:style w:type="paragraph" w:customStyle="1" w:styleId="Note">
    <w:name w:val="Note"/>
    <w:basedOn w:val="Normal"/>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pPr>
    <w:rPr>
      <w:rFonts w:ascii="Arial" w:eastAsia="Calibri" w:hAnsi="Arial" w:cs="Arial"/>
      <w:kern w:val="16"/>
      <w:sz w:val="18"/>
      <w:szCs w:val="20"/>
    </w:rPr>
  </w:style>
  <w:style w:type="paragraph" w:customStyle="1" w:styleId="OtherTableBody">
    <w:name w:val="Other Table Body"/>
    <w:basedOn w:val="Normal"/>
    <w:rsid w:val="000D1289"/>
    <w:pPr>
      <w:autoSpaceDE w:val="0"/>
      <w:autoSpaceDN w:val="0"/>
      <w:adjustRightInd w:val="0"/>
      <w:spacing w:before="60" w:after="60"/>
    </w:pPr>
    <w:rPr>
      <w:rFonts w:eastAsia="Calibri"/>
      <w:kern w:val="20"/>
      <w:sz w:val="16"/>
      <w:szCs w:val="20"/>
    </w:rPr>
  </w:style>
  <w:style w:type="paragraph" w:customStyle="1" w:styleId="OtherTableCaption">
    <w:name w:val="Other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OtherTableHeader">
    <w:name w:val="Other Table Header"/>
    <w:basedOn w:val="Normal"/>
    <w:next w:val="OtherTableBody"/>
    <w:rsid w:val="000D1289"/>
    <w:pPr>
      <w:keepNext/>
      <w:autoSpaceDE w:val="0"/>
      <w:autoSpaceDN w:val="0"/>
      <w:adjustRightInd w:val="0"/>
      <w:spacing w:before="20"/>
      <w:jc w:val="center"/>
    </w:pPr>
    <w:rPr>
      <w:rFonts w:eastAsia="Calibri"/>
      <w:b/>
      <w:kern w:val="20"/>
      <w:sz w:val="16"/>
      <w:szCs w:val="20"/>
    </w:rPr>
  </w:style>
  <w:style w:type="character" w:styleId="Strong">
    <w:name w:val="Strong"/>
    <w:qFormat/>
    <w:rsid w:val="000D1289"/>
    <w:rPr>
      <w:rFonts w:ascii="Times New Roman" w:hAnsi="Times New Roman"/>
      <w:b/>
      <w:kern w:val="0"/>
      <w:sz w:val="20"/>
      <w:u w:val="none"/>
    </w:rPr>
  </w:style>
  <w:style w:type="character" w:styleId="Emphasis">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PageNumber">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rsid w:val="000D1289"/>
    <w:rPr>
      <w:rFonts w:ascii="Times New Roman" w:hAnsi="Times New Roman"/>
      <w:kern w:val="16"/>
      <w:sz w:val="16"/>
    </w:rPr>
  </w:style>
  <w:style w:type="paragraph" w:styleId="BalloonText">
    <w:name w:val="Balloon Text"/>
    <w:basedOn w:val="Normal"/>
    <w:link w:val="BalloonTextChar"/>
    <w:semiHidden/>
    <w:rsid w:val="000D1289"/>
    <w:pPr>
      <w:autoSpaceDE w:val="0"/>
      <w:autoSpaceDN w:val="0"/>
      <w:adjustRightInd w:val="0"/>
    </w:pPr>
    <w:rPr>
      <w:rFonts w:ascii="Tahoma" w:eastAsia="Calibri" w:hAnsi="Tahoma" w:cs="Tahoma"/>
      <w:kern w:val="20"/>
      <w:sz w:val="16"/>
      <w:szCs w:val="16"/>
    </w:rPr>
  </w:style>
  <w:style w:type="character" w:customStyle="1" w:styleId="BalloonTextChar">
    <w:name w:val="Balloon Text Char"/>
    <w:link w:val="BalloonText"/>
    <w:semiHidden/>
    <w:rsid w:val="000D1289"/>
    <w:rPr>
      <w:rFonts w:ascii="Tahoma" w:hAnsi="Tahoma" w:cs="Tahoma"/>
      <w:kern w:val="20"/>
      <w:sz w:val="16"/>
      <w:szCs w:val="16"/>
    </w:rPr>
  </w:style>
  <w:style w:type="paragraph" w:customStyle="1" w:styleId="ACK-ChoreographyHeader">
    <w:name w:val="ACK-Choreography Header"/>
    <w:basedOn w:val="Subtitle"/>
    <w:rsid w:val="00B86105"/>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B86105"/>
    <w:pPr>
      <w:keepNext/>
      <w:spacing w:before="60" w:after="60"/>
    </w:pPr>
    <w:rPr>
      <w:kern w:val="20"/>
      <w:sz w:val="18"/>
      <w:szCs w:val="24"/>
      <w:lang w:eastAsia="de-DE"/>
    </w:rPr>
  </w:style>
  <w:style w:type="paragraph" w:styleId="Subtitle">
    <w:name w:val="Subtitle"/>
    <w:basedOn w:val="Normal"/>
    <w:next w:val="Normal"/>
    <w:link w:val="SubtitleChar"/>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39B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rsid w:val="000D1289"/>
    <w:rPr>
      <w:sz w:val="16"/>
    </w:rPr>
  </w:style>
  <w:style w:type="paragraph" w:styleId="CommentText">
    <w:name w:val="annotation text"/>
    <w:basedOn w:val="Normal"/>
    <w:link w:val="CommentTextChar"/>
    <w:semiHidden/>
    <w:rsid w:val="000D1289"/>
    <w:pPr>
      <w:autoSpaceDE w:val="0"/>
      <w:autoSpaceDN w:val="0"/>
      <w:adjustRightInd w:val="0"/>
    </w:pPr>
    <w:rPr>
      <w:rFonts w:eastAsia="Calibri"/>
      <w:kern w:val="20"/>
      <w:szCs w:val="20"/>
    </w:rPr>
  </w:style>
  <w:style w:type="character" w:customStyle="1" w:styleId="CommentTextChar">
    <w:name w:val="Comment Text Char"/>
    <w:link w:val="CommentText"/>
    <w:semiHidden/>
    <w:rsid w:val="000D1289"/>
    <w:rPr>
      <w:rFonts w:ascii="Times New Roman" w:hAnsi="Times New Roman"/>
      <w:kern w:val="20"/>
    </w:rPr>
  </w:style>
  <w:style w:type="paragraph" w:styleId="CommentSubject">
    <w:name w:val="annotation subject"/>
    <w:basedOn w:val="CommentText"/>
    <w:next w:val="CommentText"/>
    <w:link w:val="CommentSubjectChar"/>
    <w:semiHidden/>
    <w:rsid w:val="000D1289"/>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BodyText">
    <w:name w:val="Body Text"/>
    <w:basedOn w:val="Normal"/>
    <w:link w:val="BodyTextChar"/>
    <w:rsid w:val="000D1289"/>
    <w:pPr>
      <w:autoSpaceDE w:val="0"/>
      <w:autoSpaceDN w:val="0"/>
      <w:adjustRightInd w:val="0"/>
    </w:pPr>
    <w:rPr>
      <w:rFonts w:eastAsia="Calibri"/>
      <w:kern w:val="20"/>
      <w:szCs w:val="20"/>
    </w:rPr>
  </w:style>
  <w:style w:type="character" w:customStyle="1" w:styleId="BodyTextChar">
    <w:name w:val="Body Text Char"/>
    <w:link w:val="BodyText"/>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cumentMap">
    <w:name w:val="Document Map"/>
    <w:basedOn w:val="Normal"/>
    <w:link w:val="DocumentMapChar"/>
    <w:semiHidden/>
    <w:rsid w:val="000D1289"/>
    <w:pPr>
      <w:shd w:val="clear" w:color="auto" w:fill="000080"/>
      <w:autoSpaceDE w:val="0"/>
      <w:autoSpaceDN w:val="0"/>
      <w:adjustRightInd w:val="0"/>
    </w:pPr>
    <w:rPr>
      <w:rFonts w:ascii="Tahoma" w:eastAsia="Calibri" w:hAnsi="Tahoma" w:cs="Tahoma"/>
      <w:kern w:val="20"/>
      <w:szCs w:val="20"/>
    </w:rPr>
  </w:style>
  <w:style w:type="character" w:customStyle="1" w:styleId="DocumentMapChar">
    <w:name w:val="Document Map Char"/>
    <w:link w:val="DocumentMap"/>
    <w:semiHidden/>
    <w:rsid w:val="000D1289"/>
    <w:rPr>
      <w:rFonts w:ascii="Tahoma" w:hAnsi="Tahoma" w:cs="Tahoma"/>
      <w:kern w:val="20"/>
      <w:shd w:val="clear" w:color="auto" w:fill="000080"/>
    </w:rPr>
  </w:style>
  <w:style w:type="character" w:styleId="EndnoteReference">
    <w:name w:val="endnote reference"/>
    <w:basedOn w:val="DefaultParagraphFont"/>
    <w:semiHidden/>
    <w:unhideWhenUsed/>
    <w:rsid w:val="000D1289"/>
    <w:rPr>
      <w:vertAlign w:val="superscript"/>
    </w:rPr>
  </w:style>
  <w:style w:type="paragraph" w:styleId="EndnoteText">
    <w:name w:val="endnote text"/>
    <w:basedOn w:val="Normal"/>
    <w:link w:val="EndnoteTextChar"/>
    <w:semiHidden/>
    <w:unhideWhenUsed/>
    <w:rsid w:val="000D1289"/>
    <w:pPr>
      <w:spacing w:after="0"/>
    </w:pPr>
    <w:rPr>
      <w:szCs w:val="20"/>
    </w:rPr>
  </w:style>
  <w:style w:type="character" w:customStyle="1" w:styleId="EndnoteTextChar">
    <w:name w:val="Endnote Text Char"/>
    <w:basedOn w:val="DefaultParagraphFont"/>
    <w:link w:val="EndnoteText"/>
    <w:semiHidden/>
    <w:rsid w:val="000D1289"/>
    <w:rPr>
      <w:rFonts w:ascii="Times New Roman" w:eastAsia="Times New Roman" w:hAnsi="Times New Roman"/>
    </w:rPr>
  </w:style>
  <w:style w:type="character" w:styleId="FollowedHyperlink">
    <w:name w:val="FollowedHyperlink"/>
    <w:rsid w:val="000D1289"/>
    <w:rPr>
      <w:color w:val="800080"/>
      <w:u w:val="single"/>
    </w:rPr>
  </w:style>
  <w:style w:type="paragraph" w:customStyle="1" w:styleId="HL7TableBody">
    <w:name w:val="HL7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HL7TableCaption">
    <w:name w:val="HL7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Normal"/>
    <w:next w:val="Normal"/>
    <w:autoRedefine/>
    <w:rsid w:val="000D1289"/>
    <w:pPr>
      <w:tabs>
        <w:tab w:val="left" w:pos="720"/>
      </w:tabs>
      <w:autoSpaceDE w:val="0"/>
      <w:autoSpaceDN w:val="0"/>
      <w:adjustRightInd w:val="0"/>
      <w:spacing w:before="100" w:after="0"/>
      <w:ind w:left="200" w:hanging="200"/>
    </w:pPr>
    <w:rPr>
      <w:rFonts w:eastAsia="Calibri"/>
      <w:kern w:val="20"/>
      <w:szCs w:val="20"/>
    </w:rPr>
  </w:style>
  <w:style w:type="paragraph" w:styleId="Index2">
    <w:name w:val="index 2"/>
    <w:basedOn w:val="Normal"/>
    <w:next w:val="Normal"/>
    <w:autoRedefine/>
    <w:rsid w:val="000D1289"/>
    <w:pPr>
      <w:autoSpaceDE w:val="0"/>
      <w:autoSpaceDN w:val="0"/>
      <w:adjustRightInd w:val="0"/>
      <w:spacing w:before="100" w:after="0"/>
      <w:ind w:left="400" w:hanging="200"/>
    </w:pPr>
    <w:rPr>
      <w:rFonts w:eastAsia="Calibri"/>
      <w:kern w:val="20"/>
      <w:szCs w:val="20"/>
    </w:rPr>
  </w:style>
  <w:style w:type="paragraph" w:styleId="Index3">
    <w:name w:val="index 3"/>
    <w:basedOn w:val="Normal"/>
    <w:next w:val="Normal"/>
    <w:autoRedefine/>
    <w:rsid w:val="000D1289"/>
    <w:pPr>
      <w:autoSpaceDE w:val="0"/>
      <w:autoSpaceDN w:val="0"/>
      <w:adjustRightInd w:val="0"/>
      <w:spacing w:before="100" w:after="0"/>
      <w:ind w:left="600" w:hanging="200"/>
    </w:pPr>
    <w:rPr>
      <w:rFonts w:eastAsia="Calibri"/>
      <w:kern w:val="20"/>
      <w:szCs w:val="20"/>
    </w:rPr>
  </w:style>
  <w:style w:type="paragraph" w:styleId="Index4">
    <w:name w:val="index 4"/>
    <w:basedOn w:val="Normal"/>
    <w:next w:val="Normal"/>
    <w:autoRedefine/>
    <w:rsid w:val="000D1289"/>
    <w:pPr>
      <w:autoSpaceDE w:val="0"/>
      <w:autoSpaceDN w:val="0"/>
      <w:adjustRightInd w:val="0"/>
      <w:spacing w:before="100" w:after="0"/>
      <w:ind w:left="800" w:hanging="200"/>
    </w:pPr>
    <w:rPr>
      <w:rFonts w:eastAsia="Calibri"/>
      <w:kern w:val="20"/>
      <w:szCs w:val="20"/>
    </w:rPr>
  </w:style>
  <w:style w:type="paragraph" w:styleId="Index5">
    <w:name w:val="index 5"/>
    <w:basedOn w:val="Normal"/>
    <w:next w:val="Normal"/>
    <w:autoRedefine/>
    <w:rsid w:val="000D1289"/>
    <w:pPr>
      <w:autoSpaceDE w:val="0"/>
      <w:autoSpaceDN w:val="0"/>
      <w:adjustRightInd w:val="0"/>
      <w:spacing w:before="100" w:after="0"/>
      <w:ind w:left="1000" w:hanging="200"/>
    </w:pPr>
    <w:rPr>
      <w:rFonts w:eastAsia="Calibri"/>
      <w:kern w:val="20"/>
      <w:szCs w:val="20"/>
    </w:rPr>
  </w:style>
  <w:style w:type="paragraph" w:styleId="Index6">
    <w:name w:val="index 6"/>
    <w:basedOn w:val="Normal"/>
    <w:next w:val="Normal"/>
    <w:autoRedefine/>
    <w:rsid w:val="000D1289"/>
    <w:pPr>
      <w:autoSpaceDE w:val="0"/>
      <w:autoSpaceDN w:val="0"/>
      <w:adjustRightInd w:val="0"/>
      <w:spacing w:before="100" w:after="0"/>
      <w:ind w:left="1200" w:hanging="200"/>
    </w:pPr>
    <w:rPr>
      <w:rFonts w:eastAsia="Calibri"/>
      <w:kern w:val="20"/>
      <w:szCs w:val="20"/>
    </w:rPr>
  </w:style>
  <w:style w:type="paragraph" w:styleId="Index7">
    <w:name w:val="index 7"/>
    <w:basedOn w:val="Normal"/>
    <w:next w:val="Normal"/>
    <w:autoRedefine/>
    <w:rsid w:val="000D1289"/>
    <w:pPr>
      <w:autoSpaceDE w:val="0"/>
      <w:autoSpaceDN w:val="0"/>
      <w:adjustRightInd w:val="0"/>
      <w:spacing w:before="100" w:after="0"/>
      <w:ind w:left="1400" w:hanging="200"/>
    </w:pPr>
    <w:rPr>
      <w:rFonts w:eastAsia="Calibri"/>
      <w:kern w:val="20"/>
      <w:szCs w:val="20"/>
    </w:rPr>
  </w:style>
  <w:style w:type="paragraph" w:styleId="Index8">
    <w:name w:val="index 8"/>
    <w:basedOn w:val="Normal"/>
    <w:next w:val="Normal"/>
    <w:autoRedefine/>
    <w:rsid w:val="000D1289"/>
    <w:pPr>
      <w:autoSpaceDE w:val="0"/>
      <w:autoSpaceDN w:val="0"/>
      <w:adjustRightInd w:val="0"/>
      <w:spacing w:before="100" w:after="0"/>
      <w:ind w:left="1600" w:hanging="200"/>
    </w:pPr>
    <w:rPr>
      <w:rFonts w:eastAsia="Calibri"/>
      <w:kern w:val="20"/>
      <w:szCs w:val="20"/>
    </w:rPr>
  </w:style>
  <w:style w:type="paragraph" w:styleId="Index9">
    <w:name w:val="index 9"/>
    <w:basedOn w:val="Normal"/>
    <w:next w:val="Normal"/>
    <w:autoRedefine/>
    <w:rsid w:val="000D1289"/>
    <w:pPr>
      <w:autoSpaceDE w:val="0"/>
      <w:autoSpaceDN w:val="0"/>
      <w:adjustRightInd w:val="0"/>
      <w:spacing w:before="100" w:after="0"/>
      <w:ind w:left="1800" w:hanging="200"/>
    </w:pPr>
    <w:rPr>
      <w:rFonts w:eastAsia="Calibri"/>
      <w:kern w:val="20"/>
      <w:szCs w:val="20"/>
    </w:rPr>
  </w:style>
  <w:style w:type="paragraph" w:styleId="ListBullet2">
    <w:name w:val="List Bullet 2"/>
    <w:basedOn w:val="Normal"/>
    <w:rsid w:val="000D1289"/>
    <w:pPr>
      <w:numPr>
        <w:numId w:val="44"/>
      </w:numPr>
      <w:autoSpaceDE w:val="0"/>
      <w:autoSpaceDN w:val="0"/>
      <w:adjustRightInd w:val="0"/>
      <w:spacing w:after="240"/>
    </w:pPr>
    <w:rPr>
      <w:rFonts w:eastAsia="Calibri"/>
      <w:kern w:val="20"/>
      <w:szCs w:val="20"/>
    </w:rPr>
  </w:style>
  <w:style w:type="paragraph" w:styleId="ListBullet3">
    <w:name w:val="List Bullet 3"/>
    <w:basedOn w:val="Normal"/>
    <w:rsid w:val="000D1289"/>
    <w:pPr>
      <w:tabs>
        <w:tab w:val="num" w:pos="1080"/>
      </w:tabs>
      <w:autoSpaceDE w:val="0"/>
      <w:autoSpaceDN w:val="0"/>
      <w:adjustRightInd w:val="0"/>
      <w:spacing w:after="240"/>
      <w:ind w:left="1080" w:hanging="360"/>
    </w:pPr>
    <w:rPr>
      <w:rFonts w:eastAsia="Calibri"/>
      <w:kern w:val="20"/>
      <w:szCs w:val="20"/>
    </w:rPr>
  </w:style>
  <w:style w:type="paragraph" w:styleId="ListParagraph">
    <w:name w:val="List Paragraph"/>
    <w:basedOn w:val="Normal"/>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NormalIndent">
    <w:name w:val="Normal Indent"/>
    <w:basedOn w:val="Normal"/>
    <w:rsid w:val="000D1289"/>
    <w:pPr>
      <w:autoSpaceDE w:val="0"/>
      <w:autoSpaceDN w:val="0"/>
      <w:adjustRightInd w:val="0"/>
      <w:ind w:left="720"/>
    </w:pPr>
    <w:rPr>
      <w:rFonts w:eastAsia="Calibri"/>
      <w:kern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Normal"/>
    <w:link w:val="NormalListChar"/>
    <w:rsid w:val="000D1289"/>
    <w:pPr>
      <w:autoSpaceDE w:val="0"/>
      <w:autoSpaceDN w:val="0"/>
      <w:adjustRightInd w:val="0"/>
      <w:ind w:left="720"/>
    </w:pPr>
    <w:rPr>
      <w:rFonts w:eastAsia="Calibri"/>
      <w:noProof/>
      <w:kern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Normal"/>
    <w:rsid w:val="000D1289"/>
    <w:pPr>
      <w:widowControl w:val="0"/>
      <w:tabs>
        <w:tab w:val="left" w:pos="1728"/>
      </w:tabs>
      <w:autoSpaceDE w:val="0"/>
      <w:autoSpaceDN w:val="0"/>
      <w:adjustRightInd w:val="0"/>
      <w:ind w:left="1584" w:hanging="288"/>
    </w:pPr>
    <w:rPr>
      <w:rFonts w:eastAsia="Calibri"/>
      <w:kern w:val="20"/>
      <w:szCs w:val="20"/>
    </w:rPr>
  </w:style>
  <w:style w:type="paragraph" w:customStyle="1" w:styleId="NormalListRoman">
    <w:name w:val="Normal List Roman"/>
    <w:basedOn w:val="Normal"/>
    <w:link w:val="NormalListRomanChar"/>
    <w:rsid w:val="000D1289"/>
    <w:pPr>
      <w:widowControl w:val="0"/>
      <w:autoSpaceDE w:val="0"/>
      <w:autoSpaceDN w:val="0"/>
      <w:adjustRightInd w:val="0"/>
      <w:ind w:left="2016" w:hanging="432"/>
    </w:pPr>
    <w:rPr>
      <w:rFonts w:eastAsia="Calibri"/>
      <w:noProof/>
      <w:kern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DefaultParagraphFont"/>
    <w:rsid w:val="000D1289"/>
    <w:rPr>
      <w:b/>
      <w:bCs/>
      <w:vanish w:val="0"/>
      <w:webHidden w:val="0"/>
      <w:sz w:val="20"/>
      <w:szCs w:val="20"/>
      <w:specVanish w:val="0"/>
    </w:rPr>
  </w:style>
  <w:style w:type="paragraph" w:customStyle="1" w:styleId="QryTableHeader">
    <w:name w:val="Qry Table Header"/>
    <w:basedOn w:val="Normal"/>
    <w:link w:val="QryTableHeaderChar"/>
    <w:rsid w:val="000D1289"/>
    <w:pPr>
      <w:widowControl w:val="0"/>
      <w:autoSpaceDE w:val="0"/>
      <w:autoSpaceDN w:val="0"/>
      <w:adjustRightInd w:val="0"/>
      <w:spacing w:before="40" w:after="20"/>
    </w:pPr>
    <w:rPr>
      <w:rFonts w:ascii="Arial" w:eastAsia="Calibri" w:hAnsi="Arial"/>
      <w:b/>
      <w:noProof/>
      <w:kern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Normal"/>
    <w:link w:val="QryTableNameChar"/>
    <w:rsid w:val="000D1289"/>
    <w:pPr>
      <w:widowControl w:val="0"/>
      <w:autoSpaceDE w:val="0"/>
      <w:autoSpaceDN w:val="0"/>
      <w:adjustRightInd w:val="0"/>
      <w:spacing w:before="20" w:after="10"/>
    </w:pPr>
    <w:rPr>
      <w:rFonts w:ascii="Arial" w:eastAsia="Calibri" w:hAnsi="Arial"/>
      <w:noProof/>
      <w:kern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leGrid">
    <w:name w:val="Table Grid"/>
    <w:basedOn w:val="TableNormal"/>
    <w:rsid w:val="000D12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MetaCaption">
    <w:name w:val="Table Meta Caption"/>
    <w:basedOn w:val="OtherTableCaption"/>
    <w:rsid w:val="000D1289"/>
    <w:rPr>
      <w:noProof/>
    </w:rPr>
  </w:style>
  <w:style w:type="paragraph" w:styleId="TOC3">
    <w:name w:val="toc 3"/>
    <w:basedOn w:val="TOC2"/>
    <w:next w:val="Normal"/>
    <w:autoRedefine/>
    <w:uiPriority w:val="39"/>
    <w:rsid w:val="004064CB"/>
    <w:pPr>
      <w:tabs>
        <w:tab w:val="left" w:pos="1440"/>
      </w:tabs>
      <w:spacing w:before="0" w:after="0"/>
      <w:ind w:left="1418" w:right="567" w:hanging="851"/>
    </w:pPr>
    <w:rPr>
      <w:b w:val="0"/>
      <w:smallCaps/>
    </w:rPr>
  </w:style>
  <w:style w:type="paragraph" w:styleId="TOC4">
    <w:name w:val="toc 4"/>
    <w:basedOn w:val="TOC3"/>
    <w:next w:val="Normal"/>
    <w:autoRedefine/>
    <w:uiPriority w:val="39"/>
    <w:rsid w:val="000D1289"/>
    <w:pPr>
      <w:ind w:left="600"/>
    </w:pPr>
    <w:rPr>
      <w:i/>
      <w:sz w:val="18"/>
    </w:rPr>
  </w:style>
  <w:style w:type="paragraph" w:styleId="TOC5">
    <w:name w:val="toc 5"/>
    <w:basedOn w:val="TOC4"/>
    <w:next w:val="Normal"/>
    <w:autoRedefine/>
    <w:uiPriority w:val="39"/>
    <w:rsid w:val="000D1289"/>
    <w:pPr>
      <w:ind w:left="800"/>
    </w:pPr>
    <w:rPr>
      <w:sz w:val="20"/>
    </w:rPr>
  </w:style>
  <w:style w:type="paragraph" w:styleId="TOC6">
    <w:name w:val="toc 6"/>
    <w:basedOn w:val="TOC5"/>
    <w:next w:val="Normal"/>
    <w:autoRedefine/>
    <w:uiPriority w:val="39"/>
    <w:rsid w:val="000D1289"/>
    <w:pPr>
      <w:ind w:left="1000"/>
    </w:pPr>
  </w:style>
  <w:style w:type="paragraph" w:styleId="TOC7">
    <w:name w:val="toc 7"/>
    <w:basedOn w:val="TOC6"/>
    <w:next w:val="Normal"/>
    <w:autoRedefine/>
    <w:uiPriority w:val="39"/>
    <w:rsid w:val="000D1289"/>
    <w:pPr>
      <w:ind w:left="1200"/>
    </w:pPr>
  </w:style>
  <w:style w:type="paragraph" w:styleId="TOC8">
    <w:name w:val="toc 8"/>
    <w:basedOn w:val="TOC7"/>
    <w:next w:val="Normal"/>
    <w:autoRedefine/>
    <w:uiPriority w:val="39"/>
    <w:rsid w:val="000D1289"/>
    <w:pPr>
      <w:ind w:left="1400"/>
    </w:pPr>
  </w:style>
  <w:style w:type="paragraph" w:styleId="TOC9">
    <w:name w:val="toc 9"/>
    <w:basedOn w:val="Normal"/>
    <w:next w:val="Normal"/>
    <w:autoRedefine/>
    <w:uiPriority w:val="39"/>
    <w:rsid w:val="000D1289"/>
    <w:pPr>
      <w:spacing w:after="100"/>
      <w:ind w:left="1760"/>
    </w:pPr>
    <w:rPr>
      <w:rFonts w:eastAsia="Calibri"/>
    </w:rPr>
  </w:style>
  <w:style w:type="paragraph" w:customStyle="1" w:styleId="UserTableBody">
    <w:name w:val="User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UserTableCaption">
    <w:name w:val="User Table Caption"/>
    <w:basedOn w:val="Normal"/>
    <w:next w:val="Normal"/>
    <w:rsid w:val="000D1289"/>
    <w:pPr>
      <w:keepNext/>
      <w:tabs>
        <w:tab w:val="left" w:pos="900"/>
      </w:tabs>
      <w:autoSpaceDE w:val="0"/>
      <w:autoSpaceDN w:val="0"/>
      <w:adjustRightInd w:val="0"/>
      <w:spacing w:before="180" w:after="60"/>
      <w:jc w:val="center"/>
    </w:pPr>
    <w:rPr>
      <w:rFonts w:eastAsia="Calibri"/>
      <w:kern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Normal"/>
    <w:rsid w:val="00DB6644"/>
    <w:pPr>
      <w:tabs>
        <w:tab w:val="left" w:pos="720"/>
      </w:tabs>
      <w:spacing w:before="240"/>
      <w:jc w:val="right"/>
    </w:pPr>
    <w:rPr>
      <w:rFonts w:ascii="Arial" w:hAnsi="Arial"/>
      <w:caps/>
      <w:sz w:val="32"/>
    </w:rPr>
  </w:style>
  <w:style w:type="paragraph" w:styleId="Revision">
    <w:name w:val="Revision"/>
    <w:hidden/>
    <w:uiPriority w:val="99"/>
    <w:semiHidden/>
    <w:rsid w:val="00E56816"/>
    <w:rPr>
      <w:rFonts w:ascii="Times New Roman" w:eastAsia="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85629">
      <w:bodyDiv w:val="1"/>
      <w:marLeft w:val="0"/>
      <w:marRight w:val="0"/>
      <w:marTop w:val="0"/>
      <w:marBottom w:val="0"/>
      <w:divBdr>
        <w:top w:val="none" w:sz="0" w:space="0" w:color="auto"/>
        <w:left w:val="none" w:sz="0" w:space="0" w:color="auto"/>
        <w:bottom w:val="none" w:sz="0" w:space="0" w:color="auto"/>
        <w:right w:val="none" w:sz="0" w:space="0" w:color="auto"/>
      </w:divBdr>
    </w:div>
    <w:div w:id="1038161294">
      <w:bodyDiv w:val="1"/>
      <w:marLeft w:val="0"/>
      <w:marRight w:val="0"/>
      <w:marTop w:val="0"/>
      <w:marBottom w:val="0"/>
      <w:divBdr>
        <w:top w:val="none" w:sz="0" w:space="0" w:color="auto"/>
        <w:left w:val="none" w:sz="0" w:space="0" w:color="auto"/>
        <w:bottom w:val="none" w:sz="0" w:space="0" w:color="auto"/>
        <w:right w:val="none" w:sz="0" w:space="0" w:color="auto"/>
      </w:divBdr>
    </w:div>
    <w:div w:id="1294873637">
      <w:bodyDiv w:val="1"/>
      <w:marLeft w:val="0"/>
      <w:marRight w:val="0"/>
      <w:marTop w:val="0"/>
      <w:marBottom w:val="0"/>
      <w:divBdr>
        <w:top w:val="none" w:sz="0" w:space="0" w:color="auto"/>
        <w:left w:val="none" w:sz="0" w:space="0" w:color="auto"/>
        <w:bottom w:val="none" w:sz="0" w:space="0" w:color="auto"/>
        <w:right w:val="none" w:sz="0" w:space="0" w:color="auto"/>
      </w:divBdr>
    </w:div>
    <w:div w:id="21014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eader" Target="header2.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fontTable" Target="fontTable.xm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FAD09-08D2-4E3D-A658-0B477EC2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41</Pages>
  <Words>17708</Words>
  <Characters>100939</Characters>
  <Application>Microsoft Office Word</Application>
  <DocSecurity>0</DocSecurity>
  <Lines>841</Lines>
  <Paragraphs>236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 Chapter 12 - Patient Care</vt:lpstr>
      <vt:lpstr>Hl7 V2.9 - Chapter 12 - Patient Care</vt:lpstr>
    </vt:vector>
  </TitlesOfParts>
  <Company>Epic</Company>
  <LinksUpToDate>false</LinksUpToDate>
  <CharactersWithSpaces>118411</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Amit Popat</dc:creator>
  <cp:lastModifiedBy>Lynn Laakso</cp:lastModifiedBy>
  <cp:revision>3</cp:revision>
  <cp:lastPrinted>2022-09-09T18:54:00Z</cp:lastPrinted>
  <dcterms:created xsi:type="dcterms:W3CDTF">2022-09-09T18:54:00Z</dcterms:created>
  <dcterms:modified xsi:type="dcterms:W3CDTF">2022-09-09T19:29:00Z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2022-09-05T10:00:00Z</vt:filetime>
  </property>
</Properties>
</file>