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3E4F" w14:textId="219D32E0" w:rsidR="009968AC" w:rsidRPr="00CD42AC" w:rsidDel="00CD42AC" w:rsidRDefault="00EA00AA" w:rsidP="009968AC">
      <w:pPr>
        <w:pStyle w:val="ANSIdesignation"/>
        <w:rPr>
          <w:del w:id="1" w:author="Lynn Laakso" w:date="2022-09-09T08:31:00Z"/>
          <w:rFonts w:ascii="Arial Narrow" w:hAnsi="Arial Narrow"/>
          <w:b/>
        </w:rPr>
      </w:pPr>
      <w:bookmarkStart w:id="2" w:name="_Toc25579082"/>
      <w:bookmarkStart w:id="3" w:name="_Toc25585447"/>
      <w:bookmarkStart w:id="4" w:name="_Ref369787750"/>
      <w:r w:rsidRPr="00CD42AC">
        <w:rPr>
          <w:rFonts w:ascii="Arial Narrow" w:hAnsi="Arial Narrow"/>
          <w:caps w:val="0"/>
          <w:noProof/>
          <w:rPrChange w:id="5" w:author="Lynn Laakso" w:date="2022-09-09T08:32:00Z">
            <w:rPr>
              <w:caps w:val="0"/>
              <w:noProof/>
            </w:rPr>
          </w:rPrChange>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6" w:author="Lynn Laakso" w:date="2022-09-09T08:31:00Z">
        <w:r w:rsidR="009968AC" w:rsidRPr="00673759" w:rsidDel="00CD42AC">
          <w:rPr>
            <w:rFonts w:ascii="Arial Narrow" w:hAnsi="Arial Narrow"/>
            <w:b/>
            <w:caps w:val="0"/>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75BC3410" w14:textId="1132E691" w:rsidR="009968AC" w:rsidRPr="00CD42AC" w:rsidDel="00CD42AC" w:rsidRDefault="009968AC" w:rsidP="009968AC">
      <w:pPr>
        <w:spacing w:after="0"/>
        <w:jc w:val="right"/>
        <w:rPr>
          <w:del w:id="7" w:author="Lynn Laakso" w:date="2022-09-09T08:31:00Z"/>
          <w:rFonts w:ascii="Arial Narrow" w:hAnsi="Arial Narrow"/>
          <w:b/>
          <w:sz w:val="32"/>
          <w:rPrChange w:id="8" w:author="Lynn Laakso" w:date="2022-09-09T08:32:00Z">
            <w:rPr>
              <w:del w:id="9" w:author="Lynn Laakso" w:date="2022-09-09T08:31:00Z"/>
              <w:rFonts w:ascii="Garamond" w:hAnsi="Garamond"/>
              <w:b/>
              <w:sz w:val="32"/>
            </w:rPr>
          </w:rPrChange>
        </w:rPr>
      </w:pPr>
      <w:del w:id="10" w:author="Lynn Laakso" w:date="2022-09-09T08:31:00Z">
        <w:r w:rsidRPr="00CD42AC" w:rsidDel="00CD42AC">
          <w:rPr>
            <w:rFonts w:ascii="Arial Narrow" w:hAnsi="Arial Narrow"/>
            <w:b/>
            <w:sz w:val="32"/>
            <w:rPrChange w:id="11" w:author="Lynn Laakso" w:date="2022-09-09T08:32:00Z">
              <w:rPr>
                <w:rFonts w:ascii="Garamond" w:hAnsi="Garamond"/>
                <w:b/>
                <w:sz w:val="32"/>
              </w:rPr>
            </w:rPrChange>
          </w:rPr>
          <w:delText>ANSI/HL7 V2.9</w:delText>
        </w:r>
      </w:del>
      <w:ins w:id="12" w:author="Buitendijk, Hans" w:date="2022-08-22T18:20:00Z">
        <w:del w:id="13" w:author="Lynn Laakso" w:date="2022-09-09T08:31:00Z">
          <w:r w:rsidR="00443244" w:rsidRPr="00CD42AC" w:rsidDel="00CD42AC">
            <w:rPr>
              <w:rFonts w:ascii="Arial Narrow" w:hAnsi="Arial Narrow"/>
              <w:b/>
              <w:sz w:val="32"/>
              <w:rPrChange w:id="14" w:author="Lynn Laakso" w:date="2022-09-09T08:32:00Z">
                <w:rPr>
                  <w:rFonts w:ascii="Garamond" w:hAnsi="Garamond"/>
                  <w:b/>
                  <w:sz w:val="32"/>
                </w:rPr>
              </w:rPrChange>
            </w:rPr>
            <w:delText>.1</w:delText>
          </w:r>
        </w:del>
      </w:ins>
      <w:del w:id="15" w:author="Lynn Laakso" w:date="2022-09-09T08:31:00Z">
        <w:r w:rsidRPr="00CD42AC" w:rsidDel="00CD42AC">
          <w:rPr>
            <w:rFonts w:ascii="Arial Narrow" w:hAnsi="Arial Narrow"/>
            <w:b/>
            <w:sz w:val="32"/>
            <w:rPrChange w:id="16" w:author="Lynn Laakso" w:date="2022-09-09T08:32:00Z">
              <w:rPr>
                <w:rFonts w:ascii="Garamond" w:hAnsi="Garamond"/>
                <w:b/>
                <w:sz w:val="32"/>
              </w:rPr>
            </w:rPrChange>
          </w:rPr>
          <w:delText>-</w:delText>
        </w:r>
      </w:del>
      <w:ins w:id="17" w:author="Buitendijk, Hans" w:date="2022-08-22T18:20:00Z">
        <w:del w:id="18" w:author="Lynn Laakso" w:date="2022-09-09T08:31:00Z">
          <w:r w:rsidR="00443244" w:rsidRPr="00CD42AC" w:rsidDel="00CD42AC">
            <w:rPr>
              <w:rFonts w:ascii="Arial Narrow" w:hAnsi="Arial Narrow"/>
              <w:b/>
              <w:sz w:val="32"/>
              <w:rPrChange w:id="19" w:author="Lynn Laakso" w:date="2022-09-09T08:32:00Z">
                <w:rPr>
                  <w:rFonts w:ascii="Garamond" w:hAnsi="Garamond"/>
                  <w:b/>
                  <w:sz w:val="32"/>
                </w:rPr>
              </w:rPrChange>
            </w:rPr>
            <w:delText>TBD</w:delText>
          </w:r>
        </w:del>
      </w:ins>
      <w:del w:id="20" w:author="Lynn Laakso" w:date="2022-09-09T08:31:00Z">
        <w:r w:rsidRPr="00CD42AC" w:rsidDel="00CD42AC">
          <w:rPr>
            <w:rFonts w:ascii="Arial Narrow" w:hAnsi="Arial Narrow"/>
            <w:b/>
            <w:sz w:val="32"/>
            <w:rPrChange w:id="21" w:author="Lynn Laakso" w:date="2022-09-09T08:32:00Z">
              <w:rPr>
                <w:rFonts w:ascii="Garamond" w:hAnsi="Garamond"/>
                <w:b/>
                <w:sz w:val="32"/>
              </w:rPr>
            </w:rPrChange>
          </w:rPr>
          <w:delText>2019</w:delText>
        </w:r>
      </w:del>
    </w:p>
    <w:p w14:paraId="50264212" w14:textId="5AFF99D8" w:rsidR="009968AC" w:rsidRPr="00CD42AC" w:rsidRDefault="009968AC">
      <w:pPr>
        <w:pStyle w:val="ANSIdesignation"/>
        <w:rPr>
          <w:rFonts w:ascii="Arial Narrow" w:hAnsi="Arial Narrow"/>
          <w:rPrChange w:id="22" w:author="Lynn Laakso" w:date="2022-09-09T08:32:00Z">
            <w:rPr/>
          </w:rPrChange>
        </w:rPr>
        <w:pPrChange w:id="23" w:author="Lynn Laakso" w:date="2022-09-09T08:31:00Z">
          <w:pPr>
            <w:jc w:val="right"/>
          </w:pPr>
        </w:pPrChange>
      </w:pPr>
      <w:del w:id="24" w:author="Lynn Laakso" w:date="2022-09-09T08:31:00Z">
        <w:r w:rsidRPr="00CD42AC" w:rsidDel="00CD42AC">
          <w:rPr>
            <w:rFonts w:ascii="Arial Narrow" w:hAnsi="Arial Narrow"/>
            <w:b/>
            <w:rPrChange w:id="25" w:author="Lynn Laakso" w:date="2022-09-09T08:32:00Z">
              <w:rPr>
                <w:rFonts w:ascii="Garamond" w:hAnsi="Garamond"/>
                <w:b/>
                <w:caps/>
              </w:rPr>
            </w:rPrChange>
          </w:rPr>
          <w:delText>12/9/2019</w:delText>
        </w:r>
      </w:del>
      <w:ins w:id="26" w:author="Buitendijk, Hans" w:date="2022-08-22T18:20:00Z">
        <w:del w:id="27" w:author="Lynn Laakso" w:date="2022-09-09T08:31:00Z">
          <w:r w:rsidR="00443244" w:rsidRPr="00CD42AC" w:rsidDel="00CD42AC">
            <w:rPr>
              <w:rFonts w:ascii="Arial Narrow" w:hAnsi="Arial Narrow"/>
              <w:b/>
              <w:rPrChange w:id="28" w:author="Lynn Laakso" w:date="2022-09-09T08:32:00Z">
                <w:rPr>
                  <w:rFonts w:ascii="Garamond" w:hAnsi="Garamond"/>
                  <w:b/>
                  <w:caps/>
                </w:rPr>
              </w:rPrChange>
            </w:rPr>
            <w:delText>TBD</w:delText>
          </w:r>
        </w:del>
      </w:ins>
      <w:ins w:id="29" w:author="Lynn Laakso" w:date="2022-09-09T08:31:00Z">
        <w:r w:rsidR="00CD42AC" w:rsidRPr="00CD42AC">
          <w:rPr>
            <w:rFonts w:ascii="Arial Narrow" w:hAnsi="Arial Narrow"/>
            <w:b/>
            <w:noProof/>
          </w:rPr>
          <w:t>V291_R1_N1_2022SEP</w:t>
        </w:r>
      </w:ins>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4"/>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rsidP="009968AC">
            <w:pPr>
              <w:spacing w:after="0"/>
              <w:rPr>
                <w:noProof/>
              </w:rPr>
            </w:pPr>
            <w:r>
              <w:rPr>
                <w:noProof/>
              </w:rPr>
              <w:t>Co-</w:t>
            </w:r>
            <w:r w:rsidR="00F6554D" w:rsidRPr="00643D28">
              <w:rPr>
                <w:noProof/>
              </w:rPr>
              <w:t>Chair:</w:t>
            </w:r>
          </w:p>
        </w:tc>
        <w:tc>
          <w:tcPr>
            <w:tcW w:w="6210" w:type="dxa"/>
          </w:tcPr>
          <w:p w14:paraId="579A08B0" w14:textId="77777777" w:rsidR="00F6554D" w:rsidRPr="00643D28" w:rsidRDefault="00F6554D" w:rsidP="009968AC">
            <w:pPr>
              <w:spacing w:after="0"/>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9968AC">
            <w:pPr>
              <w:spacing w:after="0"/>
              <w:rPr>
                <w:noProof/>
              </w:rPr>
            </w:pPr>
            <w:r>
              <w:rPr>
                <w:noProof/>
              </w:rPr>
              <w:t>Co-Chair:</w:t>
            </w:r>
          </w:p>
        </w:tc>
        <w:tc>
          <w:tcPr>
            <w:tcW w:w="6210" w:type="dxa"/>
          </w:tcPr>
          <w:p w14:paraId="189F1341" w14:textId="5F8B1C28" w:rsidR="00750FA1" w:rsidRPr="00643D28" w:rsidRDefault="00750FA1" w:rsidP="009968AC">
            <w:pPr>
              <w:spacing w:after="0"/>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9968AC">
            <w:pPr>
              <w:spacing w:after="0"/>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rsidP="009968AC">
            <w:pPr>
              <w:spacing w:after="0"/>
              <w:rPr>
                <w:noProof/>
              </w:rPr>
            </w:pPr>
            <w:r>
              <w:rPr>
                <w:noProof/>
              </w:rPr>
              <w:t>Co-Chair: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rsidP="009968AC">
            <w:pPr>
              <w:spacing w:after="0"/>
              <w:rPr>
                <w:noProof/>
              </w:rPr>
            </w:pPr>
            <w:r>
              <w:rPr>
                <w:noProof/>
              </w:rPr>
              <w:t>Co-Chair:</w:t>
            </w:r>
          </w:p>
        </w:tc>
        <w:tc>
          <w:tcPr>
            <w:tcW w:w="6210" w:type="dxa"/>
          </w:tcPr>
          <w:p w14:paraId="65EDB571" w14:textId="77777777" w:rsidR="00F6554D" w:rsidRPr="00643D28" w:rsidRDefault="00F6554D" w:rsidP="009968AC">
            <w:pPr>
              <w:spacing w:after="0"/>
            </w:pPr>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rsidP="009968AC">
            <w:pPr>
              <w:spacing w:after="0"/>
              <w:rPr>
                <w:noProof/>
              </w:rPr>
            </w:pPr>
            <w:r>
              <w:rPr>
                <w:noProof/>
              </w:rPr>
              <w:t>Co-Chair:</w:t>
            </w:r>
          </w:p>
        </w:tc>
        <w:tc>
          <w:tcPr>
            <w:tcW w:w="6210" w:type="dxa"/>
          </w:tcPr>
          <w:p w14:paraId="02295101" w14:textId="7FE30B70" w:rsidR="00F6554D" w:rsidRPr="00643D28" w:rsidDel="00B055B8" w:rsidRDefault="00F6554D" w:rsidP="009968AC">
            <w:pPr>
              <w:spacing w:after="0"/>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rsidP="009968AC">
            <w:pPr>
              <w:spacing w:after="0"/>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rsidP="009968AC">
            <w:pPr>
              <w:spacing w:after="0"/>
              <w:rPr>
                <w:noProof/>
              </w:rPr>
            </w:pPr>
            <w:r>
              <w:rPr>
                <w:noProof/>
              </w:rPr>
              <w:t>Co-Chair: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1F46D9D0" w:rsidR="00F6554D" w:rsidRPr="00643D28" w:rsidRDefault="00A772E6" w:rsidP="009968AC">
            <w:pPr>
              <w:spacing w:after="0"/>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000000"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ED7D2A" w:rsidRDefault="00FE4C6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0" w:author="Buitendijk, Hans" w:date="2022-08-19T12:56:00Z"/>
          <w:bCs/>
          <w:noProof/>
          <w:sz w:val="32"/>
          <w:szCs w:val="36"/>
          <w:rPrChange w:id="31" w:author="Frank Oemig" w:date="2022-09-06T18:18:00Z">
            <w:rPr>
              <w:ins w:id="32" w:author="Buitendijk, Hans" w:date="2022-08-19T12:56:00Z"/>
              <w:noProof/>
            </w:rPr>
          </w:rPrChange>
        </w:rPr>
        <w:pPrChange w:id="33" w:author="Frank Oemig" w:date="2022-09-06T18:49:00Z">
          <w:pPr>
            <w:pStyle w:val="Heading2"/>
            <w:numPr>
              <w:ilvl w:val="0"/>
              <w:numId w:val="0"/>
            </w:numPr>
            <w:tabs>
              <w:tab w:val="clear" w:pos="1080"/>
            </w:tabs>
            <w:ind w:left="0" w:firstLine="0"/>
          </w:pPr>
        </w:pPrChange>
      </w:pPr>
      <w:ins w:id="34" w:author="Buitendijk, Hans" w:date="2022-08-19T12:56:00Z">
        <w:r w:rsidRPr="00ED7D2A">
          <w:rPr>
            <w:b/>
            <w:bCs/>
            <w:noProof/>
            <w:sz w:val="32"/>
            <w:szCs w:val="36"/>
            <w:rPrChange w:id="35" w:author="Frank Oemig" w:date="2022-09-06T18:18:00Z">
              <w:rPr>
                <w:noProof/>
              </w:rPr>
            </w:rPrChange>
          </w:rPr>
          <w:t>Note to Balloters</w:t>
        </w:r>
      </w:ins>
    </w:p>
    <w:p w14:paraId="4A5C045C" w14:textId="77777777"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6" w:author="Buitendijk, Hans" w:date="2022-08-19T12:56:00Z"/>
          <w:lang w:eastAsia="de-DE"/>
        </w:rPr>
        <w:pPrChange w:id="37" w:author="Frank Oemig" w:date="2022-09-06T18:49:00Z">
          <w:pPr/>
        </w:pPrChange>
      </w:pPr>
      <w:ins w:id="38" w:author="Buitendijk, Hans" w:date="2022-08-19T12:56:00Z">
        <w:r>
          <w:rPr>
            <w:lang w:eastAsia="de-DE"/>
          </w:rPr>
          <w:t>We are seeking your input on these topics:</w:t>
        </w:r>
      </w:ins>
    </w:p>
    <w:p w14:paraId="4720074D" w14:textId="74BD579A"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39" w:author="Buitendijk, Hans" w:date="2022-08-19T12:56:00Z"/>
          <w:lang w:eastAsia="de-DE"/>
        </w:rPr>
        <w:pPrChange w:id="40" w:author="Frank Oemig" w:date="2022-09-06T18:49:00Z">
          <w:pPr/>
        </w:pPrChange>
      </w:pPr>
      <w:ins w:id="41" w:author="Buitendijk, Hans" w:date="2022-08-19T12:56: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rsidRPr="00D50E5F">
          <w:rPr>
            <w:color w:val="0000FF"/>
            <w:lang w:eastAsia="de-DE"/>
          </w:rPr>
          <w:fldChar w:fldCharType="begin"/>
        </w:r>
      </w:ins>
      <w:r w:rsidR="00CD42AC" w:rsidRPr="00D50E5F">
        <w:rPr>
          <w:color w:val="0000FF"/>
          <w:lang w:eastAsia="de-DE"/>
        </w:rPr>
        <w:instrText>HYPERLINK "http://www.hl7.org/permalink/?SOGIGuidance" \t "_blank"</w:instrText>
      </w:r>
      <w:ins w:id="42" w:author="Buitendijk, Hans" w:date="2022-08-19T12:56:00Z">
        <w:r w:rsidRPr="00D50E5F">
          <w:rPr>
            <w:color w:val="0000FF"/>
            <w:lang w:eastAsia="de-DE"/>
          </w:rPr>
          <w:fldChar w:fldCharType="separate"/>
        </w:r>
        <w:r w:rsidRPr="00D50E5F">
          <w:rPr>
            <w:color w:val="0000FF"/>
            <w:lang w:eastAsia="de-DE"/>
          </w:rPr>
          <w:t>www.hl7.org/permalink/?SOGIGuidance</w:t>
        </w:r>
        <w:r w:rsidRPr="00D50E5F">
          <w:rPr>
            <w:color w:val="0000FF"/>
            <w:lang w:eastAsia="de-DE"/>
          </w:rPr>
          <w:fldChar w:fldCharType="end"/>
        </w:r>
        <w:r w:rsidRPr="00CD42AC">
          <w:rPr>
            <w:lang w:eastAsia="de-DE"/>
          </w:rPr>
          <w:t>.</w:t>
        </w:r>
        <w:r>
          <w:rPr>
            <w:lang w:eastAsia="de-DE"/>
          </w:rPr>
          <w:t xml:space="preserve"> This profile is using a different approach </w:t>
        </w:r>
        <w:r>
          <w:rPr>
            <w:lang w:eastAsia="de-DE"/>
          </w:rPr>
          <w:lastRenderedPageBreak/>
          <w:t xml:space="preserve">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r w:rsidR="00CD42AC">
        <w:rPr>
          <w:lang w:eastAsia="de-DE"/>
        </w:rPr>
        <w:t xml:space="preserve">ballot. </w:t>
      </w:r>
    </w:p>
    <w:p w14:paraId="32C4F28F" w14:textId="615BA356"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3" w:author="Buitendijk, Hans" w:date="2022-08-19T12:56:00Z"/>
          <w:lang w:eastAsia="de-DE"/>
        </w:rPr>
        <w:pPrChange w:id="44" w:author="Frank Oemig" w:date="2022-09-06T18:49:00Z">
          <w:pPr/>
        </w:pPrChange>
      </w:pPr>
      <w:ins w:id="45" w:author="Buitendijk, Hans" w:date="2022-08-19T12:56:00Z">
        <w:r>
          <w:rPr>
            <w:lang w:eastAsia="de-DE"/>
          </w:rPr>
          <w:t xml:space="preserve">#2 In order to ensure we stay in sync with vocabulary used to represent the Gender Harmony attributes of a person, please </w:t>
        </w:r>
      </w:ins>
      <w:r w:rsidR="001958D2">
        <w:rPr>
          <w:lang w:eastAsia="de-DE"/>
        </w:rPr>
        <w:fldChar w:fldCharType="begin"/>
      </w:r>
      <w:r w:rsidR="001958D2">
        <w:rPr>
          <w:lang w:eastAsia="de-DE"/>
        </w:rPr>
        <w:instrText xml:space="preserve"> HYPERLINK "https://jira.hl7.org/secure/Dashboard.jspa?selectPageId=11000" </w:instrText>
      </w:r>
      <w:r w:rsidR="001958D2">
        <w:rPr>
          <w:lang w:eastAsia="de-DE"/>
        </w:rPr>
        <w:fldChar w:fldCharType="separate"/>
      </w:r>
      <w:ins w:id="46" w:author="Buitendijk, Hans" w:date="2022-08-19T12:56:00Z">
        <w:r w:rsidRPr="001958D2">
          <w:rPr>
            <w:rStyle w:val="Hyperlink"/>
            <w:kern w:val="0"/>
            <w:sz w:val="20"/>
            <w:lang w:eastAsia="de-DE"/>
          </w:rPr>
          <w:t>provide feedback</w:t>
        </w:r>
      </w:ins>
      <w:r w:rsidR="001958D2">
        <w:rPr>
          <w:lang w:eastAsia="de-DE"/>
        </w:rPr>
        <w:fldChar w:fldCharType="end"/>
      </w:r>
      <w:ins w:id="47" w:author="Buitendijk, Hans" w:date="2022-08-19T12:56:00Z">
        <w:r>
          <w:rPr>
            <w:lang w:eastAsia="de-DE"/>
          </w:rPr>
          <w:t xml:space="preserve"> on the definitions and associated terminology in the </w:t>
        </w:r>
      </w:ins>
      <w:r w:rsidR="00AD5361">
        <w:rPr>
          <w:lang w:eastAsia="de-DE"/>
        </w:rPr>
        <w:fldChar w:fldCharType="begin"/>
      </w:r>
      <w:r w:rsidR="00AD5361">
        <w:rPr>
          <w:lang w:eastAsia="de-DE"/>
        </w:rPr>
        <w:instrText xml:space="preserve"> HYPERLINK "</w:instrText>
      </w:r>
      <w:r w:rsidR="00AD5361" w:rsidRPr="00AD5361">
        <w:rPr>
          <w:lang w:eastAsia="de-DE"/>
        </w:rPr>
        <w:instrText>http://www.hl7.org/permalink/?GenderHarmonyIGBallot</w:instrText>
      </w:r>
      <w:r w:rsidR="00AD5361">
        <w:rPr>
          <w:lang w:eastAsia="de-DE"/>
        </w:rPr>
        <w:instrText xml:space="preserve">" </w:instrText>
      </w:r>
      <w:r w:rsidR="00AD5361">
        <w:rPr>
          <w:lang w:eastAsia="de-DE"/>
        </w:rPr>
        <w:fldChar w:fldCharType="separate"/>
      </w:r>
      <w:r w:rsidR="00AD5361" w:rsidRPr="00841F02">
        <w:rPr>
          <w:rStyle w:val="Hyperlink"/>
          <w:kern w:val="0"/>
          <w:sz w:val="20"/>
          <w:lang w:eastAsia="de-DE"/>
        </w:rPr>
        <w:t>http://www.hl7.org/permalink/?GenderHarmonyIGBallot</w:t>
      </w:r>
      <w:r w:rsidR="00AD5361">
        <w:rPr>
          <w:lang w:eastAsia="de-DE"/>
        </w:rPr>
        <w:fldChar w:fldCharType="end"/>
      </w:r>
      <w:r w:rsidR="00AD5361">
        <w:rPr>
          <w:lang w:eastAsia="de-DE"/>
        </w:rPr>
        <w:t xml:space="preserve"> </w:t>
      </w:r>
      <w:ins w:id="48" w:author="Buitendijk, Hans" w:date="2022-08-19T12:56:00Z">
        <w:r>
          <w:rPr>
            <w:lang w:eastAsia="de-DE"/>
          </w:rPr>
          <w:t>ballot.</w:t>
        </w:r>
      </w:ins>
    </w:p>
    <w:p w14:paraId="489A2CC5" w14:textId="12961C88" w:rsidR="00365352" w:rsidRDefault="00365352">
      <w:pPr>
        <w:pBdr>
          <w:top w:val="single" w:sz="4" w:space="1" w:color="auto"/>
          <w:left w:val="single" w:sz="4" w:space="4" w:color="auto"/>
          <w:bottom w:val="single" w:sz="4" w:space="1" w:color="auto"/>
          <w:right w:val="single" w:sz="4" w:space="4" w:color="auto"/>
        </w:pBdr>
        <w:shd w:val="clear" w:color="auto" w:fill="D9D9D9" w:themeFill="background1" w:themeFillShade="D9"/>
        <w:rPr>
          <w:ins w:id="49" w:author="Buitendijk, Hans" w:date="2022-08-19T15:55:00Z"/>
          <w:lang w:eastAsia="de-DE"/>
        </w:rPr>
        <w:pPrChange w:id="50" w:author="Frank Oemig" w:date="2022-09-06T18:49:00Z">
          <w:pPr/>
        </w:pPrChange>
      </w:pPr>
      <w:ins w:id="51" w:author="Buitendijk, Hans" w:date="2022-08-19T12:56: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451B028" w14:textId="17E62B16" w:rsidR="00366B7B" w:rsidRDefault="00366B7B">
      <w:pPr>
        <w:pBdr>
          <w:top w:val="single" w:sz="4" w:space="1" w:color="auto"/>
          <w:left w:val="single" w:sz="4" w:space="4" w:color="auto"/>
          <w:bottom w:val="single" w:sz="4" w:space="1" w:color="auto"/>
          <w:right w:val="single" w:sz="4" w:space="4" w:color="auto"/>
        </w:pBdr>
        <w:shd w:val="clear" w:color="auto" w:fill="D9D9D9" w:themeFill="background1" w:themeFillShade="D9"/>
        <w:rPr>
          <w:ins w:id="52" w:author="Buitendijk, Hans" w:date="2022-08-19T15:56:00Z"/>
          <w:lang w:eastAsia="de-DE"/>
        </w:rPr>
        <w:pPrChange w:id="53" w:author="Frank Oemig" w:date="2022-09-06T18:49:00Z">
          <w:pPr/>
        </w:pPrChange>
      </w:pPr>
      <w:ins w:id="54" w:author="Buitendijk, Hans" w:date="2022-08-19T15:56:00Z">
        <w:r>
          <w:rPr>
            <w:lang w:eastAsia="de-DE"/>
          </w:rPr>
          <w:t>#</w:t>
        </w:r>
      </w:ins>
      <w:ins w:id="55" w:author="Buitendijk, Hans" w:date="2022-08-19T16:31:00Z">
        <w:r w:rsidR="00A028E6">
          <w:rPr>
            <w:lang w:eastAsia="de-DE"/>
          </w:rPr>
          <w:t>4</w:t>
        </w:r>
      </w:ins>
      <w:ins w:id="56" w:author="Buitendijk, Hans" w:date="2022-08-19T15:56:00Z">
        <w:r>
          <w:rPr>
            <w:lang w:eastAsia="de-DE"/>
          </w:rPr>
          <w:t xml:space="preserve"> Is the GSC segment needed for Nutrition Orders in section </w:t>
        </w:r>
        <w:r w:rsidR="001356E2">
          <w:rPr>
            <w:lang w:eastAsia="de-DE"/>
          </w:rPr>
          <w:t>4.</w:t>
        </w:r>
      </w:ins>
      <w:ins w:id="57" w:author="Buitendijk, Hans" w:date="2022-08-19T15:57:00Z">
        <w:r w:rsidR="001356E2">
          <w:rPr>
            <w:lang w:eastAsia="de-DE"/>
          </w:rPr>
          <w:t>7?</w:t>
        </w:r>
      </w:ins>
    </w:p>
    <w:p w14:paraId="23D13C17" w14:textId="44009CE1" w:rsidR="00BE3EC8" w:rsidRDefault="00BE3EC8">
      <w:pPr>
        <w:pBdr>
          <w:top w:val="single" w:sz="4" w:space="1" w:color="auto"/>
          <w:left w:val="single" w:sz="4" w:space="4" w:color="auto"/>
          <w:bottom w:val="single" w:sz="4" w:space="1" w:color="auto"/>
          <w:right w:val="single" w:sz="4" w:space="4" w:color="auto"/>
        </w:pBdr>
        <w:shd w:val="clear" w:color="auto" w:fill="D9D9D9" w:themeFill="background1" w:themeFillShade="D9"/>
        <w:rPr>
          <w:ins w:id="58" w:author="Buitendijk, Hans" w:date="2022-08-19T15:58:00Z"/>
          <w:lang w:eastAsia="de-DE"/>
        </w:rPr>
        <w:pPrChange w:id="59" w:author="Frank Oemig" w:date="2022-09-06T18:49:00Z">
          <w:pPr/>
        </w:pPrChange>
      </w:pPr>
      <w:ins w:id="60" w:author="Buitendijk, Hans" w:date="2022-08-19T15:55:00Z">
        <w:r>
          <w:rPr>
            <w:lang w:eastAsia="de-DE"/>
          </w:rPr>
          <w:t>#</w:t>
        </w:r>
      </w:ins>
      <w:ins w:id="61" w:author="Buitendijk, Hans" w:date="2022-08-19T16:31:00Z">
        <w:r w:rsidR="00A028E6">
          <w:rPr>
            <w:lang w:eastAsia="de-DE"/>
          </w:rPr>
          <w:t>5</w:t>
        </w:r>
      </w:ins>
      <w:ins w:id="62" w:author="Buitendijk, Hans" w:date="2022-08-19T15:55:00Z">
        <w:r>
          <w:rPr>
            <w:lang w:eastAsia="de-DE"/>
          </w:rPr>
          <w:t xml:space="preserve"> Are the segments needed fo</w:t>
        </w:r>
      </w:ins>
      <w:ins w:id="63" w:author="Buitendijk, Hans" w:date="2022-08-19T15:56:00Z">
        <w:r>
          <w:rPr>
            <w:lang w:eastAsia="de-DE"/>
          </w:rPr>
          <w:t>r Supply Orders</w:t>
        </w:r>
        <w:r w:rsidR="00366B7B">
          <w:rPr>
            <w:lang w:eastAsia="de-DE"/>
          </w:rPr>
          <w:t xml:space="preserve"> in section 4.10?</w:t>
        </w:r>
      </w:ins>
    </w:p>
    <w:p w14:paraId="2688B2A0" w14:textId="29F37F85" w:rsidR="00F6554D" w:rsidRDefault="00801D43">
      <w:pPr>
        <w:pBdr>
          <w:top w:val="single" w:sz="4" w:space="1" w:color="auto"/>
          <w:left w:val="single" w:sz="4" w:space="4" w:color="auto"/>
          <w:bottom w:val="single" w:sz="4" w:space="1" w:color="auto"/>
          <w:right w:val="single" w:sz="4" w:space="4" w:color="auto"/>
        </w:pBdr>
        <w:shd w:val="clear" w:color="auto" w:fill="D9D9D9" w:themeFill="background1" w:themeFillShade="D9"/>
        <w:rPr>
          <w:ins w:id="64" w:author="Buitendijk, Hans" w:date="2022-08-19T12:56:00Z"/>
          <w:lang w:eastAsia="de-DE"/>
        </w:rPr>
        <w:pPrChange w:id="65" w:author="Frank Oemig" w:date="2022-09-06T18:49:00Z">
          <w:pPr/>
        </w:pPrChange>
      </w:pPr>
      <w:ins w:id="66" w:author="Buitendijk, Hans" w:date="2022-08-19T15:58:00Z">
        <w:r>
          <w:rPr>
            <w:lang w:eastAsia="de-DE"/>
          </w:rPr>
          <w:t>#</w:t>
        </w:r>
      </w:ins>
      <w:ins w:id="67" w:author="Buitendijk, Hans" w:date="2022-08-19T16:31:00Z">
        <w:r w:rsidR="00A028E6">
          <w:rPr>
            <w:lang w:eastAsia="de-DE"/>
          </w:rPr>
          <w:t>6</w:t>
        </w:r>
      </w:ins>
      <w:ins w:id="68" w:author="Buitendijk, Hans" w:date="2022-08-19T15:58:00Z">
        <w:r>
          <w:rPr>
            <w:lang w:eastAsia="de-DE"/>
          </w:rPr>
          <w:t xml:space="preserve"> Which segments are needed for which Blood Transfusion messages in 4.13?</w:t>
        </w:r>
      </w:ins>
    </w:p>
    <w:p w14:paraId="20B22CE4" w14:textId="37951C76" w:rsidR="00FE4C6E" w:rsidRDefault="00FE4C6E">
      <w:pPr>
        <w:rPr>
          <w:ins w:id="69" w:author="Buitendijk, Hans" w:date="2022-09-02T08:58:00Z"/>
        </w:rPr>
      </w:pPr>
    </w:p>
    <w:p w14:paraId="73021CC2" w14:textId="77777777" w:rsidR="00135B8F" w:rsidRDefault="00135B8F" w:rsidP="00135B8F">
      <w:pPr>
        <w:rPr>
          <w:ins w:id="70"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010B35" w14:paraId="59CE393A" w14:textId="77777777" w:rsidTr="00DE0C4A">
        <w:trPr>
          <w:trHeight w:val="530"/>
          <w:ins w:id="71" w:author="Buitendijk, Hans" w:date="2022-09-02T08:58:00Z"/>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ins w:id="72" w:author="Buitendijk, Hans" w:date="2022-09-02T08:58:00Z"/>
                <w:rFonts w:ascii="Arial" w:hAnsi="Arial"/>
              </w:rPr>
            </w:pPr>
            <w:ins w:id="73" w:author="Buitendijk, Hans" w:date="2022-09-02T08:58:00Z">
              <w:r>
                <w:rPr>
                  <w:b/>
                  <w:bCs/>
                  <w:i/>
                  <w:iCs/>
                  <w:color w:val="000080"/>
                </w:rPr>
                <w:t>Section</w:t>
              </w:r>
            </w:ins>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ins w:id="74" w:author="Buitendijk, Hans" w:date="2022-09-02T08:58:00Z"/>
                <w:rFonts w:ascii="Arial" w:hAnsi="Arial"/>
              </w:rPr>
            </w:pPr>
            <w:ins w:id="75" w:author="Buitendijk, Hans" w:date="2022-09-02T08:58:00Z">
              <w:r>
                <w:rPr>
                  <w:b/>
                  <w:bCs/>
                  <w:i/>
                  <w:iCs/>
                  <w:color w:val="000080"/>
                </w:rPr>
                <w:t>Section Name</w:t>
              </w:r>
            </w:ins>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ins w:id="76" w:author="Buitendijk, Hans" w:date="2022-09-02T08:58:00Z"/>
                <w:rFonts w:ascii="Arial" w:hAnsi="Arial"/>
              </w:rPr>
            </w:pPr>
            <w:ins w:id="77" w:author="Buitendijk, Hans" w:date="2022-09-02T08:58:00Z">
              <w:r>
                <w:rPr>
                  <w:b/>
                  <w:bCs/>
                  <w:i/>
                  <w:iCs/>
                  <w:color w:val="000080"/>
                </w:rPr>
                <w:t>Change  Type</w:t>
              </w:r>
            </w:ins>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ins w:id="78" w:author="Buitendijk, Hans" w:date="2022-09-02T08:58:00Z"/>
                <w:b/>
                <w:bCs/>
                <w:i/>
                <w:iCs/>
                <w:color w:val="000080"/>
              </w:rPr>
            </w:pPr>
            <w:ins w:id="79" w:author="Buitendijk, Hans" w:date="2022-09-02T08:58:00Z">
              <w:r w:rsidRPr="005E5A1E">
                <w:rPr>
                  <w:b/>
                  <w:bCs/>
                  <w:i/>
                  <w:iCs/>
                  <w:color w:val="000080"/>
                </w:rPr>
                <w:t>Proposal #</w:t>
              </w:r>
            </w:ins>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ins w:id="80" w:author="Buitendijk, Hans" w:date="2022-09-02T08:58:00Z"/>
                <w:b/>
                <w:bCs/>
                <w:i/>
                <w:iCs/>
                <w:color w:val="000080"/>
                <w:sz w:val="28"/>
                <w:szCs w:val="28"/>
              </w:rPr>
            </w:pPr>
            <w:ins w:id="81" w:author="Buitendijk, Hans" w:date="2022-09-02T08:58:00Z">
              <w:r>
                <w:rPr>
                  <w:b/>
                  <w:bCs/>
                  <w:i/>
                  <w:iCs/>
                  <w:color w:val="000080"/>
                </w:rPr>
                <w:t>Substantive</w:t>
              </w:r>
              <w:r>
                <w:rPr>
                  <w:b/>
                  <w:bCs/>
                  <w:i/>
                  <w:iCs/>
                  <w:color w:val="000080"/>
                </w:rPr>
                <w:br/>
                <w:t>Y/N</w:t>
              </w:r>
            </w:ins>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ins w:id="82" w:author="Buitendijk, Hans" w:date="2022-09-02T08:58:00Z"/>
                <w:b/>
                <w:bCs/>
                <w:i/>
                <w:iCs/>
                <w:color w:val="000080"/>
                <w:sz w:val="28"/>
                <w:szCs w:val="28"/>
              </w:rPr>
            </w:pPr>
            <w:ins w:id="83" w:author="Buitendijk, Hans" w:date="2022-09-02T08:58:00Z">
              <w:r>
                <w:rPr>
                  <w:b/>
                  <w:bCs/>
                  <w:i/>
                  <w:iCs/>
                  <w:color w:val="000080"/>
                </w:rPr>
                <w:t>Line</w:t>
              </w:r>
              <w:r>
                <w:rPr>
                  <w:b/>
                  <w:bCs/>
                  <w:i/>
                  <w:iCs/>
                  <w:color w:val="000080"/>
                </w:rPr>
                <w:br/>
                <w:t>Item</w:t>
              </w:r>
            </w:ins>
          </w:p>
        </w:tc>
      </w:tr>
      <w:tr w:rsidR="00010B35" w14:paraId="6F99EF9E" w14:textId="77777777" w:rsidTr="00DE0C4A">
        <w:trPr>
          <w:trHeight w:val="530"/>
          <w:ins w:id="84" w:author="Buitendijk, Hans" w:date="2022-09-02T08:58:00Z"/>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ins w:id="85" w:author="Buitendijk, Hans" w:date="2022-09-02T08:58:00Z"/>
                <w:b/>
                <w:bCs/>
                <w:i/>
                <w:iCs/>
                <w:color w:val="000080"/>
              </w:rPr>
            </w:pPr>
            <w:ins w:id="86" w:author="Buitendijk, Hans" w:date="2022-09-02T09:04:00Z">
              <w:r>
                <w:rPr>
                  <w:b/>
                  <w:bCs/>
                  <w:i/>
                  <w:iCs/>
                  <w:color w:val="000080"/>
                </w:rPr>
                <w:t>4.4.4</w:t>
              </w:r>
            </w:ins>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ins w:id="87" w:author="Buitendijk, Hans" w:date="2022-09-02T08:58:00Z"/>
                <w:bCs/>
                <w:i/>
                <w:iCs/>
                <w:noProof/>
              </w:rPr>
            </w:pPr>
            <w:ins w:id="88" w:author="Buitendijk, Hans" w:date="2022-09-02T09:04:00Z">
              <w:r w:rsidRPr="00EA3945">
                <w:t>OMG – general clinical order message (event O19</w:t>
              </w:r>
            </w:ins>
            <w:ins w:id="89" w:author="Buitendijk, Hans" w:date="2022-09-02T09:05:00Z">
              <w:r w:rsidR="00795E39">
                <w:t>)</w:t>
              </w:r>
            </w:ins>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ins w:id="90" w:author="Buitendijk, Hans" w:date="2022-09-02T08:58:00Z"/>
                <w:color w:val="000080"/>
              </w:rPr>
            </w:pPr>
            <w:ins w:id="91" w:author="Buitendijk, Hans" w:date="2022-09-02T08:58:00Z">
              <w:r>
                <w:rPr>
                  <w:color w:val="000080"/>
                </w:rPr>
                <w:t>Added segments GSP</w:t>
              </w:r>
            </w:ins>
            <w:ins w:id="92" w:author="Buitendijk, Hans" w:date="2022-09-02T09:04:00Z">
              <w:r w:rsidR="00010B35">
                <w:rPr>
                  <w:color w:val="000080"/>
                </w:rPr>
                <w:t>,</w:t>
              </w:r>
            </w:ins>
            <w:ins w:id="93" w:author="Buitendijk, Hans" w:date="2022-09-02T08:58:00Z">
              <w:r>
                <w:rPr>
                  <w:color w:val="000080"/>
                </w:rPr>
                <w:t xml:space="preserve"> GSR</w:t>
              </w:r>
            </w:ins>
            <w:ins w:id="94" w:author="Buitendijk, Hans" w:date="2022-09-02T09:04:00Z">
              <w:r w:rsidR="00010B35">
                <w:rPr>
                  <w:color w:val="000080"/>
                </w:rPr>
                <w:t>, and GSC</w:t>
              </w:r>
            </w:ins>
            <w:ins w:id="95" w:author="Buitendijk, Hans" w:date="2022-09-02T08:58:00Z">
              <w:r>
                <w:rPr>
                  <w:color w:val="000080"/>
                </w:rPr>
                <w:t xml:space="preserve"> to message structure</w:t>
              </w:r>
            </w:ins>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rPr>
                <w:ins w:id="96" w:author="Buitendijk, Hans" w:date="2022-09-02T08:58:00Z"/>
              </w:rPr>
            </w:pPr>
            <w:ins w:id="97" w:author="Buitendijk, Hans" w:date="2022-09-02T08:58:00Z">
              <w:r>
                <w:t>SOGI</w:t>
              </w:r>
            </w:ins>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ins w:id="98" w:author="Buitendijk, Hans" w:date="2022-09-02T08:58:00Z"/>
                <w:b/>
                <w:bCs/>
                <w:i/>
                <w:iCs/>
                <w:color w:val="000080"/>
              </w:rPr>
            </w:pPr>
            <w:ins w:id="99" w:author="Buitendijk, Hans" w:date="2022-09-02T08:58:00Z">
              <w:r>
                <w:rPr>
                  <w:b/>
                  <w:bCs/>
                  <w:i/>
                  <w:iCs/>
                  <w:color w:val="000080"/>
                </w:rPr>
                <w:t>Yes</w:t>
              </w:r>
            </w:ins>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ins w:id="100" w:author="Buitendijk, Hans" w:date="2022-09-02T08:58:00Z"/>
                <w:b/>
                <w:bCs/>
                <w:i/>
                <w:iCs/>
                <w:color w:val="000080"/>
              </w:rPr>
            </w:pPr>
          </w:p>
        </w:tc>
      </w:tr>
      <w:tr w:rsidR="00010B35" w14:paraId="7FC54484" w14:textId="77777777" w:rsidTr="00DE0C4A">
        <w:trPr>
          <w:trHeight w:val="530"/>
          <w:ins w:id="101" w:author="Buitendijk, Hans" w:date="2022-09-02T08:58:00Z"/>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ins w:id="102" w:author="Buitendijk, Hans" w:date="2022-09-02T08:58:00Z"/>
                <w:b/>
                <w:bCs/>
                <w:i/>
                <w:iCs/>
                <w:color w:val="000080"/>
              </w:rPr>
            </w:pPr>
            <w:ins w:id="103" w:author="Buitendijk, Hans" w:date="2022-09-02T09:05:00Z">
              <w:r>
                <w:rPr>
                  <w:b/>
                  <w:bCs/>
                  <w:i/>
                  <w:iCs/>
                  <w:color w:val="000080"/>
                </w:rPr>
                <w:t>4.4.6</w:t>
              </w:r>
            </w:ins>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ins w:id="104" w:author="Buitendijk, Hans" w:date="2022-09-02T08:58:00Z"/>
                <w:bCs/>
                <w:i/>
                <w:iCs/>
                <w:noProof/>
              </w:rPr>
            </w:pPr>
            <w:ins w:id="105" w:author="Buitendijk, Hans" w:date="2022-09-02T09:05:00Z">
              <w:r w:rsidRPr="00EA3945">
                <w:t>OML – laboratory order message (event O21</w:t>
              </w:r>
              <w:r>
                <w:t>)</w:t>
              </w:r>
            </w:ins>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ins w:id="106" w:author="Buitendijk, Hans" w:date="2022-09-02T08:58:00Z"/>
                <w:color w:val="000080"/>
              </w:rPr>
            </w:pPr>
            <w:ins w:id="107" w:author="Buitendijk, Hans" w:date="2022-09-02T09:05:00Z">
              <w:r>
                <w:rPr>
                  <w:color w:val="000080"/>
                </w:rPr>
                <w:t>Added segments GSP, GSR, and GSC to message structure</w:t>
              </w:r>
            </w:ins>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rPr>
                <w:ins w:id="108" w:author="Buitendijk, Hans" w:date="2022-09-02T08:58:00Z"/>
              </w:rPr>
            </w:pPr>
            <w:ins w:id="109" w:author="Buitendijk, Hans" w:date="2022-09-02T08:58:00Z">
              <w:r>
                <w:t>SOGI</w:t>
              </w:r>
            </w:ins>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ins w:id="110" w:author="Buitendijk, Hans" w:date="2022-09-02T08:58:00Z"/>
                <w:b/>
                <w:bCs/>
                <w:i/>
                <w:iCs/>
                <w:color w:val="000080"/>
              </w:rPr>
            </w:pPr>
            <w:ins w:id="111" w:author="Buitendijk, Hans" w:date="2022-09-02T08:58:00Z">
              <w:r>
                <w:rPr>
                  <w:b/>
                  <w:bCs/>
                  <w:i/>
                  <w:iCs/>
                  <w:color w:val="000080"/>
                </w:rPr>
                <w:t>No</w:t>
              </w:r>
            </w:ins>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ins w:id="112" w:author="Buitendijk, Hans" w:date="2022-09-02T08:58:00Z"/>
                <w:b/>
                <w:bCs/>
                <w:i/>
                <w:iCs/>
                <w:color w:val="000080"/>
              </w:rPr>
            </w:pPr>
          </w:p>
        </w:tc>
      </w:tr>
      <w:tr w:rsidR="00FE0E85" w14:paraId="7756C12F" w14:textId="77777777" w:rsidTr="00DE0C4A">
        <w:trPr>
          <w:trHeight w:val="530"/>
          <w:ins w:id="113" w:author="Buitendijk, Hans" w:date="2022-09-02T08:58:00Z"/>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ins w:id="114" w:author="Buitendijk, Hans" w:date="2022-09-02T08:58:00Z"/>
                <w:b/>
                <w:bCs/>
                <w:i/>
                <w:iCs/>
                <w:color w:val="000080"/>
              </w:rPr>
            </w:pPr>
            <w:ins w:id="115" w:author="Buitendijk, Hans" w:date="2022-09-02T09:07:00Z">
              <w:r>
                <w:rPr>
                  <w:b/>
                  <w:bCs/>
                  <w:i/>
                  <w:iCs/>
                  <w:color w:val="000080"/>
                </w:rPr>
                <w:t>4.4.8</w:t>
              </w:r>
            </w:ins>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ins w:id="116" w:author="Buitendijk, Hans" w:date="2022-09-02T08:58:00Z"/>
                <w:bCs/>
                <w:i/>
                <w:iCs/>
                <w:noProof/>
              </w:rPr>
            </w:pPr>
            <w:ins w:id="117" w:author="Buitendijk, Hans" w:date="2022-09-02T09:08:00Z">
              <w:r w:rsidRPr="00EA3945">
                <w:t>OML – Laboratory order for multiple orders related to a single specimen (event O33</w:t>
              </w:r>
              <w:r>
                <w:t>)</w:t>
              </w:r>
            </w:ins>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ins w:id="118" w:author="Buitendijk, Hans" w:date="2022-09-02T08:58:00Z"/>
                <w:color w:val="000080"/>
              </w:rPr>
            </w:pPr>
            <w:ins w:id="119" w:author="Buitendijk, Hans" w:date="2022-09-02T09:22:00Z">
              <w:r>
                <w:rPr>
                  <w:color w:val="000080"/>
                </w:rPr>
                <w:t>Added segments GSP, GSR, and GSC to message structure</w:t>
              </w:r>
            </w:ins>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rPr>
                <w:ins w:id="120" w:author="Buitendijk, Hans" w:date="2022-09-02T08:58:00Z"/>
              </w:rPr>
            </w:pPr>
            <w:ins w:id="121" w:author="Buitendijk, Hans" w:date="2022-09-02T09:22:00Z">
              <w:r>
                <w:t>SOGI</w:t>
              </w:r>
            </w:ins>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ins w:id="122" w:author="Buitendijk, Hans" w:date="2022-09-02T08:58:00Z"/>
                <w:b/>
                <w:bCs/>
                <w:i/>
                <w:iCs/>
                <w:color w:val="000080"/>
              </w:rPr>
            </w:pPr>
            <w:ins w:id="123" w:author="Buitendijk, Hans" w:date="2022-09-02T09:22:00Z">
              <w:r>
                <w:rPr>
                  <w:b/>
                  <w:bCs/>
                  <w:i/>
                  <w:iCs/>
                  <w:color w:val="000080"/>
                </w:rPr>
                <w:t>No</w:t>
              </w:r>
            </w:ins>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ins w:id="124" w:author="Buitendijk, Hans" w:date="2022-09-02T08:58:00Z"/>
                <w:b/>
                <w:bCs/>
                <w:i/>
                <w:iCs/>
                <w:color w:val="000080"/>
              </w:rPr>
            </w:pPr>
          </w:p>
        </w:tc>
      </w:tr>
      <w:tr w:rsidR="00FE0E85" w14:paraId="04CDCE58" w14:textId="77777777" w:rsidTr="00DE0C4A">
        <w:trPr>
          <w:trHeight w:val="530"/>
          <w:ins w:id="125" w:author="Buitendijk, Hans" w:date="2022-09-02T09:08:00Z"/>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ins w:id="126" w:author="Buitendijk, Hans" w:date="2022-09-02T09:08:00Z"/>
                <w:b/>
                <w:bCs/>
                <w:i/>
                <w:iCs/>
                <w:color w:val="000080"/>
              </w:rPr>
            </w:pPr>
            <w:ins w:id="127" w:author="Buitendijk, Hans" w:date="2022-09-02T09:09:00Z">
              <w:r>
                <w:rPr>
                  <w:b/>
                  <w:bCs/>
                  <w:i/>
                  <w:iCs/>
                  <w:color w:val="000080"/>
                </w:rPr>
                <w:t>4.4.10</w:t>
              </w:r>
            </w:ins>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rPr>
                <w:ins w:id="128" w:author="Buitendijk, Hans" w:date="2022-09-02T09:08:00Z"/>
              </w:rPr>
            </w:pPr>
            <w:ins w:id="129" w:author="Buitendijk, Hans" w:date="2022-09-02T09:09:00Z">
              <w:r w:rsidRPr="00EA3945">
                <w:t>OML – Laboratory order for multiple orders related to a single container of a specimen (event O35</w:t>
              </w:r>
              <w:r>
                <w:t>)</w:t>
              </w:r>
            </w:ins>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ins w:id="130" w:author="Buitendijk, Hans" w:date="2022-09-02T09:08:00Z"/>
                <w:color w:val="000080"/>
              </w:rPr>
            </w:pPr>
            <w:ins w:id="131" w:author="Buitendijk, Hans" w:date="2022-09-02T09:22:00Z">
              <w:r>
                <w:rPr>
                  <w:color w:val="000080"/>
                </w:rPr>
                <w:t>Added segments GSP, GSR, and GSC to message structure</w:t>
              </w:r>
            </w:ins>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rPr>
                <w:ins w:id="132" w:author="Buitendijk, Hans" w:date="2022-09-02T09:08:00Z"/>
              </w:rPr>
            </w:pPr>
            <w:ins w:id="133" w:author="Buitendijk, Hans" w:date="2022-09-02T09:22:00Z">
              <w:r>
                <w:t>SOGI</w:t>
              </w:r>
            </w:ins>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ins w:id="134" w:author="Buitendijk, Hans" w:date="2022-09-02T09:08:00Z"/>
                <w:b/>
                <w:bCs/>
                <w:i/>
                <w:iCs/>
                <w:color w:val="000080"/>
              </w:rPr>
            </w:pPr>
            <w:ins w:id="135" w:author="Buitendijk, Hans" w:date="2022-09-02T09:22:00Z">
              <w:r>
                <w:rPr>
                  <w:b/>
                  <w:bCs/>
                  <w:i/>
                  <w:iCs/>
                  <w:color w:val="000080"/>
                </w:rPr>
                <w:t>No</w:t>
              </w:r>
            </w:ins>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ins w:id="136" w:author="Buitendijk, Hans" w:date="2022-09-02T09:08:00Z"/>
                <w:b/>
                <w:bCs/>
                <w:i/>
                <w:iCs/>
                <w:color w:val="000080"/>
              </w:rPr>
            </w:pPr>
          </w:p>
        </w:tc>
      </w:tr>
      <w:tr w:rsidR="00FE0E85" w14:paraId="7B9B4BE1" w14:textId="77777777" w:rsidTr="00DE0C4A">
        <w:trPr>
          <w:trHeight w:val="530"/>
          <w:ins w:id="137" w:author="Buitendijk, Hans" w:date="2022-09-02T09:10:00Z"/>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ins w:id="138" w:author="Buitendijk, Hans" w:date="2022-09-02T09:10:00Z"/>
                <w:b/>
                <w:bCs/>
                <w:i/>
                <w:iCs/>
                <w:color w:val="000080"/>
              </w:rPr>
            </w:pPr>
            <w:ins w:id="139" w:author="Buitendijk, Hans" w:date="2022-09-02T09:10:00Z">
              <w:r>
                <w:rPr>
                  <w:b/>
                  <w:bCs/>
                  <w:i/>
                  <w:iCs/>
                  <w:color w:val="000080"/>
                </w:rPr>
                <w:t>4.4.12</w:t>
              </w:r>
            </w:ins>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rPr>
                <w:ins w:id="140" w:author="Buitendijk, Hans" w:date="2022-09-02T09:10:00Z"/>
              </w:rPr>
            </w:pPr>
            <w:ins w:id="141" w:author="Buitendijk, Hans" w:date="2022-09-02T09:10:00Z">
              <w:r w:rsidRPr="00EA3945">
                <w:t xml:space="preserve">OML – </w:t>
              </w:r>
              <w:r w:rsidRPr="00EA3945">
                <w:rPr>
                  <w:bCs/>
                </w:rPr>
                <w:t xml:space="preserve">Specimen shipment centric laboratory order </w:t>
              </w:r>
              <w:r w:rsidRPr="00EA3945">
                <w:t xml:space="preserve">(event </w:t>
              </w:r>
              <w:r w:rsidRPr="00EA3945">
                <w:lastRenderedPageBreak/>
                <w:t>O39</w:t>
              </w:r>
              <w:r>
                <w:t>)</w:t>
              </w:r>
            </w:ins>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ins w:id="142" w:author="Buitendijk, Hans" w:date="2022-09-02T09:10:00Z"/>
                <w:color w:val="000080"/>
              </w:rPr>
            </w:pPr>
            <w:ins w:id="143" w:author="Buitendijk, Hans" w:date="2022-09-02T09:22:00Z">
              <w:r>
                <w:rPr>
                  <w:color w:val="000080"/>
                </w:rPr>
                <w:lastRenderedPageBreak/>
                <w:t>Added segments GSP, GSR, and GSC to message structure</w:t>
              </w:r>
            </w:ins>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rPr>
                <w:ins w:id="144" w:author="Buitendijk, Hans" w:date="2022-09-02T09:10:00Z"/>
              </w:rPr>
            </w:pPr>
            <w:ins w:id="145" w:author="Buitendijk, Hans" w:date="2022-09-02T09:22:00Z">
              <w:r>
                <w:t>SOGI</w:t>
              </w:r>
            </w:ins>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ins w:id="146" w:author="Buitendijk, Hans" w:date="2022-09-02T09:10:00Z"/>
                <w:b/>
                <w:bCs/>
                <w:i/>
                <w:iCs/>
                <w:color w:val="000080"/>
              </w:rPr>
            </w:pPr>
            <w:ins w:id="147" w:author="Buitendijk, Hans" w:date="2022-09-02T09:22:00Z">
              <w:r>
                <w:rPr>
                  <w:b/>
                  <w:bCs/>
                  <w:i/>
                  <w:iCs/>
                  <w:color w:val="000080"/>
                </w:rPr>
                <w:t>No</w:t>
              </w:r>
            </w:ins>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ins w:id="148" w:author="Buitendijk, Hans" w:date="2022-09-02T09:10:00Z"/>
                <w:b/>
                <w:bCs/>
                <w:i/>
                <w:iCs/>
                <w:color w:val="000080"/>
              </w:rPr>
            </w:pPr>
          </w:p>
        </w:tc>
      </w:tr>
      <w:tr w:rsidR="00FE0E85" w14:paraId="28B630B1" w14:textId="77777777" w:rsidTr="00DE0C4A">
        <w:trPr>
          <w:trHeight w:val="530"/>
          <w:ins w:id="149" w:author="Buitendijk, Hans" w:date="2022-09-02T09:11:00Z"/>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ins w:id="150" w:author="Buitendijk, Hans" w:date="2022-09-02T09:11:00Z"/>
                <w:b/>
                <w:bCs/>
                <w:i/>
                <w:iCs/>
                <w:color w:val="000080"/>
              </w:rPr>
            </w:pPr>
            <w:ins w:id="151" w:author="Buitendijk, Hans" w:date="2022-09-02T09:11:00Z">
              <w:r>
                <w:rPr>
                  <w:b/>
                  <w:bCs/>
                  <w:i/>
                  <w:iCs/>
                  <w:color w:val="000080"/>
                </w:rPr>
                <w:t>4.4.14</w:t>
              </w:r>
            </w:ins>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rPr>
                <w:ins w:id="152" w:author="Buitendijk, Hans" w:date="2022-09-02T09:11:00Z"/>
              </w:rPr>
            </w:pPr>
            <w:ins w:id="153" w:author="Buitendijk, Hans" w:date="2022-09-02T09:11:00Z">
              <w:r w:rsidRPr="00EC5DB4">
                <w:t>OMI – Imaging Order Message (Event O23</w:t>
              </w:r>
              <w:r>
                <w:t>)</w:t>
              </w:r>
            </w:ins>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ins w:id="154" w:author="Buitendijk, Hans" w:date="2022-09-02T09:11:00Z"/>
                <w:color w:val="000080"/>
              </w:rPr>
            </w:pPr>
            <w:ins w:id="155" w:author="Buitendijk, Hans" w:date="2022-09-02T09:22:00Z">
              <w:r>
                <w:rPr>
                  <w:color w:val="000080"/>
                </w:rPr>
                <w:t>Added segments GSP, GSR, and GSC to message structure</w:t>
              </w:r>
            </w:ins>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rPr>
                <w:ins w:id="156" w:author="Buitendijk, Hans" w:date="2022-09-02T09:11:00Z"/>
              </w:rPr>
            </w:pPr>
            <w:ins w:id="157" w:author="Buitendijk, Hans" w:date="2022-09-02T09:22:00Z">
              <w:r>
                <w:t>SOGI</w:t>
              </w:r>
            </w:ins>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ins w:id="158" w:author="Buitendijk, Hans" w:date="2022-09-02T09:11:00Z"/>
                <w:b/>
                <w:bCs/>
                <w:i/>
                <w:iCs/>
                <w:color w:val="000080"/>
              </w:rPr>
            </w:pPr>
            <w:ins w:id="159" w:author="Buitendijk, Hans" w:date="2022-09-02T09:22:00Z">
              <w:r>
                <w:rPr>
                  <w:b/>
                  <w:bCs/>
                  <w:i/>
                  <w:iCs/>
                  <w:color w:val="000080"/>
                </w:rPr>
                <w:t>No</w:t>
              </w:r>
            </w:ins>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ins w:id="160" w:author="Buitendijk, Hans" w:date="2022-09-02T09:11:00Z"/>
                <w:b/>
                <w:bCs/>
                <w:i/>
                <w:iCs/>
                <w:color w:val="000080"/>
              </w:rPr>
            </w:pPr>
          </w:p>
        </w:tc>
      </w:tr>
      <w:tr w:rsidR="00FE0E85" w14:paraId="24ACE15D" w14:textId="77777777" w:rsidTr="00DE0C4A">
        <w:trPr>
          <w:trHeight w:val="530"/>
          <w:ins w:id="161" w:author="Buitendijk, Hans" w:date="2022-09-02T09:12:00Z"/>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ins w:id="162" w:author="Buitendijk, Hans" w:date="2022-09-02T09:12:00Z"/>
                <w:b/>
                <w:bCs/>
                <w:i/>
                <w:iCs/>
                <w:color w:val="000080"/>
              </w:rPr>
            </w:pPr>
            <w:ins w:id="163" w:author="Buitendijk, Hans" w:date="2022-09-02T09:12:00Z">
              <w:r>
                <w:rPr>
                  <w:b/>
                  <w:bCs/>
                  <w:i/>
                  <w:iCs/>
                  <w:color w:val="000080"/>
                </w:rPr>
                <w:t>4.4.16</w:t>
              </w:r>
            </w:ins>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rPr>
                <w:ins w:id="164" w:author="Buitendijk, Hans" w:date="2022-09-02T09:12:00Z"/>
              </w:rPr>
            </w:pPr>
            <w:ins w:id="165" w:author="Buitendijk, Hans" w:date="2022-09-02T09:12:00Z">
              <w:r w:rsidRPr="00EA3945">
                <w:t>OPL – Population/Location-Based Laboratory Order Message (Event O37</w:t>
              </w:r>
              <w:r>
                <w:t>)</w:t>
              </w:r>
            </w:ins>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ins w:id="166" w:author="Buitendijk, Hans" w:date="2022-09-02T09:12:00Z"/>
                <w:color w:val="000080"/>
              </w:rPr>
            </w:pPr>
            <w:ins w:id="167" w:author="Buitendijk, Hans" w:date="2022-09-02T09:22:00Z">
              <w:r>
                <w:rPr>
                  <w:color w:val="000080"/>
                </w:rPr>
                <w:t>Added segments GSP, GSR, and GSC to message structure</w:t>
              </w:r>
            </w:ins>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rPr>
                <w:ins w:id="168" w:author="Buitendijk, Hans" w:date="2022-09-02T09:12:00Z"/>
              </w:rPr>
            </w:pPr>
            <w:ins w:id="169" w:author="Buitendijk, Hans" w:date="2022-09-02T09:22:00Z">
              <w:r>
                <w:t>SOGI</w:t>
              </w:r>
            </w:ins>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ins w:id="170" w:author="Buitendijk, Hans" w:date="2022-09-02T09:12:00Z"/>
                <w:b/>
                <w:bCs/>
                <w:i/>
                <w:iCs/>
                <w:color w:val="000080"/>
              </w:rPr>
            </w:pPr>
            <w:ins w:id="171" w:author="Buitendijk, Hans" w:date="2022-09-02T09:22:00Z">
              <w:r>
                <w:rPr>
                  <w:b/>
                  <w:bCs/>
                  <w:i/>
                  <w:iCs/>
                  <w:color w:val="000080"/>
                </w:rPr>
                <w:t>No</w:t>
              </w:r>
            </w:ins>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ins w:id="172" w:author="Buitendijk, Hans" w:date="2022-09-02T09:12:00Z"/>
                <w:b/>
                <w:bCs/>
                <w:i/>
                <w:iCs/>
                <w:color w:val="000080"/>
              </w:rPr>
            </w:pPr>
          </w:p>
        </w:tc>
      </w:tr>
      <w:tr w:rsidR="00FE0E85" w14:paraId="1FB248DC" w14:textId="77777777" w:rsidTr="00DE0C4A">
        <w:trPr>
          <w:trHeight w:val="530"/>
          <w:ins w:id="173" w:author="Buitendijk, Hans" w:date="2022-09-02T09:13:00Z"/>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ins w:id="174" w:author="Buitendijk, Hans" w:date="2022-09-02T09:13:00Z"/>
                <w:b/>
                <w:bCs/>
                <w:i/>
                <w:iCs/>
                <w:color w:val="000080"/>
              </w:rPr>
            </w:pPr>
            <w:ins w:id="175" w:author="Buitendijk, Hans" w:date="2022-09-02T09:14:00Z">
              <w:r>
                <w:rPr>
                  <w:b/>
                  <w:bCs/>
                  <w:i/>
                  <w:iCs/>
                  <w:color w:val="000080"/>
                </w:rPr>
                <w:t>4.4.20</w:t>
              </w:r>
            </w:ins>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rPr>
                <w:ins w:id="176" w:author="Buitendijk, Hans" w:date="2022-09-02T09:13:00Z"/>
              </w:rPr>
            </w:pPr>
            <w:ins w:id="177" w:author="Buitendijk, Hans" w:date="2022-09-02T09:14:00Z">
              <w:r>
                <w:t>OMQ – General Order Message with Document Payload (Event O57</w:t>
              </w:r>
            </w:ins>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ins w:id="178" w:author="Buitendijk, Hans" w:date="2022-09-02T09:13:00Z"/>
                <w:color w:val="000080"/>
              </w:rPr>
            </w:pPr>
            <w:ins w:id="179" w:author="Buitendijk, Hans" w:date="2022-09-02T09:22:00Z">
              <w:r>
                <w:rPr>
                  <w:color w:val="000080"/>
                </w:rPr>
                <w:t>Added segments GSP, GSR, and GSC to message structure</w:t>
              </w:r>
            </w:ins>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rPr>
                <w:ins w:id="180" w:author="Buitendijk, Hans" w:date="2022-09-02T09:13:00Z"/>
              </w:rPr>
            </w:pPr>
            <w:ins w:id="181" w:author="Buitendijk, Hans" w:date="2022-09-02T09:22:00Z">
              <w:r>
                <w:t>SOGI</w:t>
              </w:r>
            </w:ins>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ins w:id="182" w:author="Buitendijk, Hans" w:date="2022-09-02T09:13:00Z"/>
                <w:b/>
                <w:bCs/>
                <w:i/>
                <w:iCs/>
                <w:color w:val="000080"/>
              </w:rPr>
            </w:pPr>
            <w:ins w:id="183" w:author="Buitendijk, Hans" w:date="2022-09-02T09:22:00Z">
              <w:r>
                <w:rPr>
                  <w:b/>
                  <w:bCs/>
                  <w:i/>
                  <w:iCs/>
                  <w:color w:val="000080"/>
                </w:rPr>
                <w:t>No</w:t>
              </w:r>
            </w:ins>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ins w:id="184" w:author="Buitendijk, Hans" w:date="2022-09-02T09:13:00Z"/>
                <w:b/>
                <w:bCs/>
                <w:i/>
                <w:iCs/>
                <w:color w:val="000080"/>
              </w:rPr>
            </w:pPr>
          </w:p>
        </w:tc>
      </w:tr>
      <w:tr w:rsidR="00FE0E85" w14:paraId="60524D73" w14:textId="77777777" w:rsidTr="00DE0C4A">
        <w:trPr>
          <w:trHeight w:val="530"/>
          <w:ins w:id="185" w:author="Buitendijk, Hans" w:date="2022-09-02T09:15:00Z"/>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ins w:id="186" w:author="Buitendijk, Hans" w:date="2022-09-02T09:15:00Z"/>
                <w:b/>
                <w:bCs/>
                <w:i/>
                <w:iCs/>
                <w:color w:val="000080"/>
              </w:rPr>
            </w:pPr>
            <w:ins w:id="187" w:author="Buitendijk, Hans" w:date="2022-09-02T09:15:00Z">
              <w:r>
                <w:rPr>
                  <w:b/>
                  <w:bCs/>
                  <w:i/>
                  <w:iCs/>
                  <w:color w:val="000080"/>
                </w:rPr>
                <w:t>4.4.22</w:t>
              </w:r>
            </w:ins>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rPr>
                <w:ins w:id="188" w:author="Buitendijk, Hans" w:date="2022-09-02T09:15:00Z"/>
              </w:rPr>
            </w:pPr>
            <w:ins w:id="189" w:author="Buitendijk, Hans" w:date="2022-09-02T09:15:00Z">
              <w:r>
                <w:t xml:space="preserve">OML – </w:t>
              </w:r>
              <w:r w:rsidRPr="00A9720D">
                <w:t>Laboratory</w:t>
              </w:r>
              <w:r>
                <w:t xml:space="preserve"> Result Interpretation Request Message (Event O59)</w:t>
              </w:r>
            </w:ins>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ins w:id="190" w:author="Buitendijk, Hans" w:date="2022-09-02T09:15:00Z"/>
                <w:color w:val="000080"/>
              </w:rPr>
            </w:pPr>
            <w:ins w:id="191" w:author="Buitendijk, Hans" w:date="2022-09-02T09:22:00Z">
              <w:r>
                <w:rPr>
                  <w:color w:val="000080"/>
                </w:rPr>
                <w:t>Added segments GSP, GSR, and GSC to message structure</w:t>
              </w:r>
            </w:ins>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rPr>
                <w:ins w:id="192" w:author="Buitendijk, Hans" w:date="2022-09-02T09:15:00Z"/>
              </w:rPr>
            </w:pPr>
            <w:ins w:id="193" w:author="Buitendijk, Hans" w:date="2022-09-02T09:22:00Z">
              <w:r>
                <w:t>SOGI</w:t>
              </w:r>
            </w:ins>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ins w:id="194" w:author="Buitendijk, Hans" w:date="2022-09-02T09:15:00Z"/>
                <w:b/>
                <w:bCs/>
                <w:i/>
                <w:iCs/>
                <w:color w:val="000080"/>
              </w:rPr>
            </w:pPr>
            <w:ins w:id="195" w:author="Buitendijk, Hans" w:date="2022-09-02T09:22:00Z">
              <w:r>
                <w:rPr>
                  <w:b/>
                  <w:bCs/>
                  <w:i/>
                  <w:iCs/>
                  <w:color w:val="000080"/>
                </w:rPr>
                <w:t>No</w:t>
              </w:r>
            </w:ins>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ins w:id="196" w:author="Buitendijk, Hans" w:date="2022-09-02T09:15:00Z"/>
                <w:b/>
                <w:bCs/>
                <w:i/>
                <w:iCs/>
                <w:color w:val="000080"/>
              </w:rPr>
            </w:pPr>
          </w:p>
        </w:tc>
      </w:tr>
      <w:tr w:rsidR="00FE0E85" w14:paraId="46337F91" w14:textId="77777777" w:rsidTr="00DE0C4A">
        <w:trPr>
          <w:trHeight w:val="530"/>
          <w:ins w:id="197" w:author="Buitendijk, Hans" w:date="2022-09-02T09:15:00Z"/>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ins w:id="198" w:author="Buitendijk, Hans" w:date="2022-09-02T09:15:00Z"/>
                <w:b/>
                <w:bCs/>
                <w:i/>
                <w:iCs/>
                <w:color w:val="000080"/>
              </w:rPr>
            </w:pPr>
            <w:ins w:id="199" w:author="Buitendijk, Hans" w:date="2022-09-02T09:16:00Z">
              <w:r>
                <w:rPr>
                  <w:b/>
                  <w:bCs/>
                  <w:i/>
                  <w:iCs/>
                  <w:color w:val="000080"/>
                </w:rPr>
                <w:t>4.7.1</w:t>
              </w:r>
            </w:ins>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rPr>
                <w:ins w:id="200" w:author="Buitendijk, Hans" w:date="2022-09-02T09:15:00Z"/>
              </w:rPr>
            </w:pPr>
            <w:ins w:id="201" w:author="Buitendijk, Hans" w:date="2022-09-02T09:16:00Z">
              <w:r w:rsidRPr="00EA3945">
                <w:t>OMD - Dietary Order (Event O03</w:t>
              </w:r>
            </w:ins>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ins w:id="202" w:author="Buitendijk, Hans" w:date="2022-09-02T09:15:00Z"/>
                <w:color w:val="000080"/>
              </w:rPr>
            </w:pPr>
            <w:ins w:id="203" w:author="Buitendijk, Hans" w:date="2022-09-02T09:22:00Z">
              <w:r>
                <w:rPr>
                  <w:color w:val="000080"/>
                </w:rPr>
                <w:t>Added segments GSP, GSR, and GSC to message structure</w:t>
              </w:r>
            </w:ins>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rPr>
                <w:ins w:id="204" w:author="Buitendijk, Hans" w:date="2022-09-02T09:15:00Z"/>
              </w:rPr>
            </w:pPr>
            <w:ins w:id="205" w:author="Buitendijk, Hans" w:date="2022-09-02T09:22:00Z">
              <w:r>
                <w:t>SOGI</w:t>
              </w:r>
            </w:ins>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ins w:id="206" w:author="Buitendijk, Hans" w:date="2022-09-02T09:15:00Z"/>
                <w:b/>
                <w:bCs/>
                <w:i/>
                <w:iCs/>
                <w:color w:val="000080"/>
              </w:rPr>
            </w:pPr>
            <w:ins w:id="207" w:author="Buitendijk, Hans" w:date="2022-09-02T09:22:00Z">
              <w:r>
                <w:rPr>
                  <w:b/>
                  <w:bCs/>
                  <w:i/>
                  <w:iCs/>
                  <w:color w:val="000080"/>
                </w:rPr>
                <w:t>No</w:t>
              </w:r>
            </w:ins>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ins w:id="208" w:author="Buitendijk, Hans" w:date="2022-09-02T09:15:00Z"/>
                <w:b/>
                <w:bCs/>
                <w:i/>
                <w:iCs/>
                <w:color w:val="000080"/>
              </w:rPr>
            </w:pPr>
          </w:p>
        </w:tc>
      </w:tr>
      <w:tr w:rsidR="00FE0E85" w14:paraId="5FA5C5BE" w14:textId="77777777" w:rsidTr="00DE0C4A">
        <w:trPr>
          <w:trHeight w:val="530"/>
          <w:ins w:id="209" w:author="Buitendijk, Hans" w:date="2022-09-02T09:16:00Z"/>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ins w:id="210" w:author="Buitendijk, Hans" w:date="2022-09-02T09:16:00Z"/>
                <w:b/>
                <w:bCs/>
                <w:i/>
                <w:iCs/>
                <w:color w:val="000080"/>
              </w:rPr>
            </w:pPr>
            <w:ins w:id="211" w:author="Buitendijk, Hans" w:date="2022-09-02T09:17:00Z">
              <w:r>
                <w:rPr>
                  <w:b/>
                  <w:bCs/>
                  <w:i/>
                  <w:iCs/>
                  <w:color w:val="000080"/>
                </w:rPr>
                <w:t>4.13.2</w:t>
              </w:r>
            </w:ins>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rPr>
                <w:ins w:id="212" w:author="Buitendijk, Hans" w:date="2022-09-02T09:16:00Z"/>
              </w:rPr>
            </w:pPr>
            <w:ins w:id="213" w:author="Buitendijk, Hans" w:date="2022-09-02T09:17:00Z">
              <w:r w:rsidRPr="00EA3945">
                <w:t>OMB – Blood Product Order Message (Event O27</w:t>
              </w:r>
              <w:r>
                <w:t>)</w:t>
              </w:r>
            </w:ins>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ins w:id="214" w:author="Buitendijk, Hans" w:date="2022-09-02T09:16:00Z"/>
                <w:color w:val="000080"/>
              </w:rPr>
            </w:pPr>
            <w:ins w:id="215" w:author="Buitendijk, Hans" w:date="2022-09-02T09:22:00Z">
              <w:r>
                <w:rPr>
                  <w:color w:val="000080"/>
                </w:rPr>
                <w:t>Added segments GSP, GSR, and GSC to message structure</w:t>
              </w:r>
            </w:ins>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rPr>
                <w:ins w:id="216" w:author="Buitendijk, Hans" w:date="2022-09-02T09:16:00Z"/>
              </w:rPr>
            </w:pPr>
            <w:ins w:id="217" w:author="Buitendijk, Hans" w:date="2022-09-02T09:22:00Z">
              <w:r>
                <w:t>SOGI</w:t>
              </w:r>
            </w:ins>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ins w:id="218" w:author="Buitendijk, Hans" w:date="2022-09-02T09:16:00Z"/>
                <w:b/>
                <w:bCs/>
                <w:i/>
                <w:iCs/>
                <w:color w:val="000080"/>
              </w:rPr>
            </w:pPr>
            <w:ins w:id="219" w:author="Buitendijk, Hans" w:date="2022-09-02T09:22:00Z">
              <w:r>
                <w:rPr>
                  <w:b/>
                  <w:bCs/>
                  <w:i/>
                  <w:iCs/>
                  <w:color w:val="000080"/>
                </w:rPr>
                <w:t>No</w:t>
              </w:r>
            </w:ins>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ins w:id="220" w:author="Buitendijk, Hans" w:date="2022-09-02T09:16:00Z"/>
                <w:b/>
                <w:bCs/>
                <w:i/>
                <w:iCs/>
                <w:color w:val="000080"/>
              </w:rPr>
            </w:pPr>
          </w:p>
        </w:tc>
      </w:tr>
      <w:tr w:rsidR="00FE0E85" w14:paraId="710D1AC7" w14:textId="77777777" w:rsidTr="00DE0C4A">
        <w:trPr>
          <w:trHeight w:val="530"/>
          <w:ins w:id="221" w:author="Buitendijk, Hans" w:date="2022-09-02T09:18:00Z"/>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ins w:id="222" w:author="Buitendijk, Hans" w:date="2022-09-02T09:18:00Z"/>
                <w:b/>
                <w:bCs/>
                <w:i/>
                <w:iCs/>
                <w:color w:val="000080"/>
              </w:rPr>
            </w:pPr>
            <w:ins w:id="223" w:author="Buitendijk, Hans" w:date="2022-09-02T09:19:00Z">
              <w:r>
                <w:rPr>
                  <w:b/>
                  <w:bCs/>
                  <w:i/>
                  <w:iCs/>
                  <w:color w:val="000080"/>
                </w:rPr>
                <w:t>4.13.4</w:t>
              </w:r>
            </w:ins>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rPr>
                <w:ins w:id="224" w:author="Buitendijk, Hans" w:date="2022-09-02T09:18:00Z"/>
              </w:rPr>
            </w:pPr>
            <w:ins w:id="225" w:author="Buitendijk, Hans" w:date="2022-09-02T09:19:00Z">
              <w:r w:rsidRPr="00EA3945">
                <w:t>BPS – Blood Product Dispense Status Message (Event O29</w:t>
              </w:r>
              <w:r>
                <w:t>)</w:t>
              </w:r>
            </w:ins>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ins w:id="226" w:author="Buitendijk, Hans" w:date="2022-09-02T09:18:00Z"/>
                <w:color w:val="000080"/>
              </w:rPr>
            </w:pPr>
            <w:ins w:id="227" w:author="Buitendijk, Hans" w:date="2022-09-02T09:22:00Z">
              <w:r>
                <w:rPr>
                  <w:color w:val="000080"/>
                </w:rPr>
                <w:t>Added segments GSP, GSR, and GSC to message structure</w:t>
              </w:r>
            </w:ins>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rPr>
                <w:ins w:id="228" w:author="Buitendijk, Hans" w:date="2022-09-02T09:18:00Z"/>
              </w:rPr>
            </w:pPr>
            <w:ins w:id="229" w:author="Buitendijk, Hans" w:date="2022-09-02T09:22:00Z">
              <w:r>
                <w:t>SOGI</w:t>
              </w:r>
            </w:ins>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ins w:id="230" w:author="Buitendijk, Hans" w:date="2022-09-02T09:18:00Z"/>
                <w:b/>
                <w:bCs/>
                <w:i/>
                <w:iCs/>
                <w:color w:val="000080"/>
              </w:rPr>
            </w:pPr>
            <w:ins w:id="231" w:author="Buitendijk, Hans" w:date="2022-09-02T09:22:00Z">
              <w:r>
                <w:rPr>
                  <w:b/>
                  <w:bCs/>
                  <w:i/>
                  <w:iCs/>
                  <w:color w:val="000080"/>
                </w:rPr>
                <w:t>No</w:t>
              </w:r>
            </w:ins>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ins w:id="232" w:author="Buitendijk, Hans" w:date="2022-09-02T09:18:00Z"/>
                <w:b/>
                <w:bCs/>
                <w:i/>
                <w:iCs/>
                <w:color w:val="000080"/>
              </w:rPr>
            </w:pPr>
          </w:p>
        </w:tc>
      </w:tr>
      <w:tr w:rsidR="00FE0E85" w14:paraId="79A5E4DB" w14:textId="77777777" w:rsidTr="00DE0C4A">
        <w:trPr>
          <w:trHeight w:val="530"/>
          <w:ins w:id="233" w:author="Buitendijk, Hans" w:date="2022-09-02T09:19:00Z"/>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ins w:id="234" w:author="Buitendijk, Hans" w:date="2022-09-02T09:19:00Z"/>
                <w:b/>
                <w:bCs/>
                <w:i/>
                <w:iCs/>
                <w:color w:val="000080"/>
              </w:rPr>
            </w:pPr>
            <w:ins w:id="235" w:author="Buitendijk, Hans" w:date="2022-09-02T09:19:00Z">
              <w:r>
                <w:rPr>
                  <w:b/>
                  <w:bCs/>
                  <w:i/>
                  <w:iCs/>
                  <w:color w:val="000080"/>
                </w:rPr>
                <w:t>4.13.6</w:t>
              </w:r>
            </w:ins>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rPr>
                <w:ins w:id="236" w:author="Buitendijk, Hans" w:date="2022-09-02T09:19:00Z"/>
              </w:rPr>
            </w:pPr>
            <w:ins w:id="237" w:author="Buitendijk, Hans" w:date="2022-09-02T09:20:00Z">
              <w:r w:rsidRPr="00EA3945">
                <w:t>BTS – Blood Product Transfusion/Disposition Message (Event O31</w:t>
              </w:r>
              <w:r>
                <w:t>)</w:t>
              </w:r>
            </w:ins>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ins w:id="238" w:author="Buitendijk, Hans" w:date="2022-09-02T09:19:00Z"/>
                <w:color w:val="000080"/>
              </w:rPr>
            </w:pPr>
            <w:ins w:id="239" w:author="Buitendijk, Hans" w:date="2022-09-02T09:22:00Z">
              <w:r>
                <w:rPr>
                  <w:color w:val="000080"/>
                </w:rPr>
                <w:t>Added segments GSP, GSR, and GSC to message structure</w:t>
              </w:r>
            </w:ins>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rPr>
                <w:ins w:id="240" w:author="Buitendijk, Hans" w:date="2022-09-02T09:19:00Z"/>
              </w:rPr>
            </w:pPr>
            <w:ins w:id="241" w:author="Buitendijk, Hans" w:date="2022-09-02T09:22:00Z">
              <w:r>
                <w:t>SOGI</w:t>
              </w:r>
            </w:ins>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ins w:id="242" w:author="Buitendijk, Hans" w:date="2022-09-02T09:19:00Z"/>
                <w:b/>
                <w:bCs/>
                <w:i/>
                <w:iCs/>
                <w:color w:val="000080"/>
              </w:rPr>
            </w:pPr>
            <w:ins w:id="243" w:author="Buitendijk, Hans" w:date="2022-09-02T09:22:00Z">
              <w:r>
                <w:rPr>
                  <w:b/>
                  <w:bCs/>
                  <w:i/>
                  <w:iCs/>
                  <w:color w:val="000080"/>
                </w:rPr>
                <w:t>No</w:t>
              </w:r>
            </w:ins>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ins w:id="244" w:author="Buitendijk, Hans" w:date="2022-09-02T09:19:00Z"/>
                <w:b/>
                <w:bCs/>
                <w:i/>
                <w:iCs/>
                <w:color w:val="000080"/>
              </w:rPr>
            </w:pPr>
          </w:p>
        </w:tc>
      </w:tr>
      <w:tr w:rsidR="00FE0E85" w14:paraId="15A0D866" w14:textId="77777777" w:rsidTr="00DE0C4A">
        <w:trPr>
          <w:trHeight w:val="530"/>
          <w:ins w:id="245" w:author="Buitendijk, Hans" w:date="2022-09-02T09:20:00Z"/>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ins w:id="246" w:author="Buitendijk, Hans" w:date="2022-09-02T09:20:00Z"/>
                <w:b/>
                <w:bCs/>
                <w:i/>
                <w:iCs/>
                <w:color w:val="000080"/>
              </w:rPr>
            </w:pPr>
            <w:ins w:id="247" w:author="Frank Oemig" w:date="2022-09-07T17:34:00Z">
              <w:r>
                <w:rPr>
                  <w:b/>
                  <w:bCs/>
                  <w:i/>
                  <w:iCs/>
                  <w:color w:val="000080"/>
                </w:rPr>
                <w:t>4.5.1, 4.5.3, 4.5.6</w:t>
              </w:r>
            </w:ins>
            <w:ins w:id="248" w:author="Frank Oemig" w:date="2022-09-08T09:55:00Z">
              <w:r w:rsidR="00B7149A">
                <w:rPr>
                  <w:b/>
                  <w:bCs/>
                  <w:i/>
                  <w:iCs/>
                  <w:color w:val="000080"/>
                </w:rPr>
                <w:t>, 4.14.2, 4.14.3, 4.17.1, 4.17.2</w:t>
              </w:r>
            </w:ins>
          </w:p>
        </w:tc>
        <w:tc>
          <w:tcPr>
            <w:tcW w:w="2306" w:type="dxa"/>
            <w:shd w:val="clear" w:color="auto" w:fill="D9D9D9"/>
          </w:tcPr>
          <w:p w14:paraId="34774D82" w14:textId="3ED80662" w:rsidR="00FE0E85" w:rsidRPr="00B7149A" w:rsidRDefault="00681648" w:rsidP="00FE0E85">
            <w:pPr>
              <w:widowControl w:val="0"/>
              <w:autoSpaceDE w:val="0"/>
              <w:autoSpaceDN w:val="0"/>
              <w:adjustRightInd w:val="0"/>
              <w:spacing w:before="110"/>
              <w:rPr>
                <w:ins w:id="249" w:author="Buitendijk, Hans" w:date="2022-09-02T09:20:00Z"/>
                <w:rFonts w:ascii="Symbol" w:hAnsi="Symbol"/>
                <w:rPrChange w:id="250" w:author="Frank Oemig" w:date="2022-09-08T09:54:00Z">
                  <w:rPr>
                    <w:ins w:id="251" w:author="Buitendijk, Hans" w:date="2022-09-02T09:20:00Z"/>
                  </w:rPr>
                </w:rPrChange>
              </w:rPr>
            </w:pPr>
            <w:ins w:id="252" w:author="Frank Oemig" w:date="2022-09-07T17:34:00Z">
              <w:r>
                <w:t>ORC, OBR, IPC</w:t>
              </w:r>
            </w:ins>
            <w:ins w:id="253" w:author="Frank Oemig" w:date="2022-09-08T09:54:00Z">
              <w:r w:rsidR="00B7149A">
                <w:t>, BPX, BTX, BUI, DON</w:t>
              </w:r>
            </w:ins>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ins w:id="254" w:author="Buitendijk, Hans" w:date="2022-09-02T09:20:00Z"/>
                <w:color w:val="000080"/>
              </w:rPr>
            </w:pPr>
            <w:ins w:id="255" w:author="Frank Oemig" w:date="2022-09-07T17:34:00Z">
              <w:r>
                <w:rPr>
                  <w:color w:val="000080"/>
                </w:rPr>
                <w:t>Adjust length for data element 00816 to 1..1</w:t>
              </w:r>
            </w:ins>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rPr>
                <w:ins w:id="256" w:author="Buitendijk, Hans" w:date="2022-09-02T09:20:00Z"/>
              </w:rPr>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ins w:id="257" w:author="Buitendijk, Hans" w:date="2022-09-02T09:20:00Z"/>
                <w:b/>
                <w:bCs/>
                <w:i/>
                <w:iCs/>
                <w:color w:val="000080"/>
              </w:rPr>
            </w:pPr>
            <w:ins w:id="258" w:author="Frank Oemig" w:date="2022-09-07T17:34:00Z">
              <w:r>
                <w:rPr>
                  <w:b/>
                  <w:bCs/>
                  <w:i/>
                  <w:iCs/>
                  <w:color w:val="000080"/>
                </w:rPr>
                <w:t>No</w:t>
              </w:r>
            </w:ins>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ins w:id="259" w:author="Buitendijk, Hans" w:date="2022-09-02T09:20:00Z"/>
                <w:b/>
                <w:bCs/>
                <w:i/>
                <w:iCs/>
                <w:color w:val="000080"/>
              </w:rPr>
            </w:pPr>
          </w:p>
        </w:tc>
      </w:tr>
    </w:tbl>
    <w:p w14:paraId="563E1E29" w14:textId="77777777" w:rsidR="00135B8F" w:rsidRDefault="00135B8F" w:rsidP="00135B8F">
      <w:pPr>
        <w:rPr>
          <w:ins w:id="260" w:author="Buitendijk, Hans" w:date="2022-09-02T08:58:00Z"/>
        </w:rPr>
      </w:pPr>
    </w:p>
    <w:p w14:paraId="6E71AB30" w14:textId="77777777" w:rsidR="00135B8F" w:rsidRDefault="00135B8F"/>
    <w:p w14:paraId="65396696" w14:textId="291EAAFB" w:rsidR="00F6554D" w:rsidRPr="00EA3945" w:rsidRDefault="00F6554D">
      <w:pPr>
        <w:pStyle w:val="Heading2"/>
        <w:tabs>
          <w:tab w:val="clear" w:pos="1080"/>
        </w:tabs>
        <w:rPr>
          <w:noProof/>
        </w:rPr>
      </w:pPr>
      <w:bookmarkStart w:id="261" w:name="_Toc28956471"/>
      <w:r w:rsidRPr="00EA3945">
        <w:rPr>
          <w:noProof/>
        </w:rPr>
        <w:lastRenderedPageBreak/>
        <w:t xml:space="preserve">Chapter 4 </w:t>
      </w:r>
      <w:r w:rsidR="009076B1">
        <w:rPr>
          <w:noProof/>
        </w:rPr>
        <w:t>C</w:t>
      </w:r>
      <w:r w:rsidRPr="00EA3945">
        <w:rPr>
          <w:noProof/>
        </w:rPr>
        <w:t>ontents</w:t>
      </w:r>
      <w:bookmarkEnd w:id="261"/>
    </w:p>
    <w:p w14:paraId="37D94DA0" w14:textId="18B6C760" w:rsidR="00A04DB4" w:rsidRDefault="00A04DB4" w:rsidP="00CF2548">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CF2548">
          <w:rPr>
            <w:webHidden/>
          </w:rPr>
          <w:t>4</w:t>
        </w:r>
        <w:r>
          <w:rPr>
            <w:webHidden/>
          </w:rPr>
          <w:fldChar w:fldCharType="end"/>
        </w:r>
      </w:hyperlink>
    </w:p>
    <w:p w14:paraId="2683CDB7" w14:textId="19BCE093" w:rsidR="00A04DB4" w:rsidRDefault="00000000" w:rsidP="00CF2548">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CF2548">
          <w:rPr>
            <w:webHidden/>
          </w:rPr>
          <w:t>6</w:t>
        </w:r>
        <w:r w:rsidR="00A04DB4">
          <w:rPr>
            <w:webHidden/>
          </w:rPr>
          <w:fldChar w:fldCharType="end"/>
        </w:r>
      </w:hyperlink>
    </w:p>
    <w:p w14:paraId="2977B01C" w14:textId="4ABFE1B7" w:rsidR="00A04DB4" w:rsidRDefault="00000000"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CF2548">
          <w:rPr>
            <w:noProof/>
            <w:webHidden/>
          </w:rPr>
          <w:t>6</w:t>
        </w:r>
        <w:r w:rsidR="00A04DB4">
          <w:rPr>
            <w:noProof/>
            <w:webHidden/>
          </w:rPr>
          <w:fldChar w:fldCharType="end"/>
        </w:r>
      </w:hyperlink>
    </w:p>
    <w:p w14:paraId="6FABF8B6" w14:textId="1E756698" w:rsidR="00A04DB4" w:rsidRDefault="00000000"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CF2548">
          <w:rPr>
            <w:noProof/>
            <w:webHidden/>
          </w:rPr>
          <w:t>7</w:t>
        </w:r>
        <w:r w:rsidR="00A04DB4">
          <w:rPr>
            <w:noProof/>
            <w:webHidden/>
          </w:rPr>
          <w:fldChar w:fldCharType="end"/>
        </w:r>
      </w:hyperlink>
    </w:p>
    <w:p w14:paraId="33715674" w14:textId="2580EB3A" w:rsidR="00A04DB4" w:rsidRDefault="00000000" w:rsidP="00CF2548">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CF2548">
          <w:rPr>
            <w:webHidden/>
          </w:rPr>
          <w:t>8</w:t>
        </w:r>
        <w:r w:rsidR="00A04DB4">
          <w:rPr>
            <w:webHidden/>
          </w:rPr>
          <w:fldChar w:fldCharType="end"/>
        </w:r>
      </w:hyperlink>
    </w:p>
    <w:p w14:paraId="1E0E6F31" w14:textId="0A21A99E" w:rsidR="00A04DB4" w:rsidRDefault="00000000" w:rsidP="00CF2548">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CF2548">
          <w:rPr>
            <w:webHidden/>
          </w:rPr>
          <w:t>8</w:t>
        </w:r>
        <w:r w:rsidR="00A04DB4">
          <w:rPr>
            <w:webHidden/>
          </w:rPr>
          <w:fldChar w:fldCharType="end"/>
        </w:r>
      </w:hyperlink>
    </w:p>
    <w:p w14:paraId="2ACC767B" w14:textId="63CE7BC4" w:rsidR="00A04DB4" w:rsidRDefault="00000000"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00EA11B2" w14:textId="3630B98D" w:rsidR="00A04DB4" w:rsidRDefault="00000000"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CF2548">
          <w:rPr>
            <w:noProof/>
            <w:webHidden/>
          </w:rPr>
          <w:t>8</w:t>
        </w:r>
        <w:r w:rsidR="00A04DB4">
          <w:rPr>
            <w:noProof/>
            <w:webHidden/>
          </w:rPr>
          <w:fldChar w:fldCharType="end"/>
        </w:r>
      </w:hyperlink>
    </w:p>
    <w:p w14:paraId="2EB5984E" w14:textId="63CDBD8A" w:rsidR="00A04DB4" w:rsidRDefault="00000000"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07A0BC7C" w14:textId="279B7CE3" w:rsidR="00A04DB4" w:rsidRDefault="00000000"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CF2548">
          <w:rPr>
            <w:noProof/>
            <w:webHidden/>
          </w:rPr>
          <w:t>9</w:t>
        </w:r>
        <w:r w:rsidR="00A04DB4">
          <w:rPr>
            <w:noProof/>
            <w:webHidden/>
          </w:rPr>
          <w:fldChar w:fldCharType="end"/>
        </w:r>
      </w:hyperlink>
    </w:p>
    <w:p w14:paraId="3C6B9F5A" w14:textId="32A1B291" w:rsidR="00A04DB4" w:rsidRDefault="00000000"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CF2548">
          <w:rPr>
            <w:noProof/>
            <w:webHidden/>
          </w:rPr>
          <w:t>13</w:t>
        </w:r>
        <w:r w:rsidR="00A04DB4">
          <w:rPr>
            <w:noProof/>
            <w:webHidden/>
          </w:rPr>
          <w:fldChar w:fldCharType="end"/>
        </w:r>
      </w:hyperlink>
    </w:p>
    <w:p w14:paraId="07CD07AB" w14:textId="4962BBBD" w:rsidR="00A04DB4" w:rsidRDefault="00000000"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CF2548">
          <w:rPr>
            <w:noProof/>
            <w:webHidden/>
          </w:rPr>
          <w:t>14</w:t>
        </w:r>
        <w:r w:rsidR="00A04DB4">
          <w:rPr>
            <w:noProof/>
            <w:webHidden/>
          </w:rPr>
          <w:fldChar w:fldCharType="end"/>
        </w:r>
      </w:hyperlink>
    </w:p>
    <w:p w14:paraId="5FABDD52" w14:textId="535C834D" w:rsidR="00A04DB4" w:rsidRDefault="00000000"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CF2548">
          <w:rPr>
            <w:noProof/>
            <w:webHidden/>
          </w:rPr>
          <w:t>18</w:t>
        </w:r>
        <w:r w:rsidR="00A04DB4">
          <w:rPr>
            <w:noProof/>
            <w:webHidden/>
          </w:rPr>
          <w:fldChar w:fldCharType="end"/>
        </w:r>
      </w:hyperlink>
    </w:p>
    <w:p w14:paraId="5F568773" w14:textId="15968205" w:rsidR="00A04DB4" w:rsidRDefault="00000000"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CF2548">
          <w:rPr>
            <w:noProof/>
            <w:webHidden/>
          </w:rPr>
          <w:t>21</w:t>
        </w:r>
        <w:r w:rsidR="00A04DB4">
          <w:rPr>
            <w:noProof/>
            <w:webHidden/>
          </w:rPr>
          <w:fldChar w:fldCharType="end"/>
        </w:r>
      </w:hyperlink>
    </w:p>
    <w:p w14:paraId="15973FDD" w14:textId="2E3C35DE" w:rsidR="00A04DB4" w:rsidRDefault="00000000"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CF2548">
          <w:rPr>
            <w:noProof/>
            <w:webHidden/>
          </w:rPr>
          <w:t>25</w:t>
        </w:r>
        <w:r w:rsidR="00A04DB4">
          <w:rPr>
            <w:noProof/>
            <w:webHidden/>
          </w:rPr>
          <w:fldChar w:fldCharType="end"/>
        </w:r>
      </w:hyperlink>
    </w:p>
    <w:p w14:paraId="6679C924" w14:textId="4E55B89F" w:rsidR="00A04DB4" w:rsidRDefault="00000000"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CF2548">
          <w:rPr>
            <w:noProof/>
            <w:webHidden/>
          </w:rPr>
          <w:t>28</w:t>
        </w:r>
        <w:r w:rsidR="00A04DB4">
          <w:rPr>
            <w:noProof/>
            <w:webHidden/>
          </w:rPr>
          <w:fldChar w:fldCharType="end"/>
        </w:r>
      </w:hyperlink>
    </w:p>
    <w:p w14:paraId="69264B55" w14:textId="2E1D992A" w:rsidR="00A04DB4" w:rsidRDefault="00000000"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CF2548">
          <w:rPr>
            <w:noProof/>
            <w:webHidden/>
          </w:rPr>
          <w:t>32</w:t>
        </w:r>
        <w:r w:rsidR="00A04DB4">
          <w:rPr>
            <w:noProof/>
            <w:webHidden/>
          </w:rPr>
          <w:fldChar w:fldCharType="end"/>
        </w:r>
      </w:hyperlink>
    </w:p>
    <w:p w14:paraId="7D24F33C" w14:textId="08A4B236" w:rsidR="00A04DB4" w:rsidRDefault="00000000"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CF2548">
          <w:rPr>
            <w:noProof/>
            <w:webHidden/>
          </w:rPr>
          <w:t>34</w:t>
        </w:r>
        <w:r w:rsidR="00A04DB4">
          <w:rPr>
            <w:noProof/>
            <w:webHidden/>
          </w:rPr>
          <w:fldChar w:fldCharType="end"/>
        </w:r>
      </w:hyperlink>
    </w:p>
    <w:p w14:paraId="0D945291" w14:textId="68637F28" w:rsidR="00A04DB4" w:rsidRDefault="00000000"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CF2548">
          <w:rPr>
            <w:noProof/>
            <w:webHidden/>
          </w:rPr>
          <w:t>37</w:t>
        </w:r>
        <w:r w:rsidR="00A04DB4">
          <w:rPr>
            <w:noProof/>
            <w:webHidden/>
          </w:rPr>
          <w:fldChar w:fldCharType="end"/>
        </w:r>
      </w:hyperlink>
    </w:p>
    <w:p w14:paraId="0E302B44" w14:textId="0B4F64A0" w:rsidR="00A04DB4" w:rsidRDefault="00000000"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CF2548">
          <w:rPr>
            <w:noProof/>
            <w:webHidden/>
          </w:rPr>
          <w:t>40</w:t>
        </w:r>
        <w:r w:rsidR="00A04DB4">
          <w:rPr>
            <w:noProof/>
            <w:webHidden/>
          </w:rPr>
          <w:fldChar w:fldCharType="end"/>
        </w:r>
      </w:hyperlink>
    </w:p>
    <w:p w14:paraId="68F89815" w14:textId="5679CB61" w:rsidR="00A04DB4" w:rsidRDefault="00000000"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CF2548">
          <w:rPr>
            <w:noProof/>
            <w:webHidden/>
          </w:rPr>
          <w:t>43</w:t>
        </w:r>
        <w:r w:rsidR="00A04DB4">
          <w:rPr>
            <w:noProof/>
            <w:webHidden/>
          </w:rPr>
          <w:fldChar w:fldCharType="end"/>
        </w:r>
      </w:hyperlink>
    </w:p>
    <w:p w14:paraId="23EF494E" w14:textId="2E9B9161" w:rsidR="00A04DB4" w:rsidRDefault="00000000"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CF2548">
          <w:rPr>
            <w:noProof/>
            <w:webHidden/>
          </w:rPr>
          <w:t>44</w:t>
        </w:r>
        <w:r w:rsidR="00A04DB4">
          <w:rPr>
            <w:noProof/>
            <w:webHidden/>
          </w:rPr>
          <w:fldChar w:fldCharType="end"/>
        </w:r>
      </w:hyperlink>
    </w:p>
    <w:p w14:paraId="2DDBE97D" w14:textId="2B6C8584" w:rsidR="00A04DB4" w:rsidRDefault="00000000"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CF2548">
          <w:rPr>
            <w:noProof/>
            <w:webHidden/>
          </w:rPr>
          <w:t>48</w:t>
        </w:r>
        <w:r w:rsidR="00A04DB4">
          <w:rPr>
            <w:noProof/>
            <w:webHidden/>
          </w:rPr>
          <w:fldChar w:fldCharType="end"/>
        </w:r>
      </w:hyperlink>
    </w:p>
    <w:p w14:paraId="68992411" w14:textId="3141D8FA" w:rsidR="00A04DB4" w:rsidRDefault="00000000"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CF2548">
          <w:rPr>
            <w:noProof/>
            <w:webHidden/>
          </w:rPr>
          <w:t>49</w:t>
        </w:r>
        <w:r w:rsidR="00A04DB4">
          <w:rPr>
            <w:noProof/>
            <w:webHidden/>
          </w:rPr>
          <w:fldChar w:fldCharType="end"/>
        </w:r>
      </w:hyperlink>
    </w:p>
    <w:p w14:paraId="5609A134" w14:textId="3C54338C" w:rsidR="00A04DB4" w:rsidRDefault="00000000"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CF2548">
          <w:rPr>
            <w:noProof/>
            <w:webHidden/>
          </w:rPr>
          <w:t>50</w:t>
        </w:r>
        <w:r w:rsidR="00A04DB4">
          <w:rPr>
            <w:noProof/>
            <w:webHidden/>
          </w:rPr>
          <w:fldChar w:fldCharType="end"/>
        </w:r>
      </w:hyperlink>
    </w:p>
    <w:p w14:paraId="4A7A197D" w14:textId="023F0749" w:rsidR="00A04DB4" w:rsidRDefault="00000000"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CF2548">
          <w:rPr>
            <w:noProof/>
            <w:webHidden/>
          </w:rPr>
          <w:t>51</w:t>
        </w:r>
        <w:r w:rsidR="00A04DB4">
          <w:rPr>
            <w:noProof/>
            <w:webHidden/>
          </w:rPr>
          <w:fldChar w:fldCharType="end"/>
        </w:r>
      </w:hyperlink>
    </w:p>
    <w:p w14:paraId="4930A2D5" w14:textId="622EAB68" w:rsidR="00A04DB4" w:rsidRDefault="00000000"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CF2548">
          <w:rPr>
            <w:noProof/>
            <w:webHidden/>
          </w:rPr>
          <w:t>54</w:t>
        </w:r>
        <w:r w:rsidR="00A04DB4">
          <w:rPr>
            <w:noProof/>
            <w:webHidden/>
          </w:rPr>
          <w:fldChar w:fldCharType="end"/>
        </w:r>
      </w:hyperlink>
    </w:p>
    <w:p w14:paraId="69E397B9" w14:textId="392CA274" w:rsidR="00A04DB4" w:rsidRDefault="00000000"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CF2548">
          <w:rPr>
            <w:noProof/>
            <w:webHidden/>
          </w:rPr>
          <w:t>55</w:t>
        </w:r>
        <w:r w:rsidR="00A04DB4">
          <w:rPr>
            <w:noProof/>
            <w:webHidden/>
          </w:rPr>
          <w:fldChar w:fldCharType="end"/>
        </w:r>
      </w:hyperlink>
    </w:p>
    <w:p w14:paraId="5B4085F2" w14:textId="1D29AF7D" w:rsidR="00A04DB4" w:rsidRDefault="00000000" w:rsidP="00CF2548">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CF2548">
          <w:rPr>
            <w:webHidden/>
          </w:rPr>
          <w:t>58</w:t>
        </w:r>
        <w:r w:rsidR="00A04DB4">
          <w:rPr>
            <w:webHidden/>
          </w:rPr>
          <w:fldChar w:fldCharType="end"/>
        </w:r>
      </w:hyperlink>
    </w:p>
    <w:p w14:paraId="555F8AC6" w14:textId="79F81CC9" w:rsidR="00A04DB4" w:rsidRDefault="00000000"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CF2548">
          <w:rPr>
            <w:noProof/>
            <w:webHidden/>
          </w:rPr>
          <w:t>58</w:t>
        </w:r>
        <w:r w:rsidR="00A04DB4">
          <w:rPr>
            <w:noProof/>
            <w:webHidden/>
          </w:rPr>
          <w:fldChar w:fldCharType="end"/>
        </w:r>
      </w:hyperlink>
    </w:p>
    <w:p w14:paraId="4D5BC36B" w14:textId="7DAAD105" w:rsidR="00A04DB4" w:rsidRDefault="00000000"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CF2548">
          <w:rPr>
            <w:noProof/>
            <w:webHidden/>
          </w:rPr>
          <w:t>71</w:t>
        </w:r>
        <w:r w:rsidR="00A04DB4">
          <w:rPr>
            <w:noProof/>
            <w:webHidden/>
          </w:rPr>
          <w:fldChar w:fldCharType="end"/>
        </w:r>
      </w:hyperlink>
    </w:p>
    <w:p w14:paraId="5464B284" w14:textId="5BB0AE91" w:rsidR="00A04DB4" w:rsidRDefault="00000000"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CF2548">
          <w:rPr>
            <w:noProof/>
            <w:webHidden/>
          </w:rPr>
          <w:t>72</w:t>
        </w:r>
        <w:r w:rsidR="00A04DB4">
          <w:rPr>
            <w:noProof/>
            <w:webHidden/>
          </w:rPr>
          <w:fldChar w:fldCharType="end"/>
        </w:r>
      </w:hyperlink>
    </w:p>
    <w:p w14:paraId="36215935" w14:textId="7CEC1507" w:rsidR="00A04DB4" w:rsidRDefault="00000000"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CF2548">
          <w:rPr>
            <w:noProof/>
            <w:webHidden/>
          </w:rPr>
          <w:t>88</w:t>
        </w:r>
        <w:r w:rsidR="00A04DB4">
          <w:rPr>
            <w:noProof/>
            <w:webHidden/>
          </w:rPr>
          <w:fldChar w:fldCharType="end"/>
        </w:r>
      </w:hyperlink>
    </w:p>
    <w:p w14:paraId="38680545" w14:textId="64F61A49" w:rsidR="00A04DB4" w:rsidRDefault="00000000"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CF2548">
          <w:rPr>
            <w:noProof/>
            <w:webHidden/>
          </w:rPr>
          <w:t>93</w:t>
        </w:r>
        <w:r w:rsidR="00A04DB4">
          <w:rPr>
            <w:noProof/>
            <w:webHidden/>
          </w:rPr>
          <w:fldChar w:fldCharType="end"/>
        </w:r>
      </w:hyperlink>
    </w:p>
    <w:p w14:paraId="099EF8B1" w14:textId="0787ED57" w:rsidR="00A04DB4" w:rsidRDefault="00000000"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CF2548">
          <w:rPr>
            <w:noProof/>
            <w:webHidden/>
          </w:rPr>
          <w:t>96</w:t>
        </w:r>
        <w:r w:rsidR="00A04DB4">
          <w:rPr>
            <w:noProof/>
            <w:webHidden/>
          </w:rPr>
          <w:fldChar w:fldCharType="end"/>
        </w:r>
      </w:hyperlink>
    </w:p>
    <w:p w14:paraId="32B762DC" w14:textId="7A24C869" w:rsidR="00A04DB4" w:rsidRDefault="00000000" w:rsidP="00CF2548">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CF2548">
          <w:rPr>
            <w:webHidden/>
          </w:rPr>
          <w:t>101</w:t>
        </w:r>
        <w:r w:rsidR="00A04DB4">
          <w:rPr>
            <w:webHidden/>
          </w:rPr>
          <w:fldChar w:fldCharType="end"/>
        </w:r>
      </w:hyperlink>
    </w:p>
    <w:p w14:paraId="4058737B" w14:textId="3E843AE1" w:rsidR="00A04DB4" w:rsidRDefault="00000000"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CF2548">
          <w:rPr>
            <w:noProof/>
            <w:webHidden/>
          </w:rPr>
          <w:t>102</w:t>
        </w:r>
        <w:r w:rsidR="00A04DB4">
          <w:rPr>
            <w:noProof/>
            <w:webHidden/>
          </w:rPr>
          <w:fldChar w:fldCharType="end"/>
        </w:r>
      </w:hyperlink>
    </w:p>
    <w:p w14:paraId="1C52FC32" w14:textId="6A6160D8" w:rsidR="00A04DB4" w:rsidRDefault="00000000"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CF2548">
          <w:rPr>
            <w:noProof/>
            <w:webHidden/>
          </w:rPr>
          <w:t>103</w:t>
        </w:r>
        <w:r w:rsidR="00A04DB4">
          <w:rPr>
            <w:noProof/>
            <w:webHidden/>
          </w:rPr>
          <w:fldChar w:fldCharType="end"/>
        </w:r>
      </w:hyperlink>
    </w:p>
    <w:p w14:paraId="36A1BAB8" w14:textId="76E3FBA5" w:rsidR="00A04DB4" w:rsidRDefault="00000000" w:rsidP="00CF2548">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CF2548">
          <w:rPr>
            <w:webHidden/>
          </w:rPr>
          <w:t>109</w:t>
        </w:r>
        <w:r w:rsidR="00A04DB4">
          <w:rPr>
            <w:webHidden/>
          </w:rPr>
          <w:fldChar w:fldCharType="end"/>
        </w:r>
      </w:hyperlink>
    </w:p>
    <w:p w14:paraId="7584F34A" w14:textId="5FA17369" w:rsidR="00A04DB4" w:rsidRDefault="00000000"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CF2548">
          <w:rPr>
            <w:noProof/>
            <w:webHidden/>
          </w:rPr>
          <w:t>110</w:t>
        </w:r>
        <w:r w:rsidR="00A04DB4">
          <w:rPr>
            <w:noProof/>
            <w:webHidden/>
          </w:rPr>
          <w:fldChar w:fldCharType="end"/>
        </w:r>
      </w:hyperlink>
    </w:p>
    <w:p w14:paraId="087664E8" w14:textId="2A3B2F9F" w:rsidR="00A04DB4" w:rsidRDefault="00000000"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CF2548">
          <w:rPr>
            <w:noProof/>
            <w:webHidden/>
          </w:rPr>
          <w:t>112</w:t>
        </w:r>
        <w:r w:rsidR="00A04DB4">
          <w:rPr>
            <w:noProof/>
            <w:webHidden/>
          </w:rPr>
          <w:fldChar w:fldCharType="end"/>
        </w:r>
      </w:hyperlink>
    </w:p>
    <w:p w14:paraId="4109D80C" w14:textId="4884EB19" w:rsidR="00A04DB4" w:rsidRDefault="00000000" w:rsidP="00CF2548">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CF2548">
          <w:rPr>
            <w:webHidden/>
          </w:rPr>
          <w:t>114</w:t>
        </w:r>
        <w:r w:rsidR="00A04DB4">
          <w:rPr>
            <w:webHidden/>
          </w:rPr>
          <w:fldChar w:fldCharType="end"/>
        </w:r>
      </w:hyperlink>
    </w:p>
    <w:p w14:paraId="31B20DF1" w14:textId="1B497CC6" w:rsidR="00A04DB4" w:rsidRDefault="00000000"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CF2548">
          <w:rPr>
            <w:noProof/>
            <w:webHidden/>
          </w:rPr>
          <w:t>114</w:t>
        </w:r>
        <w:r w:rsidR="00A04DB4">
          <w:rPr>
            <w:noProof/>
            <w:webHidden/>
          </w:rPr>
          <w:fldChar w:fldCharType="end"/>
        </w:r>
      </w:hyperlink>
    </w:p>
    <w:p w14:paraId="16CD9844" w14:textId="0F44FE89" w:rsidR="00A04DB4" w:rsidRDefault="00000000"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CF2548">
          <w:rPr>
            <w:noProof/>
            <w:webHidden/>
          </w:rPr>
          <w:t>116</w:t>
        </w:r>
        <w:r w:rsidR="00A04DB4">
          <w:rPr>
            <w:noProof/>
            <w:webHidden/>
          </w:rPr>
          <w:fldChar w:fldCharType="end"/>
        </w:r>
      </w:hyperlink>
    </w:p>
    <w:p w14:paraId="685727A4" w14:textId="17FE2F9E" w:rsidR="00A04DB4" w:rsidRDefault="00000000" w:rsidP="00CF2548">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CF2548">
          <w:rPr>
            <w:webHidden/>
          </w:rPr>
          <w:t>117</w:t>
        </w:r>
        <w:r w:rsidR="00A04DB4">
          <w:rPr>
            <w:webHidden/>
          </w:rPr>
          <w:fldChar w:fldCharType="end"/>
        </w:r>
      </w:hyperlink>
    </w:p>
    <w:p w14:paraId="7298AE98" w14:textId="7973951C" w:rsidR="00A04DB4" w:rsidRDefault="00000000"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CF2548">
          <w:rPr>
            <w:noProof/>
            <w:webHidden/>
          </w:rPr>
          <w:t>117</w:t>
        </w:r>
        <w:r w:rsidR="00A04DB4">
          <w:rPr>
            <w:noProof/>
            <w:webHidden/>
          </w:rPr>
          <w:fldChar w:fldCharType="end"/>
        </w:r>
      </w:hyperlink>
    </w:p>
    <w:p w14:paraId="666EEC43" w14:textId="0E0240DD" w:rsidR="00A04DB4" w:rsidRDefault="00000000"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486AA7AC" w14:textId="72D965B2" w:rsidR="00A04DB4" w:rsidRDefault="00000000"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CF2548">
          <w:rPr>
            <w:noProof/>
            <w:webHidden/>
          </w:rPr>
          <w:t>118</w:t>
        </w:r>
        <w:r w:rsidR="00A04DB4">
          <w:rPr>
            <w:noProof/>
            <w:webHidden/>
          </w:rPr>
          <w:fldChar w:fldCharType="end"/>
        </w:r>
      </w:hyperlink>
    </w:p>
    <w:p w14:paraId="3EAF4973" w14:textId="17057775" w:rsidR="00A04DB4" w:rsidRDefault="00000000"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65A1A40E" w14:textId="76A7A1AB" w:rsidR="00A04DB4" w:rsidRDefault="00000000" w:rsidP="00CF2548">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CF2548">
          <w:rPr>
            <w:webHidden/>
          </w:rPr>
          <w:t>119</w:t>
        </w:r>
        <w:r w:rsidR="00A04DB4">
          <w:rPr>
            <w:webHidden/>
          </w:rPr>
          <w:fldChar w:fldCharType="end"/>
        </w:r>
      </w:hyperlink>
    </w:p>
    <w:p w14:paraId="051FA0C7" w14:textId="5E5B7A55" w:rsidR="00A04DB4" w:rsidRDefault="00000000"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CF2548">
          <w:rPr>
            <w:noProof/>
            <w:webHidden/>
          </w:rPr>
          <w:t>119</w:t>
        </w:r>
        <w:r w:rsidR="00A04DB4">
          <w:rPr>
            <w:noProof/>
            <w:webHidden/>
          </w:rPr>
          <w:fldChar w:fldCharType="end"/>
        </w:r>
      </w:hyperlink>
    </w:p>
    <w:p w14:paraId="2967B727" w14:textId="2DD7E313" w:rsidR="00A04DB4" w:rsidRDefault="00000000"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CF2548">
          <w:rPr>
            <w:noProof/>
            <w:webHidden/>
          </w:rPr>
          <w:t>121</w:t>
        </w:r>
        <w:r w:rsidR="00A04DB4">
          <w:rPr>
            <w:noProof/>
            <w:webHidden/>
          </w:rPr>
          <w:fldChar w:fldCharType="end"/>
        </w:r>
      </w:hyperlink>
    </w:p>
    <w:p w14:paraId="0AEA2A3D" w14:textId="4FAA009A" w:rsidR="00A04DB4" w:rsidRDefault="00000000"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CF2548">
          <w:rPr>
            <w:noProof/>
            <w:webHidden/>
          </w:rPr>
          <w:t>122</w:t>
        </w:r>
        <w:r w:rsidR="00A04DB4">
          <w:rPr>
            <w:noProof/>
            <w:webHidden/>
          </w:rPr>
          <w:fldChar w:fldCharType="end"/>
        </w:r>
      </w:hyperlink>
    </w:p>
    <w:p w14:paraId="54631C2F" w14:textId="31D505AE" w:rsidR="00A04DB4" w:rsidRDefault="00000000"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CF2548">
          <w:rPr>
            <w:noProof/>
            <w:webHidden/>
          </w:rPr>
          <w:t>123</w:t>
        </w:r>
        <w:r w:rsidR="00A04DB4">
          <w:rPr>
            <w:noProof/>
            <w:webHidden/>
          </w:rPr>
          <w:fldChar w:fldCharType="end"/>
        </w:r>
      </w:hyperlink>
    </w:p>
    <w:p w14:paraId="793D0F7D" w14:textId="7A459144" w:rsidR="00A04DB4" w:rsidRDefault="00000000" w:rsidP="00CF2548">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CF2548">
          <w:rPr>
            <w:webHidden/>
          </w:rPr>
          <w:t>124</w:t>
        </w:r>
        <w:r w:rsidR="00A04DB4">
          <w:rPr>
            <w:webHidden/>
          </w:rPr>
          <w:fldChar w:fldCharType="end"/>
        </w:r>
      </w:hyperlink>
    </w:p>
    <w:p w14:paraId="36881523" w14:textId="7EC1F2EB" w:rsidR="00A04DB4" w:rsidRDefault="00000000"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CF2548">
          <w:rPr>
            <w:noProof/>
            <w:webHidden/>
          </w:rPr>
          <w:t>124</w:t>
        </w:r>
        <w:r w:rsidR="00A04DB4">
          <w:rPr>
            <w:noProof/>
            <w:webHidden/>
          </w:rPr>
          <w:fldChar w:fldCharType="end"/>
        </w:r>
      </w:hyperlink>
    </w:p>
    <w:p w14:paraId="1D9FBAC1" w14:textId="2990756F" w:rsidR="00A04DB4" w:rsidRDefault="00000000"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CF2548">
          <w:rPr>
            <w:noProof/>
            <w:webHidden/>
          </w:rPr>
          <w:t>128</w:t>
        </w:r>
        <w:r w:rsidR="00A04DB4">
          <w:rPr>
            <w:noProof/>
            <w:webHidden/>
          </w:rPr>
          <w:fldChar w:fldCharType="end"/>
        </w:r>
      </w:hyperlink>
    </w:p>
    <w:p w14:paraId="13CC4C31" w14:textId="68EC1992" w:rsidR="00A04DB4" w:rsidRDefault="00000000" w:rsidP="00CF2548">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CF2548">
          <w:rPr>
            <w:webHidden/>
          </w:rPr>
          <w:t>129</w:t>
        </w:r>
        <w:r w:rsidR="00A04DB4">
          <w:rPr>
            <w:webHidden/>
          </w:rPr>
          <w:fldChar w:fldCharType="end"/>
        </w:r>
      </w:hyperlink>
    </w:p>
    <w:p w14:paraId="1F93B19E" w14:textId="6C4EBC2D" w:rsidR="00A04DB4" w:rsidRDefault="00000000"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CF2548">
          <w:rPr>
            <w:noProof/>
            <w:webHidden/>
          </w:rPr>
          <w:t>129</w:t>
        </w:r>
        <w:r w:rsidR="00A04DB4">
          <w:rPr>
            <w:noProof/>
            <w:webHidden/>
          </w:rPr>
          <w:fldChar w:fldCharType="end"/>
        </w:r>
      </w:hyperlink>
    </w:p>
    <w:p w14:paraId="0011CE9F" w14:textId="25457869" w:rsidR="00A04DB4" w:rsidRDefault="00000000"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6306388" w14:textId="010680B3" w:rsidR="00A04DB4" w:rsidRDefault="00000000" w:rsidP="00CF2548">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CF2548">
          <w:rPr>
            <w:webHidden/>
          </w:rPr>
          <w:t>130</w:t>
        </w:r>
        <w:r w:rsidR="00A04DB4">
          <w:rPr>
            <w:webHidden/>
          </w:rPr>
          <w:fldChar w:fldCharType="end"/>
        </w:r>
      </w:hyperlink>
    </w:p>
    <w:p w14:paraId="496733F8" w14:textId="648DC370" w:rsidR="00A04DB4" w:rsidRDefault="00000000"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17419739" w14:textId="10064A70" w:rsidR="00A04DB4" w:rsidRDefault="00000000"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CF2548">
          <w:rPr>
            <w:noProof/>
            <w:webHidden/>
          </w:rPr>
          <w:t>130</w:t>
        </w:r>
        <w:r w:rsidR="00A04DB4">
          <w:rPr>
            <w:noProof/>
            <w:webHidden/>
          </w:rPr>
          <w:fldChar w:fldCharType="end"/>
        </w:r>
      </w:hyperlink>
    </w:p>
    <w:p w14:paraId="4A532F49" w14:textId="59101080" w:rsidR="00A04DB4" w:rsidRDefault="00000000"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CF2548">
          <w:rPr>
            <w:noProof/>
            <w:webHidden/>
          </w:rPr>
          <w:t>132</w:t>
        </w:r>
        <w:r w:rsidR="00A04DB4">
          <w:rPr>
            <w:noProof/>
            <w:webHidden/>
          </w:rPr>
          <w:fldChar w:fldCharType="end"/>
        </w:r>
      </w:hyperlink>
    </w:p>
    <w:p w14:paraId="7449EB98" w14:textId="6698F46C" w:rsidR="00A04DB4" w:rsidRDefault="00000000"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CF2548">
          <w:rPr>
            <w:noProof/>
            <w:webHidden/>
          </w:rPr>
          <w:t>133</w:t>
        </w:r>
        <w:r w:rsidR="00A04DB4">
          <w:rPr>
            <w:noProof/>
            <w:webHidden/>
          </w:rPr>
          <w:fldChar w:fldCharType="end"/>
        </w:r>
      </w:hyperlink>
    </w:p>
    <w:p w14:paraId="52E00B85" w14:textId="195523EF" w:rsidR="00A04DB4" w:rsidRDefault="00000000"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CF2548">
          <w:rPr>
            <w:noProof/>
            <w:webHidden/>
          </w:rPr>
          <w:t>135</w:t>
        </w:r>
        <w:r w:rsidR="00A04DB4">
          <w:rPr>
            <w:noProof/>
            <w:webHidden/>
          </w:rPr>
          <w:fldChar w:fldCharType="end"/>
        </w:r>
      </w:hyperlink>
    </w:p>
    <w:p w14:paraId="7826DD55" w14:textId="1A06DCFC" w:rsidR="00A04DB4" w:rsidRDefault="00000000"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CF2548">
          <w:rPr>
            <w:noProof/>
            <w:webHidden/>
          </w:rPr>
          <w:t>136</w:t>
        </w:r>
        <w:r w:rsidR="00A04DB4">
          <w:rPr>
            <w:noProof/>
            <w:webHidden/>
          </w:rPr>
          <w:fldChar w:fldCharType="end"/>
        </w:r>
      </w:hyperlink>
    </w:p>
    <w:p w14:paraId="0605F4ED" w14:textId="0F726344" w:rsidR="00A04DB4" w:rsidRDefault="00000000"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CF2548">
          <w:rPr>
            <w:noProof/>
            <w:webHidden/>
          </w:rPr>
          <w:t>137</w:t>
        </w:r>
        <w:r w:rsidR="00A04DB4">
          <w:rPr>
            <w:noProof/>
            <w:webHidden/>
          </w:rPr>
          <w:fldChar w:fldCharType="end"/>
        </w:r>
      </w:hyperlink>
    </w:p>
    <w:p w14:paraId="2D91E311" w14:textId="15E10051" w:rsidR="00A04DB4" w:rsidRDefault="00000000" w:rsidP="00CF2548">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CF2548">
          <w:rPr>
            <w:webHidden/>
          </w:rPr>
          <w:t>138</w:t>
        </w:r>
        <w:r w:rsidR="00A04DB4">
          <w:rPr>
            <w:webHidden/>
          </w:rPr>
          <w:fldChar w:fldCharType="end"/>
        </w:r>
      </w:hyperlink>
    </w:p>
    <w:p w14:paraId="50C0DB24" w14:textId="030725DA" w:rsidR="00A04DB4" w:rsidRDefault="00000000"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CF2548">
          <w:rPr>
            <w:noProof/>
            <w:webHidden/>
          </w:rPr>
          <w:t>138</w:t>
        </w:r>
        <w:r w:rsidR="00A04DB4">
          <w:rPr>
            <w:noProof/>
            <w:webHidden/>
          </w:rPr>
          <w:fldChar w:fldCharType="end"/>
        </w:r>
      </w:hyperlink>
    </w:p>
    <w:p w14:paraId="11A3D75C" w14:textId="65EEB72E" w:rsidR="00A04DB4" w:rsidRDefault="00000000"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CF2548">
          <w:rPr>
            <w:noProof/>
            <w:webHidden/>
          </w:rPr>
          <w:t>144</w:t>
        </w:r>
        <w:r w:rsidR="00A04DB4">
          <w:rPr>
            <w:noProof/>
            <w:webHidden/>
          </w:rPr>
          <w:fldChar w:fldCharType="end"/>
        </w:r>
      </w:hyperlink>
    </w:p>
    <w:p w14:paraId="5589B1BF" w14:textId="77281206" w:rsidR="00A04DB4" w:rsidRDefault="00000000"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CF2548">
          <w:rPr>
            <w:noProof/>
            <w:webHidden/>
          </w:rPr>
          <w:t>153</w:t>
        </w:r>
        <w:r w:rsidR="00A04DB4">
          <w:rPr>
            <w:noProof/>
            <w:webHidden/>
          </w:rPr>
          <w:fldChar w:fldCharType="end"/>
        </w:r>
      </w:hyperlink>
    </w:p>
    <w:p w14:paraId="1E74D79D" w14:textId="0012A4F8" w:rsidR="00A04DB4" w:rsidRDefault="00000000" w:rsidP="00CF2548">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CF2548">
          <w:rPr>
            <w:webHidden/>
          </w:rPr>
          <w:t>160</w:t>
        </w:r>
        <w:r w:rsidR="00A04DB4">
          <w:rPr>
            <w:webHidden/>
          </w:rPr>
          <w:fldChar w:fldCharType="end"/>
        </w:r>
      </w:hyperlink>
    </w:p>
    <w:p w14:paraId="038052BE" w14:textId="0AEB30CB" w:rsidR="00A04DB4" w:rsidRDefault="00000000" w:rsidP="00CF2548">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CF2548">
          <w:rPr>
            <w:webHidden/>
          </w:rPr>
          <w:t>163</w:t>
        </w:r>
        <w:r w:rsidR="00A04DB4">
          <w:rPr>
            <w:webHidden/>
          </w:rPr>
          <w:fldChar w:fldCharType="end"/>
        </w:r>
      </w:hyperlink>
    </w:p>
    <w:p w14:paraId="6CF2F90B" w14:textId="6F23DCA8" w:rsidR="00A04DB4" w:rsidRDefault="00000000"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04919C6" w14:textId="0C95DE46" w:rsidR="00A04DB4" w:rsidRDefault="00000000"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CF2548">
          <w:rPr>
            <w:noProof/>
            <w:webHidden/>
          </w:rPr>
          <w:t>163</w:t>
        </w:r>
        <w:r w:rsidR="00A04DB4">
          <w:rPr>
            <w:noProof/>
            <w:webHidden/>
          </w:rPr>
          <w:fldChar w:fldCharType="end"/>
        </w:r>
      </w:hyperlink>
    </w:p>
    <w:p w14:paraId="4F6EA7A8" w14:textId="5A18241B" w:rsidR="00A04DB4" w:rsidRDefault="00000000"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6322B2FE" w14:textId="61698A84" w:rsidR="00A04DB4" w:rsidRDefault="00000000"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CF2548">
          <w:rPr>
            <w:noProof/>
            <w:webHidden/>
          </w:rPr>
          <w:t>165</w:t>
        </w:r>
        <w:r w:rsidR="00A04DB4">
          <w:rPr>
            <w:noProof/>
            <w:webHidden/>
          </w:rPr>
          <w:fldChar w:fldCharType="end"/>
        </w:r>
      </w:hyperlink>
    </w:p>
    <w:p w14:paraId="4539A7BE" w14:textId="139D6639" w:rsidR="00A04DB4" w:rsidRDefault="00000000"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CF2548">
          <w:rPr>
            <w:noProof/>
            <w:webHidden/>
          </w:rPr>
          <w:t>166</w:t>
        </w:r>
        <w:r w:rsidR="00A04DB4">
          <w:rPr>
            <w:noProof/>
            <w:webHidden/>
          </w:rPr>
          <w:fldChar w:fldCharType="end"/>
        </w:r>
      </w:hyperlink>
    </w:p>
    <w:p w14:paraId="4FE50C53" w14:textId="13B46B81" w:rsidR="00A04DB4" w:rsidRDefault="00000000"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CF2548">
          <w:rPr>
            <w:noProof/>
            <w:webHidden/>
          </w:rPr>
          <w:t>167</w:t>
        </w:r>
        <w:r w:rsidR="00A04DB4">
          <w:rPr>
            <w:noProof/>
            <w:webHidden/>
          </w:rPr>
          <w:fldChar w:fldCharType="end"/>
        </w:r>
      </w:hyperlink>
    </w:p>
    <w:p w14:paraId="2116A000" w14:textId="36FF4BBC" w:rsidR="00A04DB4" w:rsidRDefault="00000000"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CF2548">
          <w:rPr>
            <w:noProof/>
            <w:webHidden/>
          </w:rPr>
          <w:t>168</w:t>
        </w:r>
        <w:r w:rsidR="00A04DB4">
          <w:rPr>
            <w:noProof/>
            <w:webHidden/>
          </w:rPr>
          <w:fldChar w:fldCharType="end"/>
        </w:r>
      </w:hyperlink>
    </w:p>
    <w:p w14:paraId="7C04DD4A" w14:textId="25F62A31" w:rsidR="00A04DB4" w:rsidRDefault="00000000"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61AA500C" w14:textId="4653B3C1" w:rsidR="00A04DB4" w:rsidRDefault="00000000"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CF2548">
          <w:rPr>
            <w:noProof/>
            <w:webHidden/>
          </w:rPr>
          <w:t>169</w:t>
        </w:r>
        <w:r w:rsidR="00A04DB4">
          <w:rPr>
            <w:noProof/>
            <w:webHidden/>
          </w:rPr>
          <w:fldChar w:fldCharType="end"/>
        </w:r>
      </w:hyperlink>
    </w:p>
    <w:p w14:paraId="5DCDD96A" w14:textId="6DF6EA75" w:rsidR="00A04DB4" w:rsidRDefault="00000000"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3D1A976B" w14:textId="4DC4EEE3" w:rsidR="00A04DB4" w:rsidRDefault="00000000"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CF2548">
          <w:rPr>
            <w:noProof/>
            <w:webHidden/>
          </w:rPr>
          <w:t>171</w:t>
        </w:r>
        <w:r w:rsidR="00A04DB4">
          <w:rPr>
            <w:noProof/>
            <w:webHidden/>
          </w:rPr>
          <w:fldChar w:fldCharType="end"/>
        </w:r>
      </w:hyperlink>
    </w:p>
    <w:p w14:paraId="402FAA87" w14:textId="36891C3F" w:rsidR="00A04DB4" w:rsidRDefault="00000000"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CF2548">
          <w:rPr>
            <w:noProof/>
            <w:webHidden/>
          </w:rPr>
          <w:t>173</w:t>
        </w:r>
        <w:r w:rsidR="00A04DB4">
          <w:rPr>
            <w:noProof/>
            <w:webHidden/>
          </w:rPr>
          <w:fldChar w:fldCharType="end"/>
        </w:r>
      </w:hyperlink>
    </w:p>
    <w:p w14:paraId="7FADE1E5" w14:textId="64A9845E" w:rsidR="00A04DB4" w:rsidRDefault="00000000"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CF2548">
          <w:rPr>
            <w:noProof/>
            <w:webHidden/>
          </w:rPr>
          <w:t>174</w:t>
        </w:r>
        <w:r w:rsidR="00A04DB4">
          <w:rPr>
            <w:noProof/>
            <w:webHidden/>
          </w:rPr>
          <w:fldChar w:fldCharType="end"/>
        </w:r>
      </w:hyperlink>
    </w:p>
    <w:p w14:paraId="4CBFFAC3" w14:textId="10337DD5" w:rsidR="00A04DB4" w:rsidRDefault="00000000"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CF2548">
          <w:rPr>
            <w:noProof/>
            <w:webHidden/>
          </w:rPr>
          <w:t>175</w:t>
        </w:r>
        <w:r w:rsidR="00A04DB4">
          <w:rPr>
            <w:noProof/>
            <w:webHidden/>
          </w:rPr>
          <w:fldChar w:fldCharType="end"/>
        </w:r>
      </w:hyperlink>
    </w:p>
    <w:p w14:paraId="7C03EC51" w14:textId="654EB143" w:rsidR="00A04DB4" w:rsidRDefault="00000000"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CF2548">
          <w:rPr>
            <w:noProof/>
            <w:webHidden/>
          </w:rPr>
          <w:t>176</w:t>
        </w:r>
        <w:r w:rsidR="00A04DB4">
          <w:rPr>
            <w:noProof/>
            <w:webHidden/>
          </w:rPr>
          <w:fldChar w:fldCharType="end"/>
        </w:r>
      </w:hyperlink>
    </w:p>
    <w:p w14:paraId="3D8DEBB1" w14:textId="4B4D7726" w:rsidR="00A04DB4" w:rsidRDefault="00000000" w:rsidP="00CF2548">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CF2548">
          <w:rPr>
            <w:webHidden/>
          </w:rPr>
          <w:t>177</w:t>
        </w:r>
        <w:r w:rsidR="00A04DB4">
          <w:rPr>
            <w:webHidden/>
          </w:rPr>
          <w:fldChar w:fldCharType="end"/>
        </w:r>
      </w:hyperlink>
    </w:p>
    <w:p w14:paraId="0897C058" w14:textId="51A1CC16" w:rsidR="00A04DB4" w:rsidRDefault="00000000"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CF2548">
          <w:rPr>
            <w:noProof/>
            <w:webHidden/>
          </w:rPr>
          <w:t>177</w:t>
        </w:r>
        <w:r w:rsidR="00A04DB4">
          <w:rPr>
            <w:noProof/>
            <w:webHidden/>
          </w:rPr>
          <w:fldChar w:fldCharType="end"/>
        </w:r>
      </w:hyperlink>
    </w:p>
    <w:p w14:paraId="40BA97AE" w14:textId="7A36EA57" w:rsidR="00A04DB4" w:rsidRDefault="00000000"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CF2548">
          <w:rPr>
            <w:noProof/>
            <w:webHidden/>
          </w:rPr>
          <w:t>187</w:t>
        </w:r>
        <w:r w:rsidR="00A04DB4">
          <w:rPr>
            <w:noProof/>
            <w:webHidden/>
          </w:rPr>
          <w:fldChar w:fldCharType="end"/>
        </w:r>
      </w:hyperlink>
    </w:p>
    <w:p w14:paraId="5159D264" w14:textId="5EA84D66" w:rsidR="00A04DB4" w:rsidRDefault="00000000" w:rsidP="00CF2548">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CF2548">
          <w:rPr>
            <w:webHidden/>
          </w:rPr>
          <w:t>190</w:t>
        </w:r>
        <w:r w:rsidR="00A04DB4">
          <w:rPr>
            <w:webHidden/>
          </w:rPr>
          <w:fldChar w:fldCharType="end"/>
        </w:r>
      </w:hyperlink>
    </w:p>
    <w:p w14:paraId="7DE91A8B" w14:textId="503D9046" w:rsidR="00A04DB4" w:rsidRDefault="00000000"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CF2548">
          <w:rPr>
            <w:noProof/>
            <w:webHidden/>
          </w:rPr>
          <w:t>190</w:t>
        </w:r>
        <w:r w:rsidR="00A04DB4">
          <w:rPr>
            <w:noProof/>
            <w:webHidden/>
          </w:rPr>
          <w:fldChar w:fldCharType="end"/>
        </w:r>
      </w:hyperlink>
    </w:p>
    <w:p w14:paraId="72AC4CFD" w14:textId="669927F9" w:rsidR="00A04DB4" w:rsidRDefault="00000000" w:rsidP="00CF2548">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CF2548">
          <w:rPr>
            <w:webHidden/>
          </w:rPr>
          <w:t>193</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262" w:name="_Toc28956472"/>
      <w:r w:rsidRPr="00EA3945">
        <w:rPr>
          <w:noProof/>
        </w:rPr>
        <w:t>Purpose</w:t>
      </w:r>
      <w:bookmarkEnd w:id="262"/>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263" w:name="_Toc348245063"/>
      <w:bookmarkStart w:id="264" w:name="_Toc348258374"/>
      <w:bookmarkStart w:id="265" w:name="_Toc348263492"/>
      <w:bookmarkStart w:id="266" w:name="_Toc348336865"/>
      <w:bookmarkStart w:id="267" w:name="_Toc348773818"/>
      <w:bookmarkStart w:id="268" w:name="_Toc359236184"/>
      <w:bookmarkStart w:id="269" w:name="_Toc494102954"/>
      <w:bookmarkStart w:id="270" w:name="_Toc496068613"/>
      <w:bookmarkStart w:id="271" w:name="_Toc498131025"/>
      <w:bookmarkStart w:id="272" w:name="_Toc538344"/>
      <w:bookmarkStart w:id="273" w:name="_Toc28956473"/>
      <w:r w:rsidRPr="00EA3945">
        <w:t>Preface (organization of this chapter)</w:t>
      </w:r>
      <w:bookmarkEnd w:id="263"/>
      <w:bookmarkEnd w:id="264"/>
      <w:bookmarkEnd w:id="265"/>
      <w:bookmarkEnd w:id="266"/>
      <w:bookmarkEnd w:id="267"/>
      <w:bookmarkEnd w:id="268"/>
      <w:bookmarkEnd w:id="269"/>
      <w:bookmarkEnd w:id="270"/>
      <w:bookmarkEnd w:id="271"/>
      <w:bookmarkEnd w:id="272"/>
      <w:bookmarkEnd w:id="273"/>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lastRenderedPageBreak/>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274" w:name="_Toc348245064"/>
      <w:bookmarkStart w:id="275" w:name="_Toc348258375"/>
      <w:bookmarkStart w:id="276" w:name="_Toc348263493"/>
      <w:bookmarkStart w:id="277" w:name="_Toc348336866"/>
      <w:bookmarkStart w:id="278" w:name="_Toc348773819"/>
      <w:bookmarkStart w:id="279" w:name="_Toc359236185"/>
      <w:bookmarkStart w:id="280" w:name="_Toc494102955"/>
      <w:bookmarkStart w:id="281" w:name="_Toc496068614"/>
      <w:bookmarkStart w:id="282" w:name="_Toc498131026"/>
      <w:bookmarkStart w:id="283" w:name="_Toc538345"/>
      <w:bookmarkStart w:id="284" w:name="_Toc28956474"/>
      <w:r w:rsidRPr="00EA3945">
        <w:t>Glossary</w:t>
      </w:r>
      <w:bookmarkEnd w:id="274"/>
      <w:bookmarkEnd w:id="275"/>
      <w:bookmarkEnd w:id="276"/>
      <w:bookmarkEnd w:id="277"/>
      <w:bookmarkEnd w:id="278"/>
      <w:bookmarkEnd w:id="279"/>
      <w:bookmarkEnd w:id="280"/>
      <w:bookmarkEnd w:id="281"/>
      <w:bookmarkEnd w:id="282"/>
      <w:bookmarkEnd w:id="283"/>
      <w:bookmarkEnd w:id="284"/>
    </w:p>
    <w:p w14:paraId="2ABBCF74" w14:textId="77777777" w:rsidR="00F6554D" w:rsidRPr="00762D8C" w:rsidRDefault="00F6554D">
      <w:pPr>
        <w:pStyle w:val="Heading4"/>
        <w:rPr>
          <w:vanish/>
        </w:rPr>
        <w:pPrChange w:id="285" w:author="Buitendijk, Hans" w:date="2022-09-02T09:04:00Z">
          <w:pPr>
            <w:pStyle w:val="Heading4"/>
            <w:tabs>
              <w:tab w:val="clear" w:pos="2520"/>
              <w:tab w:val="num" w:pos="1260"/>
            </w:tabs>
          </w:pPr>
        </w:pPrChange>
      </w:pPr>
      <w:r w:rsidRPr="00762D8C">
        <w:rPr>
          <w:vanish/>
        </w:rPr>
        <w:t>hiddentext</w:t>
      </w:r>
    </w:p>
    <w:p w14:paraId="02125D00" w14:textId="77777777" w:rsidR="00F6554D" w:rsidRPr="00EA3945" w:rsidRDefault="00F6554D">
      <w:pPr>
        <w:pStyle w:val="Heading4"/>
        <w:pPrChange w:id="286" w:author="Buitendijk, Hans" w:date="2022-09-02T09:04:00Z">
          <w:pPr>
            <w:pStyle w:val="Heading4"/>
            <w:tabs>
              <w:tab w:val="clear" w:pos="2520"/>
              <w:tab w:val="num" w:pos="1260"/>
            </w:tabs>
          </w:pPr>
        </w:pPrChange>
      </w:pPr>
      <w:bookmarkStart w:id="287" w:name="_Toc494102956"/>
      <w:bookmarkStart w:id="288" w:name="_Toc496068615"/>
      <w:bookmarkStart w:id="289" w:name="_Toc498131027"/>
      <w:r w:rsidRPr="00EA3945">
        <w:t>Filler:</w:t>
      </w:r>
      <w:bookmarkEnd w:id="287"/>
      <w:bookmarkEnd w:id="288"/>
      <w:bookmarkEnd w:id="289"/>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pPr>
        <w:pStyle w:val="Heading4"/>
        <w:pPrChange w:id="290" w:author="Buitendijk, Hans" w:date="2022-09-02T09:04:00Z">
          <w:pPr>
            <w:pStyle w:val="Heading4"/>
            <w:tabs>
              <w:tab w:val="clear" w:pos="2520"/>
              <w:tab w:val="num" w:pos="1260"/>
            </w:tabs>
          </w:pPr>
        </w:pPrChange>
      </w:pPr>
      <w:bookmarkStart w:id="291" w:name="_Toc496068616"/>
      <w:bookmarkStart w:id="292" w:name="_Toc498131028"/>
      <w:r w:rsidRPr="00EA3945">
        <w:t>Observation segment:</w:t>
      </w:r>
      <w:bookmarkEnd w:id="291"/>
      <w:bookmarkEnd w:id="292"/>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pPr>
        <w:pStyle w:val="Heading4"/>
        <w:pPrChange w:id="293" w:author="Buitendijk, Hans" w:date="2022-09-02T09:04:00Z">
          <w:pPr>
            <w:pStyle w:val="Heading4"/>
            <w:tabs>
              <w:tab w:val="clear" w:pos="2520"/>
              <w:tab w:val="num" w:pos="1260"/>
            </w:tabs>
          </w:pPr>
        </w:pPrChange>
      </w:pPr>
      <w:bookmarkStart w:id="294" w:name="_Toc496068617"/>
      <w:bookmarkStart w:id="295" w:name="_Toc498131029"/>
      <w:r w:rsidRPr="00EA3945">
        <w:t>Order:</w:t>
      </w:r>
      <w:bookmarkEnd w:id="294"/>
      <w:bookmarkEnd w:id="295"/>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pPr>
        <w:pStyle w:val="Heading4"/>
        <w:pPrChange w:id="296" w:author="Buitendijk, Hans" w:date="2022-09-02T09:04:00Z">
          <w:pPr>
            <w:pStyle w:val="Heading4"/>
            <w:tabs>
              <w:tab w:val="clear" w:pos="2520"/>
              <w:tab w:val="num" w:pos="1260"/>
            </w:tabs>
          </w:pPr>
        </w:pPrChange>
      </w:pPr>
      <w:bookmarkStart w:id="297" w:name="_Toc496068618"/>
      <w:bookmarkStart w:id="298" w:name="_Toc498131030"/>
      <w:r w:rsidRPr="00EA3945">
        <w:t>Order detail segment:</w:t>
      </w:r>
      <w:bookmarkEnd w:id="297"/>
      <w:bookmarkEnd w:id="298"/>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pPr>
        <w:pStyle w:val="Heading4"/>
        <w:pPrChange w:id="299" w:author="Buitendijk, Hans" w:date="2022-09-02T09:04:00Z">
          <w:pPr>
            <w:pStyle w:val="Heading4"/>
            <w:tabs>
              <w:tab w:val="clear" w:pos="2520"/>
              <w:tab w:val="num" w:pos="1260"/>
            </w:tabs>
          </w:pPr>
        </w:pPrChange>
      </w:pPr>
      <w:bookmarkStart w:id="300" w:name="_Toc496068619"/>
      <w:bookmarkStart w:id="301" w:name="_Toc498131031"/>
      <w:r w:rsidRPr="00EA3945">
        <w:t>Placer:</w:t>
      </w:r>
      <w:bookmarkEnd w:id="300"/>
      <w:bookmarkEnd w:id="301"/>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pPr>
        <w:pStyle w:val="Heading4"/>
        <w:pPrChange w:id="302" w:author="Buitendijk, Hans" w:date="2022-09-02T09:04:00Z">
          <w:pPr>
            <w:pStyle w:val="Heading4"/>
            <w:tabs>
              <w:tab w:val="clear" w:pos="2520"/>
              <w:tab w:val="num" w:pos="1260"/>
            </w:tabs>
          </w:pPr>
        </w:pPrChange>
      </w:pPr>
      <w:bookmarkStart w:id="303" w:name="_Toc496068620"/>
      <w:bookmarkStart w:id="304" w:name="_Toc498131032"/>
      <w:r w:rsidRPr="00EA3945">
        <w:t>Placer order group:</w:t>
      </w:r>
      <w:bookmarkEnd w:id="303"/>
      <w:bookmarkEnd w:id="304"/>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pPr>
        <w:pStyle w:val="Heading4"/>
        <w:pPrChange w:id="305" w:author="Buitendijk, Hans" w:date="2022-09-02T09:04:00Z">
          <w:pPr>
            <w:pStyle w:val="Heading4"/>
            <w:tabs>
              <w:tab w:val="clear" w:pos="2520"/>
              <w:tab w:val="num" w:pos="1260"/>
            </w:tabs>
          </w:pPr>
        </w:pPrChange>
      </w:pPr>
      <w:bookmarkStart w:id="306" w:name="_Toc348245071"/>
      <w:bookmarkStart w:id="307" w:name="_Toc348258382"/>
      <w:bookmarkStart w:id="308" w:name="_Toc348263500"/>
      <w:bookmarkStart w:id="309" w:name="_Toc348336873"/>
      <w:bookmarkStart w:id="310" w:name="_Toc348773826"/>
      <w:bookmarkStart w:id="311" w:name="_Ref358626437"/>
      <w:bookmarkStart w:id="312" w:name="_Ref359031750"/>
      <w:bookmarkStart w:id="313" w:name="_Ref359032186"/>
      <w:bookmarkStart w:id="314" w:name="_Toc359236193"/>
      <w:bookmarkStart w:id="315" w:name="_Ref373571838"/>
      <w:bookmarkStart w:id="316" w:name="_Ref373573506"/>
      <w:bookmarkStart w:id="317" w:name="_Toc496068621"/>
      <w:bookmarkStart w:id="318" w:name="_Toc498131033"/>
      <w:bookmarkStart w:id="319" w:name="_Toc538346"/>
      <w:bookmarkStart w:id="320" w:name="_Ref45705148"/>
      <w:bookmarkStart w:id="321"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322" w:name="_Toc201796602"/>
      <w:bookmarkStart w:id="323" w:name="_Toc204505957"/>
      <w:bookmarkStart w:id="324" w:name="_Toc28956475"/>
      <w:bookmarkEnd w:id="322"/>
      <w:bookmarkEnd w:id="323"/>
      <w:r w:rsidRPr="00EA3945">
        <w:rPr>
          <w:noProof/>
        </w:rPr>
        <w:t>Quantity/Timing (TQ) Data Type D</w:t>
      </w:r>
      <w:bookmarkEnd w:id="306"/>
      <w:bookmarkEnd w:id="307"/>
      <w:bookmarkEnd w:id="308"/>
      <w:bookmarkEnd w:id="309"/>
      <w:bookmarkEnd w:id="310"/>
      <w:bookmarkEnd w:id="311"/>
      <w:bookmarkEnd w:id="312"/>
      <w:bookmarkEnd w:id="313"/>
      <w:bookmarkEnd w:id="314"/>
      <w:bookmarkEnd w:id="315"/>
      <w:bookmarkEnd w:id="316"/>
      <w:r w:rsidRPr="00EA3945">
        <w:rPr>
          <w:noProof/>
        </w:rPr>
        <w:t>efinition</w:t>
      </w:r>
      <w:bookmarkEnd w:id="317"/>
      <w:bookmarkEnd w:id="318"/>
      <w:bookmarkEnd w:id="319"/>
      <w:bookmarkEnd w:id="320"/>
      <w:bookmarkEnd w:id="321"/>
      <w:bookmarkEnd w:id="324"/>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325" w:name="_Hlt483899673"/>
      <w:bookmarkStart w:id="326" w:name="_Toc496068640"/>
      <w:bookmarkStart w:id="327" w:name="_Toc498131052"/>
      <w:bookmarkStart w:id="328" w:name="_Toc538347"/>
      <w:bookmarkStart w:id="329" w:name="_Toc28956476"/>
      <w:bookmarkEnd w:id="325"/>
      <w:r w:rsidRPr="00EA3945">
        <w:rPr>
          <w:noProof/>
        </w:rPr>
        <w:t>General Trigger Events &amp; Message Definitions</w:t>
      </w:r>
      <w:bookmarkEnd w:id="326"/>
      <w:bookmarkEnd w:id="327"/>
      <w:bookmarkEnd w:id="328"/>
      <w:bookmarkEnd w:id="329"/>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330" w:name="_Toc348245066"/>
      <w:bookmarkStart w:id="331" w:name="_Toc348258377"/>
      <w:bookmarkStart w:id="332" w:name="_Toc348263495"/>
      <w:bookmarkStart w:id="333" w:name="_Toc348336868"/>
      <w:bookmarkStart w:id="334" w:name="_Toc348773821"/>
      <w:bookmarkStart w:id="335" w:name="_Toc359236187"/>
      <w:bookmarkStart w:id="336" w:name="_Toc496068641"/>
      <w:bookmarkStart w:id="337" w:name="_Toc498131053"/>
      <w:bookmarkStart w:id="338" w:name="_Toc538348"/>
      <w:bookmarkStart w:id="339" w:name="_Toc28956477"/>
      <w:r w:rsidRPr="00EA3945">
        <w:t>ORM – general order message</w:t>
      </w:r>
      <w:bookmarkEnd w:id="330"/>
      <w:bookmarkEnd w:id="331"/>
      <w:bookmarkEnd w:id="332"/>
      <w:bookmarkEnd w:id="333"/>
      <w:bookmarkEnd w:id="334"/>
      <w:bookmarkEnd w:id="335"/>
      <w:bookmarkEnd w:id="336"/>
      <w:bookmarkEnd w:id="337"/>
      <w:bookmarkEnd w:id="338"/>
      <w:bookmarkEnd w:id="339"/>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340" w:name="_Toc201796809"/>
      <w:bookmarkStart w:id="341" w:name="_Toc204506164"/>
      <w:bookmarkStart w:id="342" w:name="_Toc348245067"/>
      <w:bookmarkStart w:id="343" w:name="_Toc348258378"/>
      <w:bookmarkStart w:id="344" w:name="_Toc348263496"/>
      <w:bookmarkStart w:id="345" w:name="_Toc348336869"/>
      <w:bookmarkStart w:id="346" w:name="_Toc348773822"/>
      <w:bookmarkStart w:id="347" w:name="_Toc359236188"/>
      <w:bookmarkStart w:id="348" w:name="_Toc28956478"/>
      <w:bookmarkStart w:id="349" w:name="_Toc496068643"/>
      <w:bookmarkStart w:id="350" w:name="_Toc498131055"/>
      <w:bookmarkStart w:id="351" w:name="_Toc538349"/>
      <w:bookmarkEnd w:id="340"/>
      <w:bookmarkEnd w:id="341"/>
      <w:r w:rsidRPr="00EA3945">
        <w:t>ORR – general order response message response to any ORM</w:t>
      </w:r>
      <w:bookmarkEnd w:id="342"/>
      <w:bookmarkEnd w:id="343"/>
      <w:bookmarkEnd w:id="344"/>
      <w:bookmarkEnd w:id="345"/>
      <w:bookmarkEnd w:id="346"/>
      <w:bookmarkEnd w:id="347"/>
      <w:bookmarkEnd w:id="348"/>
      <w:r w:rsidRPr="00EA3945">
        <w:t xml:space="preserve"> </w:t>
      </w:r>
      <w:bookmarkEnd w:id="349"/>
      <w:bookmarkEnd w:id="350"/>
      <w:bookmarkEnd w:id="351"/>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352" w:name="_Toc28956479"/>
      <w:bookmarkStart w:id="353" w:name="_Toc496068645"/>
      <w:bookmarkStart w:id="354" w:name="_Toc498131057"/>
      <w:bookmarkStart w:id="355" w:name="_Toc538350"/>
      <w:bookmarkStart w:id="356" w:name="_Toc348245068"/>
      <w:bookmarkStart w:id="357" w:name="_Toc348258379"/>
      <w:bookmarkStart w:id="358" w:name="_Toc348263497"/>
      <w:bookmarkStart w:id="359" w:name="_Toc348336870"/>
      <w:bookmarkStart w:id="360" w:name="_Toc348773823"/>
      <w:r w:rsidRPr="00EA3945">
        <w:t>OSQ/OSR- query response for order</w:t>
      </w:r>
      <w:bookmarkEnd w:id="352"/>
      <w:r w:rsidRPr="00EA3945">
        <w:t xml:space="preserve"> </w:t>
      </w:r>
      <w:bookmarkEnd w:id="353"/>
      <w:bookmarkEnd w:id="354"/>
      <w:bookmarkEnd w:id="355"/>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361" w:name="_Toc201796937"/>
      <w:bookmarkStart w:id="362" w:name="_Toc204506292"/>
      <w:bookmarkStart w:id="363" w:name="_Toc201796938"/>
      <w:bookmarkStart w:id="364" w:name="_Toc204506293"/>
      <w:bookmarkStart w:id="365" w:name="_Toc201796974"/>
      <w:bookmarkStart w:id="366" w:name="_Toc204506329"/>
      <w:bookmarkStart w:id="367" w:name="_Toc201797130"/>
      <w:bookmarkStart w:id="368" w:name="_Toc204506485"/>
      <w:bookmarkStart w:id="369" w:name="_Toc201797132"/>
      <w:bookmarkStart w:id="370" w:name="_Toc204506487"/>
      <w:bookmarkStart w:id="371" w:name="_Toc496068647"/>
      <w:bookmarkStart w:id="372" w:name="_Toc498131059"/>
      <w:bookmarkStart w:id="373" w:name="_Toc538351"/>
      <w:bookmarkStart w:id="374" w:name="_Toc28956480"/>
      <w:bookmarkEnd w:id="361"/>
      <w:bookmarkEnd w:id="362"/>
      <w:bookmarkEnd w:id="363"/>
      <w:bookmarkEnd w:id="364"/>
      <w:bookmarkEnd w:id="365"/>
      <w:bookmarkEnd w:id="366"/>
      <w:bookmarkEnd w:id="367"/>
      <w:bookmarkEnd w:id="368"/>
      <w:bookmarkEnd w:id="369"/>
      <w:bookmarkEnd w:id="370"/>
      <w:r w:rsidRPr="00EA3945">
        <w:t>OMG – general clinical order message (event O19)</w:t>
      </w:r>
      <w:bookmarkEnd w:id="371"/>
      <w:bookmarkEnd w:id="372"/>
      <w:bookmarkEnd w:id="373"/>
      <w:bookmarkEnd w:id="374"/>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ins w:id="375" w:author="Buitendijk, Hans" w:date="2022-08-19T15:05:00Z"/>
        </w:trPr>
        <w:tc>
          <w:tcPr>
            <w:tcW w:w="2410" w:type="dxa"/>
            <w:tcBorders>
              <w:top w:val="dotted" w:sz="4" w:space="0" w:color="auto"/>
              <w:left w:val="nil"/>
              <w:bottom w:val="dotted" w:sz="4" w:space="0" w:color="auto"/>
              <w:right w:val="nil"/>
            </w:tcBorders>
            <w:shd w:val="clear" w:color="auto" w:fill="FFFFFF"/>
          </w:tcPr>
          <w:p w14:paraId="4952F915" w14:textId="4431493A" w:rsidR="005B55E8" w:rsidRPr="0052787A" w:rsidRDefault="005B55E8" w:rsidP="00875984">
            <w:pPr>
              <w:pStyle w:val="MsgTableBody"/>
              <w:rPr>
                <w:ins w:id="376" w:author="Buitendijk, Hans" w:date="2022-08-19T15:05:00Z"/>
                <w:noProof/>
              </w:rPr>
            </w:pPr>
            <w:ins w:id="377" w:author="Buitendijk, Hans" w:date="2022-08-19T15:06: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0F2A89C0" w14:textId="77F2B8F3" w:rsidR="005B55E8" w:rsidRPr="0052787A" w:rsidRDefault="0081701A" w:rsidP="00875984">
            <w:pPr>
              <w:pStyle w:val="MsgTableBody"/>
              <w:rPr>
                <w:ins w:id="378" w:author="Buitendijk, Hans" w:date="2022-08-19T15:05:00Z"/>
                <w:noProof/>
              </w:rPr>
            </w:pPr>
            <w:ins w:id="379" w:author="Buitendijk, Hans" w:date="2022-08-19T15:06: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ins w:id="380"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6F89DB14" w:rsidR="005B55E8" w:rsidRPr="0052787A" w:rsidRDefault="0081701A" w:rsidP="00875984">
            <w:pPr>
              <w:pStyle w:val="MsgTableBody"/>
              <w:jc w:val="center"/>
              <w:rPr>
                <w:ins w:id="381" w:author="Buitendijk, Hans" w:date="2022-08-19T15:05:00Z"/>
                <w:noProof/>
              </w:rPr>
            </w:pPr>
            <w:ins w:id="382" w:author="Buitendijk, Hans" w:date="2022-08-19T15:06:00Z">
              <w:r>
                <w:rPr>
                  <w:noProof/>
                </w:rPr>
                <w:t>3</w:t>
              </w:r>
            </w:ins>
          </w:p>
        </w:tc>
      </w:tr>
      <w:tr w:rsidR="005B55E8" w14:paraId="38A82C32" w14:textId="77777777" w:rsidTr="0003636B">
        <w:tblPrEx>
          <w:tblLook w:val="04A0" w:firstRow="1" w:lastRow="0" w:firstColumn="1" w:lastColumn="0" w:noHBand="0" w:noVBand="1"/>
        </w:tblPrEx>
        <w:trPr>
          <w:jc w:val="center"/>
          <w:ins w:id="383" w:author="Buitendijk, Hans" w:date="2022-08-19T15:05:00Z"/>
        </w:trPr>
        <w:tc>
          <w:tcPr>
            <w:tcW w:w="2410" w:type="dxa"/>
            <w:tcBorders>
              <w:top w:val="dotted" w:sz="4" w:space="0" w:color="auto"/>
              <w:left w:val="nil"/>
              <w:bottom w:val="dotted" w:sz="4" w:space="0" w:color="auto"/>
              <w:right w:val="nil"/>
            </w:tcBorders>
            <w:shd w:val="clear" w:color="auto" w:fill="FFFFFF"/>
          </w:tcPr>
          <w:p w14:paraId="69A8B229" w14:textId="38E1A1FE" w:rsidR="005B55E8" w:rsidRPr="0052787A" w:rsidRDefault="005B55E8" w:rsidP="00875984">
            <w:pPr>
              <w:pStyle w:val="MsgTableBody"/>
              <w:rPr>
                <w:ins w:id="384" w:author="Buitendijk, Hans" w:date="2022-08-19T15:05:00Z"/>
                <w:noProof/>
              </w:rPr>
            </w:pPr>
            <w:ins w:id="385" w:author="Buitendijk, Hans" w:date="2022-08-19T15:06:00Z">
              <w:r>
                <w:rPr>
                  <w:noProof/>
                </w:rPr>
                <w:t xml:space="preserve">  [{GSR</w:t>
              </w:r>
              <w:r w:rsidR="0081701A">
                <w:rPr>
                  <w:noProof/>
                </w:rPr>
                <w:t>}]</w:t>
              </w:r>
            </w:ins>
          </w:p>
        </w:tc>
        <w:tc>
          <w:tcPr>
            <w:tcW w:w="3969" w:type="dxa"/>
            <w:tcBorders>
              <w:top w:val="dotted" w:sz="4" w:space="0" w:color="auto"/>
              <w:left w:val="nil"/>
              <w:bottom w:val="dotted" w:sz="4" w:space="0" w:color="auto"/>
              <w:right w:val="nil"/>
            </w:tcBorders>
            <w:shd w:val="clear" w:color="auto" w:fill="FFFFFF"/>
          </w:tcPr>
          <w:p w14:paraId="07C7BC4B" w14:textId="13F12AC1" w:rsidR="005B55E8" w:rsidRPr="0052787A" w:rsidRDefault="0092433A" w:rsidP="00875984">
            <w:pPr>
              <w:pStyle w:val="MsgTableBody"/>
              <w:rPr>
                <w:ins w:id="386" w:author="Buitendijk, Hans" w:date="2022-08-19T15:05:00Z"/>
                <w:noProof/>
              </w:rPr>
            </w:pPr>
            <w:ins w:id="387" w:author="Buitendijk, Hans" w:date="2022-09-02T10:21:00Z">
              <w:r>
                <w:rPr>
                  <w:noProof/>
                </w:rPr>
                <w:t>Recorded Gender</w:t>
              </w:r>
            </w:ins>
            <w:ins w:id="388" w:author="Buitendijk, Hans" w:date="2022-08-19T15:06:00Z">
              <w:r w:rsidR="0081701A">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ins w:id="389"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24BDB3D7" w:rsidR="005B55E8" w:rsidRPr="0052787A" w:rsidRDefault="0081701A" w:rsidP="00875984">
            <w:pPr>
              <w:pStyle w:val="MsgTableBody"/>
              <w:jc w:val="center"/>
              <w:rPr>
                <w:ins w:id="390" w:author="Buitendijk, Hans" w:date="2022-08-19T15:05:00Z"/>
                <w:noProof/>
              </w:rPr>
            </w:pPr>
            <w:ins w:id="391" w:author="Buitendijk, Hans" w:date="2022-08-19T15:06:00Z">
              <w:r>
                <w:rPr>
                  <w:noProof/>
                </w:rPr>
                <w:t>3</w:t>
              </w:r>
            </w:ins>
          </w:p>
        </w:tc>
      </w:tr>
      <w:tr w:rsidR="005B55E8" w14:paraId="48E71E92" w14:textId="77777777" w:rsidTr="0003636B">
        <w:tblPrEx>
          <w:tblLook w:val="04A0" w:firstRow="1" w:lastRow="0" w:firstColumn="1" w:lastColumn="0" w:noHBand="0" w:noVBand="1"/>
        </w:tblPrEx>
        <w:trPr>
          <w:jc w:val="center"/>
          <w:ins w:id="392" w:author="Buitendijk, Hans" w:date="2022-08-19T15:05:00Z"/>
        </w:trPr>
        <w:tc>
          <w:tcPr>
            <w:tcW w:w="2410" w:type="dxa"/>
            <w:tcBorders>
              <w:top w:val="dotted" w:sz="4" w:space="0" w:color="auto"/>
              <w:left w:val="nil"/>
              <w:bottom w:val="dotted" w:sz="4" w:space="0" w:color="auto"/>
              <w:right w:val="nil"/>
            </w:tcBorders>
            <w:shd w:val="clear" w:color="auto" w:fill="FFFFFF"/>
          </w:tcPr>
          <w:p w14:paraId="53919E58" w14:textId="581405B9" w:rsidR="005B55E8" w:rsidRPr="0052787A" w:rsidRDefault="0081701A" w:rsidP="00875984">
            <w:pPr>
              <w:pStyle w:val="MsgTableBody"/>
              <w:rPr>
                <w:ins w:id="393" w:author="Buitendijk, Hans" w:date="2022-08-19T15:05:00Z"/>
                <w:noProof/>
              </w:rPr>
            </w:pPr>
            <w:ins w:id="394" w:author="Buitendijk, Hans" w:date="2022-08-19T15:06: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14746865" w14:textId="2B4903B9" w:rsidR="005B55E8" w:rsidRPr="0052787A" w:rsidRDefault="0081701A" w:rsidP="00875984">
            <w:pPr>
              <w:pStyle w:val="MsgTableBody"/>
              <w:rPr>
                <w:ins w:id="395" w:author="Buitendijk, Hans" w:date="2022-08-19T15:05:00Z"/>
                <w:noProof/>
              </w:rPr>
            </w:pPr>
            <w:ins w:id="396" w:author="Buitendijk, Hans" w:date="2022-08-19T15:06:00Z">
              <w:r>
                <w:rPr>
                  <w:noProof/>
                </w:rPr>
                <w:t>Sex for Clinical Use</w:t>
              </w:r>
            </w:ins>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ins w:id="397" w:author="Buitendijk, Hans" w:date="2022-08-19T15:05:00Z"/>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322E623B" w:rsidR="005B55E8" w:rsidRPr="0052787A" w:rsidRDefault="0081701A" w:rsidP="00875984">
            <w:pPr>
              <w:pStyle w:val="MsgTableBody"/>
              <w:jc w:val="center"/>
              <w:rPr>
                <w:ins w:id="398" w:author="Buitendijk, Hans" w:date="2022-08-19T15:05:00Z"/>
                <w:noProof/>
              </w:rPr>
            </w:pPr>
            <w:ins w:id="399" w:author="Buitendijk, Hans" w:date="2022-08-19T15:06:00Z">
              <w:r>
                <w:rPr>
                  <w:noProof/>
                </w:rPr>
                <w:t>3</w:t>
              </w:r>
            </w:ins>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ins w:id="400" w:author="Buitendijk, Hans" w:date="2022-08-19T15:07:00Z"/>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rPr>
                <w:ins w:id="401" w:author="Buitendijk, Hans" w:date="2022-08-19T15:07:00Z"/>
              </w:rPr>
            </w:pPr>
            <w:ins w:id="402" w:author="Buitendijk, Hans" w:date="2022-08-19T15:07:00Z">
              <w:r>
                <w:t xml:space="preserve">   [{GSP}]</w:t>
              </w:r>
            </w:ins>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ins w:id="403" w:author="Buitendijk, Hans" w:date="2022-08-19T15:07:00Z"/>
                <w:noProof/>
              </w:rPr>
            </w:pPr>
            <w:ins w:id="404"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ins w:id="405"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ins w:id="406" w:author="Buitendijk, Hans" w:date="2022-08-19T15:07:00Z"/>
                <w:noProof/>
              </w:rPr>
            </w:pPr>
            <w:ins w:id="407" w:author="Buitendijk, Hans" w:date="2022-08-19T15:08:00Z">
              <w:r>
                <w:rPr>
                  <w:noProof/>
                </w:rPr>
                <w:t>3</w:t>
              </w:r>
            </w:ins>
          </w:p>
        </w:tc>
      </w:tr>
      <w:tr w:rsidR="007F14BF" w14:paraId="74E24303" w14:textId="77777777" w:rsidTr="0003636B">
        <w:tblPrEx>
          <w:tblLook w:val="04A0" w:firstRow="1" w:lastRow="0" w:firstColumn="1" w:lastColumn="0" w:noHBand="0" w:noVBand="1"/>
        </w:tblPrEx>
        <w:trPr>
          <w:jc w:val="center"/>
          <w:ins w:id="408" w:author="Buitendijk, Hans" w:date="2022-08-19T15:07:00Z"/>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rPr>
                <w:ins w:id="409" w:author="Buitendijk, Hans" w:date="2022-08-19T15:07:00Z"/>
              </w:rPr>
            </w:pPr>
            <w:ins w:id="410" w:author="Buitendijk, Hans" w:date="2022-08-19T15:07:00Z">
              <w:r>
                <w:t xml:space="preserve">   [{GSR}]</w:t>
              </w:r>
            </w:ins>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ins w:id="411" w:author="Buitendijk, Hans" w:date="2022-08-19T15:07:00Z"/>
                <w:noProof/>
              </w:rPr>
            </w:pPr>
            <w:ins w:id="412" w:author="Buitendijk, Hans" w:date="2022-08-19T15:07:00Z">
              <w:r>
                <w:rPr>
                  <w:noProof/>
                </w:rPr>
                <w:t>Recored Sex and Gender</w:t>
              </w:r>
            </w:ins>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ins w:id="413" w:author="Buitendijk, Hans" w:date="2022-08-19T15:07:00Z"/>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ins w:id="414" w:author="Buitendijk, Hans" w:date="2022-08-19T15:07:00Z"/>
                <w:noProof/>
              </w:rPr>
            </w:pPr>
            <w:ins w:id="415" w:author="Buitendijk, Hans" w:date="2022-08-19T15:07:00Z">
              <w:r>
                <w:rPr>
                  <w:noProof/>
                </w:rPr>
                <w:t>3</w:t>
              </w:r>
            </w:ins>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6CF18F67" w:rsidR="00F6554D" w:rsidRPr="00EA3945" w:rsidRDefault="00F6554D">
            <w:pPr>
              <w:pStyle w:val="MsgTableBody"/>
              <w:rPr>
                <w:noProof/>
              </w:rPr>
            </w:pPr>
            <w:r w:rsidRPr="00EA3945">
              <w:rPr>
                <w:noProof/>
              </w:rPr>
              <w:t xml:space="preserve">      </w:t>
            </w:r>
            <w:del w:id="416" w:author="Buitendijk, Hans" w:date="2022-08-19T15:08:00Z">
              <w:r w:rsidRPr="00EA3945" w:rsidDel="009579C4">
                <w:rPr>
                  <w:noProof/>
                </w:rPr>
                <w:delText xml:space="preserve"> </w:delText>
              </w:r>
            </w:del>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ins w:id="417" w:author="Buitendijk, Hans" w:date="2022-08-19T15:08:00Z"/>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ins w:id="418" w:author="Buitendijk, Hans" w:date="2022-08-19T15:08:00Z"/>
                <w:noProof/>
              </w:rPr>
            </w:pPr>
            <w:ins w:id="419" w:author="Buitendijk, Hans" w:date="2022-08-19T15:08:00Z">
              <w:r>
                <w:rPr>
                  <w:noProof/>
                </w:rPr>
                <w:t xml:space="preserve">      [{GSP}]</w:t>
              </w:r>
            </w:ins>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ins w:id="420" w:author="Buitendijk, Hans" w:date="2022-08-19T15:08:00Z"/>
                <w:noProof/>
              </w:rPr>
            </w:pPr>
            <w:ins w:id="421" w:author="Buitendijk, Hans" w:date="2022-08-19T15:08:00Z">
              <w:r>
                <w:rPr>
                  <w:noProof/>
                </w:rPr>
                <w:t>Person Gender and Sex</w:t>
              </w:r>
            </w:ins>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ins w:id="422"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ins w:id="423" w:author="Buitendijk, Hans" w:date="2022-08-19T15:08:00Z"/>
                <w:noProof/>
              </w:rPr>
            </w:pPr>
            <w:ins w:id="424" w:author="Buitendijk, Hans" w:date="2022-08-19T15:08:00Z">
              <w:r>
                <w:rPr>
                  <w:noProof/>
                </w:rPr>
                <w:t>3</w:t>
              </w:r>
            </w:ins>
          </w:p>
        </w:tc>
      </w:tr>
      <w:tr w:rsidR="009579C4" w14:paraId="222C08CD" w14:textId="77777777" w:rsidTr="00CF4D6C">
        <w:tblPrEx>
          <w:tblLook w:val="04A0" w:firstRow="1" w:lastRow="0" w:firstColumn="1" w:lastColumn="0" w:noHBand="0" w:noVBand="1"/>
        </w:tblPrEx>
        <w:trPr>
          <w:jc w:val="center"/>
          <w:ins w:id="425" w:author="Buitendijk, Hans" w:date="2022-08-19T15:08:00Z"/>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ins w:id="426" w:author="Buitendijk, Hans" w:date="2022-08-19T15:08:00Z"/>
                <w:noProof/>
              </w:rPr>
            </w:pPr>
            <w:ins w:id="427" w:author="Buitendijk, Hans" w:date="2022-08-19T15:08:00Z">
              <w:r>
                <w:rPr>
                  <w:noProof/>
                </w:rPr>
                <w:t xml:space="preserve">      [{GSR}]</w:t>
              </w:r>
            </w:ins>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ins w:id="428" w:author="Buitendijk, Hans" w:date="2022-08-19T15:08:00Z"/>
                <w:noProof/>
              </w:rPr>
            </w:pPr>
            <w:ins w:id="429" w:author="Buitendijk, Hans" w:date="2022-09-02T10:21:00Z">
              <w:r>
                <w:rPr>
                  <w:noProof/>
                </w:rPr>
                <w:t>Recorded Gender</w:t>
              </w:r>
            </w:ins>
            <w:ins w:id="430" w:author="Buitendijk, Hans" w:date="2022-08-19T15:08:00Z">
              <w:r w:rsidR="009579C4">
                <w:rPr>
                  <w:noProof/>
                </w:rPr>
                <w:t xml:space="preserve"> and Sex</w:t>
              </w:r>
            </w:ins>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ins w:id="431"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ins w:id="432" w:author="Buitendijk, Hans" w:date="2022-08-19T15:08:00Z"/>
                <w:noProof/>
              </w:rPr>
            </w:pPr>
            <w:ins w:id="433" w:author="Buitendijk, Hans" w:date="2022-08-19T15:08:00Z">
              <w:r>
                <w:rPr>
                  <w:noProof/>
                </w:rPr>
                <w:t>3</w:t>
              </w:r>
            </w:ins>
          </w:p>
        </w:tc>
      </w:tr>
      <w:tr w:rsidR="009579C4" w14:paraId="56AC96D6" w14:textId="77777777" w:rsidTr="00CF4D6C">
        <w:tblPrEx>
          <w:tblLook w:val="04A0" w:firstRow="1" w:lastRow="0" w:firstColumn="1" w:lastColumn="0" w:noHBand="0" w:noVBand="1"/>
        </w:tblPrEx>
        <w:trPr>
          <w:jc w:val="center"/>
          <w:ins w:id="434" w:author="Buitendijk, Hans" w:date="2022-08-19T15:08:00Z"/>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ins w:id="435" w:author="Buitendijk, Hans" w:date="2022-08-19T15:08:00Z"/>
                <w:noProof/>
              </w:rPr>
            </w:pPr>
            <w:ins w:id="436" w:author="Buitendijk, Hans" w:date="2022-08-19T15:08:00Z">
              <w:r>
                <w:rPr>
                  <w:noProof/>
                </w:rPr>
                <w:t xml:space="preserve">      [{GSC}]</w:t>
              </w:r>
            </w:ins>
          </w:p>
        </w:tc>
        <w:tc>
          <w:tcPr>
            <w:tcW w:w="3969" w:type="dxa"/>
            <w:tcBorders>
              <w:top w:val="dotted" w:sz="4" w:space="0" w:color="auto"/>
              <w:left w:val="nil"/>
              <w:bottom w:val="dotted" w:sz="4" w:space="0" w:color="auto"/>
              <w:right w:val="nil"/>
            </w:tcBorders>
            <w:shd w:val="clear" w:color="auto" w:fill="FFFFFF"/>
          </w:tcPr>
          <w:p w14:paraId="3FB44501" w14:textId="77777777" w:rsidR="009579C4" w:rsidRPr="0052787A" w:rsidRDefault="009579C4" w:rsidP="00CF4D6C">
            <w:pPr>
              <w:pStyle w:val="MsgTableBody"/>
              <w:rPr>
                <w:ins w:id="437" w:author="Buitendijk, Hans" w:date="2022-08-19T15:08:00Z"/>
                <w:noProof/>
              </w:rPr>
            </w:pPr>
            <w:ins w:id="438" w:author="Buitendijk, Hans" w:date="2022-08-19T15:08:00Z">
              <w:r>
                <w:rPr>
                  <w:noProof/>
                </w:rPr>
                <w:t>Sex for Clinical Use</w:t>
              </w:r>
            </w:ins>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ins w:id="439" w:author="Buitendijk, Hans" w:date="2022-08-19T15:08:00Z"/>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ins w:id="440" w:author="Buitendijk, Hans" w:date="2022-08-19T15:08:00Z"/>
                <w:noProof/>
              </w:rPr>
            </w:pPr>
            <w:ins w:id="441" w:author="Buitendijk, Hans" w:date="2022-08-19T15:08:00Z">
              <w:r>
                <w:rPr>
                  <w:noProof/>
                </w:rPr>
                <w:t>3</w:t>
              </w:r>
            </w:ins>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442" w:name="_Toc496068648"/>
      <w:bookmarkStart w:id="443" w:name="_Toc498131060"/>
      <w:bookmarkStart w:id="444"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445" w:name="_Toc28956481"/>
      <w:r w:rsidRPr="00EA3945">
        <w:t>ORG – general clinical order acknowledgement message (event O20)</w:t>
      </w:r>
      <w:bookmarkEnd w:id="442"/>
      <w:bookmarkEnd w:id="443"/>
      <w:bookmarkEnd w:id="444"/>
      <w:bookmarkEnd w:id="445"/>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446" w:name="_Toc496068649"/>
            <w:bookmarkStart w:id="447"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448"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449" w:name="_Toc28956482"/>
      <w:r w:rsidRPr="00EA3945">
        <w:t>OML – laboratory order message (event O21)</w:t>
      </w:r>
      <w:bookmarkEnd w:id="446"/>
      <w:bookmarkEnd w:id="447"/>
      <w:bookmarkEnd w:id="448"/>
      <w:bookmarkEnd w:id="449"/>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450" w:author="Buitendijk, Hans" w:date="2022-08-19T15:12:00Z">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0"/>
        <w:gridCol w:w="3025"/>
        <w:gridCol w:w="1295"/>
        <w:gridCol w:w="864"/>
        <w:gridCol w:w="36"/>
        <w:gridCol w:w="972"/>
        <w:gridCol w:w="18"/>
        <w:tblGridChange w:id="451">
          <w:tblGrid>
            <w:gridCol w:w="2880"/>
            <w:gridCol w:w="1"/>
            <w:gridCol w:w="3024"/>
            <w:gridCol w:w="1295"/>
            <w:gridCol w:w="2"/>
            <w:gridCol w:w="862"/>
            <w:gridCol w:w="2"/>
            <w:gridCol w:w="34"/>
            <w:gridCol w:w="972"/>
            <w:gridCol w:w="2"/>
            <w:gridCol w:w="16"/>
          </w:tblGrid>
        </w:tblGridChange>
      </w:tblGrid>
      <w:tr w:rsidR="00F6554D" w:rsidRPr="00643D28" w14:paraId="21EFE1E6" w14:textId="77777777" w:rsidTr="0001097E">
        <w:trPr>
          <w:gridAfter w:val="1"/>
          <w:wAfter w:w="18" w:type="dxa"/>
          <w:tblHeader/>
          <w:jc w:val="center"/>
          <w:trPrChange w:id="452" w:author="Buitendijk, Hans" w:date="2022-08-19T15:12:00Z">
            <w:trPr>
              <w:gridAfter w:val="1"/>
              <w:wAfter w:w="16" w:type="dxa"/>
              <w:tblHeader/>
              <w:jc w:val="center"/>
            </w:trPr>
          </w:trPrChange>
        </w:trPr>
        <w:tc>
          <w:tcPr>
            <w:tcW w:w="2880" w:type="dxa"/>
            <w:tcBorders>
              <w:top w:val="single" w:sz="2" w:space="0" w:color="auto"/>
              <w:left w:val="nil"/>
              <w:bottom w:val="single" w:sz="4" w:space="0" w:color="auto"/>
              <w:right w:val="nil"/>
            </w:tcBorders>
            <w:shd w:val="clear" w:color="auto" w:fill="FFFFFF"/>
            <w:tcPrChange w:id="453" w:author="Buitendijk, Hans" w:date="2022-08-19T15:12:00Z">
              <w:tcPr>
                <w:tcW w:w="2881" w:type="dxa"/>
                <w:tcBorders>
                  <w:top w:val="single" w:sz="2" w:space="0" w:color="auto"/>
                  <w:left w:val="nil"/>
                  <w:bottom w:val="single" w:sz="4" w:space="0" w:color="auto"/>
                  <w:right w:val="nil"/>
                </w:tcBorders>
                <w:shd w:val="clear" w:color="auto" w:fill="FFFFFF"/>
              </w:tcPr>
            </w:tcPrChange>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Change w:id="454" w:author="Buitendijk, Hans" w:date="2022-08-19T15:12:00Z">
              <w:tcPr>
                <w:tcW w:w="4321" w:type="dxa"/>
                <w:gridSpan w:val="3"/>
                <w:tcBorders>
                  <w:top w:val="single" w:sz="2" w:space="0" w:color="auto"/>
                  <w:left w:val="nil"/>
                  <w:bottom w:val="single" w:sz="4" w:space="0" w:color="auto"/>
                  <w:right w:val="nil"/>
                </w:tcBorders>
                <w:shd w:val="clear" w:color="auto" w:fill="FFFFFF"/>
              </w:tcPr>
            </w:tcPrChange>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Change w:id="455" w:author="Buitendijk, Hans" w:date="2022-08-19T15:12:00Z">
              <w:tcPr>
                <w:tcW w:w="864" w:type="dxa"/>
                <w:gridSpan w:val="2"/>
                <w:tcBorders>
                  <w:top w:val="single" w:sz="2" w:space="0" w:color="auto"/>
                  <w:left w:val="nil"/>
                  <w:bottom w:val="single" w:sz="4" w:space="0" w:color="auto"/>
                  <w:right w:val="nil"/>
                </w:tcBorders>
                <w:shd w:val="clear" w:color="auto" w:fill="FFFFFF"/>
              </w:tcPr>
            </w:tcPrChange>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Change w:id="456" w:author="Buitendijk, Hans" w:date="2022-08-19T15:12:00Z">
              <w:tcPr>
                <w:tcW w:w="1008" w:type="dxa"/>
                <w:gridSpan w:val="3"/>
                <w:tcBorders>
                  <w:top w:val="single" w:sz="2" w:space="0" w:color="auto"/>
                  <w:left w:val="nil"/>
                  <w:bottom w:val="single" w:sz="4" w:space="0" w:color="auto"/>
                  <w:right w:val="nil"/>
                </w:tcBorders>
                <w:shd w:val="clear" w:color="auto" w:fill="FFFFFF"/>
              </w:tcPr>
            </w:tcPrChange>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1097E">
        <w:trPr>
          <w:gridAfter w:val="1"/>
          <w:wAfter w:w="18" w:type="dxa"/>
          <w:jc w:val="center"/>
          <w:trPrChange w:id="457" w:author="Buitendijk, Hans" w:date="2022-08-19T15:12:00Z">
            <w:trPr>
              <w:gridAfter w:val="1"/>
              <w:wAfter w:w="16" w:type="dxa"/>
              <w:jc w:val="center"/>
            </w:trPr>
          </w:trPrChange>
        </w:trPr>
        <w:tc>
          <w:tcPr>
            <w:tcW w:w="2880" w:type="dxa"/>
            <w:tcBorders>
              <w:top w:val="single" w:sz="4" w:space="0" w:color="auto"/>
              <w:left w:val="nil"/>
              <w:bottom w:val="dotted" w:sz="4" w:space="0" w:color="auto"/>
              <w:right w:val="nil"/>
            </w:tcBorders>
            <w:shd w:val="clear" w:color="auto" w:fill="FFFFFF"/>
            <w:tcPrChange w:id="458" w:author="Buitendijk, Hans" w:date="2022-08-19T15:12:00Z">
              <w:tcPr>
                <w:tcW w:w="2881" w:type="dxa"/>
                <w:tcBorders>
                  <w:top w:val="single" w:sz="4" w:space="0" w:color="auto"/>
                  <w:left w:val="nil"/>
                  <w:bottom w:val="dotted" w:sz="4" w:space="0" w:color="auto"/>
                  <w:right w:val="nil"/>
                </w:tcBorders>
                <w:shd w:val="clear" w:color="auto" w:fill="FFFFFF"/>
              </w:tcPr>
            </w:tcPrChange>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Change w:id="459" w:author="Buitendijk, Hans" w:date="2022-08-19T15:12:00Z">
              <w:tcPr>
                <w:tcW w:w="4321" w:type="dxa"/>
                <w:gridSpan w:val="3"/>
                <w:tcBorders>
                  <w:top w:val="single" w:sz="4" w:space="0" w:color="auto"/>
                  <w:left w:val="nil"/>
                  <w:bottom w:val="dotted" w:sz="4" w:space="0" w:color="auto"/>
                  <w:right w:val="nil"/>
                </w:tcBorders>
                <w:shd w:val="clear" w:color="auto" w:fill="FFFFFF"/>
              </w:tcPr>
            </w:tcPrChange>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Change w:id="460" w:author="Buitendijk, Hans" w:date="2022-08-19T15:12:00Z">
              <w:tcPr>
                <w:tcW w:w="864" w:type="dxa"/>
                <w:gridSpan w:val="2"/>
                <w:tcBorders>
                  <w:top w:val="single" w:sz="4" w:space="0" w:color="auto"/>
                  <w:left w:val="nil"/>
                  <w:bottom w:val="dotted" w:sz="4" w:space="0" w:color="auto"/>
                  <w:right w:val="nil"/>
                </w:tcBorders>
                <w:shd w:val="clear" w:color="auto" w:fill="FFFFFF"/>
              </w:tcPr>
            </w:tcPrChange>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Change w:id="461" w:author="Buitendijk, Hans" w:date="2022-08-19T15:12:00Z">
              <w:tcPr>
                <w:tcW w:w="1008" w:type="dxa"/>
                <w:gridSpan w:val="3"/>
                <w:tcBorders>
                  <w:top w:val="single" w:sz="4" w:space="0" w:color="auto"/>
                  <w:left w:val="nil"/>
                  <w:bottom w:val="dotted" w:sz="4" w:space="0" w:color="auto"/>
                  <w:right w:val="nil"/>
                </w:tcBorders>
                <w:shd w:val="clear" w:color="auto" w:fill="FFFFFF"/>
              </w:tcPr>
            </w:tcPrChange>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1097E">
        <w:trPr>
          <w:gridAfter w:val="1"/>
          <w:wAfter w:w="18" w:type="dxa"/>
          <w:jc w:val="center"/>
          <w:trPrChange w:id="46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6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Change w:id="46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Change w:id="46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6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1097E">
        <w:trPr>
          <w:gridAfter w:val="1"/>
          <w:wAfter w:w="18" w:type="dxa"/>
          <w:jc w:val="center"/>
          <w:trPrChange w:id="46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6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Change w:id="46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Change w:id="47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7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1097E">
        <w:trPr>
          <w:gridAfter w:val="1"/>
          <w:wAfter w:w="18" w:type="dxa"/>
          <w:jc w:val="center"/>
          <w:trPrChange w:id="47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7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Change w:id="47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47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7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1097E">
        <w:trPr>
          <w:gridAfter w:val="1"/>
          <w:wAfter w:w="18" w:type="dxa"/>
          <w:jc w:val="center"/>
          <w:trPrChange w:id="47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7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Change w:id="47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Change w:id="48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8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1097E">
        <w:trPr>
          <w:gridAfter w:val="1"/>
          <w:wAfter w:w="18" w:type="dxa"/>
          <w:jc w:val="center"/>
          <w:trPrChange w:id="482"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83"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484"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Change w:id="485"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86"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2C2B810" w14:textId="77777777" w:rsidR="00F6554D" w:rsidRPr="00EA3945" w:rsidRDefault="00F6554D">
            <w:pPr>
              <w:pStyle w:val="MsgTableBody"/>
              <w:jc w:val="center"/>
              <w:rPr>
                <w:noProof/>
              </w:rPr>
            </w:pPr>
          </w:p>
        </w:tc>
      </w:tr>
      <w:tr w:rsidR="00F6554D" w:rsidRPr="00643D28" w14:paraId="440CF5C2" w14:textId="77777777" w:rsidTr="00FC1FE3">
        <w:trPr>
          <w:gridAfter w:val="1"/>
          <w:wAfter w:w="18" w:type="dxa"/>
          <w:jc w:val="center"/>
          <w:trPrChange w:id="487"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88" w:author="Buitendijk, Hans" w:date="2022-08-19T15:14:00Z">
              <w:tcPr>
                <w:tcW w:w="2881" w:type="dxa"/>
                <w:tcBorders>
                  <w:top w:val="dotted" w:sz="4" w:space="0" w:color="auto"/>
                  <w:left w:val="nil"/>
                  <w:bottom w:val="dotted" w:sz="4" w:space="0" w:color="auto"/>
                  <w:right w:val="nil"/>
                </w:tcBorders>
                <w:shd w:val="clear" w:color="auto" w:fill="FFFFFF"/>
              </w:tcPr>
            </w:tcPrChange>
          </w:tcPr>
          <w:p w14:paraId="70E5027C" w14:textId="7E8DA6FB" w:rsidR="00F6554D" w:rsidRPr="00EA3945" w:rsidRDefault="00F6554D">
            <w:pPr>
              <w:pStyle w:val="MsgTableBody"/>
              <w:rPr>
                <w:noProof/>
              </w:rPr>
            </w:pPr>
            <w:r w:rsidRPr="00EA3945">
              <w:rPr>
                <w:noProof/>
              </w:rPr>
              <w:t xml:space="preserve"> </w:t>
            </w:r>
            <w:del w:id="489" w:author="Buitendijk, Hans" w:date="2022-08-19T15:10:00Z">
              <w:r w:rsidRPr="00EA3945" w:rsidDel="00340AA7">
                <w:rPr>
                  <w:noProof/>
                </w:rPr>
                <w:delText xml:space="preserve"> </w:delText>
              </w:r>
            </w:del>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490"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Change w:id="491"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92"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FC1FE3">
        <w:trPr>
          <w:gridAfter w:val="1"/>
          <w:wAfter w:w="18" w:type="dxa"/>
          <w:jc w:val="center"/>
          <w:trPrChange w:id="493"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494"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495"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Change w:id="496"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497"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ins w:id="498" w:author="Buitendijk, Hans" w:date="2022-08-19T15:16:00Z"/>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ins w:id="499" w:author="Buitendijk, Hans" w:date="2022-08-19T15:16:00Z"/>
                <w:noProof/>
              </w:rPr>
            </w:pPr>
            <w:ins w:id="500" w:author="Buitendijk, Hans" w:date="2022-08-19T15:16: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ins w:id="501" w:author="Buitendijk, Hans" w:date="2022-08-19T15:16:00Z"/>
                <w:noProof/>
              </w:rPr>
            </w:pPr>
            <w:ins w:id="502"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ins w:id="503"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ins w:id="504" w:author="Buitendijk, Hans" w:date="2022-08-19T15:16:00Z"/>
                <w:noProof/>
              </w:rPr>
            </w:pPr>
            <w:ins w:id="505" w:author="Buitendijk, Hans" w:date="2022-08-19T15:16:00Z">
              <w:r>
                <w:rPr>
                  <w:noProof/>
                </w:rPr>
                <w:t>3</w:t>
              </w:r>
            </w:ins>
          </w:p>
        </w:tc>
      </w:tr>
      <w:tr w:rsidR="00AE3B6D" w:rsidRPr="0001097E" w14:paraId="4856789A" w14:textId="77777777" w:rsidTr="00CF4D6C">
        <w:tblPrEx>
          <w:tblLook w:val="04A0" w:firstRow="1" w:lastRow="0" w:firstColumn="1" w:lastColumn="0" w:noHBand="0" w:noVBand="1"/>
        </w:tblPrEx>
        <w:trPr>
          <w:jc w:val="center"/>
          <w:ins w:id="506" w:author="Buitendijk, Hans" w:date="2022-08-19T15:16:00Z"/>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ins w:id="507" w:author="Buitendijk, Hans" w:date="2022-08-19T15:16:00Z"/>
                <w:noProof/>
              </w:rPr>
            </w:pPr>
            <w:ins w:id="508" w:author="Buitendijk, Hans" w:date="2022-08-19T15:16: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ins w:id="509" w:author="Buitendijk, Hans" w:date="2022-08-19T15:16:00Z"/>
                <w:noProof/>
              </w:rPr>
            </w:pPr>
            <w:ins w:id="510" w:author="Buitendijk, Hans" w:date="2022-09-02T10:21:00Z">
              <w:r>
                <w:rPr>
                  <w:noProof/>
                </w:rPr>
                <w:t>Recorded Gender</w:t>
              </w:r>
            </w:ins>
            <w:ins w:id="511" w:author="Buitendijk, Hans" w:date="2022-08-19T15:16:00Z">
              <w:r w:rsidR="00AE3B6D">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ins w:id="512"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ins w:id="513" w:author="Buitendijk, Hans" w:date="2022-08-19T15:16:00Z"/>
                <w:noProof/>
              </w:rPr>
            </w:pPr>
            <w:ins w:id="514" w:author="Buitendijk, Hans" w:date="2022-08-19T15:16:00Z">
              <w:r>
                <w:rPr>
                  <w:noProof/>
                </w:rPr>
                <w:t>3</w:t>
              </w:r>
            </w:ins>
          </w:p>
        </w:tc>
      </w:tr>
      <w:tr w:rsidR="00AE3B6D" w:rsidRPr="0001097E" w14:paraId="4496A3C1" w14:textId="77777777" w:rsidTr="00CF4D6C">
        <w:tblPrEx>
          <w:tblLook w:val="04A0" w:firstRow="1" w:lastRow="0" w:firstColumn="1" w:lastColumn="0" w:noHBand="0" w:noVBand="1"/>
        </w:tblPrEx>
        <w:trPr>
          <w:jc w:val="center"/>
          <w:ins w:id="515" w:author="Buitendijk, Hans" w:date="2022-08-19T15:16:00Z"/>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ins w:id="516" w:author="Buitendijk, Hans" w:date="2022-08-19T15:16:00Z"/>
                <w:noProof/>
              </w:rPr>
            </w:pPr>
            <w:ins w:id="517" w:author="Buitendijk, Hans" w:date="2022-08-19T15:16: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7483BCFA" w14:textId="77777777" w:rsidR="00AE3B6D" w:rsidRPr="0052787A" w:rsidRDefault="00AE3B6D" w:rsidP="00CF4D6C">
            <w:pPr>
              <w:pStyle w:val="MsgTableBody"/>
              <w:rPr>
                <w:ins w:id="518" w:author="Buitendijk, Hans" w:date="2022-08-19T15:16:00Z"/>
                <w:noProof/>
              </w:rPr>
            </w:pPr>
            <w:ins w:id="519" w:author="Buitendijk, Hans" w:date="2022-08-19T15:1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ins w:id="520"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ins w:id="521" w:author="Buitendijk, Hans" w:date="2022-08-19T15:16:00Z"/>
                <w:noProof/>
              </w:rPr>
            </w:pPr>
            <w:ins w:id="522" w:author="Buitendijk, Hans" w:date="2022-08-19T15:16:00Z">
              <w:r>
                <w:rPr>
                  <w:noProof/>
                </w:rPr>
                <w:t>3</w:t>
              </w:r>
            </w:ins>
          </w:p>
        </w:tc>
      </w:tr>
      <w:tr w:rsidR="00F6554D" w:rsidRPr="00643D28" w14:paraId="36854CD1" w14:textId="77777777" w:rsidTr="00FC1FE3">
        <w:trPr>
          <w:gridAfter w:val="1"/>
          <w:wAfter w:w="18" w:type="dxa"/>
          <w:jc w:val="center"/>
          <w:trPrChange w:id="523"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24"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525"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Change w:id="526"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27"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FC1FE3">
        <w:tblPrEx>
          <w:tblLook w:val="04A0" w:firstRow="1" w:lastRow="0" w:firstColumn="1" w:lastColumn="0" w:noHBand="0" w:noVBand="1"/>
          <w:tblPrExChange w:id="528" w:author="Buitendijk, Hans" w:date="2022-08-19T15:14:00Z">
            <w:tblPrEx>
              <w:tblLook w:val="04A0" w:firstRow="1" w:lastRow="0" w:firstColumn="1" w:lastColumn="0" w:noHBand="0" w:noVBand="1"/>
            </w:tblPrEx>
          </w:tblPrExChange>
        </w:tblPrEx>
        <w:trPr>
          <w:gridAfter w:val="1"/>
          <w:wAfter w:w="18" w:type="dxa"/>
          <w:jc w:val="center"/>
          <w:trPrChange w:id="529"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30"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31"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Change w:id="532"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33"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2FDD395D" w14:textId="77777777" w:rsidR="002A3FF3" w:rsidRPr="0052787A" w:rsidRDefault="002A3FF3" w:rsidP="00875984">
            <w:pPr>
              <w:pStyle w:val="MsgTableBody"/>
              <w:jc w:val="center"/>
              <w:rPr>
                <w:noProof/>
              </w:rPr>
            </w:pPr>
          </w:p>
        </w:tc>
      </w:tr>
      <w:tr w:rsidR="002A3FF3" w14:paraId="39981288" w14:textId="77777777" w:rsidTr="00FC1FE3">
        <w:tblPrEx>
          <w:tblLook w:val="04A0" w:firstRow="1" w:lastRow="0" w:firstColumn="1" w:lastColumn="0" w:noHBand="0" w:noVBand="1"/>
          <w:tblPrExChange w:id="534" w:author="Buitendijk, Hans" w:date="2022-08-19T15:14:00Z">
            <w:tblPrEx>
              <w:tblLook w:val="04A0" w:firstRow="1" w:lastRow="0" w:firstColumn="1" w:lastColumn="0" w:noHBand="0" w:noVBand="1"/>
            </w:tblPrEx>
          </w:tblPrExChange>
        </w:tblPrEx>
        <w:trPr>
          <w:gridAfter w:val="1"/>
          <w:wAfter w:w="18" w:type="dxa"/>
          <w:jc w:val="center"/>
          <w:trPrChange w:id="535" w:author="Buitendijk, Hans" w:date="2022-08-19T15:14: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36" w:author="Buitendijk, Hans" w:date="2022-08-19T15:14:00Z">
              <w:tcPr>
                <w:tcW w:w="2881" w:type="dxa"/>
                <w:gridSpan w:val="2"/>
                <w:tcBorders>
                  <w:top w:val="dotted" w:sz="4" w:space="0" w:color="auto"/>
                  <w:left w:val="nil"/>
                  <w:bottom w:val="dotted" w:sz="4" w:space="0" w:color="auto"/>
                  <w:right w:val="nil"/>
                </w:tcBorders>
                <w:shd w:val="clear" w:color="auto" w:fill="FFFFFF"/>
              </w:tcPr>
            </w:tcPrChange>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Change w:id="537" w:author="Buitendijk, Hans" w:date="2022-08-19T15:14:00Z">
              <w:tcPr>
                <w:tcW w:w="4321" w:type="dxa"/>
                <w:gridSpan w:val="3"/>
                <w:tcBorders>
                  <w:top w:val="dotted" w:sz="4" w:space="0" w:color="auto"/>
                  <w:left w:val="nil"/>
                  <w:bottom w:val="dotted" w:sz="4" w:space="0" w:color="auto"/>
                  <w:right w:val="nil"/>
                </w:tcBorders>
                <w:shd w:val="clear" w:color="auto" w:fill="FFFFFF"/>
              </w:tcPr>
            </w:tcPrChange>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Change w:id="538" w:author="Buitendijk, Hans" w:date="2022-08-19T15:14:00Z">
              <w:tcPr>
                <w:tcW w:w="864" w:type="dxa"/>
                <w:gridSpan w:val="2"/>
                <w:tcBorders>
                  <w:top w:val="dotted" w:sz="4" w:space="0" w:color="auto"/>
                  <w:left w:val="nil"/>
                  <w:bottom w:val="dotted" w:sz="4" w:space="0" w:color="auto"/>
                  <w:right w:val="nil"/>
                </w:tcBorders>
                <w:shd w:val="clear" w:color="auto" w:fill="FFFFFF"/>
              </w:tcPr>
            </w:tcPrChange>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39" w:author="Buitendijk, Hans" w:date="2022-08-19T15:14:00Z">
              <w:tcPr>
                <w:tcW w:w="1008" w:type="dxa"/>
                <w:gridSpan w:val="3"/>
                <w:tcBorders>
                  <w:top w:val="dotted" w:sz="4" w:space="0" w:color="auto"/>
                  <w:left w:val="nil"/>
                  <w:bottom w:val="dotted" w:sz="4" w:space="0" w:color="auto"/>
                  <w:right w:val="nil"/>
                </w:tcBorders>
                <w:shd w:val="clear" w:color="auto" w:fill="FFFFFF"/>
              </w:tcPr>
            </w:tcPrChange>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1097E">
        <w:tblPrEx>
          <w:tblLook w:val="04A0" w:firstRow="1" w:lastRow="0" w:firstColumn="1" w:lastColumn="0" w:noHBand="0" w:noVBand="1"/>
          <w:tblPrExChange w:id="540" w:author="Buitendijk, Hans" w:date="2022-08-19T15:12:00Z">
            <w:tblPrEx>
              <w:tblLook w:val="04A0" w:firstRow="1" w:lastRow="0" w:firstColumn="1" w:lastColumn="0" w:noHBand="0" w:noVBand="1"/>
            </w:tblPrEx>
          </w:tblPrExChange>
        </w:tblPrEx>
        <w:trPr>
          <w:gridAfter w:val="1"/>
          <w:wAfter w:w="18" w:type="dxa"/>
          <w:jc w:val="center"/>
          <w:trPrChange w:id="541"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2"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Change w:id="543"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544"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45"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1097E">
        <w:tblPrEx>
          <w:tblLook w:val="04A0" w:firstRow="1" w:lastRow="0" w:firstColumn="1" w:lastColumn="0" w:noHBand="0" w:noVBand="1"/>
          <w:tblPrExChange w:id="546" w:author="Buitendijk, Hans" w:date="2022-08-19T15:12:00Z">
            <w:tblPrEx>
              <w:tblLook w:val="04A0" w:firstRow="1" w:lastRow="0" w:firstColumn="1" w:lastColumn="0" w:noHBand="0" w:noVBand="1"/>
            </w:tblPrEx>
          </w:tblPrExChange>
        </w:tblPrEx>
        <w:trPr>
          <w:gridAfter w:val="1"/>
          <w:wAfter w:w="18" w:type="dxa"/>
          <w:jc w:val="center"/>
          <w:trPrChange w:id="547"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48"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549"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550"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1"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1097E">
        <w:tblPrEx>
          <w:tblLook w:val="04A0" w:firstRow="1" w:lastRow="0" w:firstColumn="1" w:lastColumn="0" w:noHBand="0" w:noVBand="1"/>
          <w:tblPrExChange w:id="552" w:author="Buitendijk, Hans" w:date="2022-08-19T15:12:00Z">
            <w:tblPrEx>
              <w:tblLook w:val="04A0" w:firstRow="1" w:lastRow="0" w:firstColumn="1" w:lastColumn="0" w:noHBand="0" w:noVBand="1"/>
            </w:tblPrEx>
          </w:tblPrExChange>
        </w:tblPrEx>
        <w:trPr>
          <w:gridAfter w:val="1"/>
          <w:wAfter w:w="18" w:type="dxa"/>
          <w:jc w:val="center"/>
          <w:trPrChange w:id="553"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54"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Change w:id="555"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Change w:id="556"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57"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1097E">
        <w:tblPrEx>
          <w:tblLook w:val="04A0" w:firstRow="1" w:lastRow="0" w:firstColumn="1" w:lastColumn="0" w:noHBand="0" w:noVBand="1"/>
          <w:tblPrExChange w:id="558" w:author="Buitendijk, Hans" w:date="2022-08-19T15:12:00Z">
            <w:tblPrEx>
              <w:tblLook w:val="04A0" w:firstRow="1" w:lastRow="0" w:firstColumn="1" w:lastColumn="0" w:noHBand="0" w:noVBand="1"/>
            </w:tblPrEx>
          </w:tblPrExChange>
        </w:tblPrEx>
        <w:trPr>
          <w:gridAfter w:val="1"/>
          <w:wAfter w:w="18" w:type="dxa"/>
          <w:jc w:val="center"/>
          <w:trPrChange w:id="559"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60"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561"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Change w:id="562"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63"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417033" w14:textId="77777777" w:rsidR="002A3FF3" w:rsidRPr="0052787A" w:rsidRDefault="002A3FF3" w:rsidP="00875984">
            <w:pPr>
              <w:pStyle w:val="MsgTableBody"/>
              <w:jc w:val="center"/>
              <w:rPr>
                <w:noProof/>
              </w:rPr>
            </w:pPr>
          </w:p>
        </w:tc>
      </w:tr>
      <w:tr w:rsidR="00F6554D" w:rsidRPr="00643D28" w14:paraId="4E8CF57D" w14:textId="77777777" w:rsidTr="0001097E">
        <w:trPr>
          <w:gridAfter w:val="1"/>
          <w:wAfter w:w="18" w:type="dxa"/>
          <w:jc w:val="center"/>
          <w:trPrChange w:id="56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6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56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Change w:id="56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6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1097E">
        <w:tblPrEx>
          <w:tblLook w:val="04A0" w:firstRow="1" w:lastRow="0" w:firstColumn="1" w:lastColumn="0" w:noHBand="0" w:noVBand="1"/>
          <w:tblPrExChange w:id="569" w:author="Buitendijk, Hans" w:date="2022-08-19T15:12:00Z">
            <w:tblPrEx>
              <w:tblLook w:val="04A0" w:firstRow="1" w:lastRow="0" w:firstColumn="1" w:lastColumn="0" w:noHBand="0" w:noVBand="1"/>
            </w:tblPrEx>
          </w:tblPrExChange>
        </w:tblPrEx>
        <w:trPr>
          <w:gridAfter w:val="1"/>
          <w:wAfter w:w="18" w:type="dxa"/>
          <w:jc w:val="center"/>
          <w:trPrChange w:id="5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hideMark/>
            <w:tcPrChange w:id="571" w:author="Buitendijk, Hans" w:date="2022-08-19T15:12:00Z">
              <w:tcPr>
                <w:tcW w:w="2881" w:type="dxa"/>
                <w:tcBorders>
                  <w:top w:val="dotted" w:sz="4" w:space="0" w:color="auto"/>
                  <w:left w:val="nil"/>
                  <w:bottom w:val="dotted" w:sz="4" w:space="0" w:color="auto"/>
                  <w:right w:val="nil"/>
                </w:tcBorders>
                <w:shd w:val="clear" w:color="auto" w:fill="FFFFFF"/>
                <w:hideMark/>
              </w:tcPr>
            </w:tcPrChange>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Change w:id="572" w:author="Buitendijk, Hans" w:date="2022-08-19T15:12:00Z">
              <w:tcPr>
                <w:tcW w:w="4321" w:type="dxa"/>
                <w:gridSpan w:val="3"/>
                <w:tcBorders>
                  <w:top w:val="dotted" w:sz="4" w:space="0" w:color="auto"/>
                  <w:left w:val="nil"/>
                  <w:bottom w:val="dotted" w:sz="4" w:space="0" w:color="auto"/>
                  <w:right w:val="nil"/>
                </w:tcBorders>
                <w:shd w:val="clear" w:color="auto" w:fill="FFFFFF"/>
                <w:hideMark/>
              </w:tcPr>
            </w:tcPrChange>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Change w:id="5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Change w:id="574" w:author="Buitendijk, Hans" w:date="2022-08-19T15:12:00Z">
              <w:tcPr>
                <w:tcW w:w="1008" w:type="dxa"/>
                <w:gridSpan w:val="3"/>
                <w:tcBorders>
                  <w:top w:val="dotted" w:sz="4" w:space="0" w:color="auto"/>
                  <w:left w:val="nil"/>
                  <w:bottom w:val="dotted" w:sz="4" w:space="0" w:color="auto"/>
                  <w:right w:val="nil"/>
                </w:tcBorders>
                <w:shd w:val="clear" w:color="auto" w:fill="FFFFFF"/>
                <w:hideMark/>
              </w:tcPr>
            </w:tcPrChange>
          </w:tcPr>
          <w:p w14:paraId="5B757E8B" w14:textId="77777777" w:rsidR="002A3FF3" w:rsidRPr="00DA3D89" w:rsidRDefault="002A3FF3" w:rsidP="00875984">
            <w:pPr>
              <w:pStyle w:val="MsgTableBody"/>
              <w:jc w:val="center"/>
              <w:rPr>
                <w:noProof/>
              </w:rPr>
            </w:pPr>
          </w:p>
        </w:tc>
      </w:tr>
      <w:tr w:rsidR="00F6554D" w:rsidRPr="00643D28" w14:paraId="6F86751C" w14:textId="77777777" w:rsidTr="0001097E">
        <w:trPr>
          <w:gridAfter w:val="1"/>
          <w:wAfter w:w="18" w:type="dxa"/>
          <w:jc w:val="center"/>
          <w:trPrChange w:id="5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Change w:id="5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Change w:id="5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5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ins w:id="580" w:author="Buitendijk, Hans" w:date="2022-08-19T15:14:00Z"/>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ins w:id="581" w:author="Buitendijk, Hans" w:date="2022-08-19T15:14:00Z"/>
                <w:noProof/>
              </w:rPr>
            </w:pPr>
            <w:ins w:id="582" w:author="Buitendijk, Hans" w:date="2022-08-19T15:14: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ins w:id="583" w:author="Buitendijk, Hans" w:date="2022-08-19T15:14:00Z"/>
                <w:noProof/>
              </w:rPr>
            </w:pPr>
            <w:ins w:id="584" w:author="Buitendijk, Hans" w:date="2022-08-19T15:14: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ins w:id="585"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ins w:id="586" w:author="Buitendijk, Hans" w:date="2022-08-19T15:14:00Z"/>
                <w:noProof/>
              </w:rPr>
            </w:pPr>
            <w:ins w:id="587" w:author="Buitendijk, Hans" w:date="2022-08-19T15:14:00Z">
              <w:r>
                <w:rPr>
                  <w:noProof/>
                </w:rPr>
                <w:t>3</w:t>
              </w:r>
            </w:ins>
          </w:p>
        </w:tc>
      </w:tr>
      <w:tr w:rsidR="00E91B1E" w:rsidRPr="0001097E" w14:paraId="04DFDB5A" w14:textId="77777777" w:rsidTr="00CF4D6C">
        <w:tblPrEx>
          <w:tblLook w:val="04A0" w:firstRow="1" w:lastRow="0" w:firstColumn="1" w:lastColumn="0" w:noHBand="0" w:noVBand="1"/>
        </w:tblPrEx>
        <w:trPr>
          <w:jc w:val="center"/>
          <w:ins w:id="588" w:author="Buitendijk, Hans" w:date="2022-08-19T15:14:00Z"/>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ins w:id="589" w:author="Buitendijk, Hans" w:date="2022-08-19T15:14:00Z"/>
                <w:noProof/>
              </w:rPr>
            </w:pPr>
            <w:ins w:id="590" w:author="Buitendijk, Hans" w:date="2022-08-19T15:14: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ins w:id="591" w:author="Buitendijk, Hans" w:date="2022-08-19T15:14:00Z"/>
                <w:noProof/>
              </w:rPr>
            </w:pPr>
            <w:ins w:id="592" w:author="Buitendijk, Hans" w:date="2022-09-02T10:21:00Z">
              <w:r>
                <w:rPr>
                  <w:noProof/>
                </w:rPr>
                <w:t>Recorded Gender</w:t>
              </w:r>
            </w:ins>
            <w:ins w:id="593" w:author="Buitendijk, Hans" w:date="2022-08-19T15:14:00Z">
              <w:r w:rsidR="00E91B1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ins w:id="594" w:author="Buitendijk, Hans" w:date="2022-08-19T15:14:00Z"/>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ins w:id="595" w:author="Buitendijk, Hans" w:date="2022-08-19T15:14:00Z"/>
                <w:noProof/>
              </w:rPr>
            </w:pPr>
            <w:ins w:id="596" w:author="Buitendijk, Hans" w:date="2022-08-19T15:14:00Z">
              <w:r>
                <w:rPr>
                  <w:noProof/>
                </w:rPr>
                <w:t>3</w:t>
              </w:r>
            </w:ins>
          </w:p>
        </w:tc>
      </w:tr>
      <w:tr w:rsidR="002A3FF3" w14:paraId="6E450E4C" w14:textId="77777777" w:rsidTr="0001097E">
        <w:tblPrEx>
          <w:tblLook w:val="04A0" w:firstRow="1" w:lastRow="0" w:firstColumn="1" w:lastColumn="0" w:noHBand="0" w:noVBand="1"/>
          <w:tblPrExChange w:id="597" w:author="Buitendijk, Hans" w:date="2022-08-19T15:12:00Z">
            <w:tblPrEx>
              <w:tblLook w:val="04A0" w:firstRow="1" w:lastRow="0" w:firstColumn="1" w:lastColumn="0" w:noHBand="0" w:noVBand="1"/>
            </w:tblPrEx>
          </w:tblPrExChange>
        </w:tblPrEx>
        <w:trPr>
          <w:gridAfter w:val="1"/>
          <w:wAfter w:w="18" w:type="dxa"/>
          <w:jc w:val="center"/>
          <w:trPrChange w:id="598"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599"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Change w:id="600"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Change w:id="601"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2"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1097E">
        <w:tblPrEx>
          <w:tblLook w:val="04A0" w:firstRow="1" w:lastRow="0" w:firstColumn="1" w:lastColumn="0" w:noHBand="0" w:noVBand="1"/>
          <w:tblPrExChange w:id="603" w:author="Buitendijk, Hans" w:date="2022-08-19T15:12:00Z">
            <w:tblPrEx>
              <w:tblLook w:val="04A0" w:firstRow="1" w:lastRow="0" w:firstColumn="1" w:lastColumn="0" w:noHBand="0" w:noVBand="1"/>
            </w:tblPrEx>
          </w:tblPrExChange>
        </w:tblPrEx>
        <w:trPr>
          <w:gridAfter w:val="1"/>
          <w:wAfter w:w="18" w:type="dxa"/>
          <w:jc w:val="center"/>
          <w:trPrChange w:id="604"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05"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Change w:id="606"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Change w:id="607"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08"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1097E">
        <w:tblPrEx>
          <w:tblLook w:val="04A0" w:firstRow="1" w:lastRow="0" w:firstColumn="1" w:lastColumn="0" w:noHBand="0" w:noVBand="1"/>
          <w:tblPrExChange w:id="609" w:author="Buitendijk, Hans" w:date="2022-08-19T15:12:00Z">
            <w:tblPrEx>
              <w:tblLook w:val="04A0" w:firstRow="1" w:lastRow="0" w:firstColumn="1" w:lastColumn="0" w:noHBand="0" w:noVBand="1"/>
            </w:tblPrEx>
          </w:tblPrExChange>
        </w:tblPrEx>
        <w:trPr>
          <w:gridAfter w:val="1"/>
          <w:wAfter w:w="18" w:type="dxa"/>
          <w:jc w:val="center"/>
          <w:trPrChange w:id="6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Change w:id="6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Change w:id="6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9295829" w14:textId="77777777" w:rsidR="002A3FF3" w:rsidRPr="00DA3D89" w:rsidRDefault="002A3FF3" w:rsidP="00875984">
            <w:pPr>
              <w:pStyle w:val="MsgTableBody"/>
              <w:jc w:val="center"/>
              <w:rPr>
                <w:noProof/>
              </w:rPr>
            </w:pPr>
          </w:p>
        </w:tc>
      </w:tr>
      <w:tr w:rsidR="00F6554D" w:rsidRPr="00643D28" w14:paraId="04D98168" w14:textId="77777777" w:rsidTr="0001097E">
        <w:trPr>
          <w:gridAfter w:val="1"/>
          <w:wAfter w:w="18" w:type="dxa"/>
          <w:jc w:val="center"/>
          <w:trPrChange w:id="6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6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6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6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1097E">
        <w:trPr>
          <w:gridAfter w:val="1"/>
          <w:wAfter w:w="18" w:type="dxa"/>
          <w:jc w:val="center"/>
          <w:trPrChange w:id="6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6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Change w:id="6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3A892F7" w14:textId="77777777" w:rsidR="00F6554D" w:rsidRPr="00EA3945" w:rsidRDefault="00F6554D">
            <w:pPr>
              <w:pStyle w:val="MsgTableBody"/>
              <w:jc w:val="center"/>
              <w:rPr>
                <w:noProof/>
              </w:rPr>
            </w:pPr>
          </w:p>
        </w:tc>
      </w:tr>
      <w:tr w:rsidR="00F6554D" w:rsidRPr="00643D28" w14:paraId="1A811906" w14:textId="77777777" w:rsidTr="0001097E">
        <w:trPr>
          <w:gridAfter w:val="1"/>
          <w:wAfter w:w="18" w:type="dxa"/>
          <w:jc w:val="center"/>
          <w:trPrChange w:id="6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6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Change w:id="6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1097E">
        <w:trPr>
          <w:gridAfter w:val="1"/>
          <w:wAfter w:w="18" w:type="dxa"/>
          <w:jc w:val="center"/>
          <w:trPrChange w:id="6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6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6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1097E">
        <w:trPr>
          <w:gridAfter w:val="1"/>
          <w:wAfter w:w="18" w:type="dxa"/>
          <w:jc w:val="center"/>
          <w:trPrChange w:id="6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6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Change w:id="6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1097E">
        <w:trPr>
          <w:gridAfter w:val="1"/>
          <w:wAfter w:w="18" w:type="dxa"/>
          <w:jc w:val="center"/>
          <w:trPrChange w:id="6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Change w:id="6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DDCE1C" w14:textId="77777777" w:rsidR="00F6554D" w:rsidRPr="00EA3945" w:rsidRDefault="00F6554D">
            <w:pPr>
              <w:pStyle w:val="MsgTableBody"/>
              <w:jc w:val="center"/>
              <w:rPr>
                <w:noProof/>
              </w:rPr>
            </w:pPr>
          </w:p>
        </w:tc>
      </w:tr>
      <w:tr w:rsidR="00F6554D" w:rsidRPr="00643D28" w14:paraId="69667E77" w14:textId="77777777" w:rsidTr="0001097E">
        <w:trPr>
          <w:gridAfter w:val="1"/>
          <w:wAfter w:w="18" w:type="dxa"/>
          <w:jc w:val="center"/>
          <w:trPrChange w:id="6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Change w:id="6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7C205D4" w14:textId="77777777" w:rsidR="00F6554D" w:rsidRPr="00EA3945" w:rsidRDefault="00F6554D">
            <w:pPr>
              <w:pStyle w:val="MsgTableBody"/>
              <w:jc w:val="center"/>
              <w:rPr>
                <w:noProof/>
              </w:rPr>
            </w:pPr>
          </w:p>
        </w:tc>
      </w:tr>
      <w:tr w:rsidR="00F6554D" w:rsidRPr="00643D28" w14:paraId="0059DC1F" w14:textId="77777777" w:rsidTr="0001097E">
        <w:trPr>
          <w:gridAfter w:val="1"/>
          <w:wAfter w:w="18" w:type="dxa"/>
          <w:jc w:val="center"/>
          <w:trPrChange w:id="6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Change w:id="6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Change w:id="6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1097E">
        <w:trPr>
          <w:gridAfter w:val="1"/>
          <w:wAfter w:w="18" w:type="dxa"/>
          <w:jc w:val="center"/>
          <w:trPrChange w:id="6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Change w:id="6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Change w:id="6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1097E">
        <w:trPr>
          <w:gridAfter w:val="1"/>
          <w:wAfter w:w="18" w:type="dxa"/>
          <w:jc w:val="center"/>
          <w:trPrChange w:id="6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Change w:id="6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Change w:id="6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1097E">
        <w:trPr>
          <w:gridAfter w:val="1"/>
          <w:wAfter w:w="18" w:type="dxa"/>
          <w:jc w:val="center"/>
          <w:trPrChange w:id="6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Change w:id="6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8292A3E" w14:textId="77777777" w:rsidR="00F6554D" w:rsidRPr="00EA3945" w:rsidRDefault="00F6554D">
            <w:pPr>
              <w:pStyle w:val="MsgTableBody"/>
              <w:jc w:val="center"/>
              <w:rPr>
                <w:noProof/>
              </w:rPr>
            </w:pPr>
          </w:p>
        </w:tc>
      </w:tr>
      <w:tr w:rsidR="00F6554D" w:rsidRPr="00643D28" w14:paraId="272996C7" w14:textId="77777777" w:rsidTr="0001097E">
        <w:trPr>
          <w:gridAfter w:val="1"/>
          <w:wAfter w:w="18" w:type="dxa"/>
          <w:jc w:val="center"/>
          <w:trPrChange w:id="6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Change w:id="6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Change w:id="6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1097E">
        <w:trPr>
          <w:gridAfter w:val="1"/>
          <w:wAfter w:w="18" w:type="dxa"/>
          <w:jc w:val="center"/>
          <w:trPrChange w:id="6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6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Change w:id="6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1097E">
        <w:trPr>
          <w:gridAfter w:val="1"/>
          <w:wAfter w:w="18" w:type="dxa"/>
          <w:jc w:val="center"/>
          <w:trPrChange w:id="6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6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Change w:id="6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AE5A32D" w14:textId="77777777" w:rsidR="00F6554D" w:rsidRPr="00EA3945" w:rsidRDefault="00F6554D">
            <w:pPr>
              <w:pStyle w:val="MsgTableBody"/>
              <w:jc w:val="center"/>
              <w:rPr>
                <w:noProof/>
              </w:rPr>
            </w:pPr>
          </w:p>
        </w:tc>
      </w:tr>
      <w:tr w:rsidR="00F6554D" w:rsidRPr="00643D28" w14:paraId="4FBBAE11" w14:textId="77777777" w:rsidTr="0001097E">
        <w:trPr>
          <w:gridAfter w:val="1"/>
          <w:wAfter w:w="18" w:type="dxa"/>
          <w:jc w:val="center"/>
          <w:trPrChange w:id="6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6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Change w:id="6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F7E6A2B" w14:textId="77777777" w:rsidR="00F6554D" w:rsidRPr="00EA3945" w:rsidRDefault="00F6554D">
            <w:pPr>
              <w:pStyle w:val="MsgTableBody"/>
              <w:jc w:val="center"/>
              <w:rPr>
                <w:noProof/>
              </w:rPr>
            </w:pPr>
          </w:p>
        </w:tc>
      </w:tr>
      <w:tr w:rsidR="00F6554D" w:rsidRPr="00643D28" w14:paraId="127D253C" w14:textId="77777777" w:rsidTr="0001097E">
        <w:trPr>
          <w:gridAfter w:val="1"/>
          <w:wAfter w:w="18" w:type="dxa"/>
          <w:jc w:val="center"/>
          <w:trPrChange w:id="6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6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Change w:id="6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1097E">
        <w:trPr>
          <w:gridAfter w:val="1"/>
          <w:wAfter w:w="18" w:type="dxa"/>
          <w:jc w:val="center"/>
          <w:trPrChange w:id="6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6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6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Change w:id="6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6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1097E">
        <w:trPr>
          <w:gridAfter w:val="1"/>
          <w:wAfter w:w="18" w:type="dxa"/>
          <w:jc w:val="center"/>
          <w:trPrChange w:id="7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Change w:id="7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1097E">
        <w:trPr>
          <w:gridAfter w:val="1"/>
          <w:wAfter w:w="18" w:type="dxa"/>
          <w:jc w:val="center"/>
          <w:trPrChange w:id="70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0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Change w:id="70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0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57AE98" w14:textId="77777777" w:rsidR="00F6554D" w:rsidRPr="00EA3945" w:rsidRDefault="00F6554D">
            <w:pPr>
              <w:pStyle w:val="MsgTableBody"/>
              <w:jc w:val="center"/>
              <w:rPr>
                <w:noProof/>
              </w:rPr>
            </w:pPr>
          </w:p>
        </w:tc>
      </w:tr>
      <w:tr w:rsidR="00F6554D" w:rsidRPr="00643D28" w14:paraId="5EBE1E73" w14:textId="77777777" w:rsidTr="0001097E">
        <w:trPr>
          <w:gridAfter w:val="1"/>
          <w:wAfter w:w="18" w:type="dxa"/>
          <w:jc w:val="center"/>
          <w:trPrChange w:id="7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7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7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1097E">
        <w:trPr>
          <w:gridAfter w:val="1"/>
          <w:wAfter w:w="18" w:type="dxa"/>
          <w:jc w:val="center"/>
          <w:trPrChange w:id="7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7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7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1097E">
        <w:trPr>
          <w:gridAfter w:val="1"/>
          <w:wAfter w:w="18" w:type="dxa"/>
          <w:jc w:val="center"/>
          <w:trPrChange w:id="7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Change w:id="7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E90513" w14:textId="77777777" w:rsidR="00F6554D" w:rsidRPr="00EA3945" w:rsidRDefault="00F6554D">
            <w:pPr>
              <w:pStyle w:val="MsgTableBody"/>
              <w:jc w:val="center"/>
              <w:rPr>
                <w:noProof/>
              </w:rPr>
            </w:pPr>
          </w:p>
        </w:tc>
      </w:tr>
      <w:tr w:rsidR="00F6554D" w:rsidRPr="00643D28" w14:paraId="0FD2C1FC" w14:textId="77777777" w:rsidTr="0001097E">
        <w:trPr>
          <w:gridAfter w:val="1"/>
          <w:wAfter w:w="18" w:type="dxa"/>
          <w:jc w:val="center"/>
          <w:trPrChange w:id="7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7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Change w:id="7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DE6F1B0" w14:textId="77777777" w:rsidR="00F6554D" w:rsidRPr="00EA3945" w:rsidRDefault="00F6554D">
            <w:pPr>
              <w:pStyle w:val="MsgTableBody"/>
              <w:jc w:val="center"/>
              <w:rPr>
                <w:noProof/>
              </w:rPr>
            </w:pPr>
          </w:p>
        </w:tc>
      </w:tr>
      <w:tr w:rsidR="00F6554D" w:rsidRPr="00643D28" w14:paraId="56296539" w14:textId="77777777" w:rsidTr="0001097E">
        <w:trPr>
          <w:gridAfter w:val="1"/>
          <w:wAfter w:w="18" w:type="dxa"/>
          <w:jc w:val="center"/>
          <w:trPrChange w:id="7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7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Change w:id="7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1097E">
        <w:trPr>
          <w:gridAfter w:val="1"/>
          <w:wAfter w:w="18" w:type="dxa"/>
          <w:jc w:val="center"/>
          <w:trPrChange w:id="7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7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Change w:id="7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1097E">
        <w:trPr>
          <w:gridAfter w:val="1"/>
          <w:wAfter w:w="18" w:type="dxa"/>
          <w:jc w:val="center"/>
          <w:trPrChange w:id="7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7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Change w:id="7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1097E">
        <w:trPr>
          <w:gridAfter w:val="1"/>
          <w:wAfter w:w="18" w:type="dxa"/>
          <w:jc w:val="center"/>
          <w:trPrChange w:id="7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Change w:id="7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1097E">
        <w:trPr>
          <w:gridAfter w:val="1"/>
          <w:wAfter w:w="18" w:type="dxa"/>
          <w:jc w:val="center"/>
          <w:trPrChange w:id="7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Change w:id="7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Change w:id="7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1097E">
        <w:trPr>
          <w:gridAfter w:val="1"/>
          <w:wAfter w:w="18" w:type="dxa"/>
          <w:jc w:val="center"/>
          <w:trPrChange w:id="7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Change w:id="7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Change w:id="7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1097E">
        <w:trPr>
          <w:gridAfter w:val="1"/>
          <w:wAfter w:w="18" w:type="dxa"/>
          <w:jc w:val="center"/>
          <w:trPrChange w:id="7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Change w:id="7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Change w:id="7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1097E">
        <w:trPr>
          <w:gridAfter w:val="1"/>
          <w:wAfter w:w="18" w:type="dxa"/>
          <w:jc w:val="center"/>
          <w:trPrChange w:id="7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Change w:id="7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971264" w14:textId="77777777" w:rsidR="00F6554D" w:rsidRPr="00EA3945" w:rsidRDefault="00F6554D">
            <w:pPr>
              <w:pStyle w:val="MsgTableBody"/>
              <w:jc w:val="center"/>
              <w:rPr>
                <w:noProof/>
              </w:rPr>
            </w:pPr>
          </w:p>
        </w:tc>
      </w:tr>
      <w:tr w:rsidR="00F6554D" w:rsidRPr="00643D28" w14:paraId="4A21411A" w14:textId="77777777" w:rsidTr="0001097E">
        <w:trPr>
          <w:gridAfter w:val="1"/>
          <w:wAfter w:w="18" w:type="dxa"/>
          <w:jc w:val="center"/>
          <w:trPrChange w:id="7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7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Change w:id="7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1097E">
        <w:trPr>
          <w:gridAfter w:val="1"/>
          <w:wAfter w:w="18" w:type="dxa"/>
          <w:jc w:val="center"/>
          <w:trPrChange w:id="7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7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Change w:id="7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1097E">
        <w:trPr>
          <w:gridAfter w:val="1"/>
          <w:wAfter w:w="18" w:type="dxa"/>
          <w:jc w:val="center"/>
          <w:trPrChange w:id="7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Change w:id="7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Change w:id="7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1097E">
        <w:trPr>
          <w:gridAfter w:val="1"/>
          <w:wAfter w:w="18" w:type="dxa"/>
          <w:jc w:val="center"/>
          <w:trPrChange w:id="7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7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Change w:id="7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1097E">
        <w:trPr>
          <w:gridAfter w:val="1"/>
          <w:wAfter w:w="18" w:type="dxa"/>
          <w:jc w:val="center"/>
          <w:trPrChange w:id="7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Change w:id="7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91F28FA" w14:textId="77777777" w:rsidR="00F6554D" w:rsidRPr="00EA3945" w:rsidRDefault="00F6554D">
            <w:pPr>
              <w:pStyle w:val="MsgTableBody"/>
              <w:jc w:val="center"/>
              <w:rPr>
                <w:noProof/>
              </w:rPr>
            </w:pPr>
          </w:p>
        </w:tc>
      </w:tr>
      <w:tr w:rsidR="00F6554D" w:rsidRPr="00643D28" w14:paraId="2BBEB9A2" w14:textId="77777777" w:rsidTr="0001097E">
        <w:trPr>
          <w:gridAfter w:val="1"/>
          <w:wAfter w:w="18" w:type="dxa"/>
          <w:jc w:val="center"/>
          <w:trPrChange w:id="7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7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7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Change w:id="7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7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91999B" w14:textId="77777777" w:rsidR="00F6554D" w:rsidRPr="00EA3945" w:rsidRDefault="00F6554D">
            <w:pPr>
              <w:pStyle w:val="MsgTableBody"/>
              <w:jc w:val="center"/>
              <w:rPr>
                <w:noProof/>
              </w:rPr>
            </w:pPr>
          </w:p>
        </w:tc>
      </w:tr>
      <w:tr w:rsidR="00F6554D" w:rsidRPr="00643D28" w14:paraId="36CBF49A" w14:textId="77777777" w:rsidTr="0001097E">
        <w:trPr>
          <w:gridAfter w:val="1"/>
          <w:wAfter w:w="18" w:type="dxa"/>
          <w:jc w:val="center"/>
          <w:trPrChange w:id="8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Change w:id="8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Change w:id="8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1097E">
        <w:trPr>
          <w:gridAfter w:val="1"/>
          <w:wAfter w:w="18" w:type="dxa"/>
          <w:jc w:val="center"/>
          <w:trPrChange w:id="80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0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Change w:id="80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0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1097E">
        <w:trPr>
          <w:gridAfter w:val="1"/>
          <w:wAfter w:w="18" w:type="dxa"/>
          <w:jc w:val="center"/>
          <w:trPrChange w:id="8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Change w:id="8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38326C" w14:textId="77777777" w:rsidR="00F6554D" w:rsidRPr="00EA3945" w:rsidRDefault="00F6554D">
            <w:pPr>
              <w:pStyle w:val="MsgTableBody"/>
              <w:jc w:val="center"/>
              <w:rPr>
                <w:noProof/>
              </w:rPr>
            </w:pPr>
          </w:p>
        </w:tc>
      </w:tr>
      <w:tr w:rsidR="00F6554D" w:rsidRPr="00643D28" w14:paraId="7CE83759" w14:textId="77777777" w:rsidTr="0001097E">
        <w:trPr>
          <w:gridAfter w:val="1"/>
          <w:wAfter w:w="18" w:type="dxa"/>
          <w:jc w:val="center"/>
          <w:trPrChange w:id="8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Change w:id="8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1097E">
        <w:trPr>
          <w:gridAfter w:val="1"/>
          <w:wAfter w:w="18" w:type="dxa"/>
          <w:jc w:val="center"/>
          <w:trPrChange w:id="8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Change w:id="8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1097E">
        <w:trPr>
          <w:gridAfter w:val="1"/>
          <w:wAfter w:w="18" w:type="dxa"/>
          <w:jc w:val="center"/>
          <w:trPrChange w:id="8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Change w:id="8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9247270" w14:textId="77777777" w:rsidR="00F6554D" w:rsidRPr="00EA3945" w:rsidRDefault="00F6554D">
            <w:pPr>
              <w:pStyle w:val="MsgTableBody"/>
              <w:jc w:val="center"/>
              <w:rPr>
                <w:noProof/>
              </w:rPr>
            </w:pPr>
          </w:p>
        </w:tc>
      </w:tr>
      <w:tr w:rsidR="00F6554D" w:rsidRPr="00643D28" w14:paraId="09BD2250" w14:textId="77777777" w:rsidTr="0001097E">
        <w:trPr>
          <w:gridAfter w:val="1"/>
          <w:wAfter w:w="18" w:type="dxa"/>
          <w:jc w:val="center"/>
          <w:trPrChange w:id="8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Change w:id="8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75F2FE5" w14:textId="77777777" w:rsidR="00F6554D" w:rsidRPr="00EA3945" w:rsidRDefault="00F6554D">
            <w:pPr>
              <w:pStyle w:val="MsgTableBody"/>
              <w:jc w:val="center"/>
              <w:rPr>
                <w:noProof/>
              </w:rPr>
            </w:pPr>
          </w:p>
        </w:tc>
      </w:tr>
      <w:tr w:rsidR="00F6554D" w:rsidRPr="00643D28" w14:paraId="68BF8F07" w14:textId="77777777" w:rsidTr="0001097E">
        <w:trPr>
          <w:gridAfter w:val="1"/>
          <w:wAfter w:w="18" w:type="dxa"/>
          <w:jc w:val="center"/>
          <w:trPrChange w:id="8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Change w:id="8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Change w:id="8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1097E">
        <w:trPr>
          <w:gridAfter w:val="1"/>
          <w:wAfter w:w="18" w:type="dxa"/>
          <w:jc w:val="center"/>
          <w:trPrChange w:id="8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8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Change w:id="8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1097E">
        <w:trPr>
          <w:gridAfter w:val="1"/>
          <w:wAfter w:w="18" w:type="dxa"/>
          <w:jc w:val="center"/>
          <w:trPrChange w:id="8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Change w:id="8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2C05735" w14:textId="77777777" w:rsidR="00F6554D" w:rsidRPr="00EA3945" w:rsidRDefault="00F6554D">
            <w:pPr>
              <w:pStyle w:val="MsgTableBody"/>
              <w:jc w:val="center"/>
              <w:rPr>
                <w:noProof/>
              </w:rPr>
            </w:pPr>
          </w:p>
        </w:tc>
      </w:tr>
      <w:tr w:rsidR="00F6554D" w:rsidRPr="00643D28" w14:paraId="61BD99D7" w14:textId="77777777" w:rsidTr="0001097E">
        <w:trPr>
          <w:gridAfter w:val="1"/>
          <w:wAfter w:w="18" w:type="dxa"/>
          <w:jc w:val="center"/>
          <w:trPrChange w:id="8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8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Change w:id="8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1097E">
        <w:trPr>
          <w:gridAfter w:val="1"/>
          <w:wAfter w:w="18" w:type="dxa"/>
          <w:jc w:val="center"/>
          <w:trPrChange w:id="8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8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Change w:id="8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1097E">
        <w:trPr>
          <w:gridAfter w:val="1"/>
          <w:wAfter w:w="18" w:type="dxa"/>
          <w:jc w:val="center"/>
          <w:trPrChange w:id="8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Change w:id="8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3A21983" w14:textId="77777777" w:rsidR="00F6554D" w:rsidRPr="00EA3945" w:rsidRDefault="00F6554D">
            <w:pPr>
              <w:pStyle w:val="MsgTableBody"/>
              <w:jc w:val="center"/>
              <w:rPr>
                <w:noProof/>
              </w:rPr>
            </w:pPr>
          </w:p>
        </w:tc>
      </w:tr>
      <w:tr w:rsidR="00F6554D" w:rsidRPr="00643D28" w14:paraId="7A3E5AE3" w14:textId="77777777" w:rsidTr="0001097E">
        <w:trPr>
          <w:gridAfter w:val="1"/>
          <w:wAfter w:w="18" w:type="dxa"/>
          <w:jc w:val="center"/>
          <w:trPrChange w:id="8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Change w:id="8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86D8F7" w14:textId="77777777" w:rsidR="00F6554D" w:rsidRPr="00EA3945" w:rsidRDefault="00F6554D">
            <w:pPr>
              <w:pStyle w:val="MsgTableBody"/>
              <w:jc w:val="center"/>
              <w:rPr>
                <w:noProof/>
              </w:rPr>
            </w:pPr>
          </w:p>
        </w:tc>
      </w:tr>
      <w:tr w:rsidR="00F6554D" w:rsidRPr="00643D28" w14:paraId="22CD43BB" w14:textId="77777777" w:rsidTr="0001097E">
        <w:trPr>
          <w:gridAfter w:val="1"/>
          <w:wAfter w:w="18" w:type="dxa"/>
          <w:jc w:val="center"/>
          <w:trPrChange w:id="8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Change w:id="8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1C80DFB" w14:textId="77777777" w:rsidR="00F6554D" w:rsidRPr="00EA3945" w:rsidRDefault="00F6554D">
            <w:pPr>
              <w:pStyle w:val="MsgTableBody"/>
              <w:jc w:val="center"/>
              <w:rPr>
                <w:noProof/>
              </w:rPr>
            </w:pPr>
          </w:p>
        </w:tc>
      </w:tr>
      <w:tr w:rsidR="0047659E" w:rsidRPr="00643D28" w14:paraId="5CFA3DB1" w14:textId="77777777" w:rsidTr="0001097E">
        <w:trPr>
          <w:gridAfter w:val="1"/>
          <w:wAfter w:w="18" w:type="dxa"/>
          <w:jc w:val="center"/>
          <w:trPrChange w:id="8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Change w:id="8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Change w:id="8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1097E">
        <w:trPr>
          <w:gridAfter w:val="1"/>
          <w:wAfter w:w="18" w:type="dxa"/>
          <w:jc w:val="center"/>
          <w:trPrChange w:id="8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Change w:id="8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Change w:id="8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1097E">
        <w:trPr>
          <w:gridAfter w:val="1"/>
          <w:wAfter w:w="18" w:type="dxa"/>
          <w:jc w:val="center"/>
          <w:trPrChange w:id="8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8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Change w:id="8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CD40141" w14:textId="77777777" w:rsidR="00F6554D" w:rsidRPr="00EA3945" w:rsidRDefault="00F6554D">
            <w:pPr>
              <w:pStyle w:val="MsgTableBody"/>
              <w:jc w:val="center"/>
              <w:rPr>
                <w:noProof/>
              </w:rPr>
            </w:pPr>
          </w:p>
        </w:tc>
      </w:tr>
      <w:tr w:rsidR="00F6554D" w:rsidRPr="00643D28" w14:paraId="7A243E83" w14:textId="77777777" w:rsidTr="0001097E">
        <w:trPr>
          <w:gridAfter w:val="1"/>
          <w:wAfter w:w="18" w:type="dxa"/>
          <w:jc w:val="center"/>
          <w:trPrChange w:id="8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8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Change w:id="8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45CE0AF" w14:textId="77777777" w:rsidR="00F6554D" w:rsidRPr="00EA3945" w:rsidRDefault="00F6554D">
            <w:pPr>
              <w:pStyle w:val="MsgTableBody"/>
              <w:jc w:val="center"/>
              <w:rPr>
                <w:noProof/>
              </w:rPr>
            </w:pPr>
          </w:p>
        </w:tc>
      </w:tr>
      <w:tr w:rsidR="00F6554D" w:rsidRPr="00643D28" w14:paraId="67E42230" w14:textId="77777777" w:rsidTr="0001097E">
        <w:trPr>
          <w:gridAfter w:val="1"/>
          <w:wAfter w:w="18" w:type="dxa"/>
          <w:jc w:val="center"/>
          <w:trPrChange w:id="8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8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Change w:id="8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Change w:id="8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8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1097E">
        <w:trPr>
          <w:gridAfter w:val="1"/>
          <w:wAfter w:w="18" w:type="dxa"/>
          <w:jc w:val="center"/>
          <w:trPrChange w:id="9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Change w:id="9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Change w:id="9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ins w:id="905" w:author="Buitendijk, Hans" w:date="2022-08-19T15:15:00Z"/>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ins w:id="906" w:author="Buitendijk, Hans" w:date="2022-08-19T15:15:00Z"/>
                <w:noProof/>
              </w:rPr>
            </w:pPr>
            <w:ins w:id="907" w:author="Buitendijk, Hans" w:date="2022-08-19T15:15: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ins w:id="908" w:author="Buitendijk, Hans" w:date="2022-08-19T15:15:00Z"/>
                <w:noProof/>
              </w:rPr>
            </w:pPr>
            <w:ins w:id="909" w:author="Buitendijk, Hans" w:date="2022-08-19T15:15: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ins w:id="910"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ins w:id="911" w:author="Buitendijk, Hans" w:date="2022-08-19T15:15:00Z"/>
                <w:noProof/>
              </w:rPr>
            </w:pPr>
            <w:ins w:id="912" w:author="Buitendijk, Hans" w:date="2022-08-19T15:15:00Z">
              <w:r>
                <w:rPr>
                  <w:noProof/>
                </w:rPr>
                <w:t>3</w:t>
              </w:r>
            </w:ins>
          </w:p>
        </w:tc>
      </w:tr>
      <w:tr w:rsidR="00D365C8" w:rsidRPr="0001097E" w14:paraId="0E117E1C" w14:textId="77777777" w:rsidTr="00CF4D6C">
        <w:tblPrEx>
          <w:tblLook w:val="04A0" w:firstRow="1" w:lastRow="0" w:firstColumn="1" w:lastColumn="0" w:noHBand="0" w:noVBand="1"/>
        </w:tblPrEx>
        <w:trPr>
          <w:jc w:val="center"/>
          <w:ins w:id="913" w:author="Buitendijk, Hans" w:date="2022-08-19T15:15:00Z"/>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ins w:id="914" w:author="Buitendijk, Hans" w:date="2022-08-19T15:15:00Z"/>
                <w:noProof/>
              </w:rPr>
            </w:pPr>
            <w:ins w:id="915" w:author="Buitendijk, Hans" w:date="2022-08-19T15:15:00Z">
              <w:r>
                <w:rPr>
                  <w:noProof/>
                </w:rPr>
                <w:t xml:space="preserve">  </w:t>
              </w:r>
              <w:r w:rsidR="00AE3B6D">
                <w:rPr>
                  <w:noProof/>
                </w:rPr>
                <w:t xml:space="preserve">      </w:t>
              </w:r>
              <w:r>
                <w:rPr>
                  <w:noProof/>
                </w:rPr>
                <w:t>[{GSR}]</w:t>
              </w:r>
            </w:ins>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ins w:id="916" w:author="Buitendijk, Hans" w:date="2022-08-19T15:15:00Z"/>
                <w:noProof/>
              </w:rPr>
            </w:pPr>
            <w:ins w:id="917" w:author="Buitendijk, Hans" w:date="2022-09-02T10:21:00Z">
              <w:r>
                <w:rPr>
                  <w:noProof/>
                </w:rPr>
                <w:t>Recorded Gender</w:t>
              </w:r>
            </w:ins>
            <w:ins w:id="918" w:author="Buitendijk, Hans" w:date="2022-08-19T15:15:00Z">
              <w:r w:rsidR="00D365C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ins w:id="919"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ins w:id="920" w:author="Buitendijk, Hans" w:date="2022-08-19T15:15:00Z"/>
                <w:noProof/>
              </w:rPr>
            </w:pPr>
            <w:ins w:id="921" w:author="Buitendijk, Hans" w:date="2022-08-19T15:15:00Z">
              <w:r>
                <w:rPr>
                  <w:noProof/>
                </w:rPr>
                <w:t>3</w:t>
              </w:r>
            </w:ins>
          </w:p>
        </w:tc>
      </w:tr>
      <w:tr w:rsidR="00D365C8" w:rsidRPr="0001097E" w14:paraId="220F3F36" w14:textId="77777777" w:rsidTr="00CF4D6C">
        <w:tblPrEx>
          <w:tblLook w:val="04A0" w:firstRow="1" w:lastRow="0" w:firstColumn="1" w:lastColumn="0" w:noHBand="0" w:noVBand="1"/>
        </w:tblPrEx>
        <w:trPr>
          <w:jc w:val="center"/>
          <w:ins w:id="922" w:author="Buitendijk, Hans" w:date="2022-08-19T15:15:00Z"/>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ins w:id="923" w:author="Buitendijk, Hans" w:date="2022-08-19T15:15:00Z"/>
                <w:noProof/>
              </w:rPr>
            </w:pPr>
            <w:ins w:id="924" w:author="Buitendijk, Hans" w:date="2022-08-19T15:15:00Z">
              <w:r>
                <w:rPr>
                  <w:noProof/>
                </w:rPr>
                <w:t xml:space="preserve">  </w:t>
              </w:r>
              <w:r w:rsidR="00AE3B6D">
                <w:rPr>
                  <w:noProof/>
                </w:rPr>
                <w:t xml:space="preserve">      </w:t>
              </w:r>
              <w:r>
                <w:rPr>
                  <w:noProof/>
                </w:rPr>
                <w:t>[{GSC}]</w:t>
              </w:r>
            </w:ins>
          </w:p>
        </w:tc>
        <w:tc>
          <w:tcPr>
            <w:tcW w:w="4320" w:type="dxa"/>
            <w:gridSpan w:val="2"/>
            <w:tcBorders>
              <w:top w:val="dotted" w:sz="4" w:space="0" w:color="auto"/>
              <w:left w:val="nil"/>
              <w:bottom w:val="dotted" w:sz="4" w:space="0" w:color="auto"/>
              <w:right w:val="nil"/>
            </w:tcBorders>
            <w:shd w:val="clear" w:color="auto" w:fill="FFFFFF"/>
          </w:tcPr>
          <w:p w14:paraId="69D2336E" w14:textId="77777777" w:rsidR="00D365C8" w:rsidRPr="0052787A" w:rsidRDefault="00D365C8" w:rsidP="00CF4D6C">
            <w:pPr>
              <w:pStyle w:val="MsgTableBody"/>
              <w:rPr>
                <w:ins w:id="925" w:author="Buitendijk, Hans" w:date="2022-08-19T15:15:00Z"/>
                <w:noProof/>
              </w:rPr>
            </w:pPr>
            <w:ins w:id="926" w:author="Buitendijk, Hans" w:date="2022-08-19T15:15: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ins w:id="927" w:author="Buitendijk, Hans" w:date="2022-08-19T15:15:00Z"/>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ins w:id="928" w:author="Buitendijk, Hans" w:date="2022-08-19T15:15:00Z"/>
                <w:noProof/>
              </w:rPr>
            </w:pPr>
            <w:ins w:id="929" w:author="Buitendijk, Hans" w:date="2022-08-19T15:15:00Z">
              <w:r>
                <w:rPr>
                  <w:noProof/>
                </w:rPr>
                <w:t>3</w:t>
              </w:r>
            </w:ins>
          </w:p>
        </w:tc>
      </w:tr>
      <w:tr w:rsidR="00F6554D" w:rsidRPr="00643D28" w14:paraId="518EF727" w14:textId="77777777" w:rsidTr="0001097E">
        <w:trPr>
          <w:gridAfter w:val="1"/>
          <w:wAfter w:w="18" w:type="dxa"/>
          <w:jc w:val="center"/>
          <w:trPrChange w:id="9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Change w:id="9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1097E">
        <w:trPr>
          <w:gridAfter w:val="1"/>
          <w:wAfter w:w="18" w:type="dxa"/>
          <w:jc w:val="center"/>
          <w:trPrChange w:id="9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Change w:id="9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Change w:id="9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Change w:id="9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1097E">
        <w:trPr>
          <w:gridAfter w:val="1"/>
          <w:wAfter w:w="18" w:type="dxa"/>
          <w:jc w:val="center"/>
          <w:trPrChange w:id="9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Change w:id="9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BF33041" w14:textId="77777777" w:rsidR="00F6554D" w:rsidRPr="00EA3945" w:rsidRDefault="00F6554D">
            <w:pPr>
              <w:pStyle w:val="MsgTableBody"/>
              <w:jc w:val="center"/>
              <w:rPr>
                <w:noProof/>
              </w:rPr>
            </w:pPr>
          </w:p>
        </w:tc>
      </w:tr>
      <w:tr w:rsidR="00F6554D" w:rsidRPr="00643D28" w14:paraId="0B232D85" w14:textId="77777777" w:rsidTr="0001097E">
        <w:trPr>
          <w:gridAfter w:val="1"/>
          <w:wAfter w:w="18" w:type="dxa"/>
          <w:jc w:val="center"/>
          <w:trPrChange w:id="9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9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Change w:id="9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BE5DD8" w14:textId="77777777" w:rsidR="00F6554D" w:rsidRPr="00EA3945" w:rsidRDefault="00F6554D">
            <w:pPr>
              <w:pStyle w:val="MsgTableBody"/>
              <w:jc w:val="center"/>
              <w:rPr>
                <w:noProof/>
              </w:rPr>
            </w:pPr>
          </w:p>
        </w:tc>
      </w:tr>
      <w:tr w:rsidR="00F6554D" w:rsidRPr="00643D28" w14:paraId="36BB3950" w14:textId="77777777" w:rsidTr="0001097E">
        <w:trPr>
          <w:gridAfter w:val="1"/>
          <w:wAfter w:w="18" w:type="dxa"/>
          <w:jc w:val="center"/>
          <w:trPrChange w:id="9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Change w:id="9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Change w:id="9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1097E">
        <w:trPr>
          <w:gridAfter w:val="1"/>
          <w:wAfter w:w="18" w:type="dxa"/>
          <w:jc w:val="center"/>
          <w:trPrChange w:id="9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Change w:id="9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Change w:id="9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1097E">
        <w:trPr>
          <w:gridAfter w:val="1"/>
          <w:wAfter w:w="18" w:type="dxa"/>
          <w:jc w:val="center"/>
          <w:trPrChange w:id="9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Change w:id="9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1097E">
        <w:trPr>
          <w:gridAfter w:val="1"/>
          <w:wAfter w:w="18" w:type="dxa"/>
          <w:jc w:val="center"/>
          <w:trPrChange w:id="9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9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Change w:id="9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49FAB3D" w14:textId="77777777" w:rsidR="00F6554D" w:rsidRPr="00EA3945" w:rsidRDefault="00F6554D">
            <w:pPr>
              <w:pStyle w:val="MsgTableBody"/>
              <w:jc w:val="center"/>
              <w:rPr>
                <w:noProof/>
              </w:rPr>
            </w:pPr>
          </w:p>
        </w:tc>
      </w:tr>
      <w:tr w:rsidR="00F6554D" w:rsidRPr="00643D28" w14:paraId="09D9A6AD" w14:textId="77777777" w:rsidTr="0001097E">
        <w:trPr>
          <w:gridAfter w:val="1"/>
          <w:wAfter w:w="18" w:type="dxa"/>
          <w:jc w:val="center"/>
          <w:trPrChange w:id="9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Change w:id="9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Change w:id="9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1097E">
        <w:trPr>
          <w:gridAfter w:val="1"/>
          <w:wAfter w:w="18" w:type="dxa"/>
          <w:jc w:val="center"/>
          <w:trPrChange w:id="9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9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Change w:id="9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289703C" w14:textId="77777777" w:rsidR="00F6554D" w:rsidRPr="00EA3945" w:rsidRDefault="00F6554D">
            <w:pPr>
              <w:pStyle w:val="MsgTableBody"/>
              <w:jc w:val="center"/>
              <w:rPr>
                <w:noProof/>
              </w:rPr>
            </w:pPr>
          </w:p>
        </w:tc>
      </w:tr>
      <w:tr w:rsidR="00F6554D" w:rsidRPr="00643D28" w14:paraId="756F602A" w14:textId="77777777" w:rsidTr="0001097E">
        <w:trPr>
          <w:gridAfter w:val="1"/>
          <w:wAfter w:w="18" w:type="dxa"/>
          <w:jc w:val="center"/>
          <w:trPrChange w:id="9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Change w:id="9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Change w:id="9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1097E">
        <w:trPr>
          <w:gridAfter w:val="1"/>
          <w:wAfter w:w="18" w:type="dxa"/>
          <w:jc w:val="center"/>
          <w:trPrChange w:id="9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9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9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1097E">
        <w:trPr>
          <w:gridAfter w:val="1"/>
          <w:wAfter w:w="18" w:type="dxa"/>
          <w:jc w:val="center"/>
          <w:trPrChange w:id="9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Change w:id="9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Change w:id="9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1097E">
        <w:trPr>
          <w:gridAfter w:val="1"/>
          <w:wAfter w:w="18" w:type="dxa"/>
          <w:jc w:val="center"/>
          <w:trPrChange w:id="9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9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9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9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9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1097E">
        <w:trPr>
          <w:gridAfter w:val="1"/>
          <w:wAfter w:w="18" w:type="dxa"/>
          <w:jc w:val="center"/>
          <w:trPrChange w:id="10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Change w:id="10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7363957" w14:textId="77777777" w:rsidR="006C17F9" w:rsidRPr="00EA3945" w:rsidRDefault="006C17F9">
            <w:pPr>
              <w:pStyle w:val="MsgTableBody"/>
              <w:jc w:val="center"/>
              <w:rPr>
                <w:noProof/>
              </w:rPr>
            </w:pPr>
          </w:p>
        </w:tc>
      </w:tr>
      <w:tr w:rsidR="00F6554D" w:rsidRPr="00643D28" w14:paraId="277C465A" w14:textId="77777777" w:rsidTr="0001097E">
        <w:trPr>
          <w:gridAfter w:val="1"/>
          <w:wAfter w:w="18" w:type="dxa"/>
          <w:jc w:val="center"/>
          <w:trPrChange w:id="100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0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Change w:id="100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0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1097E">
        <w:trPr>
          <w:gridAfter w:val="1"/>
          <w:wAfter w:w="18" w:type="dxa"/>
          <w:jc w:val="center"/>
          <w:trPrChange w:id="101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Change w:id="101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Change w:id="101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E3E79AB" w14:textId="77777777" w:rsidR="005715E0" w:rsidRPr="00EA3945" w:rsidRDefault="005715E0">
            <w:pPr>
              <w:pStyle w:val="MsgTableBody"/>
              <w:jc w:val="center"/>
              <w:rPr>
                <w:noProof/>
              </w:rPr>
            </w:pPr>
          </w:p>
        </w:tc>
      </w:tr>
      <w:tr w:rsidR="005715E0" w:rsidRPr="00643D28" w14:paraId="6AD2035D" w14:textId="77777777" w:rsidTr="0001097E">
        <w:trPr>
          <w:gridAfter w:val="1"/>
          <w:wAfter w:w="18" w:type="dxa"/>
          <w:jc w:val="center"/>
          <w:trPrChange w:id="101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Change w:id="101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Change w:id="101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1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F62C2A4" w14:textId="77777777" w:rsidR="005715E0" w:rsidRPr="00EA3945" w:rsidRDefault="005715E0">
            <w:pPr>
              <w:pStyle w:val="MsgTableBody"/>
              <w:jc w:val="center"/>
              <w:rPr>
                <w:noProof/>
              </w:rPr>
            </w:pPr>
          </w:p>
        </w:tc>
      </w:tr>
      <w:tr w:rsidR="00F6554D" w:rsidRPr="00643D28" w14:paraId="046114EA" w14:textId="77777777" w:rsidTr="0001097E">
        <w:trPr>
          <w:gridAfter w:val="1"/>
          <w:wAfter w:w="18" w:type="dxa"/>
          <w:jc w:val="center"/>
          <w:trPrChange w:id="102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2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Change w:id="102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EA53EA4" w14:textId="77777777" w:rsidR="00F6554D" w:rsidRPr="00EA3945" w:rsidRDefault="00F6554D">
            <w:pPr>
              <w:pStyle w:val="MsgTableBody"/>
              <w:jc w:val="center"/>
              <w:rPr>
                <w:noProof/>
              </w:rPr>
            </w:pPr>
          </w:p>
        </w:tc>
      </w:tr>
      <w:tr w:rsidR="00F6554D" w:rsidRPr="00643D28" w14:paraId="2628B63F" w14:textId="77777777" w:rsidTr="0001097E">
        <w:trPr>
          <w:gridAfter w:val="1"/>
          <w:wAfter w:w="18" w:type="dxa"/>
          <w:jc w:val="center"/>
          <w:trPrChange w:id="102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2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Change w:id="102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Change w:id="102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2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1097E">
        <w:trPr>
          <w:gridAfter w:val="1"/>
          <w:wAfter w:w="18" w:type="dxa"/>
          <w:jc w:val="center"/>
          <w:trPrChange w:id="103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Change w:id="103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Change w:id="103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1097E">
        <w:trPr>
          <w:gridAfter w:val="1"/>
          <w:wAfter w:w="18" w:type="dxa"/>
          <w:jc w:val="center"/>
          <w:trPrChange w:id="103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3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3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Change w:id="103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3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91859A4" w14:textId="77777777" w:rsidR="00F6554D" w:rsidRPr="00EA3945" w:rsidRDefault="00F6554D">
            <w:pPr>
              <w:pStyle w:val="MsgTableBody"/>
              <w:jc w:val="center"/>
              <w:rPr>
                <w:noProof/>
              </w:rPr>
            </w:pPr>
          </w:p>
        </w:tc>
      </w:tr>
      <w:tr w:rsidR="00F6554D" w:rsidRPr="00643D28" w14:paraId="294C8FCD" w14:textId="77777777" w:rsidTr="0001097E">
        <w:trPr>
          <w:gridAfter w:val="1"/>
          <w:wAfter w:w="18" w:type="dxa"/>
          <w:jc w:val="center"/>
          <w:trPrChange w:id="104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Change w:id="104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Change w:id="104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3FC18B3" w14:textId="77777777" w:rsidR="00F6554D" w:rsidRPr="00EA3945" w:rsidRDefault="00F6554D">
            <w:pPr>
              <w:pStyle w:val="MsgTableBody"/>
              <w:jc w:val="center"/>
              <w:rPr>
                <w:noProof/>
              </w:rPr>
            </w:pPr>
          </w:p>
        </w:tc>
      </w:tr>
      <w:tr w:rsidR="00F6554D" w:rsidRPr="00643D28" w14:paraId="097CF3B4" w14:textId="77777777" w:rsidTr="0001097E">
        <w:trPr>
          <w:gridAfter w:val="1"/>
          <w:wAfter w:w="18" w:type="dxa"/>
          <w:jc w:val="center"/>
          <w:trPrChange w:id="104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4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Change w:id="104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Change w:id="104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4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1097E">
        <w:trPr>
          <w:gridAfter w:val="1"/>
          <w:wAfter w:w="18" w:type="dxa"/>
          <w:jc w:val="center"/>
          <w:trPrChange w:id="105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Change w:id="105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Change w:id="105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1097E">
        <w:trPr>
          <w:gridAfter w:val="1"/>
          <w:wAfter w:w="18" w:type="dxa"/>
          <w:jc w:val="center"/>
          <w:trPrChange w:id="105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5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Change w:id="105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Change w:id="105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5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1097E">
        <w:trPr>
          <w:gridAfter w:val="1"/>
          <w:wAfter w:w="18" w:type="dxa"/>
          <w:jc w:val="center"/>
          <w:trPrChange w:id="106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6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Change w:id="106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5C512A42" w14:textId="77777777" w:rsidR="00F6554D" w:rsidRPr="00EA3945" w:rsidRDefault="00F6554D">
            <w:pPr>
              <w:pStyle w:val="MsgTableBody"/>
              <w:jc w:val="center"/>
              <w:rPr>
                <w:noProof/>
              </w:rPr>
            </w:pPr>
          </w:p>
        </w:tc>
      </w:tr>
      <w:tr w:rsidR="00F6554D" w:rsidRPr="00643D28" w14:paraId="2C8F47A5" w14:textId="77777777" w:rsidTr="0001097E">
        <w:trPr>
          <w:gridAfter w:val="1"/>
          <w:wAfter w:w="18" w:type="dxa"/>
          <w:jc w:val="center"/>
          <w:trPrChange w:id="106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6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6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Change w:id="106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6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2B31B23B" w14:textId="77777777" w:rsidR="00F6554D" w:rsidRPr="00EA3945" w:rsidRDefault="00F6554D">
            <w:pPr>
              <w:pStyle w:val="MsgTableBody"/>
              <w:jc w:val="center"/>
              <w:rPr>
                <w:noProof/>
              </w:rPr>
            </w:pPr>
          </w:p>
        </w:tc>
      </w:tr>
      <w:tr w:rsidR="00F6554D" w:rsidRPr="00643D28" w14:paraId="1C066353" w14:textId="77777777" w:rsidTr="0001097E">
        <w:trPr>
          <w:gridAfter w:val="1"/>
          <w:wAfter w:w="18" w:type="dxa"/>
          <w:jc w:val="center"/>
          <w:trPrChange w:id="107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7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Change w:id="107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23A922C" w14:textId="77777777" w:rsidR="00F6554D" w:rsidRPr="00EA3945" w:rsidRDefault="00F6554D">
            <w:pPr>
              <w:pStyle w:val="MsgTableBody"/>
              <w:jc w:val="center"/>
              <w:rPr>
                <w:noProof/>
              </w:rPr>
            </w:pPr>
          </w:p>
        </w:tc>
      </w:tr>
      <w:tr w:rsidR="00F6554D" w:rsidRPr="00643D28" w14:paraId="489A4330" w14:textId="77777777" w:rsidTr="0001097E">
        <w:trPr>
          <w:gridAfter w:val="1"/>
          <w:wAfter w:w="18" w:type="dxa"/>
          <w:jc w:val="center"/>
          <w:trPrChange w:id="107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7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Change w:id="107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Change w:id="107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7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1097E">
        <w:trPr>
          <w:gridAfter w:val="1"/>
          <w:wAfter w:w="18" w:type="dxa"/>
          <w:jc w:val="center"/>
          <w:trPrChange w:id="108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Change w:id="108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Change w:id="108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182942A4" w14:textId="77777777" w:rsidR="00F6554D" w:rsidRPr="00EA3945" w:rsidRDefault="00F6554D">
            <w:pPr>
              <w:pStyle w:val="MsgTableBody"/>
              <w:jc w:val="center"/>
              <w:rPr>
                <w:noProof/>
              </w:rPr>
            </w:pPr>
          </w:p>
        </w:tc>
      </w:tr>
      <w:tr w:rsidR="00F6554D" w:rsidRPr="00643D28" w14:paraId="4EAAD656" w14:textId="77777777" w:rsidTr="0001097E">
        <w:trPr>
          <w:gridAfter w:val="1"/>
          <w:wAfter w:w="18" w:type="dxa"/>
          <w:jc w:val="center"/>
          <w:trPrChange w:id="108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8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Change w:id="108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Change w:id="108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8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1097E">
        <w:trPr>
          <w:gridAfter w:val="1"/>
          <w:wAfter w:w="18" w:type="dxa"/>
          <w:jc w:val="center"/>
          <w:trPrChange w:id="109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Change w:id="109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Change w:id="109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1097E">
        <w:trPr>
          <w:gridAfter w:val="1"/>
          <w:wAfter w:w="18" w:type="dxa"/>
          <w:jc w:val="center"/>
          <w:trPrChange w:id="1095"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09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Change w:id="1097"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Change w:id="1098"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099"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1097E">
        <w:trPr>
          <w:gridAfter w:val="1"/>
          <w:wAfter w:w="18" w:type="dxa"/>
          <w:jc w:val="center"/>
          <w:trPrChange w:id="1100" w:author="Buitendijk, Hans" w:date="2022-08-19T15:12:00Z">
            <w:trPr>
              <w:gridAfter w:val="1"/>
              <w:wAfter w:w="16" w:type="dxa"/>
              <w:jc w:val="center"/>
            </w:trPr>
          </w:trPrChange>
        </w:trPr>
        <w:tc>
          <w:tcPr>
            <w:tcW w:w="2880" w:type="dxa"/>
            <w:tcBorders>
              <w:top w:val="dotted" w:sz="4" w:space="0" w:color="auto"/>
              <w:left w:val="nil"/>
              <w:bottom w:val="dotted" w:sz="4" w:space="0" w:color="auto"/>
              <w:right w:val="nil"/>
            </w:tcBorders>
            <w:shd w:val="clear" w:color="auto" w:fill="FFFFFF"/>
            <w:tcPrChange w:id="110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Change w:id="1102" w:author="Buitendijk, Hans" w:date="2022-08-19T15:12:00Z">
              <w:tcPr>
                <w:tcW w:w="4321" w:type="dxa"/>
                <w:gridSpan w:val="3"/>
                <w:tcBorders>
                  <w:top w:val="dotted" w:sz="4" w:space="0" w:color="auto"/>
                  <w:left w:val="nil"/>
                  <w:bottom w:val="dotted" w:sz="4" w:space="0" w:color="auto"/>
                  <w:right w:val="nil"/>
                </w:tcBorders>
                <w:shd w:val="clear" w:color="auto" w:fill="FFFFFF"/>
              </w:tcPr>
            </w:tcPrChange>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Change w:id="1103" w:author="Buitendijk, Hans" w:date="2022-08-19T15:12:00Z">
              <w:tcPr>
                <w:tcW w:w="864" w:type="dxa"/>
                <w:gridSpan w:val="2"/>
                <w:tcBorders>
                  <w:top w:val="dotted" w:sz="4" w:space="0" w:color="auto"/>
                  <w:left w:val="nil"/>
                  <w:bottom w:val="dotted" w:sz="4" w:space="0" w:color="auto"/>
                  <w:right w:val="nil"/>
                </w:tcBorders>
                <w:shd w:val="clear" w:color="auto" w:fill="FFFFFF"/>
              </w:tcPr>
            </w:tcPrChange>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Change w:id="1104" w:author="Buitendijk, Hans" w:date="2022-08-19T15:12:00Z">
              <w:tcPr>
                <w:tcW w:w="1008" w:type="dxa"/>
                <w:gridSpan w:val="3"/>
                <w:tcBorders>
                  <w:top w:val="dotted" w:sz="4" w:space="0" w:color="auto"/>
                  <w:left w:val="nil"/>
                  <w:bottom w:val="dotted" w:sz="4" w:space="0" w:color="auto"/>
                  <w:right w:val="nil"/>
                </w:tcBorders>
                <w:shd w:val="clear" w:color="auto" w:fill="FFFFFF"/>
              </w:tcPr>
            </w:tcPrChange>
          </w:tcPr>
          <w:p w14:paraId="34016E98" w14:textId="77777777" w:rsidR="00F6554D" w:rsidRPr="00EA3945" w:rsidRDefault="00F6554D">
            <w:pPr>
              <w:pStyle w:val="MsgTableBody"/>
              <w:jc w:val="center"/>
              <w:rPr>
                <w:noProof/>
              </w:rPr>
            </w:pPr>
          </w:p>
        </w:tc>
      </w:tr>
      <w:tr w:rsidR="004C719E" w:rsidRPr="00643D28" w14:paraId="2AAF8B6A" w14:textId="77777777" w:rsidTr="0001097E">
        <w:trPr>
          <w:jc w:val="center"/>
          <w:trPrChange w:id="1105"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0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Change w:id="1107"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Change w:id="1108"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09"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2F0D4227" w14:textId="77777777" w:rsidR="004C719E" w:rsidRPr="00EA3945" w:rsidRDefault="004C719E" w:rsidP="00103C0C">
            <w:pPr>
              <w:pStyle w:val="MsgTableBody"/>
              <w:jc w:val="center"/>
              <w:rPr>
                <w:noProof/>
              </w:rPr>
            </w:pPr>
          </w:p>
        </w:tc>
      </w:tr>
      <w:tr w:rsidR="004C719E" w:rsidRPr="00643D28" w14:paraId="49E7FA8E" w14:textId="77777777" w:rsidTr="0001097E">
        <w:trPr>
          <w:jc w:val="center"/>
          <w:trPrChange w:id="1110"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11"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Change w:id="1112"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Change w:id="1113"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14"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1097E">
        <w:trPr>
          <w:jc w:val="center"/>
          <w:trPrChange w:id="1115" w:author="Buitendijk, Hans" w:date="2022-08-19T15:12:00Z">
            <w:trPr>
              <w:jc w:val="center"/>
            </w:trPr>
          </w:trPrChange>
        </w:trPr>
        <w:tc>
          <w:tcPr>
            <w:tcW w:w="2880" w:type="dxa"/>
            <w:tcBorders>
              <w:top w:val="dotted" w:sz="4" w:space="0" w:color="auto"/>
              <w:left w:val="nil"/>
              <w:bottom w:val="dotted" w:sz="4" w:space="0" w:color="auto"/>
              <w:right w:val="nil"/>
            </w:tcBorders>
            <w:shd w:val="clear" w:color="auto" w:fill="FFFFFF"/>
            <w:tcPrChange w:id="1116" w:author="Buitendijk, Hans" w:date="2022-08-19T15:12:00Z">
              <w:tcPr>
                <w:tcW w:w="2881" w:type="dxa"/>
                <w:tcBorders>
                  <w:top w:val="dotted" w:sz="4" w:space="0" w:color="auto"/>
                  <w:left w:val="nil"/>
                  <w:bottom w:val="dotted" w:sz="4" w:space="0" w:color="auto"/>
                  <w:right w:val="nil"/>
                </w:tcBorders>
                <w:shd w:val="clear" w:color="auto" w:fill="FFFFFF"/>
              </w:tcPr>
            </w:tcPrChange>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Change w:id="1117" w:author="Buitendijk, Hans" w:date="2022-08-19T15:12:00Z">
              <w:tcPr>
                <w:tcW w:w="3026" w:type="dxa"/>
                <w:gridSpan w:val="2"/>
                <w:tcBorders>
                  <w:top w:val="dotted" w:sz="4" w:space="0" w:color="auto"/>
                  <w:left w:val="nil"/>
                  <w:bottom w:val="dotted" w:sz="4" w:space="0" w:color="auto"/>
                  <w:right w:val="nil"/>
                </w:tcBorders>
                <w:shd w:val="clear" w:color="auto" w:fill="FFFFFF"/>
              </w:tcPr>
            </w:tcPrChange>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Change w:id="1118" w:author="Buitendijk, Hans" w:date="2022-08-19T15:12:00Z">
              <w:tcPr>
                <w:tcW w:w="2193" w:type="dxa"/>
                <w:gridSpan w:val="5"/>
                <w:tcBorders>
                  <w:top w:val="dotted" w:sz="4" w:space="0" w:color="auto"/>
                  <w:left w:val="nil"/>
                  <w:bottom w:val="dotted" w:sz="4" w:space="0" w:color="auto"/>
                  <w:right w:val="nil"/>
                </w:tcBorders>
                <w:shd w:val="clear" w:color="auto" w:fill="FFFFFF"/>
              </w:tcPr>
            </w:tcPrChange>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Change w:id="1119" w:author="Buitendijk, Hans" w:date="2022-08-19T15:12:00Z">
              <w:tcPr>
                <w:tcW w:w="990" w:type="dxa"/>
                <w:gridSpan w:val="3"/>
                <w:tcBorders>
                  <w:top w:val="dotted" w:sz="4" w:space="0" w:color="auto"/>
                  <w:left w:val="nil"/>
                  <w:bottom w:val="dotted" w:sz="4" w:space="0" w:color="auto"/>
                  <w:right w:val="nil"/>
                </w:tcBorders>
                <w:shd w:val="clear" w:color="auto" w:fill="FFFFFF"/>
              </w:tcPr>
            </w:tcPrChange>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1097E">
        <w:trPr>
          <w:jc w:val="center"/>
          <w:trPrChange w:id="1120" w:author="Buitendijk, Hans" w:date="2022-08-19T15:12:00Z">
            <w:trPr>
              <w:jc w:val="center"/>
            </w:trPr>
          </w:trPrChange>
        </w:trPr>
        <w:tc>
          <w:tcPr>
            <w:tcW w:w="2880" w:type="dxa"/>
            <w:tcBorders>
              <w:top w:val="dotted" w:sz="4" w:space="0" w:color="auto"/>
              <w:left w:val="nil"/>
              <w:bottom w:val="single" w:sz="2" w:space="0" w:color="auto"/>
              <w:right w:val="nil"/>
            </w:tcBorders>
            <w:shd w:val="clear" w:color="auto" w:fill="FFFFFF"/>
            <w:tcPrChange w:id="1121" w:author="Buitendijk, Hans" w:date="2022-08-19T15:12:00Z">
              <w:tcPr>
                <w:tcW w:w="2881" w:type="dxa"/>
                <w:tcBorders>
                  <w:top w:val="dotted" w:sz="4" w:space="0" w:color="auto"/>
                  <w:left w:val="nil"/>
                  <w:bottom w:val="single" w:sz="2" w:space="0" w:color="auto"/>
                  <w:right w:val="nil"/>
                </w:tcBorders>
                <w:shd w:val="clear" w:color="auto" w:fill="FFFFFF"/>
              </w:tcPr>
            </w:tcPrChange>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Change w:id="1122" w:author="Buitendijk, Hans" w:date="2022-08-19T15:12:00Z">
              <w:tcPr>
                <w:tcW w:w="3026" w:type="dxa"/>
                <w:gridSpan w:val="2"/>
                <w:tcBorders>
                  <w:top w:val="dotted" w:sz="4" w:space="0" w:color="auto"/>
                  <w:left w:val="nil"/>
                  <w:bottom w:val="single" w:sz="2" w:space="0" w:color="auto"/>
                  <w:right w:val="nil"/>
                </w:tcBorders>
                <w:shd w:val="clear" w:color="auto" w:fill="FFFFFF"/>
              </w:tcPr>
            </w:tcPrChange>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Change w:id="1123" w:author="Buitendijk, Hans" w:date="2022-08-19T15:12:00Z">
              <w:tcPr>
                <w:tcW w:w="2193" w:type="dxa"/>
                <w:gridSpan w:val="5"/>
                <w:tcBorders>
                  <w:top w:val="dotted" w:sz="4" w:space="0" w:color="auto"/>
                  <w:left w:val="nil"/>
                  <w:bottom w:val="single" w:sz="2" w:space="0" w:color="auto"/>
                  <w:right w:val="nil"/>
                </w:tcBorders>
                <w:shd w:val="clear" w:color="auto" w:fill="FFFFFF"/>
              </w:tcPr>
            </w:tcPrChange>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Change w:id="1124" w:author="Buitendijk, Hans" w:date="2022-08-19T15:12:00Z">
              <w:tcPr>
                <w:tcW w:w="990" w:type="dxa"/>
                <w:gridSpan w:val="3"/>
                <w:tcBorders>
                  <w:top w:val="dotted" w:sz="4" w:space="0" w:color="auto"/>
                  <w:left w:val="nil"/>
                  <w:bottom w:val="single" w:sz="2" w:space="0" w:color="auto"/>
                  <w:right w:val="nil"/>
                </w:tcBorders>
                <w:shd w:val="clear" w:color="auto" w:fill="FFFFFF"/>
              </w:tcPr>
            </w:tcPrChange>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25" w:name="_Toc496068650"/>
      <w:bookmarkStart w:id="1126" w:name="_Toc498131062"/>
      <w:bookmarkStart w:id="1127"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128" w:name="_Toc28956483"/>
      <w:r w:rsidRPr="00EA3945">
        <w:t>ORL – general laboratory order response message to any OML</w:t>
      </w:r>
      <w:bookmarkEnd w:id="1125"/>
      <w:bookmarkEnd w:id="1126"/>
      <w:bookmarkEnd w:id="1127"/>
      <w:bookmarkEnd w:id="1128"/>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pPr>
        <w:pStyle w:val="Heading4"/>
        <w:rPr>
          <w:vanish/>
        </w:rPr>
        <w:pPrChange w:id="1129" w:author="Buitendijk, Hans" w:date="2022-09-02T09:04:00Z">
          <w:pPr>
            <w:pStyle w:val="Heading4"/>
            <w:tabs>
              <w:tab w:val="clear" w:pos="2520"/>
              <w:tab w:val="num" w:pos="360"/>
            </w:tabs>
          </w:pPr>
        </w:pPrChange>
      </w:pPr>
    </w:p>
    <w:p w14:paraId="46E9813A" w14:textId="61FEEE31" w:rsidR="00F6554D" w:rsidRDefault="00F6554D">
      <w:pPr>
        <w:pStyle w:val="Heading4"/>
        <w:pPrChange w:id="1130" w:author="Buitendijk, Hans" w:date="2022-09-02T09:04:00Z">
          <w:pPr>
            <w:pStyle w:val="Heading4"/>
            <w:tabs>
              <w:tab w:val="clear" w:pos="2520"/>
              <w:tab w:val="num" w:pos="360"/>
            </w:tabs>
          </w:pPr>
        </w:pPrChange>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131" w:name="_Toc538355"/>
      <w:bookmarkStart w:id="1132" w:name="_Toc496068651"/>
      <w:bookmarkStart w:id="1133" w:name="_Toc498131063"/>
      <w:bookmarkEnd w:id="356"/>
      <w:bookmarkEnd w:id="357"/>
      <w:bookmarkEnd w:id="358"/>
      <w:bookmarkEnd w:id="359"/>
      <w:bookmarkEnd w:id="3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pPr>
        <w:pStyle w:val="Heading4"/>
        <w:pPrChange w:id="1134" w:author="Buitendijk, Hans" w:date="2022-09-02T09:04:00Z">
          <w:pPr>
            <w:pStyle w:val="Heading4"/>
            <w:tabs>
              <w:tab w:val="clear" w:pos="2520"/>
              <w:tab w:val="num" w:pos="360"/>
            </w:tabs>
          </w:pPr>
        </w:pPrChange>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135"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135"/>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136">
          <w:tblGrid>
            <w:gridCol w:w="33"/>
            <w:gridCol w:w="2848"/>
            <w:gridCol w:w="33"/>
            <w:gridCol w:w="4286"/>
            <w:gridCol w:w="33"/>
            <w:gridCol w:w="831"/>
            <w:gridCol w:w="36"/>
            <w:gridCol w:w="33"/>
            <w:gridCol w:w="939"/>
            <w:gridCol w:w="18"/>
            <w:gridCol w:w="33"/>
          </w:tblGrid>
        </w:tblGridChange>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137"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137"/>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ins w:id="1138" w:author="Buitendijk, Hans" w:date="2022-08-19T15:17:00Z">
              <w:r w:rsidR="00E73C15">
                <w:rPr>
                  <w:noProof/>
                </w:rPr>
                <w:t xml:space="preserve"> </w:t>
              </w:r>
            </w:ins>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ins w:id="1139" w:author="Buitendijk, Hans" w:date="2022-08-19T15:16:00Z"/>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ins w:id="1140" w:author="Buitendijk, Hans" w:date="2022-08-19T15:16:00Z"/>
                <w:noProof/>
              </w:rPr>
            </w:pPr>
            <w:ins w:id="1141" w:author="Buitendijk, Hans" w:date="2022-08-19T15:16: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ins w:id="1142" w:author="Buitendijk, Hans" w:date="2022-08-19T15:16:00Z"/>
                <w:noProof/>
              </w:rPr>
            </w:pPr>
            <w:ins w:id="1143" w:author="Buitendijk, Hans" w:date="2022-08-19T15:1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ins w:id="1144"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ins w:id="1145" w:author="Buitendijk, Hans" w:date="2022-08-19T15:16:00Z"/>
                <w:noProof/>
              </w:rPr>
            </w:pPr>
            <w:ins w:id="1146" w:author="Buitendijk, Hans" w:date="2022-08-19T15:16:00Z">
              <w:r>
                <w:rPr>
                  <w:noProof/>
                </w:rPr>
                <w:t>3</w:t>
              </w:r>
            </w:ins>
          </w:p>
        </w:tc>
      </w:tr>
      <w:tr w:rsidR="00CA0051" w:rsidRPr="0001097E" w14:paraId="37478D9D" w14:textId="77777777" w:rsidTr="00E73C15">
        <w:tblPrEx>
          <w:tblLook w:val="04A0" w:firstRow="1" w:lastRow="0" w:firstColumn="1" w:lastColumn="0" w:noHBand="0" w:noVBand="1"/>
        </w:tblPrEx>
        <w:trPr>
          <w:jc w:val="center"/>
          <w:ins w:id="1147" w:author="Buitendijk, Hans" w:date="2022-08-19T15:16:00Z"/>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ins w:id="1148" w:author="Buitendijk, Hans" w:date="2022-08-19T15:16:00Z"/>
                <w:noProof/>
              </w:rPr>
            </w:pPr>
            <w:ins w:id="1149" w:author="Buitendijk, Hans" w:date="2022-08-19T15:16: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ins w:id="1150" w:author="Buitendijk, Hans" w:date="2022-08-19T15:16:00Z"/>
                <w:noProof/>
              </w:rPr>
            </w:pPr>
            <w:ins w:id="1151" w:author="Buitendijk, Hans" w:date="2022-09-02T10:21:00Z">
              <w:r>
                <w:rPr>
                  <w:noProof/>
                </w:rPr>
                <w:t>Recorded Gender</w:t>
              </w:r>
            </w:ins>
            <w:ins w:id="1152" w:author="Buitendijk, Hans" w:date="2022-08-19T15:16:00Z">
              <w:r w:rsidR="00CA005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ins w:id="1153"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ins w:id="1154" w:author="Buitendijk, Hans" w:date="2022-08-19T15:16:00Z"/>
                <w:noProof/>
              </w:rPr>
            </w:pPr>
            <w:ins w:id="1155" w:author="Buitendijk, Hans" w:date="2022-08-19T15:16:00Z">
              <w:r>
                <w:rPr>
                  <w:noProof/>
                </w:rPr>
                <w:t>3</w:t>
              </w:r>
            </w:ins>
          </w:p>
        </w:tc>
      </w:tr>
      <w:tr w:rsidR="00CA0051" w:rsidRPr="0001097E" w14:paraId="5491F965" w14:textId="77777777" w:rsidTr="00E73C15">
        <w:tblPrEx>
          <w:tblLook w:val="04A0" w:firstRow="1" w:lastRow="0" w:firstColumn="1" w:lastColumn="0" w:noHBand="0" w:noVBand="1"/>
        </w:tblPrEx>
        <w:trPr>
          <w:jc w:val="center"/>
          <w:ins w:id="1156" w:author="Buitendijk, Hans" w:date="2022-08-19T15:16:00Z"/>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ins w:id="1157" w:author="Buitendijk, Hans" w:date="2022-08-19T15:16:00Z"/>
                <w:noProof/>
              </w:rPr>
            </w:pPr>
            <w:ins w:id="1158" w:author="Buitendijk, Hans" w:date="2022-08-19T15:16: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8739480" w14:textId="77777777" w:rsidR="00CA0051" w:rsidRPr="0052787A" w:rsidRDefault="00CA0051" w:rsidP="00CF4D6C">
            <w:pPr>
              <w:pStyle w:val="MsgTableBody"/>
              <w:rPr>
                <w:ins w:id="1159" w:author="Buitendijk, Hans" w:date="2022-08-19T15:16:00Z"/>
                <w:noProof/>
              </w:rPr>
            </w:pPr>
            <w:ins w:id="1160" w:author="Buitendijk, Hans" w:date="2022-08-19T15:16: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ins w:id="1161" w:author="Buitendijk, Hans" w:date="2022-08-19T15:16:00Z"/>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ins w:id="1162" w:author="Buitendijk, Hans" w:date="2022-08-19T15:16:00Z"/>
                <w:noProof/>
              </w:rPr>
            </w:pPr>
            <w:ins w:id="1163" w:author="Buitendijk, Hans" w:date="2022-08-19T15:16:00Z">
              <w:r>
                <w:rPr>
                  <w:noProof/>
                </w:rPr>
                <w:t>3</w:t>
              </w:r>
            </w:ins>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164"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165" w:author="Buitendijk, Hans" w:date="2022-08-19T15:17:00Z"/>
          <w:trPrChange w:id="1166"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167"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34BA5A3" w14:textId="2FF43C16" w:rsidR="00E73C15" w:rsidRPr="0052787A" w:rsidRDefault="00E73C15" w:rsidP="00CF4D6C">
            <w:pPr>
              <w:pStyle w:val="MsgTableBody"/>
              <w:rPr>
                <w:ins w:id="1168" w:author="Buitendijk, Hans" w:date="2022-08-19T15:17:00Z"/>
                <w:noProof/>
              </w:rPr>
            </w:pPr>
            <w:ins w:id="1169" w:author="Buitendijk, Hans" w:date="2022-08-19T15:17: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170"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081E1B6F" w14:textId="77777777" w:rsidR="00E73C15" w:rsidRPr="0052787A" w:rsidRDefault="00E73C15" w:rsidP="00CF4D6C">
            <w:pPr>
              <w:pStyle w:val="MsgTableBody"/>
              <w:rPr>
                <w:ins w:id="1171" w:author="Buitendijk, Hans" w:date="2022-08-19T15:17:00Z"/>
                <w:noProof/>
              </w:rPr>
            </w:pPr>
            <w:ins w:id="1172"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173"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060F342B" w14:textId="77777777" w:rsidR="00E73C15" w:rsidRPr="0052787A" w:rsidRDefault="00E73C15" w:rsidP="00CF4D6C">
            <w:pPr>
              <w:pStyle w:val="MsgTableBody"/>
              <w:rPr>
                <w:ins w:id="1174"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175"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050FAA1" w14:textId="77777777" w:rsidR="00E73C15" w:rsidRPr="0052787A" w:rsidRDefault="00E73C15" w:rsidP="00CF4D6C">
            <w:pPr>
              <w:pStyle w:val="MsgTableBody"/>
              <w:jc w:val="center"/>
              <w:rPr>
                <w:ins w:id="1176" w:author="Buitendijk, Hans" w:date="2022-08-19T15:17:00Z"/>
                <w:noProof/>
              </w:rPr>
            </w:pPr>
            <w:ins w:id="1177" w:author="Buitendijk, Hans" w:date="2022-08-19T15:17:00Z">
              <w:r>
                <w:rPr>
                  <w:noProof/>
                </w:rPr>
                <w:t>3</w:t>
              </w:r>
            </w:ins>
          </w:p>
        </w:tc>
      </w:tr>
      <w:tr w:rsidR="00E73C15" w:rsidRPr="0001097E" w14:paraId="07EAE0C8" w14:textId="77777777" w:rsidTr="00E73C1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178" w:author="Buitendijk, Hans" w:date="2022-08-19T15:17: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179" w:author="Buitendijk, Hans" w:date="2022-08-19T15:17:00Z"/>
          <w:trPrChange w:id="1180" w:author="Buitendijk, Hans" w:date="2022-08-19T15:17: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181" w:author="Buitendijk, Hans" w:date="2022-08-19T15:17:00Z">
              <w:tcPr>
                <w:tcW w:w="2880" w:type="dxa"/>
                <w:gridSpan w:val="2"/>
                <w:tcBorders>
                  <w:top w:val="dotted" w:sz="4" w:space="0" w:color="auto"/>
                  <w:left w:val="nil"/>
                  <w:bottom w:val="dotted" w:sz="4" w:space="0" w:color="auto"/>
                  <w:right w:val="nil"/>
                </w:tcBorders>
                <w:shd w:val="clear" w:color="auto" w:fill="FFFFFF"/>
              </w:tcPr>
            </w:tcPrChange>
          </w:tcPr>
          <w:p w14:paraId="0EF48462" w14:textId="4CA7C0E7" w:rsidR="00E73C15" w:rsidRPr="0052787A" w:rsidRDefault="00E73C15" w:rsidP="00CF4D6C">
            <w:pPr>
              <w:pStyle w:val="MsgTableBody"/>
              <w:rPr>
                <w:ins w:id="1182" w:author="Buitendijk, Hans" w:date="2022-08-19T15:17:00Z"/>
                <w:noProof/>
              </w:rPr>
            </w:pPr>
            <w:ins w:id="1183" w:author="Buitendijk, Hans" w:date="2022-08-19T15:17:00Z">
              <w:r>
                <w:rPr>
                  <w:noProof/>
                </w:rPr>
                <w:t xml:space="preserve">    [{GSR}]</w:t>
              </w:r>
            </w:ins>
          </w:p>
        </w:tc>
        <w:tc>
          <w:tcPr>
            <w:tcW w:w="4319" w:type="dxa"/>
            <w:tcBorders>
              <w:top w:val="dotted" w:sz="4" w:space="0" w:color="auto"/>
              <w:left w:val="nil"/>
              <w:bottom w:val="dotted" w:sz="4" w:space="0" w:color="auto"/>
              <w:right w:val="nil"/>
            </w:tcBorders>
            <w:shd w:val="clear" w:color="auto" w:fill="FFFFFF"/>
            <w:tcPrChange w:id="1184" w:author="Buitendijk, Hans" w:date="2022-08-19T15:17:00Z">
              <w:tcPr>
                <w:tcW w:w="4320" w:type="dxa"/>
                <w:gridSpan w:val="2"/>
                <w:tcBorders>
                  <w:top w:val="dotted" w:sz="4" w:space="0" w:color="auto"/>
                  <w:left w:val="nil"/>
                  <w:bottom w:val="dotted" w:sz="4" w:space="0" w:color="auto"/>
                  <w:right w:val="nil"/>
                </w:tcBorders>
                <w:shd w:val="clear" w:color="auto" w:fill="FFFFFF"/>
              </w:tcPr>
            </w:tcPrChange>
          </w:tcPr>
          <w:p w14:paraId="55874BE9" w14:textId="08428A43" w:rsidR="00E73C15" w:rsidRPr="0052787A" w:rsidRDefault="0092433A" w:rsidP="00CF4D6C">
            <w:pPr>
              <w:pStyle w:val="MsgTableBody"/>
              <w:rPr>
                <w:ins w:id="1185" w:author="Buitendijk, Hans" w:date="2022-08-19T15:17:00Z"/>
                <w:noProof/>
              </w:rPr>
            </w:pPr>
            <w:ins w:id="1186" w:author="Buitendijk, Hans" w:date="2022-09-02T10:21:00Z">
              <w:r>
                <w:rPr>
                  <w:noProof/>
                </w:rPr>
                <w:t>Recorded Gender</w:t>
              </w:r>
            </w:ins>
            <w:ins w:id="1187" w:author="Buitendijk, Hans" w:date="2022-08-19T15:17:00Z">
              <w:r w:rsidR="00E73C1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188" w:author="Buitendijk, Hans" w:date="2022-08-19T15:17:00Z">
              <w:tcPr>
                <w:tcW w:w="900" w:type="dxa"/>
                <w:gridSpan w:val="3"/>
                <w:tcBorders>
                  <w:top w:val="dotted" w:sz="4" w:space="0" w:color="auto"/>
                  <w:left w:val="nil"/>
                  <w:bottom w:val="dotted" w:sz="4" w:space="0" w:color="auto"/>
                  <w:right w:val="nil"/>
                </w:tcBorders>
                <w:shd w:val="clear" w:color="auto" w:fill="FFFFFF"/>
              </w:tcPr>
            </w:tcPrChange>
          </w:tcPr>
          <w:p w14:paraId="42781F35" w14:textId="77777777" w:rsidR="00E73C15" w:rsidRPr="0052787A" w:rsidRDefault="00E73C15" w:rsidP="00CF4D6C">
            <w:pPr>
              <w:pStyle w:val="MsgTableBody"/>
              <w:rPr>
                <w:ins w:id="1189"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Change w:id="1190" w:author="Buitendijk, Hans" w:date="2022-08-19T15:17:00Z">
              <w:tcPr>
                <w:tcW w:w="990" w:type="dxa"/>
                <w:gridSpan w:val="3"/>
                <w:tcBorders>
                  <w:top w:val="dotted" w:sz="4" w:space="0" w:color="auto"/>
                  <w:left w:val="nil"/>
                  <w:bottom w:val="dotted" w:sz="4" w:space="0" w:color="auto"/>
                  <w:right w:val="nil"/>
                </w:tcBorders>
                <w:shd w:val="clear" w:color="auto" w:fill="FFFFFF"/>
              </w:tcPr>
            </w:tcPrChange>
          </w:tcPr>
          <w:p w14:paraId="15520DDF" w14:textId="77777777" w:rsidR="00E73C15" w:rsidRPr="0052787A" w:rsidRDefault="00E73C15" w:rsidP="00CF4D6C">
            <w:pPr>
              <w:pStyle w:val="MsgTableBody"/>
              <w:jc w:val="center"/>
              <w:rPr>
                <w:ins w:id="1191" w:author="Buitendijk, Hans" w:date="2022-08-19T15:17:00Z"/>
                <w:noProof/>
              </w:rPr>
            </w:pPr>
            <w:ins w:id="1192" w:author="Buitendijk, Hans" w:date="2022-08-19T15:17:00Z">
              <w:r>
                <w:rPr>
                  <w:noProof/>
                </w:rPr>
                <w:t>3</w:t>
              </w:r>
            </w:ins>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ins w:id="1193" w:author="Buitendijk, Hans" w:date="2022-08-19T15:17:00Z"/>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ins w:id="1194" w:author="Buitendijk, Hans" w:date="2022-08-19T15:17:00Z"/>
                <w:noProof/>
              </w:rPr>
            </w:pPr>
            <w:ins w:id="1195" w:author="Buitendijk, Hans" w:date="2022-08-19T15:17:00Z">
              <w:r>
                <w:rPr>
                  <w:noProof/>
                </w:rPr>
                <w:t xml:space="preserve">  </w:t>
              </w:r>
            </w:ins>
            <w:ins w:id="1196" w:author="Buitendijk, Hans" w:date="2022-08-19T15:18:00Z">
              <w:r>
                <w:rPr>
                  <w:noProof/>
                </w:rPr>
                <w:t xml:space="preserve">              </w:t>
              </w:r>
            </w:ins>
            <w:ins w:id="1197" w:author="Buitendijk, Hans" w:date="2022-08-19T15:17:00Z">
              <w:r>
                <w:rPr>
                  <w:noProof/>
                </w:rPr>
                <w:t>[{GSP}]</w:t>
              </w:r>
            </w:ins>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ins w:id="1198" w:author="Buitendijk, Hans" w:date="2022-08-19T15:17:00Z"/>
                <w:noProof/>
              </w:rPr>
            </w:pPr>
            <w:ins w:id="1199" w:author="Buitendijk, Hans" w:date="2022-08-19T15:1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ins w:id="1200"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ins w:id="1201" w:author="Buitendijk, Hans" w:date="2022-08-19T15:17:00Z"/>
                <w:noProof/>
              </w:rPr>
            </w:pPr>
            <w:ins w:id="1202" w:author="Buitendijk, Hans" w:date="2022-08-19T15:17:00Z">
              <w:r>
                <w:rPr>
                  <w:noProof/>
                </w:rPr>
                <w:t>3</w:t>
              </w:r>
            </w:ins>
          </w:p>
        </w:tc>
      </w:tr>
      <w:tr w:rsidR="00C16998" w:rsidRPr="0001097E" w14:paraId="5C693F15" w14:textId="77777777" w:rsidTr="00CF4D6C">
        <w:tblPrEx>
          <w:tblLook w:val="04A0" w:firstRow="1" w:lastRow="0" w:firstColumn="1" w:lastColumn="0" w:noHBand="0" w:noVBand="1"/>
        </w:tblPrEx>
        <w:trPr>
          <w:jc w:val="center"/>
          <w:ins w:id="1203" w:author="Buitendijk, Hans" w:date="2022-08-19T15:17:00Z"/>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ins w:id="1204" w:author="Buitendijk, Hans" w:date="2022-08-19T15:17:00Z"/>
                <w:noProof/>
              </w:rPr>
            </w:pPr>
            <w:ins w:id="1205" w:author="Buitendijk, Hans" w:date="2022-08-19T15:17:00Z">
              <w:r>
                <w:rPr>
                  <w:noProof/>
                </w:rPr>
                <w:t xml:space="preserve">  </w:t>
              </w:r>
            </w:ins>
            <w:ins w:id="1206" w:author="Buitendijk, Hans" w:date="2022-08-19T15:18:00Z">
              <w:r>
                <w:rPr>
                  <w:noProof/>
                </w:rPr>
                <w:t xml:space="preserve">              </w:t>
              </w:r>
            </w:ins>
            <w:ins w:id="1207" w:author="Buitendijk, Hans" w:date="2022-08-19T15:17:00Z">
              <w:r>
                <w:rPr>
                  <w:noProof/>
                </w:rPr>
                <w:t>[{GSR}]</w:t>
              </w:r>
            </w:ins>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ins w:id="1208" w:author="Buitendijk, Hans" w:date="2022-08-19T15:17:00Z"/>
                <w:noProof/>
              </w:rPr>
            </w:pPr>
            <w:ins w:id="1209" w:author="Buitendijk, Hans" w:date="2022-09-02T10:21:00Z">
              <w:r>
                <w:rPr>
                  <w:noProof/>
                </w:rPr>
                <w:t>Recorded Gender</w:t>
              </w:r>
            </w:ins>
            <w:ins w:id="1210" w:author="Buitendijk, Hans" w:date="2022-08-19T15:17:00Z">
              <w:r w:rsidR="00C16998">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ins w:id="1211"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ins w:id="1212" w:author="Buitendijk, Hans" w:date="2022-08-19T15:17:00Z"/>
                <w:noProof/>
              </w:rPr>
            </w:pPr>
            <w:ins w:id="1213" w:author="Buitendijk, Hans" w:date="2022-08-19T15:17:00Z">
              <w:r>
                <w:rPr>
                  <w:noProof/>
                </w:rPr>
                <w:t>3</w:t>
              </w:r>
            </w:ins>
          </w:p>
        </w:tc>
      </w:tr>
      <w:tr w:rsidR="00C16998" w:rsidRPr="0001097E" w14:paraId="45915606" w14:textId="77777777" w:rsidTr="00CF4D6C">
        <w:tblPrEx>
          <w:tblLook w:val="04A0" w:firstRow="1" w:lastRow="0" w:firstColumn="1" w:lastColumn="0" w:noHBand="0" w:noVBand="1"/>
        </w:tblPrEx>
        <w:trPr>
          <w:jc w:val="center"/>
          <w:ins w:id="1214" w:author="Buitendijk, Hans" w:date="2022-08-19T15:17:00Z"/>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ins w:id="1215" w:author="Buitendijk, Hans" w:date="2022-08-19T15:17:00Z"/>
                <w:noProof/>
              </w:rPr>
            </w:pPr>
            <w:ins w:id="1216" w:author="Buitendijk, Hans" w:date="2022-08-19T15:17:00Z">
              <w:r>
                <w:rPr>
                  <w:noProof/>
                </w:rPr>
                <w:t xml:space="preserve">  </w:t>
              </w:r>
            </w:ins>
            <w:ins w:id="1217" w:author="Buitendijk, Hans" w:date="2022-08-19T15:18:00Z">
              <w:r>
                <w:rPr>
                  <w:noProof/>
                </w:rPr>
                <w:t xml:space="preserve">              </w:t>
              </w:r>
            </w:ins>
            <w:ins w:id="1218" w:author="Buitendijk, Hans" w:date="2022-08-19T15:17:00Z">
              <w:r>
                <w:rPr>
                  <w:noProof/>
                </w:rPr>
                <w:t>[{GSC}]</w:t>
              </w:r>
            </w:ins>
          </w:p>
        </w:tc>
        <w:tc>
          <w:tcPr>
            <w:tcW w:w="4320" w:type="dxa"/>
            <w:tcBorders>
              <w:top w:val="dotted" w:sz="4" w:space="0" w:color="auto"/>
              <w:left w:val="nil"/>
              <w:bottom w:val="dotted" w:sz="4" w:space="0" w:color="auto"/>
              <w:right w:val="nil"/>
            </w:tcBorders>
            <w:shd w:val="clear" w:color="auto" w:fill="FFFFFF"/>
          </w:tcPr>
          <w:p w14:paraId="12BA2999" w14:textId="77777777" w:rsidR="00C16998" w:rsidRPr="0052787A" w:rsidRDefault="00C16998" w:rsidP="00CF4D6C">
            <w:pPr>
              <w:pStyle w:val="MsgTableBody"/>
              <w:rPr>
                <w:ins w:id="1219" w:author="Buitendijk, Hans" w:date="2022-08-19T15:17:00Z"/>
                <w:noProof/>
              </w:rPr>
            </w:pPr>
            <w:ins w:id="1220" w:author="Buitendijk, Hans" w:date="2022-08-19T15:1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ins w:id="1221" w:author="Buitendijk, Hans" w:date="2022-08-19T15:17:00Z"/>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ins w:id="1222" w:author="Buitendijk, Hans" w:date="2022-08-19T15:17:00Z"/>
                <w:noProof/>
              </w:rPr>
            </w:pPr>
            <w:ins w:id="1223" w:author="Buitendijk, Hans" w:date="2022-08-19T15:17:00Z">
              <w:r>
                <w:rPr>
                  <w:noProof/>
                </w:rPr>
                <w:t>3</w:t>
              </w:r>
            </w:ins>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224"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24"/>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pPr>
        <w:pStyle w:val="Heading4"/>
        <w:rPr>
          <w:vanish/>
        </w:rPr>
        <w:pPrChange w:id="1225" w:author="Buitendijk, Hans" w:date="2022-09-02T09:04:00Z">
          <w:pPr>
            <w:pStyle w:val="Heading4"/>
            <w:tabs>
              <w:tab w:val="clear" w:pos="2520"/>
              <w:tab w:val="num" w:pos="360"/>
            </w:tabs>
          </w:pPr>
        </w:pPrChange>
      </w:pPr>
    </w:p>
    <w:p w14:paraId="1428DFFF" w14:textId="5501AC81" w:rsidR="00F6554D" w:rsidRDefault="00F6554D">
      <w:pPr>
        <w:pStyle w:val="Heading4"/>
        <w:pPrChange w:id="1226" w:author="Buitendijk, Hans" w:date="2022-09-02T09:04:00Z">
          <w:pPr>
            <w:pStyle w:val="Heading4"/>
            <w:tabs>
              <w:tab w:val="clear" w:pos="2520"/>
              <w:tab w:val="num" w:pos="360"/>
            </w:tabs>
          </w:pPr>
        </w:pPrChange>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pPr>
        <w:pStyle w:val="Heading4"/>
        <w:pPrChange w:id="1227" w:author="Buitendijk, Hans" w:date="2022-09-02T09:04:00Z">
          <w:pPr>
            <w:pStyle w:val="Heading4"/>
            <w:tabs>
              <w:tab w:val="clear" w:pos="2520"/>
              <w:tab w:val="num" w:pos="360"/>
            </w:tabs>
          </w:pPr>
        </w:pPrChange>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228" w:name="_Toc28956486"/>
      <w:r w:rsidRPr="00EA3945">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28"/>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Change w:id="1229">
          <w:tblGrid>
            <w:gridCol w:w="33"/>
            <w:gridCol w:w="2848"/>
            <w:gridCol w:w="33"/>
            <w:gridCol w:w="4286"/>
            <w:gridCol w:w="33"/>
            <w:gridCol w:w="831"/>
            <w:gridCol w:w="36"/>
            <w:gridCol w:w="33"/>
            <w:gridCol w:w="939"/>
            <w:gridCol w:w="18"/>
            <w:gridCol w:w="33"/>
          </w:tblGrid>
        </w:tblGridChange>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ins w:id="1230" w:author="Buitendijk, Hans" w:date="2022-08-19T15:19:00Z"/>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ins w:id="1231" w:author="Buitendijk, Hans" w:date="2022-08-19T15:19:00Z"/>
                <w:noProof/>
              </w:rPr>
            </w:pPr>
            <w:ins w:id="1232"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ins w:id="1233" w:author="Buitendijk, Hans" w:date="2022-08-19T15:19:00Z"/>
                <w:noProof/>
              </w:rPr>
            </w:pPr>
            <w:ins w:id="1234"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ins w:id="1235"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ins w:id="1236" w:author="Buitendijk, Hans" w:date="2022-08-19T15:19:00Z"/>
                <w:noProof/>
              </w:rPr>
            </w:pPr>
            <w:ins w:id="1237" w:author="Buitendijk, Hans" w:date="2022-08-19T15:19:00Z">
              <w:r>
                <w:rPr>
                  <w:noProof/>
                </w:rPr>
                <w:t>3</w:t>
              </w:r>
            </w:ins>
          </w:p>
        </w:tc>
      </w:tr>
      <w:tr w:rsidR="00510107" w:rsidRPr="0001097E" w14:paraId="795177BC" w14:textId="77777777" w:rsidTr="00532555">
        <w:tblPrEx>
          <w:tblLook w:val="04A0" w:firstRow="1" w:lastRow="0" w:firstColumn="1" w:lastColumn="0" w:noHBand="0" w:noVBand="1"/>
        </w:tblPrEx>
        <w:trPr>
          <w:jc w:val="center"/>
          <w:ins w:id="1238" w:author="Buitendijk, Hans" w:date="2022-08-19T15:19:00Z"/>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ins w:id="1239" w:author="Buitendijk, Hans" w:date="2022-08-19T15:19:00Z"/>
                <w:noProof/>
              </w:rPr>
            </w:pPr>
            <w:ins w:id="1240" w:author="Buitendijk, Hans" w:date="2022-08-19T15:19: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ins w:id="1241" w:author="Buitendijk, Hans" w:date="2022-08-19T15:19:00Z"/>
                <w:noProof/>
              </w:rPr>
            </w:pPr>
            <w:ins w:id="1242" w:author="Buitendijk, Hans" w:date="2022-09-02T10:21:00Z">
              <w:r>
                <w:rPr>
                  <w:noProof/>
                </w:rPr>
                <w:t>Recorded Gender</w:t>
              </w:r>
            </w:ins>
            <w:ins w:id="1243" w:author="Buitendijk, Hans" w:date="2022-08-19T15:19:00Z">
              <w:r w:rsidR="0051010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ins w:id="1244"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ins w:id="1245" w:author="Buitendijk, Hans" w:date="2022-08-19T15:19:00Z"/>
                <w:noProof/>
              </w:rPr>
            </w:pPr>
            <w:ins w:id="1246" w:author="Buitendijk, Hans" w:date="2022-08-19T15:19:00Z">
              <w:r>
                <w:rPr>
                  <w:noProof/>
                </w:rPr>
                <w:t>3</w:t>
              </w:r>
            </w:ins>
          </w:p>
        </w:tc>
      </w:tr>
      <w:tr w:rsidR="00510107" w:rsidRPr="0001097E" w14:paraId="2E43C30B" w14:textId="77777777" w:rsidTr="00532555">
        <w:tblPrEx>
          <w:tblLook w:val="04A0" w:firstRow="1" w:lastRow="0" w:firstColumn="1" w:lastColumn="0" w:noHBand="0" w:noVBand="1"/>
        </w:tblPrEx>
        <w:trPr>
          <w:jc w:val="center"/>
          <w:ins w:id="1247" w:author="Buitendijk, Hans" w:date="2022-08-19T15:19:00Z"/>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ins w:id="1248" w:author="Buitendijk, Hans" w:date="2022-08-19T15:19:00Z"/>
                <w:noProof/>
              </w:rPr>
            </w:pPr>
            <w:ins w:id="1249" w:author="Buitendijk, Hans" w:date="2022-08-19T15:19: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44A228EB" w14:textId="77777777" w:rsidR="00510107" w:rsidRPr="0052787A" w:rsidRDefault="00510107" w:rsidP="00CF4D6C">
            <w:pPr>
              <w:pStyle w:val="MsgTableBody"/>
              <w:rPr>
                <w:ins w:id="1250" w:author="Buitendijk, Hans" w:date="2022-08-19T15:19:00Z"/>
                <w:noProof/>
              </w:rPr>
            </w:pPr>
            <w:ins w:id="1251" w:author="Buitendijk, Hans" w:date="2022-08-19T15:19: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ins w:id="1252"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ins w:id="1253" w:author="Buitendijk, Hans" w:date="2022-08-19T15:19:00Z"/>
                <w:noProof/>
              </w:rPr>
            </w:pPr>
            <w:ins w:id="1254" w:author="Buitendijk, Hans" w:date="2022-08-19T15:19:00Z">
              <w:r>
                <w:rPr>
                  <w:noProof/>
                </w:rPr>
                <w:t>3</w:t>
              </w:r>
            </w:ins>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55"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56" w:author="Buitendijk, Hans" w:date="2022-08-19T15:19:00Z"/>
          <w:trPrChange w:id="1257"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58"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6B0DB8D2" w14:textId="3D956677" w:rsidR="00532555" w:rsidRPr="0052787A" w:rsidRDefault="00532555" w:rsidP="00CF4D6C">
            <w:pPr>
              <w:pStyle w:val="MsgTableBody"/>
              <w:rPr>
                <w:ins w:id="1259" w:author="Buitendijk, Hans" w:date="2022-08-19T15:19:00Z"/>
                <w:noProof/>
              </w:rPr>
            </w:pPr>
            <w:ins w:id="1260" w:author="Buitendijk, Hans" w:date="2022-08-19T15:19:00Z">
              <w:r>
                <w:rPr>
                  <w:noProof/>
                </w:rPr>
                <w:t xml:space="preserve">   [{GSP}]</w:t>
              </w:r>
            </w:ins>
          </w:p>
        </w:tc>
        <w:tc>
          <w:tcPr>
            <w:tcW w:w="4319" w:type="dxa"/>
            <w:tcBorders>
              <w:top w:val="dotted" w:sz="4" w:space="0" w:color="auto"/>
              <w:left w:val="nil"/>
              <w:bottom w:val="dotted" w:sz="4" w:space="0" w:color="auto"/>
              <w:right w:val="nil"/>
            </w:tcBorders>
            <w:shd w:val="clear" w:color="auto" w:fill="FFFFFF"/>
            <w:tcPrChange w:id="1261"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08784C39" w14:textId="77777777" w:rsidR="00532555" w:rsidRPr="0052787A" w:rsidRDefault="00532555" w:rsidP="00CF4D6C">
            <w:pPr>
              <w:pStyle w:val="MsgTableBody"/>
              <w:rPr>
                <w:ins w:id="1262" w:author="Buitendijk, Hans" w:date="2022-08-19T15:19:00Z"/>
                <w:noProof/>
              </w:rPr>
            </w:pPr>
            <w:ins w:id="1263" w:author="Buitendijk, Hans" w:date="2022-08-19T15:1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Change w:id="1264"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0A10EAF8" w14:textId="77777777" w:rsidR="00532555" w:rsidRPr="0052787A" w:rsidRDefault="00532555" w:rsidP="00CF4D6C">
            <w:pPr>
              <w:pStyle w:val="MsgTableBody"/>
              <w:rPr>
                <w:ins w:id="1265"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266"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4612F1C7" w14:textId="77777777" w:rsidR="00532555" w:rsidRPr="0052787A" w:rsidRDefault="00532555" w:rsidP="00CF4D6C">
            <w:pPr>
              <w:pStyle w:val="MsgTableBody"/>
              <w:jc w:val="center"/>
              <w:rPr>
                <w:ins w:id="1267" w:author="Buitendijk, Hans" w:date="2022-08-19T15:19:00Z"/>
                <w:noProof/>
              </w:rPr>
            </w:pPr>
            <w:ins w:id="1268" w:author="Buitendijk, Hans" w:date="2022-08-19T15:19:00Z">
              <w:r>
                <w:rPr>
                  <w:noProof/>
                </w:rPr>
                <w:t>3</w:t>
              </w:r>
            </w:ins>
          </w:p>
        </w:tc>
      </w:tr>
      <w:tr w:rsidR="00532555" w:rsidRPr="0001097E" w14:paraId="2CDDE30A" w14:textId="77777777" w:rsidTr="00532555">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Change w:id="1269" w:author="Buitendijk, Hans" w:date="2022-08-19T15:20:00Z">
            <w:tblPrEx>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Ex>
          </w:tblPrExChange>
        </w:tblPrEx>
        <w:trPr>
          <w:jc w:val="center"/>
          <w:ins w:id="1270" w:author="Buitendijk, Hans" w:date="2022-08-19T15:19:00Z"/>
          <w:trPrChange w:id="1271" w:author="Buitendijk, Hans" w:date="2022-08-19T15:20:00Z">
            <w:trPr>
              <w:gridBefore w:val="1"/>
              <w:jc w:val="center"/>
            </w:trPr>
          </w:trPrChange>
        </w:trPr>
        <w:tc>
          <w:tcPr>
            <w:tcW w:w="2881" w:type="dxa"/>
            <w:tcBorders>
              <w:top w:val="dotted" w:sz="4" w:space="0" w:color="auto"/>
              <w:left w:val="nil"/>
              <w:bottom w:val="dotted" w:sz="4" w:space="0" w:color="auto"/>
              <w:right w:val="nil"/>
            </w:tcBorders>
            <w:shd w:val="clear" w:color="auto" w:fill="FFFFFF"/>
            <w:tcPrChange w:id="1272" w:author="Buitendijk, Hans" w:date="2022-08-19T15:20:00Z">
              <w:tcPr>
                <w:tcW w:w="2880" w:type="dxa"/>
                <w:gridSpan w:val="2"/>
                <w:tcBorders>
                  <w:top w:val="dotted" w:sz="4" w:space="0" w:color="auto"/>
                  <w:left w:val="nil"/>
                  <w:bottom w:val="dotted" w:sz="4" w:space="0" w:color="auto"/>
                  <w:right w:val="nil"/>
                </w:tcBorders>
                <w:shd w:val="clear" w:color="auto" w:fill="FFFFFF"/>
              </w:tcPr>
            </w:tcPrChange>
          </w:tcPr>
          <w:p w14:paraId="1E7963F1" w14:textId="1C94CA97" w:rsidR="00532555" w:rsidRPr="0052787A" w:rsidRDefault="00532555" w:rsidP="00CF4D6C">
            <w:pPr>
              <w:pStyle w:val="MsgTableBody"/>
              <w:rPr>
                <w:ins w:id="1273" w:author="Buitendijk, Hans" w:date="2022-08-19T15:19:00Z"/>
                <w:noProof/>
              </w:rPr>
            </w:pPr>
            <w:ins w:id="1274" w:author="Buitendijk, Hans" w:date="2022-08-19T15:19:00Z">
              <w:r>
                <w:rPr>
                  <w:noProof/>
                </w:rPr>
                <w:t xml:space="preserve">  </w:t>
              </w:r>
            </w:ins>
            <w:ins w:id="1275" w:author="Buitendijk, Hans" w:date="2022-08-19T15:20:00Z">
              <w:r>
                <w:rPr>
                  <w:noProof/>
                </w:rPr>
                <w:t xml:space="preserve"> </w:t>
              </w:r>
            </w:ins>
            <w:ins w:id="1276" w:author="Buitendijk, Hans" w:date="2022-08-19T15:19:00Z">
              <w:r>
                <w:rPr>
                  <w:noProof/>
                </w:rPr>
                <w:t>[{GSR}]</w:t>
              </w:r>
            </w:ins>
          </w:p>
        </w:tc>
        <w:tc>
          <w:tcPr>
            <w:tcW w:w="4319" w:type="dxa"/>
            <w:tcBorders>
              <w:top w:val="dotted" w:sz="4" w:space="0" w:color="auto"/>
              <w:left w:val="nil"/>
              <w:bottom w:val="dotted" w:sz="4" w:space="0" w:color="auto"/>
              <w:right w:val="nil"/>
            </w:tcBorders>
            <w:shd w:val="clear" w:color="auto" w:fill="FFFFFF"/>
            <w:tcPrChange w:id="1277" w:author="Buitendijk, Hans" w:date="2022-08-19T15:20:00Z">
              <w:tcPr>
                <w:tcW w:w="4320" w:type="dxa"/>
                <w:gridSpan w:val="2"/>
                <w:tcBorders>
                  <w:top w:val="dotted" w:sz="4" w:space="0" w:color="auto"/>
                  <w:left w:val="nil"/>
                  <w:bottom w:val="dotted" w:sz="4" w:space="0" w:color="auto"/>
                  <w:right w:val="nil"/>
                </w:tcBorders>
                <w:shd w:val="clear" w:color="auto" w:fill="FFFFFF"/>
              </w:tcPr>
            </w:tcPrChange>
          </w:tcPr>
          <w:p w14:paraId="31FBCABA" w14:textId="7C01F6B8" w:rsidR="00532555" w:rsidRPr="0052787A" w:rsidRDefault="0092433A" w:rsidP="00CF4D6C">
            <w:pPr>
              <w:pStyle w:val="MsgTableBody"/>
              <w:rPr>
                <w:ins w:id="1278" w:author="Buitendijk, Hans" w:date="2022-08-19T15:19:00Z"/>
                <w:noProof/>
              </w:rPr>
            </w:pPr>
            <w:ins w:id="1279" w:author="Buitendijk, Hans" w:date="2022-09-02T10:21:00Z">
              <w:r>
                <w:rPr>
                  <w:noProof/>
                </w:rPr>
                <w:t>Recorded Gender</w:t>
              </w:r>
            </w:ins>
            <w:ins w:id="1280" w:author="Buitendijk, Hans" w:date="2022-08-19T15:19:00Z">
              <w:r w:rsidR="00532555">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Change w:id="1281" w:author="Buitendijk, Hans" w:date="2022-08-19T15:20:00Z">
              <w:tcPr>
                <w:tcW w:w="900" w:type="dxa"/>
                <w:gridSpan w:val="3"/>
                <w:tcBorders>
                  <w:top w:val="dotted" w:sz="4" w:space="0" w:color="auto"/>
                  <w:left w:val="nil"/>
                  <w:bottom w:val="dotted" w:sz="4" w:space="0" w:color="auto"/>
                  <w:right w:val="nil"/>
                </w:tcBorders>
                <w:shd w:val="clear" w:color="auto" w:fill="FFFFFF"/>
              </w:tcPr>
            </w:tcPrChange>
          </w:tcPr>
          <w:p w14:paraId="239D0190" w14:textId="77777777" w:rsidR="00532555" w:rsidRPr="0052787A" w:rsidRDefault="00532555" w:rsidP="00CF4D6C">
            <w:pPr>
              <w:pStyle w:val="MsgTableBody"/>
              <w:rPr>
                <w:ins w:id="1282" w:author="Buitendijk, Hans" w:date="2022-08-19T15:19:00Z"/>
                <w:noProof/>
              </w:rPr>
            </w:pPr>
          </w:p>
        </w:tc>
        <w:tc>
          <w:tcPr>
            <w:tcW w:w="990" w:type="dxa"/>
            <w:gridSpan w:val="2"/>
            <w:tcBorders>
              <w:top w:val="dotted" w:sz="4" w:space="0" w:color="auto"/>
              <w:left w:val="nil"/>
              <w:bottom w:val="dotted" w:sz="4" w:space="0" w:color="auto"/>
              <w:right w:val="nil"/>
            </w:tcBorders>
            <w:shd w:val="clear" w:color="auto" w:fill="FFFFFF"/>
            <w:tcPrChange w:id="1283" w:author="Buitendijk, Hans" w:date="2022-08-19T15:20:00Z">
              <w:tcPr>
                <w:tcW w:w="990" w:type="dxa"/>
                <w:gridSpan w:val="3"/>
                <w:tcBorders>
                  <w:top w:val="dotted" w:sz="4" w:space="0" w:color="auto"/>
                  <w:left w:val="nil"/>
                  <w:bottom w:val="dotted" w:sz="4" w:space="0" w:color="auto"/>
                  <w:right w:val="nil"/>
                </w:tcBorders>
                <w:shd w:val="clear" w:color="auto" w:fill="FFFFFF"/>
              </w:tcPr>
            </w:tcPrChange>
          </w:tcPr>
          <w:p w14:paraId="5951A96F" w14:textId="77777777" w:rsidR="00532555" w:rsidRPr="0052787A" w:rsidRDefault="00532555" w:rsidP="00CF4D6C">
            <w:pPr>
              <w:pStyle w:val="MsgTableBody"/>
              <w:jc w:val="center"/>
              <w:rPr>
                <w:ins w:id="1284" w:author="Buitendijk, Hans" w:date="2022-08-19T15:19:00Z"/>
                <w:noProof/>
              </w:rPr>
            </w:pPr>
            <w:ins w:id="1285" w:author="Buitendijk, Hans" w:date="2022-08-19T15:19:00Z">
              <w:r>
                <w:rPr>
                  <w:noProof/>
                </w:rPr>
                <w:t>3</w:t>
              </w:r>
            </w:ins>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ins w:id="1286" w:author="Buitendijk, Hans" w:date="2022-08-19T15:20:00Z"/>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ins w:id="1287" w:author="Buitendijk, Hans" w:date="2022-08-19T15:20:00Z"/>
                <w:noProof/>
              </w:rPr>
            </w:pPr>
            <w:ins w:id="1288" w:author="Buitendijk, Hans" w:date="2022-08-19T15:2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ins w:id="1289" w:author="Buitendijk, Hans" w:date="2022-08-19T15:20:00Z"/>
                <w:noProof/>
              </w:rPr>
            </w:pPr>
            <w:ins w:id="1290" w:author="Buitendijk, Hans" w:date="2022-08-19T15:2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ins w:id="1291"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ins w:id="1292" w:author="Buitendijk, Hans" w:date="2022-08-19T15:20:00Z"/>
                <w:noProof/>
              </w:rPr>
            </w:pPr>
            <w:ins w:id="1293" w:author="Buitendijk, Hans" w:date="2022-08-19T15:20:00Z">
              <w:r>
                <w:rPr>
                  <w:noProof/>
                </w:rPr>
                <w:t>3</w:t>
              </w:r>
            </w:ins>
          </w:p>
        </w:tc>
      </w:tr>
      <w:tr w:rsidR="00EC69DE" w:rsidRPr="0001097E" w14:paraId="74422B70" w14:textId="77777777" w:rsidTr="00CF4D6C">
        <w:tblPrEx>
          <w:tblLook w:val="04A0" w:firstRow="1" w:lastRow="0" w:firstColumn="1" w:lastColumn="0" w:noHBand="0" w:noVBand="1"/>
        </w:tblPrEx>
        <w:trPr>
          <w:jc w:val="center"/>
          <w:ins w:id="1294" w:author="Buitendijk, Hans" w:date="2022-08-19T15:20:00Z"/>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ins w:id="1295" w:author="Buitendijk, Hans" w:date="2022-08-19T15:20:00Z"/>
                <w:noProof/>
              </w:rPr>
            </w:pPr>
            <w:ins w:id="1296" w:author="Buitendijk, Hans" w:date="2022-08-19T15:2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ins w:id="1297" w:author="Buitendijk, Hans" w:date="2022-08-19T15:20:00Z"/>
                <w:noProof/>
              </w:rPr>
            </w:pPr>
            <w:ins w:id="1298" w:author="Buitendijk, Hans" w:date="2022-09-02T10:21:00Z">
              <w:r>
                <w:rPr>
                  <w:noProof/>
                </w:rPr>
                <w:t>Recorded Gender</w:t>
              </w:r>
            </w:ins>
            <w:ins w:id="1299" w:author="Buitendijk, Hans" w:date="2022-08-19T15:20:00Z">
              <w:r w:rsidR="00EC69DE">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ins w:id="1300"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ins w:id="1301" w:author="Buitendijk, Hans" w:date="2022-08-19T15:20:00Z"/>
                <w:noProof/>
              </w:rPr>
            </w:pPr>
            <w:ins w:id="1302" w:author="Buitendijk, Hans" w:date="2022-08-19T15:20:00Z">
              <w:r>
                <w:rPr>
                  <w:noProof/>
                </w:rPr>
                <w:t>3</w:t>
              </w:r>
            </w:ins>
          </w:p>
        </w:tc>
      </w:tr>
      <w:tr w:rsidR="00EC69DE" w:rsidRPr="0001097E" w14:paraId="2F28E1C6" w14:textId="77777777" w:rsidTr="00CF4D6C">
        <w:tblPrEx>
          <w:tblLook w:val="04A0" w:firstRow="1" w:lastRow="0" w:firstColumn="1" w:lastColumn="0" w:noHBand="0" w:noVBand="1"/>
        </w:tblPrEx>
        <w:trPr>
          <w:jc w:val="center"/>
          <w:ins w:id="1303" w:author="Buitendijk, Hans" w:date="2022-08-19T15:20:00Z"/>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ins w:id="1304" w:author="Buitendijk, Hans" w:date="2022-08-19T15:20:00Z"/>
                <w:noProof/>
              </w:rPr>
            </w:pPr>
            <w:ins w:id="1305" w:author="Buitendijk, Hans" w:date="2022-08-19T15:2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278CD3" w14:textId="77777777" w:rsidR="00EC69DE" w:rsidRPr="0052787A" w:rsidRDefault="00EC69DE" w:rsidP="00CF4D6C">
            <w:pPr>
              <w:pStyle w:val="MsgTableBody"/>
              <w:rPr>
                <w:ins w:id="1306" w:author="Buitendijk, Hans" w:date="2022-08-19T15:20:00Z"/>
                <w:noProof/>
              </w:rPr>
            </w:pPr>
            <w:ins w:id="1307" w:author="Buitendijk, Hans" w:date="2022-08-19T15:2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ins w:id="1308" w:author="Buitendijk, Hans" w:date="2022-08-19T15:20:00Z"/>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ins w:id="1309" w:author="Buitendijk, Hans" w:date="2022-08-19T15:20:00Z"/>
                <w:noProof/>
              </w:rPr>
            </w:pPr>
            <w:ins w:id="1310" w:author="Buitendijk, Hans" w:date="2022-08-19T15:20:00Z">
              <w:r>
                <w:rPr>
                  <w:noProof/>
                </w:rPr>
                <w:t>3</w:t>
              </w:r>
            </w:ins>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311"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11"/>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pPr>
        <w:pStyle w:val="Heading4"/>
        <w:rPr>
          <w:vanish/>
        </w:rPr>
        <w:pPrChange w:id="1312" w:author="Buitendijk, Hans" w:date="2022-09-02T09:04:00Z">
          <w:pPr>
            <w:pStyle w:val="Heading4"/>
            <w:tabs>
              <w:tab w:val="clear" w:pos="2520"/>
              <w:tab w:val="num" w:pos="360"/>
            </w:tabs>
          </w:pPr>
        </w:pPrChange>
      </w:pPr>
    </w:p>
    <w:p w14:paraId="2EEB19BD" w14:textId="371F6A0B" w:rsidR="00F6554D" w:rsidRDefault="00F6554D">
      <w:pPr>
        <w:pStyle w:val="Heading4"/>
        <w:pPrChange w:id="1313" w:author="Buitendijk, Hans" w:date="2022-09-02T09:04:00Z">
          <w:pPr>
            <w:pStyle w:val="Heading4"/>
            <w:tabs>
              <w:tab w:val="clear" w:pos="2520"/>
              <w:tab w:val="num" w:pos="360"/>
            </w:tabs>
          </w:pPr>
        </w:pPrChange>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pPr>
        <w:pStyle w:val="Heading4"/>
        <w:pPrChange w:id="1314" w:author="Buitendijk, Hans" w:date="2022-09-02T09:04:00Z">
          <w:pPr>
            <w:pStyle w:val="Heading4"/>
            <w:tabs>
              <w:tab w:val="clear" w:pos="2520"/>
              <w:tab w:val="num" w:pos="360"/>
            </w:tabs>
          </w:pPr>
        </w:pPrChange>
      </w:pPr>
      <w:bookmarkStart w:id="1315"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316"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16"/>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ins w:id="1317" w:author="Buitendijk, Hans" w:date="2022-08-19T15:21:00Z"/>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ins w:id="1318" w:author="Buitendijk, Hans" w:date="2022-08-19T15:21:00Z"/>
                <w:noProof/>
              </w:rPr>
            </w:pPr>
            <w:ins w:id="1319"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ins w:id="1320" w:author="Buitendijk, Hans" w:date="2022-08-19T15:21:00Z"/>
                <w:noProof/>
              </w:rPr>
            </w:pPr>
            <w:ins w:id="1321"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ins w:id="1322"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ins w:id="1323" w:author="Buitendijk, Hans" w:date="2022-08-19T15:21:00Z"/>
                <w:noProof/>
              </w:rPr>
            </w:pPr>
            <w:ins w:id="1324" w:author="Buitendijk, Hans" w:date="2022-08-19T15:21:00Z">
              <w:r>
                <w:rPr>
                  <w:noProof/>
                </w:rPr>
                <w:t>3</w:t>
              </w:r>
            </w:ins>
          </w:p>
        </w:tc>
      </w:tr>
      <w:tr w:rsidR="0064380B" w:rsidRPr="0001097E" w14:paraId="53EDAB95" w14:textId="77777777" w:rsidTr="00CF4D6C">
        <w:tblPrEx>
          <w:tblLook w:val="04A0" w:firstRow="1" w:lastRow="0" w:firstColumn="1" w:lastColumn="0" w:noHBand="0" w:noVBand="1"/>
        </w:tblPrEx>
        <w:trPr>
          <w:jc w:val="center"/>
          <w:ins w:id="1325" w:author="Buitendijk, Hans" w:date="2022-08-19T15:21:00Z"/>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ins w:id="1326" w:author="Buitendijk, Hans" w:date="2022-08-19T15:21:00Z"/>
                <w:noProof/>
              </w:rPr>
            </w:pPr>
            <w:ins w:id="1327"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ins w:id="1328" w:author="Buitendijk, Hans" w:date="2022-08-19T15:21:00Z"/>
                <w:noProof/>
              </w:rPr>
            </w:pPr>
            <w:ins w:id="1329" w:author="Buitendijk, Hans" w:date="2022-09-02T10:21:00Z">
              <w:r>
                <w:rPr>
                  <w:noProof/>
                </w:rPr>
                <w:t>Recorded Gender</w:t>
              </w:r>
            </w:ins>
            <w:ins w:id="1330" w:author="Buitendijk, Hans" w:date="2022-08-19T15:21:00Z">
              <w:r w:rsidR="0064380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ins w:id="1331"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ins w:id="1332" w:author="Buitendijk, Hans" w:date="2022-08-19T15:21:00Z"/>
                <w:noProof/>
              </w:rPr>
            </w:pPr>
            <w:ins w:id="1333" w:author="Buitendijk, Hans" w:date="2022-08-19T15:21:00Z">
              <w:r>
                <w:rPr>
                  <w:noProof/>
                </w:rPr>
                <w:t>3</w:t>
              </w:r>
            </w:ins>
          </w:p>
        </w:tc>
      </w:tr>
      <w:tr w:rsidR="0064380B" w:rsidRPr="0001097E" w14:paraId="3F45168A" w14:textId="77777777" w:rsidTr="00CF4D6C">
        <w:tblPrEx>
          <w:tblLook w:val="04A0" w:firstRow="1" w:lastRow="0" w:firstColumn="1" w:lastColumn="0" w:noHBand="0" w:noVBand="1"/>
        </w:tblPrEx>
        <w:trPr>
          <w:jc w:val="center"/>
          <w:ins w:id="1334" w:author="Buitendijk, Hans" w:date="2022-08-19T15:21:00Z"/>
        </w:trPr>
        <w:tc>
          <w:tcPr>
            <w:tcW w:w="2880" w:type="dxa"/>
            <w:tcBorders>
              <w:top w:val="dotted" w:sz="4" w:space="0" w:color="auto"/>
              <w:left w:val="nil"/>
              <w:bottom w:val="dotted" w:sz="4" w:space="0" w:color="auto"/>
              <w:right w:val="nil"/>
            </w:tcBorders>
            <w:shd w:val="clear" w:color="auto" w:fill="FFFFFF"/>
          </w:tcPr>
          <w:p w14:paraId="5FDC5B0E" w14:textId="77777777" w:rsidR="0064380B" w:rsidRPr="0052787A" w:rsidRDefault="0064380B" w:rsidP="00CF4D6C">
            <w:pPr>
              <w:pStyle w:val="MsgTableBody"/>
              <w:rPr>
                <w:ins w:id="1335" w:author="Buitendijk, Hans" w:date="2022-08-19T15:21:00Z"/>
                <w:noProof/>
              </w:rPr>
            </w:pPr>
            <w:ins w:id="1336" w:author="Buitendijk, Hans" w:date="2022-08-19T15:21: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239DFF74" w14:textId="77777777" w:rsidR="0064380B" w:rsidRPr="0052787A" w:rsidRDefault="0064380B" w:rsidP="00CF4D6C">
            <w:pPr>
              <w:pStyle w:val="MsgTableBody"/>
              <w:rPr>
                <w:ins w:id="1337" w:author="Buitendijk, Hans" w:date="2022-08-19T15:21:00Z"/>
                <w:noProof/>
              </w:rPr>
            </w:pPr>
            <w:ins w:id="1338" w:author="Buitendijk, Hans" w:date="2022-08-19T15:2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F5DD709" w14:textId="77777777" w:rsidR="0064380B" w:rsidRPr="0052787A" w:rsidRDefault="0064380B" w:rsidP="00CF4D6C">
            <w:pPr>
              <w:pStyle w:val="MsgTableBody"/>
              <w:rPr>
                <w:ins w:id="1339"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77777777" w:rsidR="0064380B" w:rsidRPr="0052787A" w:rsidRDefault="0064380B" w:rsidP="00CF4D6C">
            <w:pPr>
              <w:pStyle w:val="MsgTableBody"/>
              <w:jc w:val="center"/>
              <w:rPr>
                <w:ins w:id="1340" w:author="Buitendijk, Hans" w:date="2022-08-19T15:21:00Z"/>
                <w:noProof/>
              </w:rPr>
            </w:pPr>
            <w:ins w:id="1341" w:author="Buitendijk, Hans" w:date="2022-08-19T15:21:00Z">
              <w:r>
                <w:rPr>
                  <w:noProof/>
                </w:rPr>
                <w:t>3</w:t>
              </w:r>
            </w:ins>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ins w:id="1342" w:author="Buitendijk, Hans" w:date="2022-08-19T15:21:00Z"/>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ins w:id="1343" w:author="Buitendijk, Hans" w:date="2022-08-19T15:21:00Z"/>
                <w:noProof/>
              </w:rPr>
            </w:pPr>
            <w:ins w:id="1344" w:author="Buitendijk, Hans" w:date="2022-08-19T15:21: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ins w:id="1345" w:author="Buitendijk, Hans" w:date="2022-08-19T15:21:00Z"/>
                <w:noProof/>
              </w:rPr>
            </w:pPr>
            <w:ins w:id="1346" w:author="Buitendijk, Hans" w:date="2022-08-19T15:2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ins w:id="1347"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ins w:id="1348" w:author="Buitendijk, Hans" w:date="2022-08-19T15:21:00Z"/>
                <w:noProof/>
              </w:rPr>
            </w:pPr>
            <w:ins w:id="1349" w:author="Buitendijk, Hans" w:date="2022-08-19T15:21:00Z">
              <w:r>
                <w:rPr>
                  <w:noProof/>
                </w:rPr>
                <w:t>3</w:t>
              </w:r>
            </w:ins>
          </w:p>
        </w:tc>
      </w:tr>
      <w:tr w:rsidR="00AA5381" w:rsidRPr="0001097E" w14:paraId="4978D438" w14:textId="77777777" w:rsidTr="00CF4D6C">
        <w:tblPrEx>
          <w:tblLook w:val="04A0" w:firstRow="1" w:lastRow="0" w:firstColumn="1" w:lastColumn="0" w:noHBand="0" w:noVBand="1"/>
        </w:tblPrEx>
        <w:trPr>
          <w:jc w:val="center"/>
          <w:ins w:id="1350" w:author="Buitendijk, Hans" w:date="2022-08-19T15:21:00Z"/>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ins w:id="1351" w:author="Buitendijk, Hans" w:date="2022-08-19T15:21:00Z"/>
                <w:noProof/>
              </w:rPr>
            </w:pPr>
            <w:ins w:id="1352" w:author="Buitendijk, Hans" w:date="2022-08-19T15:21: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ins w:id="1353" w:author="Buitendijk, Hans" w:date="2022-08-19T15:21:00Z"/>
                <w:noProof/>
              </w:rPr>
            </w:pPr>
            <w:ins w:id="1354" w:author="Buitendijk, Hans" w:date="2022-09-02T10:21:00Z">
              <w:r>
                <w:rPr>
                  <w:noProof/>
                </w:rPr>
                <w:t>Recorded Gender</w:t>
              </w:r>
            </w:ins>
            <w:ins w:id="1355" w:author="Buitendijk, Hans" w:date="2022-08-19T15:21:00Z">
              <w:r w:rsidR="00AA5381">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ins w:id="1356"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ins w:id="1357" w:author="Buitendijk, Hans" w:date="2022-08-19T15:21:00Z"/>
                <w:noProof/>
              </w:rPr>
            </w:pPr>
            <w:ins w:id="1358" w:author="Buitendijk, Hans" w:date="2022-08-19T15:21:00Z">
              <w:r>
                <w:rPr>
                  <w:noProof/>
                </w:rPr>
                <w:t>3</w:t>
              </w:r>
            </w:ins>
          </w:p>
        </w:tc>
      </w:tr>
      <w:tr w:rsidR="00AA5381" w:rsidRPr="0001097E" w14:paraId="1EE26C33" w14:textId="77777777" w:rsidTr="00CF4D6C">
        <w:tblPrEx>
          <w:tblLook w:val="04A0" w:firstRow="1" w:lastRow="0" w:firstColumn="1" w:lastColumn="0" w:noHBand="0" w:noVBand="1"/>
        </w:tblPrEx>
        <w:trPr>
          <w:jc w:val="center"/>
          <w:ins w:id="1359" w:author="Buitendijk, Hans" w:date="2022-08-19T15:21:00Z"/>
        </w:trPr>
        <w:tc>
          <w:tcPr>
            <w:tcW w:w="2880" w:type="dxa"/>
            <w:tcBorders>
              <w:top w:val="dotted" w:sz="4" w:space="0" w:color="auto"/>
              <w:left w:val="nil"/>
              <w:bottom w:val="dotted" w:sz="4" w:space="0" w:color="auto"/>
              <w:right w:val="nil"/>
            </w:tcBorders>
            <w:shd w:val="clear" w:color="auto" w:fill="FFFFFF"/>
          </w:tcPr>
          <w:p w14:paraId="3B72373E" w14:textId="65C5044B" w:rsidR="00AA5381" w:rsidRPr="0052787A" w:rsidRDefault="00AA5381" w:rsidP="00CF4D6C">
            <w:pPr>
              <w:pStyle w:val="MsgTableBody"/>
              <w:rPr>
                <w:ins w:id="1360" w:author="Buitendijk, Hans" w:date="2022-08-19T15:21:00Z"/>
                <w:noProof/>
              </w:rPr>
            </w:pPr>
            <w:ins w:id="1361" w:author="Buitendijk, Hans" w:date="2022-08-19T15:21: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27BE29A1" w14:textId="77777777" w:rsidR="00AA5381" w:rsidRPr="0052787A" w:rsidRDefault="00AA5381" w:rsidP="00CF4D6C">
            <w:pPr>
              <w:pStyle w:val="MsgTableBody"/>
              <w:rPr>
                <w:ins w:id="1362" w:author="Buitendijk, Hans" w:date="2022-08-19T15:21:00Z"/>
                <w:noProof/>
              </w:rPr>
            </w:pPr>
            <w:ins w:id="1363" w:author="Buitendijk, Hans" w:date="2022-08-19T15:2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ins w:id="1364" w:author="Buitendijk, Hans" w:date="2022-08-19T15:21:00Z"/>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77777777" w:rsidR="00AA5381" w:rsidRPr="0052787A" w:rsidRDefault="00AA5381" w:rsidP="00CF4D6C">
            <w:pPr>
              <w:pStyle w:val="MsgTableBody"/>
              <w:jc w:val="center"/>
              <w:rPr>
                <w:ins w:id="1365" w:author="Buitendijk, Hans" w:date="2022-08-19T15:21:00Z"/>
                <w:noProof/>
              </w:rPr>
            </w:pPr>
            <w:ins w:id="1366" w:author="Buitendijk, Hans" w:date="2022-08-19T15:21:00Z">
              <w:r>
                <w:rPr>
                  <w:noProof/>
                </w:rPr>
                <w:t>3</w:t>
              </w:r>
            </w:ins>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367"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67"/>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pPr>
        <w:pStyle w:val="Heading4"/>
        <w:rPr>
          <w:vanish/>
        </w:rPr>
        <w:pPrChange w:id="1368" w:author="Buitendijk, Hans" w:date="2022-09-02T09:04:00Z">
          <w:pPr>
            <w:pStyle w:val="Heading4"/>
            <w:tabs>
              <w:tab w:val="clear" w:pos="2520"/>
              <w:tab w:val="num" w:pos="360"/>
            </w:tabs>
          </w:pPr>
        </w:pPrChange>
      </w:pPr>
    </w:p>
    <w:p w14:paraId="207287A8" w14:textId="37668118" w:rsidR="00F6554D" w:rsidRDefault="00F6554D">
      <w:pPr>
        <w:pStyle w:val="Heading4"/>
        <w:pPrChange w:id="1369" w:author="Buitendijk, Hans" w:date="2022-09-02T09:04:00Z">
          <w:pPr>
            <w:pStyle w:val="Heading4"/>
            <w:tabs>
              <w:tab w:val="clear" w:pos="2520"/>
              <w:tab w:val="num" w:pos="360"/>
            </w:tabs>
          </w:pPr>
        </w:pPrChange>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pPr>
        <w:pStyle w:val="Heading4"/>
        <w:pPrChange w:id="1370" w:author="Buitendijk, Hans" w:date="2022-09-02T09:04:00Z">
          <w:pPr>
            <w:pStyle w:val="Heading4"/>
            <w:tabs>
              <w:tab w:val="clear" w:pos="2520"/>
              <w:tab w:val="num" w:pos="360"/>
            </w:tabs>
          </w:pPr>
        </w:pPrChange>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371"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131"/>
      <w:bookmarkEnd w:id="1315"/>
      <w:bookmarkEnd w:id="1371"/>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72" w:name="_MON_1063462520"/>
    <w:bookmarkEnd w:id="1372"/>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1" o:title=""/>
          </v:shape>
          <o:OLEObject Type="Embed" ProgID="Word.Picture.8" ShapeID="_x0000_i1025" DrawAspect="Content" ObjectID="_1724575210"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ins w:id="1373" w:author="Buitendijk, Hans" w:date="2022-08-19T15:22:00Z"/>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ins w:id="1374" w:author="Buitendijk, Hans" w:date="2022-08-19T15:22:00Z"/>
                <w:noProof/>
              </w:rPr>
            </w:pPr>
            <w:ins w:id="1375" w:author="Buitendijk, Hans" w:date="2022-08-19T15:22:00Z">
              <w:r>
                <w:rPr>
                  <w:noProof/>
                </w:rPr>
                <w:t xml:space="preserve">   [{GSP}]</w:t>
              </w:r>
            </w:ins>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ins w:id="1376" w:author="Buitendijk, Hans" w:date="2022-08-19T15:22:00Z"/>
                <w:noProof/>
              </w:rPr>
            </w:pPr>
            <w:ins w:id="1377" w:author="Buitendijk, Hans" w:date="2022-08-19T15:2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ins w:id="1378"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ins w:id="1379" w:author="Buitendijk, Hans" w:date="2022-08-19T15:22:00Z"/>
                <w:noProof/>
              </w:rPr>
            </w:pPr>
            <w:ins w:id="1380" w:author="Buitendijk, Hans" w:date="2022-08-19T15:22:00Z">
              <w:r>
                <w:rPr>
                  <w:noProof/>
                </w:rPr>
                <w:t>3</w:t>
              </w:r>
            </w:ins>
          </w:p>
        </w:tc>
      </w:tr>
      <w:tr w:rsidR="009D10A4" w:rsidRPr="0001097E" w14:paraId="79807856" w14:textId="77777777" w:rsidTr="00CF4D6C">
        <w:tblPrEx>
          <w:tblLook w:val="04A0" w:firstRow="1" w:lastRow="0" w:firstColumn="1" w:lastColumn="0" w:noHBand="0" w:noVBand="1"/>
        </w:tblPrEx>
        <w:trPr>
          <w:jc w:val="center"/>
          <w:ins w:id="1381" w:author="Buitendijk, Hans" w:date="2022-08-19T15:22:00Z"/>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ins w:id="1382" w:author="Buitendijk, Hans" w:date="2022-08-19T15:22:00Z"/>
                <w:noProof/>
              </w:rPr>
            </w:pPr>
            <w:ins w:id="1383" w:author="Buitendijk, Hans" w:date="2022-08-19T15:22:00Z">
              <w:r>
                <w:rPr>
                  <w:noProof/>
                </w:rPr>
                <w:t xml:space="preserve">   [{GSR}]</w:t>
              </w:r>
            </w:ins>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ins w:id="1384" w:author="Buitendijk, Hans" w:date="2022-08-19T15:22:00Z"/>
                <w:noProof/>
              </w:rPr>
            </w:pPr>
            <w:ins w:id="1385" w:author="Buitendijk, Hans" w:date="2022-09-02T10:21:00Z">
              <w:r>
                <w:rPr>
                  <w:noProof/>
                </w:rPr>
                <w:t>Recorded Gender</w:t>
              </w:r>
            </w:ins>
            <w:ins w:id="1386" w:author="Buitendijk, Hans" w:date="2022-08-19T15:22:00Z">
              <w:r w:rsidR="009D10A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ins w:id="1387"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ins w:id="1388" w:author="Buitendijk, Hans" w:date="2022-08-19T15:22:00Z"/>
                <w:noProof/>
              </w:rPr>
            </w:pPr>
            <w:ins w:id="1389" w:author="Buitendijk, Hans" w:date="2022-08-19T15:22:00Z">
              <w:r>
                <w:rPr>
                  <w:noProof/>
                </w:rPr>
                <w:t>3</w:t>
              </w:r>
            </w:ins>
          </w:p>
        </w:tc>
      </w:tr>
      <w:tr w:rsidR="009D10A4" w:rsidRPr="0001097E" w14:paraId="3E5FF389" w14:textId="77777777" w:rsidTr="00CF4D6C">
        <w:tblPrEx>
          <w:tblLook w:val="04A0" w:firstRow="1" w:lastRow="0" w:firstColumn="1" w:lastColumn="0" w:noHBand="0" w:noVBand="1"/>
        </w:tblPrEx>
        <w:trPr>
          <w:jc w:val="center"/>
          <w:ins w:id="1390" w:author="Buitendijk, Hans" w:date="2022-08-19T15:22:00Z"/>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ins w:id="1391" w:author="Buitendijk, Hans" w:date="2022-08-19T15:22:00Z"/>
                <w:noProof/>
              </w:rPr>
            </w:pPr>
            <w:ins w:id="1392" w:author="Buitendijk, Hans" w:date="2022-08-19T15:22:00Z">
              <w:r>
                <w:rPr>
                  <w:noProof/>
                </w:rPr>
                <w:t xml:space="preserve">   [{GSC}]</w:t>
              </w:r>
            </w:ins>
          </w:p>
        </w:tc>
        <w:tc>
          <w:tcPr>
            <w:tcW w:w="4320" w:type="dxa"/>
            <w:gridSpan w:val="2"/>
            <w:tcBorders>
              <w:top w:val="dotted" w:sz="4" w:space="0" w:color="auto"/>
              <w:left w:val="nil"/>
              <w:bottom w:val="dotted" w:sz="4" w:space="0" w:color="auto"/>
              <w:right w:val="nil"/>
            </w:tcBorders>
            <w:shd w:val="clear" w:color="auto" w:fill="FFFFFF"/>
          </w:tcPr>
          <w:p w14:paraId="0E241ED4" w14:textId="77777777" w:rsidR="009D10A4" w:rsidRPr="0052787A" w:rsidRDefault="009D10A4" w:rsidP="00CF4D6C">
            <w:pPr>
              <w:pStyle w:val="MsgTableBody"/>
              <w:rPr>
                <w:ins w:id="1393" w:author="Buitendijk, Hans" w:date="2022-08-19T15:22:00Z"/>
                <w:noProof/>
              </w:rPr>
            </w:pPr>
            <w:ins w:id="1394" w:author="Buitendijk, Hans" w:date="2022-08-19T15:2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ins w:id="1395" w:author="Buitendijk, Hans" w:date="2022-08-19T15:22:00Z"/>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ins w:id="1396" w:author="Buitendijk, Hans" w:date="2022-08-19T15:22:00Z"/>
                <w:noProof/>
              </w:rPr>
            </w:pPr>
            <w:ins w:id="1397" w:author="Buitendijk, Hans" w:date="2022-08-19T15:22:00Z">
              <w:r>
                <w:rPr>
                  <w:noProof/>
                </w:rPr>
                <w:t>3</w:t>
              </w:r>
            </w:ins>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98" w:name="ORI"/>
      <w:bookmarkStart w:id="1399"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400"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98"/>
      <w:bookmarkEnd w:id="1399"/>
      <w:bookmarkEnd w:id="1400"/>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401"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402"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2"/>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ins w:id="1403" w:author="Buitendijk, Hans" w:date="2022-08-19T15:23:00Z"/>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ins w:id="1404" w:author="Buitendijk, Hans" w:date="2022-08-19T15:23:00Z"/>
                <w:noProof/>
              </w:rPr>
            </w:pPr>
            <w:ins w:id="1405" w:author="Buitendijk, Hans" w:date="2022-08-19T15:23:00Z">
              <w:r>
                <w:rPr>
                  <w:noProof/>
                </w:rPr>
                <w:t xml:space="preserve">  </w:t>
              </w:r>
            </w:ins>
            <w:ins w:id="1406" w:author="Frank Oemig" w:date="2022-09-05T14:57:00Z">
              <w:r w:rsidR="00F80D8D">
                <w:rPr>
                  <w:noProof/>
                </w:rPr>
                <w:t xml:space="preserve"> </w:t>
              </w:r>
            </w:ins>
            <w:ins w:id="1407" w:author="Buitendijk, Hans" w:date="2022-08-19T15:2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ins w:id="1408" w:author="Buitendijk, Hans" w:date="2022-08-19T15:23:00Z"/>
                <w:noProof/>
              </w:rPr>
            </w:pPr>
            <w:ins w:id="1409" w:author="Buitendijk, Hans" w:date="2022-08-19T15:2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ins w:id="1410"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ins w:id="1411" w:author="Buitendijk, Hans" w:date="2022-08-19T15:23:00Z"/>
                <w:noProof/>
              </w:rPr>
            </w:pPr>
            <w:ins w:id="1412" w:author="Buitendijk, Hans" w:date="2022-08-19T15:23:00Z">
              <w:r>
                <w:rPr>
                  <w:noProof/>
                </w:rPr>
                <w:t>3</w:t>
              </w:r>
            </w:ins>
          </w:p>
        </w:tc>
      </w:tr>
      <w:tr w:rsidR="00BA272A" w:rsidRPr="0001097E" w14:paraId="65AD98F0" w14:textId="77777777" w:rsidTr="00BA272A">
        <w:tblPrEx>
          <w:tblLook w:val="04A0" w:firstRow="1" w:lastRow="0" w:firstColumn="1" w:lastColumn="0" w:noHBand="0" w:noVBand="1"/>
        </w:tblPrEx>
        <w:trPr>
          <w:jc w:val="center"/>
          <w:ins w:id="1413" w:author="Buitendijk, Hans" w:date="2022-08-19T15:23:00Z"/>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ins w:id="1414" w:author="Buitendijk, Hans" w:date="2022-08-19T15:23:00Z"/>
                <w:noProof/>
              </w:rPr>
            </w:pPr>
            <w:ins w:id="1415" w:author="Buitendijk, Hans" w:date="2022-08-19T15:23:00Z">
              <w:r>
                <w:rPr>
                  <w:noProof/>
                </w:rPr>
                <w:t xml:space="preserve">  </w:t>
              </w:r>
            </w:ins>
            <w:ins w:id="1416" w:author="Frank Oemig" w:date="2022-09-05T14:57:00Z">
              <w:r w:rsidR="00F80D8D">
                <w:rPr>
                  <w:noProof/>
                </w:rPr>
                <w:t xml:space="preserve"> </w:t>
              </w:r>
            </w:ins>
            <w:ins w:id="1417" w:author="Buitendijk, Hans" w:date="2022-08-19T15:2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ins w:id="1418" w:author="Buitendijk, Hans" w:date="2022-08-19T15:23:00Z"/>
                <w:noProof/>
              </w:rPr>
            </w:pPr>
            <w:ins w:id="1419" w:author="Buitendijk, Hans" w:date="2022-09-02T10:21:00Z">
              <w:r>
                <w:rPr>
                  <w:noProof/>
                </w:rPr>
                <w:t>Recorded Gender</w:t>
              </w:r>
            </w:ins>
            <w:ins w:id="1420" w:author="Buitendijk, Hans" w:date="2022-08-19T15:23:00Z">
              <w:r w:rsidR="00BA272A">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ins w:id="1421"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ins w:id="1422" w:author="Buitendijk, Hans" w:date="2022-08-19T15:23:00Z"/>
                <w:noProof/>
              </w:rPr>
            </w:pPr>
            <w:ins w:id="1423" w:author="Buitendijk, Hans" w:date="2022-08-19T15:23:00Z">
              <w:r>
                <w:rPr>
                  <w:noProof/>
                </w:rPr>
                <w:t>3</w:t>
              </w:r>
            </w:ins>
          </w:p>
        </w:tc>
      </w:tr>
      <w:tr w:rsidR="00BA272A" w:rsidRPr="0001097E" w14:paraId="5456AC44" w14:textId="77777777" w:rsidTr="00BA272A">
        <w:tblPrEx>
          <w:tblLook w:val="04A0" w:firstRow="1" w:lastRow="0" w:firstColumn="1" w:lastColumn="0" w:noHBand="0" w:noVBand="1"/>
        </w:tblPrEx>
        <w:trPr>
          <w:jc w:val="center"/>
          <w:ins w:id="1424" w:author="Buitendijk, Hans" w:date="2022-08-19T15:23:00Z"/>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ins w:id="1425" w:author="Buitendijk, Hans" w:date="2022-08-19T15:23:00Z"/>
                <w:noProof/>
              </w:rPr>
            </w:pPr>
            <w:ins w:id="1426" w:author="Buitendijk, Hans" w:date="2022-08-19T15:23:00Z">
              <w:r>
                <w:rPr>
                  <w:noProof/>
                </w:rPr>
                <w:t xml:space="preserve">  </w:t>
              </w:r>
            </w:ins>
            <w:ins w:id="1427" w:author="Frank Oemig" w:date="2022-09-05T14:57:00Z">
              <w:r w:rsidR="00F80D8D">
                <w:rPr>
                  <w:noProof/>
                </w:rPr>
                <w:t xml:space="preserve"> </w:t>
              </w:r>
            </w:ins>
            <w:ins w:id="1428" w:author="Buitendijk, Hans" w:date="2022-08-19T15:2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24A41D11" w14:textId="77777777" w:rsidR="00BA272A" w:rsidRPr="0052787A" w:rsidRDefault="00BA272A" w:rsidP="00CF4D6C">
            <w:pPr>
              <w:pStyle w:val="MsgTableBody"/>
              <w:rPr>
                <w:ins w:id="1429" w:author="Buitendijk, Hans" w:date="2022-08-19T15:23:00Z"/>
                <w:noProof/>
              </w:rPr>
            </w:pPr>
            <w:ins w:id="1430" w:author="Buitendijk, Hans" w:date="2022-08-19T15:2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ins w:id="1431" w:author="Buitendijk, Hans" w:date="2022-08-19T15:23:00Z"/>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ins w:id="1432" w:author="Buitendijk, Hans" w:date="2022-08-19T15:23:00Z"/>
                <w:noProof/>
              </w:rPr>
            </w:pPr>
            <w:ins w:id="1433" w:author="Buitendijk, Hans" w:date="2022-08-19T15:23:00Z">
              <w:r>
                <w:rPr>
                  <w:noProof/>
                </w:rPr>
                <w:t>3</w:t>
              </w:r>
            </w:ins>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ins w:id="1434" w:author="Buitendijk, Hans" w:date="2022-08-19T15:48:00Z"/>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ins w:id="1435" w:author="Buitendijk, Hans" w:date="2022-08-19T15:48:00Z"/>
                <w:noProof/>
              </w:rPr>
            </w:pPr>
            <w:ins w:id="1436" w:author="Buitendijk, Hans" w:date="2022-08-19T15:48:00Z">
              <w:r>
                <w:rPr>
                  <w:noProof/>
                </w:rPr>
                <w:t xml:space="preserve">     </w:t>
              </w:r>
            </w:ins>
            <w:ins w:id="1437" w:author="Buitendijk, Hans" w:date="2022-08-19T15:49:00Z">
              <w:r>
                <w:rPr>
                  <w:noProof/>
                </w:rPr>
                <w:t xml:space="preserve"> </w:t>
              </w:r>
            </w:ins>
            <w:ins w:id="1438" w:author="Buitendijk, Hans" w:date="2022-08-19T15:48:00Z">
              <w:r>
                <w:rPr>
                  <w:noProof/>
                </w:rPr>
                <w:t>[{GSP}]</w:t>
              </w:r>
            </w:ins>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ins w:id="1439" w:author="Buitendijk, Hans" w:date="2022-08-19T15:48:00Z"/>
                <w:noProof/>
              </w:rPr>
            </w:pPr>
            <w:ins w:id="1440" w:author="Buitendijk, Hans" w:date="2022-08-19T15:4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ins w:id="1441"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ins w:id="1442" w:author="Buitendijk, Hans" w:date="2022-08-19T15:48:00Z"/>
                <w:noProof/>
              </w:rPr>
            </w:pPr>
            <w:ins w:id="1443" w:author="Buitendijk, Hans" w:date="2022-08-19T15:48:00Z">
              <w:r>
                <w:rPr>
                  <w:noProof/>
                </w:rPr>
                <w:t>3</w:t>
              </w:r>
            </w:ins>
          </w:p>
        </w:tc>
      </w:tr>
      <w:tr w:rsidR="003F3462" w:rsidRPr="0001097E" w14:paraId="6B3AB6E7" w14:textId="77777777" w:rsidTr="00CF4D6C">
        <w:tblPrEx>
          <w:tblLook w:val="04A0" w:firstRow="1" w:lastRow="0" w:firstColumn="1" w:lastColumn="0" w:noHBand="0" w:noVBand="1"/>
        </w:tblPrEx>
        <w:trPr>
          <w:jc w:val="center"/>
          <w:ins w:id="1444" w:author="Buitendijk, Hans" w:date="2022-08-19T15:48:00Z"/>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ins w:id="1445" w:author="Buitendijk, Hans" w:date="2022-08-19T15:48:00Z"/>
                <w:noProof/>
              </w:rPr>
            </w:pPr>
            <w:ins w:id="1446" w:author="Buitendijk, Hans" w:date="2022-08-19T15:48:00Z">
              <w:r>
                <w:rPr>
                  <w:noProof/>
                </w:rPr>
                <w:t xml:space="preserve">   </w:t>
              </w:r>
            </w:ins>
            <w:ins w:id="1447" w:author="Buitendijk, Hans" w:date="2022-08-19T15:49:00Z">
              <w:r>
                <w:rPr>
                  <w:noProof/>
                </w:rPr>
                <w:t xml:space="preserve"> </w:t>
              </w:r>
            </w:ins>
            <w:ins w:id="1448" w:author="Buitendijk, Hans" w:date="2022-08-19T15:48:00Z">
              <w:r>
                <w:rPr>
                  <w:noProof/>
                </w:rPr>
                <w:t xml:space="preserve"> </w:t>
              </w:r>
            </w:ins>
            <w:ins w:id="1449" w:author="Buitendijk, Hans" w:date="2022-08-19T15:49:00Z">
              <w:r>
                <w:rPr>
                  <w:noProof/>
                </w:rPr>
                <w:t xml:space="preserve"> </w:t>
              </w:r>
            </w:ins>
            <w:ins w:id="1450" w:author="Buitendijk, Hans" w:date="2022-08-19T15:48:00Z">
              <w:r>
                <w:rPr>
                  <w:noProof/>
                </w:rPr>
                <w:t>[{GSR}]</w:t>
              </w:r>
            </w:ins>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ins w:id="1451" w:author="Buitendijk, Hans" w:date="2022-08-19T15:48:00Z"/>
                <w:noProof/>
              </w:rPr>
            </w:pPr>
            <w:ins w:id="1452" w:author="Buitendijk, Hans" w:date="2022-09-02T10:21:00Z">
              <w:r>
                <w:rPr>
                  <w:noProof/>
                </w:rPr>
                <w:t>Recorded Gender</w:t>
              </w:r>
            </w:ins>
            <w:ins w:id="1453" w:author="Buitendijk, Hans" w:date="2022-08-19T15:48:00Z">
              <w:r w:rsidR="003F346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ins w:id="1454"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ins w:id="1455" w:author="Buitendijk, Hans" w:date="2022-08-19T15:48:00Z"/>
                <w:noProof/>
              </w:rPr>
            </w:pPr>
            <w:ins w:id="1456" w:author="Buitendijk, Hans" w:date="2022-08-19T15:48:00Z">
              <w:r>
                <w:rPr>
                  <w:noProof/>
                </w:rPr>
                <w:t>3</w:t>
              </w:r>
            </w:ins>
          </w:p>
        </w:tc>
      </w:tr>
      <w:tr w:rsidR="003F3462" w:rsidRPr="0001097E" w14:paraId="3926AAEB" w14:textId="77777777" w:rsidTr="00CF4D6C">
        <w:tblPrEx>
          <w:tblLook w:val="04A0" w:firstRow="1" w:lastRow="0" w:firstColumn="1" w:lastColumn="0" w:noHBand="0" w:noVBand="1"/>
        </w:tblPrEx>
        <w:trPr>
          <w:jc w:val="center"/>
          <w:ins w:id="1457" w:author="Buitendijk, Hans" w:date="2022-08-19T15:48:00Z"/>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ins w:id="1458" w:author="Buitendijk, Hans" w:date="2022-08-19T15:48:00Z"/>
                <w:noProof/>
              </w:rPr>
            </w:pPr>
            <w:ins w:id="1459" w:author="Buitendijk, Hans" w:date="2022-08-19T15:48:00Z">
              <w:r>
                <w:rPr>
                  <w:noProof/>
                </w:rPr>
                <w:t xml:space="preserve">   </w:t>
              </w:r>
            </w:ins>
            <w:ins w:id="1460" w:author="Buitendijk, Hans" w:date="2022-08-19T15:49:00Z">
              <w:r>
                <w:rPr>
                  <w:noProof/>
                </w:rPr>
                <w:t xml:space="preserve">   </w:t>
              </w:r>
            </w:ins>
            <w:ins w:id="1461" w:author="Buitendijk, Hans" w:date="2022-08-19T15:48:00Z">
              <w:r>
                <w:rPr>
                  <w:noProof/>
                </w:rPr>
                <w:t>[{GSC}]</w:t>
              </w:r>
            </w:ins>
          </w:p>
        </w:tc>
        <w:tc>
          <w:tcPr>
            <w:tcW w:w="4320" w:type="dxa"/>
            <w:tcBorders>
              <w:top w:val="dotted" w:sz="4" w:space="0" w:color="auto"/>
              <w:left w:val="nil"/>
              <w:bottom w:val="dotted" w:sz="4" w:space="0" w:color="auto"/>
              <w:right w:val="nil"/>
            </w:tcBorders>
            <w:shd w:val="clear" w:color="auto" w:fill="FFFFFF"/>
          </w:tcPr>
          <w:p w14:paraId="5CC50B90" w14:textId="77777777" w:rsidR="003F3462" w:rsidRPr="0052787A" w:rsidRDefault="003F3462" w:rsidP="00CF4D6C">
            <w:pPr>
              <w:pStyle w:val="MsgTableBody"/>
              <w:rPr>
                <w:ins w:id="1462" w:author="Buitendijk, Hans" w:date="2022-08-19T15:48:00Z"/>
                <w:noProof/>
              </w:rPr>
            </w:pPr>
            <w:ins w:id="1463" w:author="Buitendijk, Hans" w:date="2022-08-19T15:4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ins w:id="1464" w:author="Buitendijk, Hans" w:date="2022-08-19T15:48:00Z"/>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ins w:id="1465" w:author="Buitendijk, Hans" w:date="2022-08-19T15:48:00Z"/>
                <w:noProof/>
              </w:rPr>
            </w:pPr>
            <w:ins w:id="1466" w:author="Buitendijk, Hans" w:date="2022-08-19T15:48:00Z">
              <w:r>
                <w:rPr>
                  <w:noProof/>
                </w:rPr>
                <w:t>3</w:t>
              </w:r>
            </w:ins>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467"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67"/>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468" w:name="_Toc28956494"/>
      <w:r>
        <w:t>Order Status Update (Event O51)</w:t>
      </w:r>
      <w:bookmarkEnd w:id="1468"/>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469" w:name="_Toc28956495"/>
      <w:r>
        <w:t xml:space="preserve">OSU </w:t>
      </w:r>
      <w:r w:rsidRPr="00EA3945">
        <w:t>–</w:t>
      </w:r>
      <w:r>
        <w:t xml:space="preserve"> Order Status Update </w:t>
      </w:r>
      <w:r w:rsidR="005A1953">
        <w:t xml:space="preserve">Acknowledgement </w:t>
      </w:r>
      <w:r>
        <w:t>(Event O</w:t>
      </w:r>
      <w:r w:rsidR="00D108F6">
        <w:t>52</w:t>
      </w:r>
      <w:r>
        <w:t>)</w:t>
      </w:r>
      <w:bookmarkEnd w:id="1469"/>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470" w:name="_Toc28956496"/>
      <w:r>
        <w:t>OMQ – General Order Message with Document Payload (Event O</w:t>
      </w:r>
      <w:r w:rsidR="00CC0523">
        <w:t>57</w:t>
      </w:r>
      <w:r>
        <w:t>)</w:t>
      </w:r>
      <w:bookmarkEnd w:id="1470"/>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ins w:id="1471" w:author="Buitendijk, Hans" w:date="2022-08-19T15:50:00Z"/>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ins w:id="1472" w:author="Buitendijk, Hans" w:date="2022-08-19T15:50:00Z"/>
                <w:noProof/>
              </w:rPr>
            </w:pPr>
            <w:ins w:id="1473"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ins w:id="1474" w:author="Buitendijk, Hans" w:date="2022-08-19T15:50:00Z"/>
                <w:noProof/>
              </w:rPr>
            </w:pPr>
            <w:ins w:id="1475"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ins w:id="1476"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ins w:id="1477" w:author="Buitendijk, Hans" w:date="2022-08-19T15:50:00Z"/>
                <w:noProof/>
              </w:rPr>
            </w:pPr>
            <w:ins w:id="1478" w:author="Buitendijk, Hans" w:date="2022-08-19T15:50:00Z">
              <w:r>
                <w:rPr>
                  <w:noProof/>
                </w:rPr>
                <w:t>3</w:t>
              </w:r>
            </w:ins>
          </w:p>
        </w:tc>
      </w:tr>
      <w:tr w:rsidR="000D22F9" w:rsidRPr="0001097E" w14:paraId="4581A6CC" w14:textId="77777777" w:rsidTr="000D22F9">
        <w:tblPrEx>
          <w:tblLook w:val="04A0" w:firstRow="1" w:lastRow="0" w:firstColumn="1" w:lastColumn="0" w:noHBand="0" w:noVBand="1"/>
        </w:tblPrEx>
        <w:trPr>
          <w:jc w:val="center"/>
          <w:ins w:id="1479" w:author="Buitendijk, Hans" w:date="2022-08-19T15:50:00Z"/>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ins w:id="1480" w:author="Buitendijk, Hans" w:date="2022-08-19T15:50:00Z"/>
                <w:noProof/>
              </w:rPr>
            </w:pPr>
            <w:ins w:id="1481"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ins w:id="1482" w:author="Buitendijk, Hans" w:date="2022-08-19T15:50:00Z"/>
                <w:noProof/>
              </w:rPr>
            </w:pPr>
            <w:ins w:id="1483" w:author="Buitendijk, Hans" w:date="2022-09-02T10:21:00Z">
              <w:r>
                <w:rPr>
                  <w:noProof/>
                </w:rPr>
                <w:t>Recorded Gender</w:t>
              </w:r>
            </w:ins>
            <w:ins w:id="1484" w:author="Buitendijk, Hans" w:date="2022-08-19T15:50:00Z">
              <w:r w:rsidR="000D22F9">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ins w:id="1485"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ins w:id="1486" w:author="Buitendijk, Hans" w:date="2022-08-19T15:50:00Z"/>
                <w:noProof/>
              </w:rPr>
            </w:pPr>
            <w:ins w:id="1487" w:author="Buitendijk, Hans" w:date="2022-08-19T15:50:00Z">
              <w:r>
                <w:rPr>
                  <w:noProof/>
                </w:rPr>
                <w:t>3</w:t>
              </w:r>
            </w:ins>
          </w:p>
        </w:tc>
      </w:tr>
      <w:tr w:rsidR="000D22F9" w:rsidRPr="0001097E" w14:paraId="795695CF" w14:textId="77777777" w:rsidTr="000D22F9">
        <w:tblPrEx>
          <w:tblLook w:val="04A0" w:firstRow="1" w:lastRow="0" w:firstColumn="1" w:lastColumn="0" w:noHBand="0" w:noVBand="1"/>
        </w:tblPrEx>
        <w:trPr>
          <w:jc w:val="center"/>
          <w:ins w:id="1488" w:author="Buitendijk, Hans" w:date="2022-08-19T15:50:00Z"/>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ins w:id="1489" w:author="Buitendijk, Hans" w:date="2022-08-19T15:50:00Z"/>
                <w:noProof/>
              </w:rPr>
            </w:pPr>
            <w:ins w:id="1490" w:author="Buitendijk, Hans" w:date="2022-08-19T15:50: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0019327" w14:textId="77777777" w:rsidR="000D22F9" w:rsidRPr="0052787A" w:rsidRDefault="000D22F9" w:rsidP="00CF4D6C">
            <w:pPr>
              <w:pStyle w:val="MsgTableBody"/>
              <w:rPr>
                <w:ins w:id="1491" w:author="Buitendijk, Hans" w:date="2022-08-19T15:50:00Z"/>
                <w:noProof/>
              </w:rPr>
            </w:pPr>
            <w:ins w:id="1492" w:author="Buitendijk, Hans" w:date="2022-08-19T15:50: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ins w:id="1493"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ins w:id="1494" w:author="Buitendijk, Hans" w:date="2022-08-19T15:50:00Z"/>
                <w:noProof/>
              </w:rPr>
            </w:pPr>
            <w:ins w:id="1495" w:author="Buitendijk, Hans" w:date="2022-08-19T15:50:00Z">
              <w:r>
                <w:rPr>
                  <w:noProof/>
                </w:rPr>
                <w:t>3</w:t>
              </w:r>
            </w:ins>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ins w:id="1496" w:author="Buitendijk, Hans" w:date="2022-08-19T15:50:00Z"/>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ins w:id="1497" w:author="Buitendijk, Hans" w:date="2022-08-19T15:50:00Z"/>
                <w:noProof/>
              </w:rPr>
            </w:pPr>
            <w:ins w:id="1498" w:author="Buitendijk, Hans" w:date="2022-08-19T15:5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ins w:id="1499" w:author="Buitendijk, Hans" w:date="2022-08-19T15:50:00Z"/>
                <w:noProof/>
              </w:rPr>
            </w:pPr>
            <w:ins w:id="1500" w:author="Buitendijk, Hans" w:date="2022-08-19T15:5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ins w:id="1501"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ins w:id="1502" w:author="Buitendijk, Hans" w:date="2022-08-19T15:50:00Z"/>
                <w:noProof/>
              </w:rPr>
            </w:pPr>
            <w:ins w:id="1503" w:author="Buitendijk, Hans" w:date="2022-08-19T15:50:00Z">
              <w:r>
                <w:rPr>
                  <w:noProof/>
                </w:rPr>
                <w:t>3</w:t>
              </w:r>
            </w:ins>
          </w:p>
        </w:tc>
      </w:tr>
      <w:tr w:rsidR="00C45993" w:rsidRPr="0001097E" w14:paraId="49B06BAB" w14:textId="77777777" w:rsidTr="00CF4D6C">
        <w:tblPrEx>
          <w:tblLook w:val="04A0" w:firstRow="1" w:lastRow="0" w:firstColumn="1" w:lastColumn="0" w:noHBand="0" w:noVBand="1"/>
        </w:tblPrEx>
        <w:trPr>
          <w:jc w:val="center"/>
          <w:ins w:id="1504" w:author="Buitendijk, Hans" w:date="2022-08-19T15:50:00Z"/>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ins w:id="1505" w:author="Buitendijk, Hans" w:date="2022-08-19T15:50:00Z"/>
                <w:noProof/>
              </w:rPr>
            </w:pPr>
            <w:ins w:id="1506" w:author="Buitendijk, Hans" w:date="2022-08-19T15:5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ins w:id="1507" w:author="Buitendijk, Hans" w:date="2022-08-19T15:50:00Z"/>
                <w:noProof/>
              </w:rPr>
            </w:pPr>
            <w:ins w:id="1508" w:author="Buitendijk, Hans" w:date="2022-09-02T10:21:00Z">
              <w:r>
                <w:rPr>
                  <w:noProof/>
                </w:rPr>
                <w:t>Recorded Gender</w:t>
              </w:r>
            </w:ins>
            <w:ins w:id="1509" w:author="Buitendijk, Hans" w:date="2022-08-19T15:50:00Z">
              <w:r w:rsidR="00C45993">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ins w:id="1510" w:author="Buitendijk, Hans" w:date="2022-08-19T15:50:00Z"/>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ins w:id="1511" w:author="Buitendijk, Hans" w:date="2022-08-19T15:50:00Z"/>
                <w:noProof/>
              </w:rPr>
            </w:pPr>
            <w:ins w:id="1512" w:author="Buitendijk, Hans" w:date="2022-08-19T15:50:00Z">
              <w:r>
                <w:rPr>
                  <w:noProof/>
                </w:rPr>
                <w:t>3</w:t>
              </w:r>
            </w:ins>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ins w:id="1513" w:author="Buitendijk, Hans" w:date="2022-08-19T15:51:00Z"/>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ins w:id="1514" w:author="Buitendijk, Hans" w:date="2022-08-19T15:51:00Z"/>
                <w:noProof/>
              </w:rPr>
            </w:pPr>
            <w:ins w:id="1515" w:author="Buitendijk, Hans" w:date="2022-08-19T15:51: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ins w:id="1516" w:author="Buitendijk, Hans" w:date="2022-08-19T15:51:00Z"/>
                <w:noProof/>
              </w:rPr>
            </w:pPr>
            <w:ins w:id="1517" w:author="Buitendijk, Hans" w:date="2022-08-19T15:51: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ins w:id="1518"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ins w:id="1519" w:author="Buitendijk, Hans" w:date="2022-08-19T15:51:00Z"/>
                <w:noProof/>
              </w:rPr>
            </w:pPr>
            <w:ins w:id="1520" w:author="Buitendijk, Hans" w:date="2022-08-19T15:51:00Z">
              <w:r>
                <w:rPr>
                  <w:noProof/>
                </w:rPr>
                <w:t>3</w:t>
              </w:r>
            </w:ins>
          </w:p>
        </w:tc>
      </w:tr>
      <w:tr w:rsidR="000249C7" w:rsidRPr="0001097E" w14:paraId="44B973A8" w14:textId="77777777" w:rsidTr="00CF4D6C">
        <w:tblPrEx>
          <w:tblLook w:val="04A0" w:firstRow="1" w:lastRow="0" w:firstColumn="1" w:lastColumn="0" w:noHBand="0" w:noVBand="1"/>
        </w:tblPrEx>
        <w:trPr>
          <w:jc w:val="center"/>
          <w:ins w:id="1521" w:author="Buitendijk, Hans" w:date="2022-08-19T15:51:00Z"/>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ins w:id="1522" w:author="Buitendijk, Hans" w:date="2022-08-19T15:51:00Z"/>
                <w:noProof/>
              </w:rPr>
            </w:pPr>
            <w:ins w:id="1523" w:author="Buitendijk, Hans" w:date="2022-08-19T15:51: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ins w:id="1524" w:author="Buitendijk, Hans" w:date="2022-08-19T15:51:00Z"/>
                <w:noProof/>
              </w:rPr>
            </w:pPr>
            <w:ins w:id="1525" w:author="Buitendijk, Hans" w:date="2022-09-02T10:21:00Z">
              <w:r>
                <w:rPr>
                  <w:noProof/>
                </w:rPr>
                <w:t>Recorded Gender</w:t>
              </w:r>
            </w:ins>
            <w:ins w:id="1526" w:author="Buitendijk, Hans" w:date="2022-08-19T15:51:00Z">
              <w:r w:rsidR="000249C7">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ins w:id="1527"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ins w:id="1528" w:author="Buitendijk, Hans" w:date="2022-08-19T15:51:00Z"/>
                <w:noProof/>
              </w:rPr>
            </w:pPr>
            <w:ins w:id="1529" w:author="Buitendijk, Hans" w:date="2022-08-19T15:51:00Z">
              <w:r>
                <w:rPr>
                  <w:noProof/>
                </w:rPr>
                <w:t>3</w:t>
              </w:r>
            </w:ins>
          </w:p>
        </w:tc>
      </w:tr>
      <w:tr w:rsidR="000249C7" w:rsidRPr="0001097E" w14:paraId="48565755" w14:textId="77777777" w:rsidTr="00CF4D6C">
        <w:tblPrEx>
          <w:tblLook w:val="04A0" w:firstRow="1" w:lastRow="0" w:firstColumn="1" w:lastColumn="0" w:noHBand="0" w:noVBand="1"/>
        </w:tblPrEx>
        <w:trPr>
          <w:jc w:val="center"/>
          <w:ins w:id="1530" w:author="Buitendijk, Hans" w:date="2022-08-19T15:51:00Z"/>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ins w:id="1531" w:author="Buitendijk, Hans" w:date="2022-08-19T15:51:00Z"/>
                <w:noProof/>
              </w:rPr>
            </w:pPr>
            <w:ins w:id="1532" w:author="Buitendijk, Hans" w:date="2022-08-19T15:51: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4850C219" w14:textId="77777777" w:rsidR="000249C7" w:rsidRPr="0052787A" w:rsidRDefault="000249C7" w:rsidP="00CF4D6C">
            <w:pPr>
              <w:pStyle w:val="MsgTableBody"/>
              <w:rPr>
                <w:ins w:id="1533" w:author="Buitendijk, Hans" w:date="2022-08-19T15:51:00Z"/>
                <w:noProof/>
              </w:rPr>
            </w:pPr>
            <w:ins w:id="1534" w:author="Buitendijk, Hans" w:date="2022-08-19T15:51: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ins w:id="1535" w:author="Buitendijk, Hans" w:date="2022-08-19T15:51:00Z"/>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ins w:id="1536" w:author="Buitendijk, Hans" w:date="2022-08-19T15:51:00Z"/>
                <w:noProof/>
              </w:rPr>
            </w:pPr>
            <w:ins w:id="1537" w:author="Buitendijk, Hans" w:date="2022-08-19T15:51:00Z">
              <w:r>
                <w:rPr>
                  <w:noProof/>
                </w:rPr>
                <w:t>3</w:t>
              </w:r>
            </w:ins>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304B7AF9" w:rsidR="00F6554D" w:rsidRPr="00EA3945" w:rsidRDefault="00F6554D" w:rsidP="00D26D89">
            <w:pPr>
              <w:pStyle w:val="MsgTableBody"/>
              <w:rPr>
                <w:noProof/>
              </w:rPr>
            </w:pPr>
            <w:r w:rsidRPr="00EA3945">
              <w:rPr>
                <w:noProof/>
              </w:rPr>
              <w:t xml:space="preserve">     </w:t>
            </w:r>
            <w:del w:id="1538" w:author="Buitendijk, Hans" w:date="2022-08-19T15:51:00Z">
              <w:r w:rsidRPr="00EA3945" w:rsidDel="000249C7">
                <w:rPr>
                  <w:noProof/>
                </w:rPr>
                <w:delText xml:space="preserve"> </w:delText>
              </w:r>
            </w:del>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del w:id="1539" w:author="Buitendijk, Hans" w:date="2022-08-19T15:51:00Z">
              <w:r w:rsidDel="000249C7">
                <w:rPr>
                  <w:noProof/>
                </w:rPr>
                <w:delText xml:space="preserve"> </w:delText>
              </w:r>
            </w:del>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540" w:name="_Toc28956497"/>
      <w:r>
        <w:t xml:space="preserve">ORX – </w:t>
      </w:r>
      <w:r w:rsidRPr="00A9720D">
        <w:t>General</w:t>
      </w:r>
      <w:r>
        <w:t xml:space="preserve"> Order Message with Document Payload Acknowledgement Message (Event O</w:t>
      </w:r>
      <w:r w:rsidR="00CC0523">
        <w:t>58</w:t>
      </w:r>
      <w:r>
        <w:t>)</w:t>
      </w:r>
      <w:bookmarkEnd w:id="1540"/>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541" w:name="_Toc28956498"/>
      <w:r>
        <w:t xml:space="preserve">OML – </w:t>
      </w:r>
      <w:r w:rsidRPr="00A9720D">
        <w:t>Laboratory</w:t>
      </w:r>
      <w:r>
        <w:t xml:space="preserve"> Result Interpretation Request Message (Event O</w:t>
      </w:r>
      <w:r w:rsidR="00C3342A">
        <w:t>59</w:t>
      </w:r>
      <w:r>
        <w:t>)</w:t>
      </w:r>
      <w:bookmarkEnd w:id="1541"/>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ins w:id="1542" w:author="Buitendijk, Hans" w:date="2022-08-19T15:52:00Z"/>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ins w:id="1543" w:author="Buitendijk, Hans" w:date="2022-08-19T15:52:00Z"/>
                <w:noProof/>
              </w:rPr>
            </w:pPr>
            <w:ins w:id="1544" w:author="Buitendijk, Hans" w:date="2022-08-19T15:52:00Z">
              <w:r>
                <w:rPr>
                  <w:noProof/>
                </w:rPr>
                <w:t xml:space="preserve">  [{GSP}]</w:t>
              </w:r>
            </w:ins>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ins w:id="1545" w:author="Buitendijk, Hans" w:date="2022-08-19T15:52:00Z"/>
                <w:noProof/>
              </w:rPr>
            </w:pPr>
            <w:ins w:id="1546"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ins w:id="1547"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ins w:id="1548" w:author="Buitendijk, Hans" w:date="2022-08-19T15:52:00Z"/>
                <w:noProof/>
              </w:rPr>
            </w:pPr>
            <w:ins w:id="1549" w:author="Buitendijk, Hans" w:date="2022-08-19T15:52:00Z">
              <w:r>
                <w:rPr>
                  <w:noProof/>
                </w:rPr>
                <w:t>3</w:t>
              </w:r>
            </w:ins>
          </w:p>
        </w:tc>
      </w:tr>
      <w:tr w:rsidR="00E377B0" w:rsidRPr="0001097E" w14:paraId="3D9E1FDA" w14:textId="77777777" w:rsidTr="00E377B0">
        <w:trPr>
          <w:jc w:val="center"/>
          <w:ins w:id="1550" w:author="Buitendijk, Hans" w:date="2022-08-19T15:52:00Z"/>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ins w:id="1551" w:author="Buitendijk, Hans" w:date="2022-08-19T15:52:00Z"/>
                <w:noProof/>
              </w:rPr>
            </w:pPr>
            <w:ins w:id="1552" w:author="Buitendijk, Hans" w:date="2022-08-19T15:52:00Z">
              <w:r>
                <w:rPr>
                  <w:noProof/>
                </w:rPr>
                <w:t xml:space="preserve">  [{GSR}]</w:t>
              </w:r>
            </w:ins>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ins w:id="1553" w:author="Buitendijk, Hans" w:date="2022-08-19T15:52:00Z"/>
                <w:noProof/>
              </w:rPr>
            </w:pPr>
            <w:ins w:id="1554" w:author="Buitendijk, Hans" w:date="2022-09-02T10:21:00Z">
              <w:r>
                <w:rPr>
                  <w:noProof/>
                </w:rPr>
                <w:t>Recorded Gender</w:t>
              </w:r>
            </w:ins>
            <w:ins w:id="1555"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ins w:id="1556"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ins w:id="1557" w:author="Buitendijk, Hans" w:date="2022-08-19T15:52:00Z"/>
                <w:noProof/>
              </w:rPr>
            </w:pPr>
            <w:ins w:id="1558" w:author="Buitendijk, Hans" w:date="2022-08-19T15:52:00Z">
              <w:r>
                <w:rPr>
                  <w:noProof/>
                </w:rPr>
                <w:t>3</w:t>
              </w:r>
            </w:ins>
          </w:p>
        </w:tc>
      </w:tr>
      <w:tr w:rsidR="00E377B0" w:rsidRPr="0001097E" w14:paraId="017DA7F5" w14:textId="77777777" w:rsidTr="00E377B0">
        <w:trPr>
          <w:jc w:val="center"/>
          <w:ins w:id="1559" w:author="Buitendijk, Hans" w:date="2022-08-19T15:52:00Z"/>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ins w:id="1560" w:author="Buitendijk, Hans" w:date="2022-08-19T15:52:00Z"/>
                <w:noProof/>
              </w:rPr>
            </w:pPr>
            <w:ins w:id="1561" w:author="Buitendijk, Hans" w:date="2022-08-19T15:52:00Z">
              <w:r>
                <w:rPr>
                  <w:noProof/>
                </w:rPr>
                <w:t xml:space="preserve">  [{GSC}]</w:t>
              </w:r>
            </w:ins>
          </w:p>
        </w:tc>
        <w:tc>
          <w:tcPr>
            <w:tcW w:w="4319" w:type="dxa"/>
            <w:tcBorders>
              <w:top w:val="dotted" w:sz="4" w:space="0" w:color="auto"/>
              <w:left w:val="nil"/>
              <w:bottom w:val="dotted" w:sz="4" w:space="0" w:color="auto"/>
              <w:right w:val="nil"/>
            </w:tcBorders>
            <w:shd w:val="clear" w:color="auto" w:fill="FFFFFF"/>
          </w:tcPr>
          <w:p w14:paraId="7D335DDC" w14:textId="77777777" w:rsidR="00E377B0" w:rsidRPr="0052787A" w:rsidRDefault="00E377B0" w:rsidP="00CF4D6C">
            <w:pPr>
              <w:pStyle w:val="MsgTableBody"/>
              <w:rPr>
                <w:ins w:id="1562" w:author="Buitendijk, Hans" w:date="2022-08-19T15:52:00Z"/>
                <w:noProof/>
              </w:rPr>
            </w:pPr>
            <w:ins w:id="1563" w:author="Buitendijk, Hans" w:date="2022-08-19T15:5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ins w:id="1564"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ins w:id="1565" w:author="Buitendijk, Hans" w:date="2022-08-19T15:52:00Z"/>
                <w:noProof/>
              </w:rPr>
            </w:pPr>
            <w:ins w:id="1566" w:author="Buitendijk, Hans" w:date="2022-08-19T15:52:00Z">
              <w:r>
                <w:rPr>
                  <w:noProof/>
                </w:rPr>
                <w:t>3</w:t>
              </w:r>
            </w:ins>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ins w:id="1567" w:author="Buitendijk, Hans" w:date="2022-08-19T15:52:00Z"/>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ins w:id="1568" w:author="Buitendijk, Hans" w:date="2022-08-19T15:52:00Z"/>
                <w:noProof/>
              </w:rPr>
            </w:pPr>
            <w:ins w:id="1569" w:author="Buitendijk, Hans" w:date="2022-08-19T15:52: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ins w:id="1570" w:author="Buitendijk, Hans" w:date="2022-08-19T15:52:00Z"/>
                <w:noProof/>
              </w:rPr>
            </w:pPr>
            <w:ins w:id="1571" w:author="Buitendijk, Hans" w:date="2022-08-19T15:52: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ins w:id="1572"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ins w:id="1573" w:author="Buitendijk, Hans" w:date="2022-08-19T15:52:00Z"/>
                <w:noProof/>
              </w:rPr>
            </w:pPr>
            <w:ins w:id="1574" w:author="Buitendijk, Hans" w:date="2022-08-19T15:52:00Z">
              <w:r>
                <w:rPr>
                  <w:noProof/>
                </w:rPr>
                <w:t>3</w:t>
              </w:r>
            </w:ins>
          </w:p>
        </w:tc>
      </w:tr>
      <w:tr w:rsidR="00E377B0" w:rsidRPr="0001097E" w14:paraId="471EB76E" w14:textId="77777777" w:rsidTr="00CF4D6C">
        <w:trPr>
          <w:jc w:val="center"/>
          <w:ins w:id="1575" w:author="Buitendijk, Hans" w:date="2022-08-19T15:52:00Z"/>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ins w:id="1576" w:author="Buitendijk, Hans" w:date="2022-08-19T15:52:00Z"/>
                <w:noProof/>
              </w:rPr>
            </w:pPr>
            <w:ins w:id="1577" w:author="Buitendijk, Hans" w:date="2022-08-19T15:52: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ins w:id="1578" w:author="Buitendijk, Hans" w:date="2022-08-19T15:52:00Z"/>
                <w:noProof/>
              </w:rPr>
            </w:pPr>
            <w:ins w:id="1579" w:author="Buitendijk, Hans" w:date="2022-09-02T10:21:00Z">
              <w:r>
                <w:rPr>
                  <w:noProof/>
                </w:rPr>
                <w:t>Recorded Gender</w:t>
              </w:r>
            </w:ins>
            <w:ins w:id="1580" w:author="Buitendijk, Hans" w:date="2022-08-19T15:52:00Z">
              <w:r w:rsidR="00E377B0">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ins w:id="1581"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ins w:id="1582" w:author="Buitendijk, Hans" w:date="2022-08-19T15:52:00Z"/>
                <w:noProof/>
              </w:rPr>
            </w:pPr>
            <w:ins w:id="1583" w:author="Buitendijk, Hans" w:date="2022-08-19T15:52:00Z">
              <w:r>
                <w:rPr>
                  <w:noProof/>
                </w:rPr>
                <w:t>3</w:t>
              </w:r>
            </w:ins>
          </w:p>
        </w:tc>
      </w:tr>
      <w:tr w:rsidR="00E377B0" w:rsidRPr="0001097E" w14:paraId="74E71B5C" w14:textId="77777777" w:rsidTr="00CF4D6C">
        <w:trPr>
          <w:jc w:val="center"/>
          <w:ins w:id="1584" w:author="Buitendijk, Hans" w:date="2022-08-19T15:52:00Z"/>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ins w:id="1585" w:author="Buitendijk, Hans" w:date="2022-08-19T15:52:00Z"/>
                <w:noProof/>
              </w:rPr>
            </w:pPr>
            <w:ins w:id="1586" w:author="Buitendijk, Hans" w:date="2022-08-19T15:52: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DAA05A3" w14:textId="77777777" w:rsidR="00E377B0" w:rsidRPr="0052787A" w:rsidRDefault="00E377B0" w:rsidP="00CF4D6C">
            <w:pPr>
              <w:pStyle w:val="MsgTableBody"/>
              <w:rPr>
                <w:ins w:id="1587" w:author="Buitendijk, Hans" w:date="2022-08-19T15:52:00Z"/>
                <w:noProof/>
              </w:rPr>
            </w:pPr>
            <w:ins w:id="1588" w:author="Buitendijk, Hans" w:date="2022-08-19T15:52: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ins w:id="1589" w:author="Buitendijk, Hans" w:date="2022-08-19T15:52:00Z"/>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ins w:id="1590" w:author="Buitendijk, Hans" w:date="2022-08-19T15:52:00Z"/>
                <w:noProof/>
              </w:rPr>
            </w:pPr>
            <w:ins w:id="1591" w:author="Buitendijk, Hans" w:date="2022-08-19T15:52:00Z">
              <w:r>
                <w:rPr>
                  <w:noProof/>
                </w:rPr>
                <w:t>3</w:t>
              </w:r>
            </w:ins>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592" w:name="_Toc28956499"/>
      <w:r w:rsidRPr="00EA3945">
        <w:rPr>
          <w:noProof/>
        </w:rPr>
        <w:t>General Segments</w:t>
      </w:r>
      <w:bookmarkEnd w:id="1132"/>
      <w:bookmarkEnd w:id="1133"/>
      <w:bookmarkEnd w:id="1401"/>
      <w:bookmarkEnd w:id="1592"/>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593" w:name="_Toc348245069"/>
      <w:bookmarkStart w:id="1594" w:name="_Toc348258380"/>
      <w:bookmarkStart w:id="1595" w:name="_Toc348263498"/>
      <w:bookmarkStart w:id="1596" w:name="_Toc348336871"/>
      <w:bookmarkStart w:id="1597" w:name="_Toc348773824"/>
      <w:bookmarkStart w:id="1598" w:name="_Ref358627650"/>
      <w:bookmarkStart w:id="1599" w:name="_Toc359236191"/>
      <w:bookmarkStart w:id="1600" w:name="_Toc496068652"/>
      <w:bookmarkStart w:id="1601" w:name="_Toc498131064"/>
      <w:bookmarkStart w:id="1602" w:name="_Toc538358"/>
      <w:bookmarkStart w:id="1603" w:name="_Ref45705115"/>
      <w:bookmarkStart w:id="1604" w:name="_Toc28956500"/>
      <w:r w:rsidRPr="00EA3945">
        <w:t>ORC – Common Order Segment</w:t>
      </w:r>
      <w:bookmarkEnd w:id="1593"/>
      <w:bookmarkEnd w:id="1594"/>
      <w:bookmarkEnd w:id="1595"/>
      <w:bookmarkEnd w:id="1596"/>
      <w:bookmarkEnd w:id="1597"/>
      <w:bookmarkEnd w:id="1598"/>
      <w:bookmarkEnd w:id="1599"/>
      <w:bookmarkEnd w:id="1600"/>
      <w:bookmarkEnd w:id="1601"/>
      <w:bookmarkEnd w:id="1602"/>
      <w:bookmarkEnd w:id="1603"/>
      <w:bookmarkEnd w:id="1604"/>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5" w:name="ORC"/>
      <w:bookmarkEnd w:id="1605"/>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47ECA0A0" w:rsidR="00805E98" w:rsidRPr="00D3774B" w:rsidRDefault="00681648" w:rsidP="00B6045C">
            <w:pPr>
              <w:pStyle w:val="AttributeTableBody"/>
              <w:rPr>
                <w:noProof/>
              </w:rPr>
            </w:pPr>
            <w:ins w:id="1606" w:author="Frank Oemig" w:date="2022-09-07T17:33:00Z">
              <w:r>
                <w:rPr>
                  <w:noProof/>
                </w:rPr>
                <w:t>1..1</w:t>
              </w:r>
            </w:ins>
            <w:del w:id="1607" w:author="Frank Oemig" w:date="2022-09-07T17:33:00Z">
              <w:r w:rsidR="00805E98" w:rsidRPr="00D3774B" w:rsidDel="00681648">
                <w:rPr>
                  <w:noProof/>
                </w:rPr>
                <w:delText>2..2</w:delText>
              </w:r>
            </w:del>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pPr>
        <w:pStyle w:val="Heading4"/>
        <w:pPrChange w:id="1608" w:author="Buitendijk, Hans" w:date="2022-09-02T09:04:00Z">
          <w:pPr>
            <w:pStyle w:val="Heading4"/>
            <w:tabs>
              <w:tab w:val="clear" w:pos="2520"/>
              <w:tab w:val="num" w:pos="1260"/>
            </w:tabs>
          </w:pPr>
        </w:pPrChange>
      </w:pPr>
      <w:bookmarkStart w:id="1609" w:name="_Toc496068653"/>
      <w:bookmarkStart w:id="1610" w:name="_Toc498131065"/>
      <w:r w:rsidRPr="00D544F8">
        <w:t>ORC field definitions</w:t>
      </w:r>
      <w:bookmarkEnd w:id="1609"/>
      <w:bookmarkEnd w:id="1610"/>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pPr>
        <w:pStyle w:val="Heading4"/>
        <w:pPrChange w:id="1611" w:author="Buitendijk, Hans" w:date="2022-09-02T09:04:00Z">
          <w:pPr>
            <w:pStyle w:val="Heading4"/>
            <w:tabs>
              <w:tab w:val="clear" w:pos="2520"/>
              <w:tab w:val="num" w:pos="1260"/>
            </w:tabs>
          </w:pPr>
        </w:pPrChange>
      </w:pPr>
      <w:bookmarkStart w:id="1612" w:name="_Toc496068654"/>
      <w:bookmarkStart w:id="1613" w:name="_Toc498131066"/>
      <w:bookmarkStart w:id="1614" w:name="_Ref175021645"/>
      <w:bookmarkStart w:id="1615"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12"/>
      <w:bookmarkEnd w:id="1613"/>
      <w:bookmarkEnd w:id="1614"/>
      <w:bookmarkEnd w:id="1615"/>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16" w:name="_Hlt490282388"/>
      <w:bookmarkEnd w:id="1616"/>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617" w:name="_Hlt483891711"/>
      <w:r w:rsidRPr="005A39A3">
        <w:rPr>
          <w:szCs w:val="16"/>
        </w:rPr>
        <w:t>L</w:t>
      </w:r>
      <w:bookmarkStart w:id="1618" w:name="_Hlt483891874"/>
      <w:bookmarkEnd w:id="1617"/>
      <w:r w:rsidRPr="005A39A3">
        <w:rPr>
          <w:szCs w:val="16"/>
        </w:rPr>
        <w:t>7</w:t>
      </w:r>
      <w:bookmarkEnd w:id="1618"/>
      <w:r w:rsidRPr="005A39A3">
        <w:rPr>
          <w:szCs w:val="16"/>
        </w:rPr>
        <w:t xml:space="preserve"> </w:t>
      </w:r>
      <w:bookmarkStart w:id="1619" w:name="_Hlt483891922"/>
      <w:r w:rsidRPr="005A39A3">
        <w:rPr>
          <w:szCs w:val="16"/>
        </w:rPr>
        <w:t>T</w:t>
      </w:r>
      <w:bookmarkStart w:id="1620" w:name="_Hlt483891844"/>
      <w:bookmarkEnd w:id="1619"/>
      <w:r w:rsidRPr="005A39A3">
        <w:rPr>
          <w:szCs w:val="16"/>
        </w:rPr>
        <w:t>a</w:t>
      </w:r>
      <w:bookmarkStart w:id="1621" w:name="_Hlt483891765"/>
      <w:bookmarkEnd w:id="1620"/>
      <w:r w:rsidRPr="005A39A3">
        <w:rPr>
          <w:szCs w:val="16"/>
        </w:rPr>
        <w:t>b</w:t>
      </w:r>
      <w:bookmarkEnd w:id="1621"/>
      <w:r w:rsidRPr="005A39A3">
        <w:rPr>
          <w:szCs w:val="16"/>
        </w:rPr>
        <w:t>le 0119 – O</w:t>
      </w:r>
      <w:bookmarkStart w:id="1622" w:name="_Hlt483892043"/>
      <w:r w:rsidRPr="005A39A3">
        <w:rPr>
          <w:szCs w:val="16"/>
        </w:rPr>
        <w:t>r</w:t>
      </w:r>
      <w:bookmarkEnd w:id="1622"/>
      <w:r w:rsidRPr="005A39A3">
        <w:rPr>
          <w:szCs w:val="16"/>
        </w:rPr>
        <w:t>der Co</w:t>
      </w:r>
      <w:bookmarkStart w:id="1623" w:name="_Hlt489773262"/>
      <w:r w:rsidRPr="005A39A3">
        <w:rPr>
          <w:szCs w:val="16"/>
        </w:rPr>
        <w:t>n</w:t>
      </w:r>
      <w:bookmarkEnd w:id="1623"/>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pPr>
        <w:pStyle w:val="Heading4"/>
        <w:pPrChange w:id="1624" w:author="Buitendijk, Hans" w:date="2022-09-02T09:04:00Z">
          <w:pPr>
            <w:pStyle w:val="Heading4"/>
            <w:tabs>
              <w:tab w:val="clear" w:pos="2520"/>
              <w:tab w:val="num" w:pos="1260"/>
            </w:tabs>
          </w:pPr>
        </w:pPrChange>
      </w:pPr>
      <w:bookmarkStart w:id="1625" w:name="_Toc496068656"/>
      <w:bookmarkStart w:id="1626" w:name="_Toc498131067"/>
      <w:bookmarkStart w:id="1627" w:name="_Ref233450983"/>
      <w:r w:rsidRPr="00EA3945">
        <w:t xml:space="preserve">ORC-2   </w:t>
      </w:r>
      <w:bookmarkStart w:id="162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625"/>
      <w:bookmarkEnd w:id="1626"/>
      <w:bookmarkEnd w:id="1627"/>
      <w:bookmarkEnd w:id="1628"/>
    </w:p>
    <w:p w14:paraId="570C6A36" w14:textId="77777777" w:rsidR="00F6554D" w:rsidRDefault="00F6554D" w:rsidP="00257C89">
      <w:pPr>
        <w:pStyle w:val="Components"/>
      </w:pPr>
      <w:bookmarkStart w:id="1629" w:name="EIComponent"/>
      <w:r>
        <w:t>Components:  &lt;Entity Identifier (ST)&gt; ^ &lt;Namespace ID (IS)&gt; ^ &lt;Universal ID (ST)&gt; ^ &lt;Universal ID Type (ID)&gt;</w:t>
      </w:r>
      <w:bookmarkEnd w:id="162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pPr>
        <w:pStyle w:val="Heading4"/>
        <w:pPrChange w:id="1630" w:author="Buitendijk, Hans" w:date="2022-09-02T09:04:00Z">
          <w:pPr>
            <w:pStyle w:val="Heading4"/>
            <w:tabs>
              <w:tab w:val="clear" w:pos="2520"/>
              <w:tab w:val="num" w:pos="1260"/>
            </w:tabs>
          </w:pPr>
        </w:pPrChange>
      </w:pPr>
      <w:bookmarkStart w:id="1631" w:name="_Toc496068657"/>
      <w:bookmarkStart w:id="1632" w:name="_Toc498131068"/>
      <w:r w:rsidRPr="00EA3945">
        <w:t xml:space="preserve">ORC-3   </w:t>
      </w:r>
      <w:bookmarkStart w:id="1633"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631"/>
      <w:bookmarkEnd w:id="1632"/>
      <w:bookmarkEnd w:id="1633"/>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pPr>
        <w:pStyle w:val="Heading4"/>
        <w:pPrChange w:id="1634" w:author="Buitendijk, Hans" w:date="2022-09-02T09:04:00Z">
          <w:pPr>
            <w:pStyle w:val="Heading4"/>
            <w:tabs>
              <w:tab w:val="clear" w:pos="2520"/>
              <w:tab w:val="num" w:pos="1260"/>
            </w:tabs>
          </w:pPr>
        </w:pPrChange>
      </w:pPr>
      <w:bookmarkStart w:id="1635" w:name="_Toc496068658"/>
      <w:bookmarkStart w:id="1636"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635"/>
      <w:bookmarkEnd w:id="1636"/>
    </w:p>
    <w:p w14:paraId="3F65ECD6" w14:textId="5704AC7D" w:rsidR="00F6554D" w:rsidRDefault="00166D40" w:rsidP="00257C89">
      <w:pPr>
        <w:pStyle w:val="Components"/>
      </w:pPr>
      <w:bookmarkStart w:id="1637" w:name="EIPComponent"/>
      <w:r>
        <w:t>Components</w:t>
      </w:r>
      <w:r w:rsidR="00F6554D">
        <w:t>:  &lt;Entity Identifier (ST)&gt; &amp; &lt;Namespace ID (IS)&gt; &amp; &lt;Universal ID (ST)&gt; &amp; &lt;Universal ID Type (ID)&gt;</w:t>
      </w:r>
    </w:p>
    <w:bookmarkEnd w:id="1637"/>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pPr>
        <w:pStyle w:val="Heading4"/>
        <w:pPrChange w:id="1638" w:author="Buitendijk, Hans" w:date="2022-09-02T09:04:00Z">
          <w:pPr>
            <w:pStyle w:val="Heading4"/>
            <w:tabs>
              <w:tab w:val="clear" w:pos="2520"/>
              <w:tab w:val="num" w:pos="1260"/>
            </w:tabs>
          </w:pPr>
        </w:pPrChange>
      </w:pPr>
      <w:bookmarkStart w:id="1639" w:name="_Toc496068659"/>
      <w:bookmarkStart w:id="1640"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639"/>
      <w:bookmarkEnd w:id="1640"/>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pPr>
        <w:pStyle w:val="Heading4"/>
        <w:pPrChange w:id="1641" w:author="Buitendijk, Hans" w:date="2022-09-02T09:04:00Z">
          <w:pPr>
            <w:pStyle w:val="Heading4"/>
            <w:tabs>
              <w:tab w:val="clear" w:pos="2520"/>
              <w:tab w:val="num" w:pos="1260"/>
            </w:tabs>
          </w:pPr>
        </w:pPrChange>
      </w:pPr>
      <w:bookmarkStart w:id="1642" w:name="HL70038"/>
      <w:bookmarkStart w:id="1643" w:name="_Toc496068660"/>
      <w:bookmarkStart w:id="1644" w:name="_Toc498131071"/>
      <w:bookmarkEnd w:id="1642"/>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643"/>
      <w:bookmarkEnd w:id="1644"/>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pPr>
        <w:pStyle w:val="Heading4"/>
        <w:pPrChange w:id="1645" w:author="Buitendijk, Hans" w:date="2022-09-02T09:04:00Z">
          <w:pPr>
            <w:pStyle w:val="Heading4"/>
            <w:tabs>
              <w:tab w:val="clear" w:pos="2520"/>
              <w:tab w:val="num" w:pos="1260"/>
            </w:tabs>
          </w:pPr>
        </w:pPrChange>
      </w:pPr>
      <w:bookmarkStart w:id="1646" w:name="HL70121"/>
      <w:bookmarkStart w:id="1647" w:name="_Toc496068661"/>
      <w:bookmarkStart w:id="1648" w:name="_Toc498131072"/>
      <w:bookmarkEnd w:id="1646"/>
      <w:r w:rsidRPr="00EA3945">
        <w:t>ORC-7   Quantity/Timing</w:t>
      </w:r>
      <w:bookmarkEnd w:id="1647"/>
      <w:bookmarkEnd w:id="1648"/>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pPr>
        <w:pStyle w:val="Heading4"/>
        <w:pPrChange w:id="1649" w:author="Buitendijk, Hans" w:date="2022-09-02T09:04:00Z">
          <w:pPr>
            <w:pStyle w:val="Heading4"/>
            <w:tabs>
              <w:tab w:val="clear" w:pos="2520"/>
              <w:tab w:val="num" w:pos="1260"/>
            </w:tabs>
          </w:pPr>
        </w:pPrChange>
      </w:pPr>
      <w:bookmarkStart w:id="1650" w:name="_Toc496068662"/>
      <w:bookmarkStart w:id="1651"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650"/>
      <w:bookmarkEnd w:id="1651"/>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pPr>
        <w:pStyle w:val="Heading4"/>
        <w:pPrChange w:id="1652" w:author="Buitendijk, Hans" w:date="2022-09-02T09:04:00Z">
          <w:pPr>
            <w:pStyle w:val="Heading4"/>
            <w:tabs>
              <w:tab w:val="clear" w:pos="2520"/>
              <w:tab w:val="num" w:pos="1260"/>
            </w:tabs>
          </w:pPr>
        </w:pPrChange>
      </w:pPr>
      <w:bookmarkStart w:id="1653" w:name="_Toc496068663"/>
      <w:bookmarkStart w:id="1654"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653"/>
      <w:bookmarkEnd w:id="1654"/>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pPr>
        <w:pStyle w:val="Heading4"/>
        <w:pPrChange w:id="1655" w:author="Buitendijk, Hans" w:date="2022-09-02T09:04:00Z">
          <w:pPr>
            <w:pStyle w:val="Heading4"/>
            <w:tabs>
              <w:tab w:val="clear" w:pos="2520"/>
              <w:tab w:val="num" w:pos="1260"/>
            </w:tabs>
          </w:pPr>
        </w:pPrChange>
      </w:pPr>
      <w:bookmarkStart w:id="1656" w:name="_Toc496068664"/>
      <w:bookmarkStart w:id="1657"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656"/>
      <w:bookmarkEnd w:id="1657"/>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pPr>
        <w:pStyle w:val="Heading4"/>
        <w:pPrChange w:id="1658" w:author="Buitendijk, Hans" w:date="2022-09-02T09:04:00Z">
          <w:pPr>
            <w:pStyle w:val="Heading4"/>
            <w:tabs>
              <w:tab w:val="clear" w:pos="2520"/>
              <w:tab w:val="num" w:pos="1260"/>
            </w:tabs>
          </w:pPr>
        </w:pPrChange>
      </w:pPr>
      <w:bookmarkStart w:id="1659" w:name="_Toc496068665"/>
      <w:bookmarkStart w:id="1660"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659"/>
      <w:bookmarkEnd w:id="1660"/>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pPr>
        <w:pStyle w:val="Heading4"/>
        <w:pPrChange w:id="1661" w:author="Buitendijk, Hans" w:date="2022-09-02T09:04:00Z">
          <w:pPr>
            <w:pStyle w:val="Heading4"/>
            <w:tabs>
              <w:tab w:val="clear" w:pos="2520"/>
              <w:tab w:val="num" w:pos="1260"/>
            </w:tabs>
          </w:pPr>
        </w:pPrChange>
      </w:pPr>
      <w:bookmarkStart w:id="1662" w:name="_Toc496068666"/>
      <w:bookmarkStart w:id="1663"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1662"/>
      <w:bookmarkEnd w:id="166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pPr>
        <w:pStyle w:val="Heading4"/>
        <w:pPrChange w:id="1664" w:author="Buitendijk, Hans" w:date="2022-09-02T09:04:00Z">
          <w:pPr>
            <w:pStyle w:val="Heading4"/>
            <w:tabs>
              <w:tab w:val="clear" w:pos="2520"/>
              <w:tab w:val="num" w:pos="1260"/>
            </w:tabs>
          </w:pPr>
        </w:pPrChange>
      </w:pPr>
      <w:bookmarkStart w:id="1665" w:name="_Toc496068667"/>
      <w:bookmarkStart w:id="1666"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1665"/>
      <w:bookmarkEnd w:id="1666"/>
      <w:r w:rsidRPr="00EA3945">
        <w:t xml:space="preserve"> </w:t>
      </w:r>
    </w:p>
    <w:p w14:paraId="1A47FAAC" w14:textId="77777777" w:rsidR="00F6554D" w:rsidRDefault="00F6554D" w:rsidP="00257C89">
      <w:pPr>
        <w:pStyle w:val="Components"/>
      </w:pPr>
      <w:bookmarkStart w:id="16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1667"/>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pPr>
        <w:pStyle w:val="Heading4"/>
        <w:pPrChange w:id="1668" w:author="Buitendijk, Hans" w:date="2022-09-02T09:04:00Z">
          <w:pPr>
            <w:pStyle w:val="Heading4"/>
            <w:tabs>
              <w:tab w:val="clear" w:pos="2520"/>
              <w:tab w:val="num" w:pos="1260"/>
            </w:tabs>
          </w:pPr>
        </w:pPrChange>
      </w:pPr>
      <w:bookmarkStart w:id="1669" w:name="_Toc496068668"/>
      <w:bookmarkStart w:id="1670"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1669"/>
      <w:bookmarkEnd w:id="1670"/>
      <w:r w:rsidRPr="00EA3945">
        <w:t xml:space="preserve"> </w:t>
      </w:r>
    </w:p>
    <w:p w14:paraId="6516D118" w14:textId="77777777" w:rsidR="00F6554D" w:rsidRDefault="00F6554D" w:rsidP="00257C89">
      <w:pPr>
        <w:pStyle w:val="Components"/>
      </w:pPr>
      <w:bookmarkStart w:id="16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1671"/>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pPr>
        <w:pStyle w:val="Heading4"/>
        <w:pPrChange w:id="1672" w:author="Buitendijk, Hans" w:date="2022-09-02T09:04:00Z">
          <w:pPr>
            <w:pStyle w:val="Heading4"/>
            <w:tabs>
              <w:tab w:val="clear" w:pos="2520"/>
              <w:tab w:val="num" w:pos="1260"/>
            </w:tabs>
          </w:pPr>
        </w:pPrChange>
      </w:pPr>
      <w:bookmarkStart w:id="1673" w:name="_Toc496068669"/>
      <w:bookmarkStart w:id="1674"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1673"/>
      <w:bookmarkEnd w:id="1674"/>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pPr>
        <w:pStyle w:val="Heading4"/>
        <w:pPrChange w:id="1675" w:author="Buitendijk, Hans" w:date="2022-09-02T09:04:00Z">
          <w:pPr>
            <w:pStyle w:val="Heading4"/>
            <w:tabs>
              <w:tab w:val="clear" w:pos="2520"/>
              <w:tab w:val="num" w:pos="1260"/>
            </w:tabs>
          </w:pPr>
        </w:pPrChange>
      </w:pPr>
      <w:bookmarkStart w:id="1676" w:name="_Toc496068670"/>
      <w:bookmarkStart w:id="1677"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1676"/>
      <w:bookmarkEnd w:id="1677"/>
    </w:p>
    <w:p w14:paraId="41DFEADB" w14:textId="77777777" w:rsidR="00F6554D" w:rsidRDefault="00F6554D" w:rsidP="00257C89">
      <w:pPr>
        <w:pStyle w:val="Components"/>
        <w:rPr>
          <w:noProof/>
        </w:rPr>
      </w:pPr>
      <w:bookmarkStart w:id="167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678"/>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pPr>
        <w:pStyle w:val="Heading4"/>
        <w:pPrChange w:id="1679" w:author="Buitendijk, Hans" w:date="2022-09-02T09:04:00Z">
          <w:pPr>
            <w:pStyle w:val="Heading4"/>
            <w:tabs>
              <w:tab w:val="clear" w:pos="2520"/>
              <w:tab w:val="num" w:pos="1260"/>
            </w:tabs>
          </w:pPr>
        </w:pPrChange>
      </w:pPr>
      <w:bookmarkStart w:id="1680" w:name="_Toc496068671"/>
      <w:bookmarkStart w:id="1681"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1680"/>
      <w:bookmarkEnd w:id="1681"/>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pPr>
        <w:pStyle w:val="Heading4"/>
        <w:pPrChange w:id="1682" w:author="Buitendijk, Hans" w:date="2022-09-02T09:04:00Z">
          <w:pPr>
            <w:pStyle w:val="Heading4"/>
            <w:tabs>
              <w:tab w:val="clear" w:pos="2520"/>
              <w:tab w:val="num" w:pos="1260"/>
            </w:tabs>
          </w:pPr>
        </w:pPrChange>
      </w:pPr>
      <w:bookmarkStart w:id="1683" w:name="_Toc496068672"/>
      <w:bookmarkStart w:id="1684"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1683"/>
      <w:bookmarkEnd w:id="1684"/>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pPr>
        <w:pStyle w:val="Heading4"/>
        <w:pPrChange w:id="1685" w:author="Buitendijk, Hans" w:date="2022-09-02T09:04:00Z">
          <w:pPr>
            <w:pStyle w:val="Heading4"/>
            <w:tabs>
              <w:tab w:val="clear" w:pos="2520"/>
              <w:tab w:val="num" w:pos="1260"/>
            </w:tabs>
          </w:pPr>
        </w:pPrChange>
      </w:pPr>
      <w:bookmarkStart w:id="1686" w:name="_Toc496068673"/>
      <w:bookmarkStart w:id="1687"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1686"/>
      <w:bookmarkEnd w:id="1687"/>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pPr>
        <w:pStyle w:val="Heading4"/>
        <w:pPrChange w:id="1688" w:author="Buitendijk, Hans" w:date="2022-09-02T09:04:00Z">
          <w:pPr>
            <w:pStyle w:val="Heading4"/>
            <w:tabs>
              <w:tab w:val="clear" w:pos="2520"/>
              <w:tab w:val="num" w:pos="1260"/>
            </w:tabs>
          </w:pPr>
        </w:pPrChange>
      </w:pPr>
      <w:bookmarkStart w:id="1689" w:name="_Toc496068674"/>
      <w:bookmarkStart w:id="1690"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1689"/>
      <w:bookmarkEnd w:id="1690"/>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pPr>
        <w:pStyle w:val="Heading4"/>
        <w:pPrChange w:id="1691" w:author="Buitendijk, Hans" w:date="2022-09-02T09:04:00Z">
          <w:pPr>
            <w:pStyle w:val="Heading4"/>
            <w:tabs>
              <w:tab w:val="clear" w:pos="2520"/>
              <w:tab w:val="num" w:pos="1260"/>
            </w:tabs>
          </w:pPr>
        </w:pPrChange>
      </w:pPr>
      <w:bookmarkStart w:id="1692" w:name="HL70339"/>
      <w:bookmarkStart w:id="1693" w:name="_Toc496068675"/>
      <w:bookmarkStart w:id="1694" w:name="_Toc498131086"/>
      <w:bookmarkEnd w:id="1692"/>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1693"/>
      <w:bookmarkEnd w:id="1694"/>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pPr>
        <w:pStyle w:val="Heading4"/>
        <w:pPrChange w:id="1695" w:author="Buitendijk, Hans" w:date="2022-09-02T09:04:00Z">
          <w:pPr>
            <w:pStyle w:val="Heading4"/>
            <w:tabs>
              <w:tab w:val="clear" w:pos="2520"/>
              <w:tab w:val="num" w:pos="1260"/>
            </w:tabs>
          </w:pPr>
        </w:pPrChange>
      </w:pPr>
      <w:bookmarkStart w:id="1696" w:name="_Toc496068676"/>
      <w:bookmarkStart w:id="169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1696"/>
      <w:bookmarkEnd w:id="169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pPr>
        <w:pStyle w:val="Heading4"/>
        <w:pPrChange w:id="1698" w:author="Buitendijk, Hans" w:date="2022-09-02T09:04:00Z">
          <w:pPr>
            <w:pStyle w:val="Heading4"/>
            <w:tabs>
              <w:tab w:val="clear" w:pos="2520"/>
              <w:tab w:val="num" w:pos="1260"/>
            </w:tabs>
          </w:pPr>
        </w:pPrChange>
      </w:pPr>
      <w:bookmarkStart w:id="1699" w:name="_Toc496068677"/>
      <w:bookmarkStart w:id="1700"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1699"/>
      <w:bookmarkEnd w:id="1700"/>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pPr>
        <w:pStyle w:val="Heading4"/>
        <w:pPrChange w:id="1701" w:author="Buitendijk, Hans" w:date="2022-09-02T09:04:00Z">
          <w:pPr>
            <w:pStyle w:val="Heading4"/>
            <w:tabs>
              <w:tab w:val="clear" w:pos="2520"/>
              <w:tab w:val="num" w:pos="1260"/>
            </w:tabs>
          </w:pPr>
        </w:pPrChange>
      </w:pPr>
      <w:bookmarkStart w:id="1702" w:name="_Toc496068678"/>
      <w:bookmarkStart w:id="1703"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1702"/>
      <w:bookmarkEnd w:id="1703"/>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pPr>
        <w:pStyle w:val="Heading4"/>
        <w:pPrChange w:id="1704" w:author="Buitendijk, Hans" w:date="2022-09-02T09:04:00Z">
          <w:pPr>
            <w:pStyle w:val="Heading4"/>
            <w:tabs>
              <w:tab w:val="clear" w:pos="2520"/>
              <w:tab w:val="num" w:pos="1260"/>
            </w:tabs>
          </w:pPr>
        </w:pPrChange>
      </w:pPr>
      <w:bookmarkStart w:id="1705" w:name="_Toc496068679"/>
      <w:bookmarkStart w:id="1706"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1705"/>
      <w:bookmarkEnd w:id="1706"/>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pPr>
        <w:pStyle w:val="Heading4"/>
        <w:pPrChange w:id="1707" w:author="Buitendijk, Hans" w:date="2022-09-02T09:04:00Z">
          <w:pPr>
            <w:pStyle w:val="Heading4"/>
            <w:tabs>
              <w:tab w:val="clear" w:pos="2520"/>
              <w:tab w:val="num" w:pos="1260"/>
            </w:tabs>
          </w:pPr>
        </w:pPrChange>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pPr>
        <w:pStyle w:val="Heading4"/>
        <w:pPrChange w:id="1708" w:author="Buitendijk, Hans" w:date="2022-09-02T09:04:00Z">
          <w:pPr>
            <w:pStyle w:val="Heading4"/>
            <w:tabs>
              <w:tab w:val="clear" w:pos="2520"/>
              <w:tab w:val="num" w:pos="1260"/>
            </w:tabs>
          </w:pPr>
        </w:pPrChange>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pPr>
        <w:pStyle w:val="Heading4"/>
        <w:pPrChange w:id="1709" w:author="Buitendijk, Hans" w:date="2022-09-02T09:04:00Z">
          <w:pPr>
            <w:pStyle w:val="Heading4"/>
            <w:tabs>
              <w:tab w:val="clear" w:pos="2520"/>
              <w:tab w:val="num" w:pos="1260"/>
            </w:tabs>
          </w:pPr>
        </w:pPrChange>
      </w:pPr>
      <w:r w:rsidRPr="00EA3945">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pPr>
        <w:pStyle w:val="Heading4"/>
        <w:pPrChange w:id="1710" w:author="Buitendijk, Hans" w:date="2022-09-02T09:04:00Z">
          <w:pPr>
            <w:pStyle w:val="Heading4"/>
            <w:tabs>
              <w:tab w:val="clear" w:pos="2520"/>
              <w:tab w:val="num" w:pos="1260"/>
            </w:tabs>
          </w:pPr>
        </w:pPrChange>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pPr>
        <w:pStyle w:val="Heading4"/>
        <w:pPrChange w:id="1711" w:author="Buitendijk, Hans" w:date="2022-09-02T09:04:00Z">
          <w:pPr>
            <w:pStyle w:val="Heading4"/>
            <w:tabs>
              <w:tab w:val="clear" w:pos="2520"/>
              <w:tab w:val="num" w:pos="1260"/>
            </w:tabs>
          </w:pPr>
        </w:pPrChange>
      </w:pPr>
      <w:bookmarkStart w:id="1712" w:name="BLG"/>
      <w:bookmarkStart w:id="1713" w:name="_Toc348245070"/>
      <w:bookmarkStart w:id="1714" w:name="_Toc348258381"/>
      <w:bookmarkStart w:id="1715" w:name="_Toc348263499"/>
      <w:bookmarkStart w:id="1716" w:name="_Toc348336872"/>
      <w:bookmarkStart w:id="1717" w:name="_Toc348773825"/>
      <w:bookmarkStart w:id="1718" w:name="_Toc359236192"/>
      <w:bookmarkStart w:id="1719" w:name="_Toc496068680"/>
      <w:bookmarkStart w:id="1720" w:name="_Toc498131091"/>
      <w:bookmarkEnd w:id="1712"/>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172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21"/>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1722" w:name="HL70483"/>
      <w:bookmarkEnd w:id="1722"/>
      <w:r w:rsidRPr="00EA3945">
        <w:rPr>
          <w:noProof/>
        </w:rPr>
        <w:t>To be harmonized to Participation.mode_cd in version 3.</w:t>
      </w:r>
    </w:p>
    <w:p w14:paraId="4993721F" w14:textId="77777777" w:rsidR="00F6554D" w:rsidRPr="000D678E" w:rsidRDefault="00F6554D">
      <w:pPr>
        <w:pStyle w:val="Heading4"/>
        <w:pPrChange w:id="1723" w:author="Buitendijk, Hans" w:date="2022-09-02T09:04:00Z">
          <w:pPr>
            <w:pStyle w:val="Heading4"/>
            <w:tabs>
              <w:tab w:val="clear" w:pos="2520"/>
              <w:tab w:val="num" w:pos="1260"/>
            </w:tabs>
          </w:pPr>
        </w:pPrChange>
      </w:pPr>
      <w:bookmarkStart w:id="1724"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pPr>
        <w:pStyle w:val="Heading4"/>
        <w:pPrChange w:id="1725" w:author="Buitendijk, Hans" w:date="2022-09-02T09:04:00Z">
          <w:pPr>
            <w:pStyle w:val="Heading4"/>
            <w:tabs>
              <w:tab w:val="clear" w:pos="2520"/>
              <w:tab w:val="num" w:pos="1260"/>
            </w:tabs>
          </w:pPr>
        </w:pPrChange>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pPr>
        <w:pStyle w:val="Heading4"/>
        <w:pPrChange w:id="1726" w:author="Buitendijk, Hans" w:date="2022-09-02T09:04:00Z">
          <w:pPr>
            <w:pStyle w:val="Heading4"/>
            <w:tabs>
              <w:tab w:val="clear" w:pos="2520"/>
              <w:tab w:val="num" w:pos="1260"/>
            </w:tabs>
          </w:pPr>
        </w:pPrChange>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172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27"/>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pPr>
        <w:pStyle w:val="Heading4"/>
        <w:pPrChange w:id="1728" w:author="Buitendijk, Hans" w:date="2022-09-02T09:04:00Z">
          <w:pPr>
            <w:pStyle w:val="Heading4"/>
            <w:tabs>
              <w:tab w:val="clear" w:pos="2520"/>
              <w:tab w:val="num" w:pos="1260"/>
            </w:tabs>
          </w:pPr>
        </w:pPrChange>
      </w:pPr>
      <w:bookmarkStart w:id="1729"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1729"/>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pPr>
        <w:pStyle w:val="Heading4"/>
        <w:pPrChange w:id="1730" w:author="Buitendijk, Hans" w:date="2022-09-02T09:04:00Z">
          <w:pPr>
            <w:pStyle w:val="Heading4"/>
            <w:tabs>
              <w:tab w:val="clear" w:pos="2520"/>
              <w:tab w:val="num" w:pos="1260"/>
            </w:tabs>
          </w:pPr>
        </w:pPrChange>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1731" w:name="DRComponent"/>
      <w:r>
        <w:t>Components:  &lt;Range Start Date/Time (DTM)&gt; ^ &lt;Range End Date/Time (DTM)&gt;</w:t>
      </w:r>
      <w:bookmarkEnd w:id="1731"/>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pPr>
        <w:pStyle w:val="Heading4"/>
        <w:pPrChange w:id="1732" w:author="Buitendijk, Hans" w:date="2022-09-02T09:04:00Z">
          <w:pPr>
            <w:pStyle w:val="Heading4"/>
            <w:tabs>
              <w:tab w:val="num" w:pos="1260"/>
            </w:tabs>
          </w:pPr>
        </w:pPrChange>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w:t>
      </w:r>
      <w:del w:id="1733" w:author="Buitendijk, Hans" w:date="2022-08-24T17:37:00Z">
        <w:r w:rsidDel="0023687C">
          <w:rPr>
            <w:noProof/>
          </w:rPr>
          <w:delText>recorded</w:delText>
        </w:r>
      </w:del>
      <w:r>
        <w:rPr>
          <w:noProof/>
        </w:rPr>
        <w:t xml:space="preserve">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pPr>
        <w:pStyle w:val="Heading4"/>
        <w:pPrChange w:id="1734" w:author="Buitendijk, Hans" w:date="2022-09-02T09:04:00Z">
          <w:pPr>
            <w:pStyle w:val="Heading4"/>
            <w:tabs>
              <w:tab w:val="clear" w:pos="2520"/>
              <w:tab w:val="num" w:pos="1260"/>
            </w:tabs>
          </w:pPr>
        </w:pPrChange>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1735" w:name="_Toc28956501"/>
      <w:r w:rsidRPr="00EA3945">
        <w:t>BLG – Billing Segment</w:t>
      </w:r>
      <w:bookmarkEnd w:id="1713"/>
      <w:bookmarkEnd w:id="1714"/>
      <w:bookmarkEnd w:id="1715"/>
      <w:bookmarkEnd w:id="1716"/>
      <w:bookmarkEnd w:id="1717"/>
      <w:bookmarkEnd w:id="1718"/>
      <w:bookmarkEnd w:id="1719"/>
      <w:bookmarkEnd w:id="1720"/>
      <w:bookmarkEnd w:id="1724"/>
      <w:bookmarkEnd w:id="1735"/>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3" w:anchor="HL70100" w:history="1">
              <w:r w:rsidR="00F6554D" w:rsidRPr="00EA3945">
                <w:rPr>
                  <w:rStyle w:val="Hyperlink"/>
                  <w:rFonts w:cs="Courier New"/>
                  <w:noProof/>
                  <w:szCs w:val="16"/>
                </w:rPr>
                <w:t>010</w:t>
              </w:r>
              <w:bookmarkStart w:id="1736" w:name="_Hlt23479040"/>
              <w:r w:rsidR="00F6554D" w:rsidRPr="00EA3945">
                <w:rPr>
                  <w:rStyle w:val="Hyperlink"/>
                  <w:rFonts w:cs="Courier New"/>
                  <w:noProof/>
                  <w:szCs w:val="16"/>
                </w:rPr>
                <w:t>0</w:t>
              </w:r>
              <w:bookmarkEnd w:id="1736"/>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pPr>
        <w:pStyle w:val="Heading4"/>
        <w:pPrChange w:id="1737" w:author="Buitendijk, Hans" w:date="2022-09-02T09:04:00Z">
          <w:pPr>
            <w:pStyle w:val="Heading4"/>
            <w:tabs>
              <w:tab w:val="clear" w:pos="2520"/>
              <w:tab w:val="num" w:pos="1260"/>
            </w:tabs>
          </w:pPr>
        </w:pPrChange>
      </w:pPr>
      <w:bookmarkStart w:id="1738" w:name="_Toc496068681"/>
      <w:bookmarkStart w:id="1739" w:name="_Toc498131092"/>
      <w:r w:rsidRPr="009B5070">
        <w:t>BLG field definitions</w:t>
      </w:r>
      <w:bookmarkEnd w:id="1738"/>
      <w:bookmarkEnd w:id="1739"/>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pPr>
        <w:pStyle w:val="Heading4"/>
        <w:pPrChange w:id="1740" w:author="Buitendijk, Hans" w:date="2022-09-02T09:04:00Z">
          <w:pPr>
            <w:pStyle w:val="Heading4"/>
            <w:tabs>
              <w:tab w:val="clear" w:pos="2520"/>
              <w:tab w:val="num" w:pos="1260"/>
            </w:tabs>
          </w:pPr>
        </w:pPrChange>
      </w:pPr>
      <w:bookmarkStart w:id="1741" w:name="_Toc496068682"/>
      <w:bookmarkStart w:id="1742"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1741"/>
      <w:bookmarkEnd w:id="1742"/>
    </w:p>
    <w:p w14:paraId="29A8AAFC" w14:textId="77777777" w:rsidR="00F6554D" w:rsidRDefault="00F6554D" w:rsidP="00257C89">
      <w:pPr>
        <w:pStyle w:val="Components"/>
      </w:pPr>
      <w:bookmarkStart w:id="1743" w:name="CCDComponent"/>
      <w:r>
        <w:t>Components:  &lt;Invocation Event  (ID)&gt; ^ &lt;Date/time (DTM)&gt;</w:t>
      </w:r>
      <w:bookmarkEnd w:id="1743"/>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1744" w:name="_Hlt22360685"/>
        <w:r w:rsidRPr="00EA3945">
          <w:rPr>
            <w:szCs w:val="16"/>
          </w:rPr>
          <w:t>7</w:t>
        </w:r>
        <w:bookmarkEnd w:id="1744"/>
        <w:r w:rsidRPr="00EA3945">
          <w:rPr>
            <w:szCs w:val="16"/>
          </w:rPr>
          <w:t xml:space="preserve"> Table 010</w:t>
        </w:r>
        <w:bookmarkStart w:id="1745" w:name="_Hlt33417382"/>
        <w:r w:rsidRPr="00EA3945">
          <w:rPr>
            <w:szCs w:val="16"/>
          </w:rPr>
          <w:t>0</w:t>
        </w:r>
        <w:bookmarkEnd w:id="1745"/>
        <w:r w:rsidRPr="00EA3945">
          <w:rPr>
            <w:szCs w:val="16"/>
          </w:rPr>
          <w:t xml:space="preserve"> – Invocation </w:t>
        </w:r>
        <w:bookmarkStart w:id="1746" w:name="_Hlt23487470"/>
        <w:r w:rsidRPr="00EA3945">
          <w:rPr>
            <w:szCs w:val="16"/>
          </w:rPr>
          <w:t>e</w:t>
        </w:r>
        <w:bookmarkEnd w:id="1746"/>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pPr>
        <w:pStyle w:val="Heading4"/>
        <w:pPrChange w:id="1747" w:author="Buitendijk, Hans" w:date="2022-09-02T09:04:00Z">
          <w:pPr>
            <w:pStyle w:val="Heading4"/>
            <w:tabs>
              <w:tab w:val="clear" w:pos="2520"/>
              <w:tab w:val="num" w:pos="1260"/>
            </w:tabs>
          </w:pPr>
        </w:pPrChange>
      </w:pPr>
      <w:bookmarkStart w:id="1748" w:name="_Toc496068683"/>
      <w:bookmarkStart w:id="1749"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1748"/>
      <w:bookmarkEnd w:id="1749"/>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pPr>
        <w:pStyle w:val="Heading4"/>
        <w:pPrChange w:id="1750" w:author="Buitendijk, Hans" w:date="2022-09-02T09:04:00Z">
          <w:pPr>
            <w:pStyle w:val="Heading4"/>
            <w:tabs>
              <w:tab w:val="clear" w:pos="2520"/>
              <w:tab w:val="num" w:pos="1260"/>
            </w:tabs>
          </w:pPr>
        </w:pPrChange>
      </w:pPr>
      <w:bookmarkStart w:id="1751" w:name="HL70122"/>
      <w:bookmarkStart w:id="1752" w:name="_Toc496068684"/>
      <w:bookmarkStart w:id="1753" w:name="_Toc498131095"/>
      <w:bookmarkEnd w:id="1751"/>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1752"/>
      <w:bookmarkEnd w:id="175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pPr>
        <w:pStyle w:val="Heading4"/>
        <w:pPrChange w:id="1754" w:author="Buitendijk, Hans" w:date="2022-09-02T09:04:00Z">
          <w:pPr>
            <w:pStyle w:val="Heading4"/>
            <w:tabs>
              <w:tab w:val="clear" w:pos="2520"/>
              <w:tab w:val="num" w:pos="1260"/>
            </w:tabs>
          </w:pPr>
        </w:pPrChange>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1755" w:name="_Toc348245084"/>
      <w:bookmarkStart w:id="1756" w:name="_Toc348258395"/>
      <w:bookmarkStart w:id="1757" w:name="_Toc348263513"/>
      <w:bookmarkStart w:id="1758" w:name="_Toc348336886"/>
      <w:bookmarkStart w:id="1759" w:name="_Toc348773839"/>
      <w:bookmarkStart w:id="1760" w:name="_Toc359236206"/>
      <w:bookmarkStart w:id="1761" w:name="_Toc496068685"/>
      <w:bookmarkStart w:id="1762" w:name="_Toc498131096"/>
      <w:bookmarkStart w:id="1763" w:name="_Toc538360"/>
      <w:bookmarkStart w:id="1764" w:name="_Toc28956502"/>
      <w:r w:rsidRPr="00EA3945">
        <w:t>OBR – Observation Request Segment</w:t>
      </w:r>
      <w:bookmarkEnd w:id="1755"/>
      <w:bookmarkEnd w:id="1756"/>
      <w:bookmarkEnd w:id="1757"/>
      <w:bookmarkEnd w:id="1758"/>
      <w:bookmarkEnd w:id="1759"/>
      <w:bookmarkEnd w:id="1760"/>
      <w:bookmarkEnd w:id="1761"/>
      <w:bookmarkEnd w:id="1762"/>
      <w:bookmarkEnd w:id="1763"/>
      <w:bookmarkEnd w:id="1764"/>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1765" w:name="OBR"/>
      <w:bookmarkEnd w:id="1765"/>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1766" w:name="_Hlt489863836"/>
        <w:bookmarkEnd w:id="1766"/>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1767" w:name="_Hlt489863854"/>
            <w:r w:rsidRPr="00EA3945">
              <w:rPr>
                <w:rStyle w:val="HyperlinkTable"/>
                <w:noProof/>
                <w:szCs w:val="16"/>
              </w:rPr>
              <w:t>7</w:t>
            </w:r>
            <w:bookmarkEnd w:id="1767"/>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223FE5B6" w:rsidR="00805E98" w:rsidRPr="005A6AA4" w:rsidRDefault="00681648" w:rsidP="00484050">
            <w:pPr>
              <w:pStyle w:val="AttributeTableBody"/>
            </w:pPr>
            <w:ins w:id="1768" w:author="Frank Oemig" w:date="2022-09-07T17:33:00Z">
              <w:r>
                <w:t>1..1</w:t>
              </w:r>
            </w:ins>
            <w:del w:id="1769" w:author="Frank Oemig" w:date="2022-09-07T17:33:00Z">
              <w:r w:rsidR="00805E98" w:rsidRPr="005A6AA4" w:rsidDel="00681648">
                <w:delText>2..2</w:delText>
              </w:r>
            </w:del>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pPr>
        <w:pStyle w:val="Heading4"/>
        <w:pPrChange w:id="1770" w:author="Buitendijk, Hans" w:date="2022-09-02T09:04:00Z">
          <w:pPr>
            <w:pStyle w:val="Heading4"/>
            <w:tabs>
              <w:tab w:val="clear" w:pos="2520"/>
              <w:tab w:val="num" w:pos="1260"/>
            </w:tabs>
          </w:pPr>
        </w:pPrChange>
      </w:pPr>
      <w:bookmarkStart w:id="1771" w:name="_Toc496068686"/>
      <w:bookmarkStart w:id="1772" w:name="_Toc498131097"/>
      <w:r w:rsidRPr="001D6292">
        <w:t>OBR field definitions</w:t>
      </w:r>
      <w:bookmarkEnd w:id="1771"/>
      <w:bookmarkEnd w:id="1772"/>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pPr>
        <w:pStyle w:val="Heading4"/>
        <w:pPrChange w:id="1773" w:author="Buitendijk, Hans" w:date="2022-09-02T09:04:00Z">
          <w:pPr>
            <w:pStyle w:val="Heading4"/>
            <w:tabs>
              <w:tab w:val="clear" w:pos="2520"/>
              <w:tab w:val="num" w:pos="1260"/>
            </w:tabs>
          </w:pPr>
        </w:pPrChange>
      </w:pPr>
      <w:bookmarkStart w:id="1774" w:name="_Toc496068687"/>
      <w:bookmarkStart w:id="1775"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1774"/>
      <w:bookmarkEnd w:id="1775"/>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pPr>
        <w:pStyle w:val="Heading4"/>
        <w:pPrChange w:id="1776" w:author="Buitendijk, Hans" w:date="2022-09-02T09:04:00Z">
          <w:pPr>
            <w:pStyle w:val="Heading4"/>
            <w:tabs>
              <w:tab w:val="clear" w:pos="2520"/>
              <w:tab w:val="num" w:pos="1260"/>
            </w:tabs>
          </w:pPr>
        </w:pPrChange>
      </w:pPr>
      <w:bookmarkStart w:id="1777" w:name="_OBR-2___Placer_order_number___(EI)_"/>
      <w:bookmarkStart w:id="1778" w:name="_Toc496068688"/>
      <w:bookmarkStart w:id="1779" w:name="_Toc498131099"/>
      <w:bookmarkStart w:id="1780" w:name="_Ref233445472"/>
      <w:bookmarkEnd w:id="1777"/>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78"/>
      <w:bookmarkEnd w:id="1779"/>
      <w:bookmarkEnd w:id="1780"/>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1781" w:name="_Toc496068689"/>
      <w:bookmarkStart w:id="1782"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pPr>
        <w:pStyle w:val="Heading4"/>
        <w:pPrChange w:id="1783" w:author="Buitendijk, Hans" w:date="2022-09-02T09:04:00Z">
          <w:pPr>
            <w:pStyle w:val="Heading4"/>
            <w:tabs>
              <w:tab w:val="clear" w:pos="2520"/>
              <w:tab w:val="num" w:pos="1260"/>
            </w:tabs>
          </w:pPr>
        </w:pPrChange>
      </w:pPr>
      <w:bookmarkStart w:id="1784" w:name="_OBR-3___Filler_Order_Number___(EI)_"/>
      <w:bookmarkStart w:id="1785" w:name="_Ref233445432"/>
      <w:bookmarkEnd w:id="1784"/>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81"/>
      <w:bookmarkEnd w:id="1782"/>
      <w:bookmarkEnd w:id="1785"/>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1786" w:name="_Toc496068690"/>
      <w:bookmarkStart w:id="1787"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pPr>
        <w:pStyle w:val="Heading4"/>
        <w:pPrChange w:id="1788" w:author="Buitendijk, Hans" w:date="2022-09-02T09:04:00Z">
          <w:pPr>
            <w:pStyle w:val="Heading4"/>
            <w:tabs>
              <w:tab w:val="clear" w:pos="2520"/>
              <w:tab w:val="num" w:pos="1260"/>
            </w:tabs>
          </w:pPr>
        </w:pPrChange>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1786"/>
      <w:bookmarkEnd w:id="1787"/>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pPr>
        <w:pStyle w:val="Heading4"/>
        <w:pPrChange w:id="1789" w:author="Buitendijk, Hans" w:date="2022-09-02T09:04:00Z">
          <w:pPr>
            <w:pStyle w:val="Heading4"/>
            <w:tabs>
              <w:tab w:val="clear" w:pos="2520"/>
              <w:tab w:val="num" w:pos="1260"/>
            </w:tabs>
          </w:pPr>
        </w:pPrChange>
      </w:pPr>
      <w:bookmarkStart w:id="1790" w:name="_Toc496068691"/>
      <w:bookmarkStart w:id="1791" w:name="_Toc498131102"/>
      <w:r w:rsidRPr="00EA3945">
        <w:t>OBR-5   Priority</w:t>
      </w:r>
      <w:bookmarkEnd w:id="1790"/>
      <w:bookmarkEnd w:id="1791"/>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pPr>
        <w:pStyle w:val="Heading4"/>
        <w:pPrChange w:id="1792" w:author="Buitendijk, Hans" w:date="2022-09-02T09:04:00Z">
          <w:pPr>
            <w:pStyle w:val="Heading4"/>
            <w:tabs>
              <w:tab w:val="clear" w:pos="2520"/>
              <w:tab w:val="num" w:pos="1260"/>
            </w:tabs>
          </w:pPr>
        </w:pPrChange>
      </w:pPr>
      <w:bookmarkStart w:id="1793" w:name="_Toc496068692"/>
      <w:bookmarkStart w:id="1794" w:name="_Toc498131103"/>
      <w:r w:rsidRPr="00EA3945">
        <w:t>OBR-6   Requested Date/Time</w:t>
      </w:r>
      <w:bookmarkEnd w:id="1793"/>
      <w:bookmarkEnd w:id="17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pPr>
        <w:pStyle w:val="Heading4"/>
        <w:pPrChange w:id="1795" w:author="Buitendijk, Hans" w:date="2022-09-02T09:04:00Z">
          <w:pPr>
            <w:pStyle w:val="Heading4"/>
            <w:tabs>
              <w:tab w:val="clear" w:pos="2520"/>
              <w:tab w:val="num" w:pos="1260"/>
            </w:tabs>
          </w:pPr>
        </w:pPrChange>
      </w:pPr>
      <w:bookmarkStart w:id="1796" w:name="_Toc496068693"/>
      <w:bookmarkStart w:id="1797"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1796"/>
      <w:bookmarkEnd w:id="1797"/>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pPr>
        <w:pStyle w:val="Heading4"/>
        <w:pPrChange w:id="1798" w:author="Buitendijk, Hans" w:date="2022-09-02T09:04:00Z">
          <w:pPr>
            <w:pStyle w:val="Heading4"/>
            <w:tabs>
              <w:tab w:val="clear" w:pos="2520"/>
              <w:tab w:val="num" w:pos="1260"/>
            </w:tabs>
          </w:pPr>
        </w:pPrChange>
      </w:pPr>
      <w:bookmarkStart w:id="1799" w:name="_Toc496068694"/>
      <w:bookmarkStart w:id="1800"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1799"/>
      <w:bookmarkEnd w:id="1800"/>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pPr>
        <w:pStyle w:val="Heading4"/>
        <w:pPrChange w:id="1801" w:author="Buitendijk, Hans" w:date="2022-09-02T09:04:00Z">
          <w:pPr>
            <w:pStyle w:val="Heading4"/>
            <w:tabs>
              <w:tab w:val="clear" w:pos="2520"/>
              <w:tab w:val="num" w:pos="1260"/>
            </w:tabs>
          </w:pPr>
        </w:pPrChange>
      </w:pPr>
      <w:bookmarkStart w:id="1802" w:name="_Toc496068695"/>
      <w:bookmarkStart w:id="1803"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1802"/>
      <w:bookmarkEnd w:id="1803"/>
    </w:p>
    <w:p w14:paraId="63D79F49" w14:textId="77777777" w:rsidR="00F6554D" w:rsidRDefault="00F6554D" w:rsidP="00257C89">
      <w:pPr>
        <w:pStyle w:val="Components"/>
      </w:pPr>
      <w:bookmarkStart w:id="1804"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04"/>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pPr>
        <w:pStyle w:val="Heading4"/>
        <w:pPrChange w:id="1805" w:author="Buitendijk, Hans" w:date="2022-09-02T09:04:00Z">
          <w:pPr>
            <w:pStyle w:val="Heading4"/>
            <w:tabs>
              <w:tab w:val="clear" w:pos="2520"/>
              <w:tab w:val="num" w:pos="1260"/>
            </w:tabs>
          </w:pPr>
        </w:pPrChange>
      </w:pPr>
      <w:bookmarkStart w:id="1806" w:name="_Toc496068696"/>
      <w:bookmarkStart w:id="1807"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1806"/>
      <w:bookmarkEnd w:id="1807"/>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pPr>
        <w:pStyle w:val="Heading4"/>
        <w:pPrChange w:id="1808" w:author="Buitendijk, Hans" w:date="2022-09-02T09:04:00Z">
          <w:pPr>
            <w:pStyle w:val="Heading4"/>
            <w:tabs>
              <w:tab w:val="clear" w:pos="2520"/>
              <w:tab w:val="num" w:pos="1260"/>
            </w:tabs>
          </w:pPr>
        </w:pPrChange>
      </w:pPr>
      <w:bookmarkStart w:id="1809" w:name="_Toc496068697"/>
      <w:bookmarkStart w:id="1810"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1809"/>
      <w:bookmarkEnd w:id="1810"/>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pPr>
        <w:pStyle w:val="Heading4"/>
        <w:pPrChange w:id="1811" w:author="Buitendijk, Hans" w:date="2022-09-02T09:04:00Z">
          <w:pPr>
            <w:pStyle w:val="Heading4"/>
            <w:tabs>
              <w:tab w:val="clear" w:pos="2520"/>
              <w:tab w:val="num" w:pos="1260"/>
            </w:tabs>
          </w:pPr>
        </w:pPrChange>
      </w:pPr>
      <w:bookmarkStart w:id="1812" w:name="HL70065"/>
      <w:bookmarkStart w:id="1813" w:name="_Toc496068698"/>
      <w:bookmarkStart w:id="1814" w:name="_Toc498131109"/>
      <w:bookmarkEnd w:id="1812"/>
      <w:r w:rsidRPr="00EA3945">
        <w:t>OBR-12   Danger Code</w:t>
      </w:r>
      <w:r w:rsidRPr="00EA3945">
        <w:fldChar w:fldCharType="begin"/>
      </w:r>
      <w:r w:rsidRPr="00EA3945">
        <w:instrText xml:space="preserve"> XE “danger code” </w:instrText>
      </w:r>
      <w:r w:rsidRPr="00EA3945">
        <w:fldChar w:fldCharType="end"/>
      </w:r>
      <w:r w:rsidRPr="00EA3945">
        <w:t xml:space="preserve">   (CWE)   00246</w:t>
      </w:r>
      <w:bookmarkEnd w:id="1813"/>
      <w:bookmarkEnd w:id="1814"/>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pPr>
        <w:pStyle w:val="Heading4"/>
        <w:pPrChange w:id="1815" w:author="Buitendijk, Hans" w:date="2022-09-02T09:04:00Z">
          <w:pPr>
            <w:pStyle w:val="Heading4"/>
            <w:tabs>
              <w:tab w:val="clear" w:pos="2520"/>
              <w:tab w:val="num" w:pos="1260"/>
            </w:tabs>
          </w:pPr>
        </w:pPrChange>
      </w:pPr>
      <w:bookmarkStart w:id="1816" w:name="_Toc496068699"/>
      <w:bookmarkStart w:id="1817"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1816"/>
      <w:bookmarkEnd w:id="1817"/>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pPr>
        <w:pStyle w:val="Heading4"/>
        <w:pPrChange w:id="1818" w:author="Buitendijk, Hans" w:date="2022-09-02T09:04:00Z">
          <w:pPr>
            <w:pStyle w:val="Heading4"/>
            <w:tabs>
              <w:tab w:val="clear" w:pos="2520"/>
              <w:tab w:val="num" w:pos="1260"/>
            </w:tabs>
          </w:pPr>
        </w:pPrChange>
      </w:pPr>
      <w:bookmarkStart w:id="1819" w:name="_Toc496068700"/>
      <w:bookmarkStart w:id="1820" w:name="_Toc498131111"/>
      <w:r w:rsidRPr="00EA3945">
        <w:t>OBR-14   Specimen Received Date/Time</w:t>
      </w:r>
      <w:bookmarkEnd w:id="1819"/>
      <w:bookmarkEnd w:id="1820"/>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pPr>
        <w:pStyle w:val="Heading4"/>
        <w:pPrChange w:id="1821" w:author="Buitendijk, Hans" w:date="2022-09-02T09:04:00Z">
          <w:pPr>
            <w:pStyle w:val="Heading4"/>
            <w:tabs>
              <w:tab w:val="clear" w:pos="2520"/>
              <w:tab w:val="num" w:pos="1260"/>
            </w:tabs>
          </w:pPr>
        </w:pPrChange>
      </w:pPr>
      <w:bookmarkStart w:id="1822" w:name="_Toc496068701"/>
      <w:bookmarkStart w:id="1823" w:name="_Toc498131112"/>
      <w:r w:rsidRPr="00EA3945">
        <w:t>OBR-15   Specimen Source</w:t>
      </w:r>
      <w:bookmarkEnd w:id="1822"/>
      <w:bookmarkEnd w:id="1823"/>
    </w:p>
    <w:p w14:paraId="0F5F0F5A" w14:textId="06028128" w:rsidR="00F6554D" w:rsidRPr="00E44B8D" w:rsidRDefault="00F6554D">
      <w:pPr>
        <w:pStyle w:val="NormalIndented"/>
        <w:rPr>
          <w:b/>
          <w:i/>
          <w:noProof/>
        </w:rPr>
      </w:pPr>
      <w:bookmarkStart w:id="1824"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1825" w:name="HL70369"/>
      <w:bookmarkStart w:id="1826" w:name="_Toc496068702"/>
      <w:bookmarkStart w:id="1827" w:name="_Toc498131113"/>
      <w:bookmarkEnd w:id="1824"/>
      <w:bookmarkEnd w:id="1825"/>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1826"/>
      <w:bookmarkEnd w:id="1827"/>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pPr>
        <w:pStyle w:val="Heading4"/>
        <w:pPrChange w:id="1828" w:author="Buitendijk, Hans" w:date="2022-09-02T09:04:00Z">
          <w:pPr>
            <w:pStyle w:val="Heading4"/>
            <w:tabs>
              <w:tab w:val="clear" w:pos="2520"/>
              <w:tab w:val="num" w:pos="1260"/>
            </w:tabs>
          </w:pPr>
        </w:pPrChange>
      </w:pPr>
      <w:bookmarkStart w:id="1829" w:name="_Toc496068703"/>
      <w:bookmarkStart w:id="1830"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1829"/>
      <w:bookmarkEnd w:id="183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pPr>
        <w:pStyle w:val="Heading4"/>
        <w:pPrChange w:id="1831" w:author="Buitendijk, Hans" w:date="2022-09-02T09:04:00Z">
          <w:pPr>
            <w:pStyle w:val="Heading4"/>
            <w:tabs>
              <w:tab w:val="clear" w:pos="2520"/>
              <w:tab w:val="num" w:pos="1260"/>
            </w:tabs>
          </w:pPr>
        </w:pPrChange>
      </w:pPr>
      <w:bookmarkStart w:id="1832" w:name="_Toc496068704"/>
      <w:bookmarkStart w:id="1833"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1832"/>
      <w:bookmarkEnd w:id="1833"/>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pPr>
        <w:pStyle w:val="Heading4"/>
        <w:pPrChange w:id="1834" w:author="Buitendijk, Hans" w:date="2022-09-02T09:04:00Z">
          <w:pPr>
            <w:pStyle w:val="Heading4"/>
            <w:tabs>
              <w:tab w:val="clear" w:pos="2520"/>
              <w:tab w:val="num" w:pos="1260"/>
            </w:tabs>
          </w:pPr>
        </w:pPrChange>
      </w:pPr>
      <w:bookmarkStart w:id="1835" w:name="_Toc496068705"/>
      <w:bookmarkStart w:id="1836"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1835"/>
      <w:bookmarkEnd w:id="1836"/>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pPr>
        <w:pStyle w:val="Heading4"/>
        <w:pPrChange w:id="1837" w:author="Buitendijk, Hans" w:date="2022-09-02T09:04:00Z">
          <w:pPr>
            <w:pStyle w:val="Heading4"/>
            <w:tabs>
              <w:tab w:val="clear" w:pos="2520"/>
              <w:tab w:val="num" w:pos="1260"/>
            </w:tabs>
          </w:pPr>
        </w:pPrChange>
      </w:pPr>
      <w:bookmarkStart w:id="1838" w:name="_Toc496068706"/>
      <w:bookmarkStart w:id="1839"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1838"/>
      <w:bookmarkEnd w:id="1839"/>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pPr>
        <w:pStyle w:val="Heading4"/>
        <w:pPrChange w:id="1840" w:author="Buitendijk, Hans" w:date="2022-09-02T09:04:00Z">
          <w:pPr>
            <w:pStyle w:val="Heading4"/>
            <w:tabs>
              <w:tab w:val="clear" w:pos="2520"/>
              <w:tab w:val="num" w:pos="1260"/>
            </w:tabs>
          </w:pPr>
        </w:pPrChange>
      </w:pPr>
      <w:bookmarkStart w:id="1841" w:name="_Toc496068707"/>
      <w:bookmarkStart w:id="1842"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1841"/>
      <w:bookmarkEnd w:id="1842"/>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pPr>
        <w:pStyle w:val="Heading4"/>
        <w:pPrChange w:id="1843" w:author="Buitendijk, Hans" w:date="2022-09-02T09:04:00Z">
          <w:pPr>
            <w:pStyle w:val="Heading4"/>
            <w:tabs>
              <w:tab w:val="clear" w:pos="2520"/>
              <w:tab w:val="num" w:pos="1260"/>
            </w:tabs>
          </w:pPr>
        </w:pPrChange>
      </w:pPr>
      <w:bookmarkStart w:id="1844" w:name="_Toc496068708"/>
      <w:bookmarkStart w:id="1845"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1844"/>
      <w:bookmarkEnd w:id="1845"/>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pPr>
        <w:pStyle w:val="Heading4"/>
        <w:pPrChange w:id="1846" w:author="Buitendijk, Hans" w:date="2022-09-02T09:04:00Z">
          <w:pPr>
            <w:pStyle w:val="Heading4"/>
            <w:tabs>
              <w:tab w:val="clear" w:pos="2520"/>
              <w:tab w:val="num" w:pos="1260"/>
            </w:tabs>
          </w:pPr>
        </w:pPrChange>
      </w:pPr>
      <w:bookmarkStart w:id="1847" w:name="_Toc496068709"/>
      <w:bookmarkStart w:id="1848"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1847"/>
      <w:bookmarkEnd w:id="1848"/>
    </w:p>
    <w:p w14:paraId="5017A2FA" w14:textId="77777777" w:rsidR="00F6554D" w:rsidRDefault="00F6554D" w:rsidP="00257C89">
      <w:pPr>
        <w:pStyle w:val="Components"/>
      </w:pPr>
      <w:bookmarkStart w:id="1849"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9"/>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pPr>
        <w:pStyle w:val="Heading4"/>
        <w:pPrChange w:id="1850" w:author="Buitendijk, Hans" w:date="2022-09-02T09:04:00Z">
          <w:pPr>
            <w:pStyle w:val="Heading4"/>
            <w:tabs>
              <w:tab w:val="clear" w:pos="2520"/>
              <w:tab w:val="num" w:pos="1260"/>
            </w:tabs>
          </w:pPr>
        </w:pPrChange>
      </w:pPr>
      <w:bookmarkStart w:id="1851" w:name="_Toc496068710"/>
      <w:bookmarkStart w:id="1852"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1851"/>
      <w:bookmarkEnd w:id="1852"/>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w:t>
      </w:r>
      <w:del w:id="1853" w:author="Buitendijk, Hans" w:date="2022-08-24T17:37:00Z">
        <w:r w:rsidRPr="00EA3945" w:rsidDel="0023687C">
          <w:rPr>
            <w:noProof/>
          </w:rPr>
          <w:delText>recorded</w:delText>
        </w:r>
      </w:del>
      <w:r w:rsidRPr="00EA3945">
        <w:rPr>
          <w:noProof/>
        </w:rPr>
        <w:t xml:space="preserve"> here.  Refer to </w:t>
      </w:r>
      <w:bookmarkStart w:id="1854"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1854"/>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pPr>
        <w:pStyle w:val="Heading4"/>
        <w:pPrChange w:id="1855" w:author="Buitendijk, Hans" w:date="2022-09-02T09:04:00Z">
          <w:pPr>
            <w:pStyle w:val="Heading4"/>
            <w:tabs>
              <w:tab w:val="clear" w:pos="2520"/>
              <w:tab w:val="num" w:pos="1260"/>
            </w:tabs>
          </w:pPr>
        </w:pPrChange>
      </w:pPr>
      <w:bookmarkStart w:id="1856" w:name="HL70074"/>
      <w:bookmarkStart w:id="1857" w:name="_Toc496068711"/>
      <w:bookmarkStart w:id="1858" w:name="_Toc498131122"/>
      <w:bookmarkEnd w:id="1856"/>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1857"/>
      <w:bookmarkEnd w:id="1858"/>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pPr>
        <w:pStyle w:val="Heading4"/>
        <w:pPrChange w:id="1859" w:author="Buitendijk, Hans" w:date="2022-09-02T09:04:00Z">
          <w:pPr>
            <w:pStyle w:val="Heading4"/>
            <w:tabs>
              <w:tab w:val="clear" w:pos="2520"/>
              <w:tab w:val="num" w:pos="1260"/>
            </w:tabs>
          </w:pPr>
        </w:pPrChange>
      </w:pPr>
      <w:bookmarkStart w:id="1860" w:name="HL70123"/>
      <w:bookmarkStart w:id="1861" w:name="_Toc496068712"/>
      <w:bookmarkStart w:id="1862" w:name="_Toc498131123"/>
      <w:bookmarkEnd w:id="186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1861"/>
      <w:bookmarkEnd w:id="1862"/>
    </w:p>
    <w:p w14:paraId="48C93719" w14:textId="77777777" w:rsidR="00F6554D" w:rsidRDefault="00F6554D" w:rsidP="00257C89">
      <w:pPr>
        <w:pStyle w:val="Components"/>
      </w:pPr>
      <w:bookmarkStart w:id="1863"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6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pPr>
        <w:pStyle w:val="Heading4"/>
        <w:pPrChange w:id="1864" w:author="Buitendijk, Hans" w:date="2022-09-02T09:04:00Z">
          <w:pPr>
            <w:pStyle w:val="Heading4"/>
            <w:tabs>
              <w:tab w:val="clear" w:pos="2520"/>
              <w:tab w:val="num" w:pos="1260"/>
            </w:tabs>
          </w:pPr>
        </w:pPrChange>
      </w:pPr>
      <w:bookmarkStart w:id="1865" w:name="_Toc496068713"/>
      <w:bookmarkStart w:id="1866" w:name="_Toc498131124"/>
      <w:r w:rsidRPr="00EA3945">
        <w:t>OBR-27   Quantity/timing</w:t>
      </w:r>
      <w:bookmarkEnd w:id="1865"/>
      <w:bookmarkEnd w:id="1866"/>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pPr>
        <w:pStyle w:val="Heading4"/>
        <w:pPrChange w:id="1867" w:author="Buitendijk, Hans" w:date="2022-09-02T09:04:00Z">
          <w:pPr>
            <w:pStyle w:val="Heading4"/>
            <w:tabs>
              <w:tab w:val="clear" w:pos="2520"/>
              <w:tab w:val="num" w:pos="1260"/>
            </w:tabs>
          </w:pPr>
        </w:pPrChange>
      </w:pPr>
      <w:bookmarkStart w:id="1868" w:name="_Toc496068714"/>
      <w:bookmarkStart w:id="1869"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1868"/>
      <w:bookmarkEnd w:id="1869"/>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pPr>
        <w:pStyle w:val="Heading4"/>
        <w:pPrChange w:id="1870" w:author="Buitendijk, Hans" w:date="2022-09-02T09:04:00Z">
          <w:pPr>
            <w:pStyle w:val="Heading4"/>
            <w:tabs>
              <w:tab w:val="clear" w:pos="2520"/>
              <w:tab w:val="num" w:pos="1260"/>
            </w:tabs>
          </w:pPr>
        </w:pPrChange>
      </w:pPr>
      <w:bookmarkStart w:id="1871" w:name="_Toc496068715"/>
      <w:bookmarkStart w:id="1872"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1871"/>
      <w:r w:rsidRPr="00EA3945">
        <w:t>61</w:t>
      </w:r>
      <w:bookmarkEnd w:id="1872"/>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pPr>
        <w:pStyle w:val="Heading4"/>
        <w:pPrChange w:id="1873" w:author="Buitendijk, Hans" w:date="2022-09-02T09:04:00Z">
          <w:pPr>
            <w:pStyle w:val="Heading4"/>
            <w:tabs>
              <w:tab w:val="clear" w:pos="2520"/>
              <w:tab w:val="num" w:pos="1260"/>
            </w:tabs>
          </w:pPr>
        </w:pPrChange>
      </w:pPr>
      <w:bookmarkStart w:id="1874" w:name="_Toc496068716"/>
      <w:bookmarkStart w:id="1875"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1874"/>
      <w:bookmarkEnd w:id="1875"/>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pPr>
        <w:pStyle w:val="Heading4"/>
        <w:pPrChange w:id="1876" w:author="Buitendijk, Hans" w:date="2022-09-02T09:04:00Z">
          <w:pPr>
            <w:pStyle w:val="Heading4"/>
            <w:tabs>
              <w:tab w:val="clear" w:pos="2520"/>
              <w:tab w:val="num" w:pos="1260"/>
            </w:tabs>
          </w:pPr>
        </w:pPrChange>
      </w:pPr>
      <w:bookmarkStart w:id="1877" w:name="HL70124"/>
      <w:bookmarkStart w:id="1878" w:name="_Toc496068717"/>
      <w:bookmarkStart w:id="1879" w:name="_Toc498131128"/>
      <w:bookmarkEnd w:id="1877"/>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1878"/>
      <w:bookmarkEnd w:id="1879"/>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pPr>
        <w:pStyle w:val="Heading4"/>
        <w:pPrChange w:id="1880" w:author="Buitendijk, Hans" w:date="2022-09-02T09:04:00Z">
          <w:pPr>
            <w:pStyle w:val="Heading4"/>
            <w:tabs>
              <w:tab w:val="clear" w:pos="2520"/>
              <w:tab w:val="num" w:pos="1260"/>
            </w:tabs>
          </w:pPr>
        </w:pPrChange>
      </w:pPr>
      <w:bookmarkStart w:id="1881" w:name="_OBR-32___Principal_Result_Interpret"/>
      <w:bookmarkStart w:id="1882" w:name="_OBR-32__"/>
      <w:bookmarkStart w:id="1883" w:name="_Toc496068718"/>
      <w:bookmarkStart w:id="1884" w:name="_Toc498131129"/>
      <w:bookmarkStart w:id="1885" w:name="_Ref174873160"/>
      <w:bookmarkEnd w:id="1881"/>
      <w:bookmarkEnd w:id="1882"/>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1883"/>
      <w:bookmarkEnd w:id="1884"/>
      <w:bookmarkEnd w:id="1885"/>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pPr>
        <w:pStyle w:val="Heading4"/>
        <w:pPrChange w:id="1886" w:author="Buitendijk, Hans" w:date="2022-09-02T09:04:00Z">
          <w:pPr>
            <w:pStyle w:val="Heading4"/>
            <w:tabs>
              <w:tab w:val="clear" w:pos="2520"/>
              <w:tab w:val="num" w:pos="1260"/>
            </w:tabs>
          </w:pPr>
        </w:pPrChange>
      </w:pPr>
      <w:bookmarkStart w:id="1887" w:name="_Toc496068719"/>
      <w:bookmarkStart w:id="1888"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1887"/>
      <w:bookmarkEnd w:id="1888"/>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pPr>
        <w:pStyle w:val="Heading4"/>
        <w:pPrChange w:id="1889" w:author="Buitendijk, Hans" w:date="2022-09-02T09:04:00Z">
          <w:pPr>
            <w:pStyle w:val="Heading4"/>
            <w:tabs>
              <w:tab w:val="clear" w:pos="2520"/>
              <w:tab w:val="num" w:pos="1260"/>
            </w:tabs>
          </w:pPr>
        </w:pPrChange>
      </w:pPr>
      <w:bookmarkStart w:id="1890" w:name="_Toc496068720"/>
      <w:bookmarkStart w:id="1891"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1890"/>
      <w:bookmarkEnd w:id="1891"/>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1892" w:name="_Toc496068721"/>
      <w:bookmarkStart w:id="1893"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1892"/>
      <w:bookmarkEnd w:id="1893"/>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pPr>
        <w:pStyle w:val="Heading4"/>
        <w:pPrChange w:id="1894" w:author="Buitendijk, Hans" w:date="2022-09-02T09:04:00Z">
          <w:pPr>
            <w:pStyle w:val="Heading4"/>
            <w:tabs>
              <w:tab w:val="clear" w:pos="2520"/>
              <w:tab w:val="num" w:pos="1260"/>
            </w:tabs>
          </w:pPr>
        </w:pPrChange>
      </w:pPr>
      <w:bookmarkStart w:id="1895" w:name="_Toc496068722"/>
      <w:bookmarkStart w:id="1896"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1895"/>
      <w:bookmarkEnd w:id="1896"/>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pPr>
        <w:pStyle w:val="Heading4"/>
        <w:pPrChange w:id="1897" w:author="Buitendijk, Hans" w:date="2022-09-02T09:04:00Z">
          <w:pPr>
            <w:pStyle w:val="Heading4"/>
            <w:tabs>
              <w:tab w:val="clear" w:pos="2520"/>
              <w:tab w:val="num" w:pos="1260"/>
            </w:tabs>
          </w:pPr>
        </w:pPrChange>
      </w:pPr>
      <w:bookmarkStart w:id="1898" w:name="_Toc496068723"/>
      <w:bookmarkStart w:id="189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1898"/>
      <w:bookmarkEnd w:id="189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pPr>
        <w:pStyle w:val="Heading4"/>
        <w:pPrChange w:id="1900" w:author="Buitendijk, Hans" w:date="2022-09-02T09:04:00Z">
          <w:pPr>
            <w:pStyle w:val="Heading4"/>
            <w:tabs>
              <w:tab w:val="clear" w:pos="2520"/>
              <w:tab w:val="num" w:pos="1260"/>
            </w:tabs>
          </w:pPr>
        </w:pPrChange>
      </w:pPr>
      <w:bookmarkStart w:id="1901" w:name="_Toc496068724"/>
      <w:bookmarkStart w:id="1902"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1901"/>
      <w:bookmarkEnd w:id="1902"/>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pPr>
        <w:pStyle w:val="Heading4"/>
        <w:pPrChange w:id="1903" w:author="Buitendijk, Hans" w:date="2022-09-02T09:04:00Z">
          <w:pPr>
            <w:pStyle w:val="Heading4"/>
            <w:tabs>
              <w:tab w:val="clear" w:pos="2520"/>
              <w:tab w:val="num" w:pos="1260"/>
            </w:tabs>
          </w:pPr>
        </w:pPrChange>
      </w:pPr>
      <w:bookmarkStart w:id="1904" w:name="_Toc496068725"/>
      <w:bookmarkStart w:id="1905"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1904"/>
      <w:bookmarkEnd w:id="1905"/>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pPr>
        <w:pStyle w:val="Heading4"/>
        <w:pPrChange w:id="1906" w:author="Buitendijk, Hans" w:date="2022-09-02T09:04:00Z">
          <w:pPr>
            <w:pStyle w:val="Heading4"/>
            <w:tabs>
              <w:tab w:val="clear" w:pos="2520"/>
              <w:tab w:val="num" w:pos="1260"/>
            </w:tabs>
          </w:pPr>
        </w:pPrChange>
      </w:pPr>
      <w:bookmarkStart w:id="1907" w:name="_Toc496068726"/>
      <w:bookmarkStart w:id="1908"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1907"/>
      <w:bookmarkEnd w:id="1908"/>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1909" w:name="_Toc496068727"/>
      <w:bookmarkStart w:id="1910" w:name="_Toc498131138"/>
    </w:p>
    <w:p w14:paraId="2CCF9F6E" w14:textId="751EF0B0" w:rsidR="00F6554D" w:rsidRPr="00EA3945" w:rsidRDefault="00F6554D">
      <w:pPr>
        <w:pStyle w:val="Heading4"/>
        <w:pPrChange w:id="1911" w:author="Buitendijk, Hans" w:date="2022-09-02T09:04:00Z">
          <w:pPr>
            <w:pStyle w:val="Heading4"/>
            <w:tabs>
              <w:tab w:val="clear" w:pos="2520"/>
              <w:tab w:val="num" w:pos="1260"/>
            </w:tabs>
          </w:pPr>
        </w:pPrChange>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1909"/>
      <w:bookmarkEnd w:id="1910"/>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pPr>
        <w:pStyle w:val="Heading4"/>
        <w:pPrChange w:id="1912" w:author="Buitendijk, Hans" w:date="2022-09-02T09:04:00Z">
          <w:pPr>
            <w:pStyle w:val="Heading4"/>
            <w:tabs>
              <w:tab w:val="clear" w:pos="2520"/>
              <w:tab w:val="num" w:pos="1260"/>
            </w:tabs>
          </w:pPr>
        </w:pPrChange>
      </w:pPr>
      <w:bookmarkStart w:id="1913" w:name="HL70224"/>
      <w:bookmarkStart w:id="1914" w:name="_Toc496068728"/>
      <w:bookmarkStart w:id="1915" w:name="_Toc498131139"/>
      <w:bookmarkEnd w:id="1913"/>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1914"/>
      <w:bookmarkEnd w:id="1915"/>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pPr>
        <w:pStyle w:val="Heading4"/>
        <w:pPrChange w:id="1916" w:author="Buitendijk, Hans" w:date="2022-09-02T09:04:00Z">
          <w:pPr>
            <w:pStyle w:val="Heading4"/>
            <w:tabs>
              <w:tab w:val="clear" w:pos="2520"/>
              <w:tab w:val="num" w:pos="1260"/>
            </w:tabs>
          </w:pPr>
        </w:pPrChange>
      </w:pPr>
      <w:bookmarkStart w:id="1917" w:name="HL70225"/>
      <w:bookmarkStart w:id="1918" w:name="_Toc496068729"/>
      <w:bookmarkStart w:id="1919" w:name="_Toc498131140"/>
      <w:bookmarkEnd w:id="1917"/>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1918"/>
      <w:bookmarkEnd w:id="1919"/>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pPr>
        <w:pStyle w:val="Heading4"/>
        <w:pPrChange w:id="1920" w:author="Buitendijk, Hans" w:date="2022-09-02T09:04:00Z">
          <w:pPr>
            <w:pStyle w:val="Heading4"/>
            <w:tabs>
              <w:tab w:val="clear" w:pos="2520"/>
              <w:tab w:val="num" w:pos="1260"/>
            </w:tabs>
          </w:pPr>
        </w:pPrChange>
      </w:pPr>
      <w:bookmarkStart w:id="1921" w:name="_Toc496068730"/>
      <w:bookmarkStart w:id="1922"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1921"/>
      <w:bookmarkEnd w:id="1922"/>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pPr>
        <w:pStyle w:val="Heading4"/>
        <w:pPrChange w:id="1923" w:author="Buitendijk, Hans" w:date="2022-09-02T09:04:00Z">
          <w:pPr>
            <w:pStyle w:val="Heading4"/>
            <w:tabs>
              <w:tab w:val="clear" w:pos="2520"/>
              <w:tab w:val="num" w:pos="1260"/>
            </w:tabs>
          </w:pPr>
        </w:pPrChange>
      </w:pPr>
      <w:bookmarkStart w:id="1924" w:name="_Toc496068731"/>
      <w:bookmarkStart w:id="1925"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1924"/>
      <w:bookmarkEnd w:id="1925"/>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1926" w:name="_Toc496068732"/>
      <w:bookmarkStart w:id="1927"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pPr>
        <w:pStyle w:val="Heading4"/>
        <w:pPrChange w:id="1928" w:author="Buitendijk, Hans" w:date="2022-09-02T09:04:00Z">
          <w:pPr>
            <w:pStyle w:val="Heading4"/>
            <w:tabs>
              <w:tab w:val="clear" w:pos="2520"/>
              <w:tab w:val="num" w:pos="1260"/>
            </w:tabs>
          </w:pPr>
        </w:pPrChange>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1926"/>
      <w:bookmarkEnd w:id="1927"/>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pPr>
        <w:pStyle w:val="Heading4"/>
        <w:pPrChange w:id="1929" w:author="Buitendijk, Hans" w:date="2022-09-02T09:04:00Z">
          <w:pPr>
            <w:pStyle w:val="Heading4"/>
            <w:tabs>
              <w:tab w:val="clear" w:pos="2520"/>
              <w:tab w:val="num" w:pos="1260"/>
            </w:tabs>
          </w:pPr>
        </w:pPrChange>
      </w:pPr>
      <w:bookmarkStart w:id="1930" w:name="_Toc496068733"/>
      <w:bookmarkStart w:id="1931"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1930"/>
      <w:bookmarkEnd w:id="193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pPr>
        <w:pStyle w:val="Heading4"/>
        <w:pPrChange w:id="1932" w:author="Buitendijk, Hans" w:date="2022-09-02T09:04:00Z">
          <w:pPr>
            <w:pStyle w:val="Heading4"/>
            <w:tabs>
              <w:tab w:val="clear" w:pos="2520"/>
              <w:tab w:val="num" w:pos="1260"/>
            </w:tabs>
          </w:pPr>
        </w:pPrChange>
      </w:pPr>
      <w:bookmarkStart w:id="1933" w:name="HL70411"/>
      <w:bookmarkStart w:id="1934" w:name="_Toc348245085"/>
      <w:bookmarkStart w:id="1935" w:name="_Toc348258396"/>
      <w:bookmarkStart w:id="1936" w:name="_Toc348263514"/>
      <w:bookmarkStart w:id="1937" w:name="_Toc348336887"/>
      <w:bookmarkStart w:id="1938" w:name="_Toc348773840"/>
      <w:bookmarkStart w:id="1939" w:name="_Toc359236207"/>
      <w:bookmarkStart w:id="1940" w:name="_Toc496068734"/>
      <w:bookmarkStart w:id="1941" w:name="_Toc498131145"/>
      <w:bookmarkEnd w:id="1933"/>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pPr>
        <w:pStyle w:val="Heading4"/>
        <w:pPrChange w:id="1942" w:author="Buitendijk, Hans" w:date="2022-09-02T09:04:00Z">
          <w:pPr>
            <w:pStyle w:val="Heading4"/>
            <w:tabs>
              <w:tab w:val="clear" w:pos="2520"/>
              <w:tab w:val="num" w:pos="1260"/>
            </w:tabs>
          </w:pPr>
        </w:pPrChange>
      </w:pPr>
      <w:r w:rsidRPr="00EA3945">
        <w:t xml:space="preserve"> </w:t>
      </w:r>
      <w:bookmarkStart w:id="1943"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pPr>
        <w:pStyle w:val="Heading4"/>
        <w:pPrChange w:id="1944" w:author="Buitendijk, Hans" w:date="2022-09-02T09:04:00Z">
          <w:pPr>
            <w:pStyle w:val="Heading4"/>
            <w:tabs>
              <w:tab w:val="clear" w:pos="2520"/>
              <w:tab w:val="num" w:pos="1260"/>
            </w:tabs>
          </w:pPr>
        </w:pPrChange>
      </w:pPr>
      <w:bookmarkStart w:id="1945" w:name="_OBR-50___Parent_Universal_Service_I"/>
      <w:bookmarkStart w:id="1946" w:name="_Ref174868018"/>
      <w:bookmarkStart w:id="1947" w:name="_Toc45700320"/>
      <w:bookmarkStart w:id="1948" w:name="_Toc538361"/>
      <w:bookmarkStart w:id="1949" w:name="_Ref45701966"/>
      <w:bookmarkEnd w:id="1945"/>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1946"/>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pPr>
        <w:pStyle w:val="Heading4"/>
        <w:pPrChange w:id="1950" w:author="Buitendijk, Hans" w:date="2022-09-02T09:04:00Z">
          <w:pPr>
            <w:pStyle w:val="Heading4"/>
            <w:tabs>
              <w:tab w:val="clear" w:pos="2520"/>
              <w:tab w:val="num" w:pos="1260"/>
            </w:tabs>
          </w:pPr>
        </w:pPrChange>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pPr>
        <w:pStyle w:val="Heading4"/>
        <w:pPrChange w:id="1951" w:author="Buitendijk, Hans" w:date="2022-09-02T09:04:00Z">
          <w:pPr>
            <w:pStyle w:val="Heading4"/>
            <w:tabs>
              <w:tab w:val="clear" w:pos="2520"/>
              <w:tab w:val="num" w:pos="1260"/>
            </w:tabs>
          </w:pPr>
        </w:pPrChange>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pPr>
        <w:pStyle w:val="Heading4"/>
        <w:pPrChange w:id="1952" w:author="Buitendijk, Hans" w:date="2022-09-02T09:04:00Z">
          <w:pPr>
            <w:pStyle w:val="Heading4"/>
            <w:tabs>
              <w:tab w:val="clear" w:pos="2520"/>
              <w:tab w:val="num" w:pos="1260"/>
            </w:tabs>
          </w:pPr>
        </w:pPrChange>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pPr>
        <w:pStyle w:val="Heading4"/>
        <w:pPrChange w:id="1953" w:author="Buitendijk, Hans" w:date="2022-09-02T09:04:00Z">
          <w:pPr>
            <w:pStyle w:val="Heading4"/>
            <w:tabs>
              <w:tab w:val="clear" w:pos="2520"/>
              <w:tab w:val="num" w:pos="1260"/>
            </w:tabs>
          </w:pPr>
        </w:pPrChange>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pPr>
        <w:pStyle w:val="Heading4"/>
        <w:pPrChange w:id="1954" w:author="Buitendijk, Hans" w:date="2022-09-02T09:04:00Z">
          <w:pPr>
            <w:pStyle w:val="Heading4"/>
            <w:tabs>
              <w:tab w:val="clear" w:pos="2520"/>
              <w:tab w:val="num" w:pos="1260"/>
            </w:tabs>
          </w:pPr>
        </w:pPrChange>
      </w:pPr>
      <w:bookmarkStart w:id="1955" w:name="_TQ1_–_Timing/Quantity_Segment"/>
      <w:bookmarkStart w:id="1956" w:name="_Ref174942441"/>
      <w:bookmarkStart w:id="1957" w:name="_Ref174942457"/>
      <w:bookmarkStart w:id="1958" w:name="_Ref174942706"/>
      <w:bookmarkStart w:id="1959" w:name="_Ref174944722"/>
      <w:bookmarkStart w:id="1960" w:name="_Ref174948281"/>
      <w:bookmarkStart w:id="1961" w:name="_Ref174948312"/>
      <w:bookmarkEnd w:id="1947"/>
      <w:bookmarkEnd w:id="1955"/>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1962" w:name="_Toc28956503"/>
      <w:r w:rsidRPr="00EA3945">
        <w:t>TQ1 – Timing/Quantity Segment</w:t>
      </w:r>
      <w:bookmarkEnd w:id="1943"/>
      <w:bookmarkEnd w:id="1948"/>
      <w:bookmarkEnd w:id="1949"/>
      <w:bookmarkEnd w:id="1956"/>
      <w:bookmarkEnd w:id="1957"/>
      <w:bookmarkEnd w:id="1958"/>
      <w:bookmarkEnd w:id="1959"/>
      <w:bookmarkEnd w:id="1960"/>
      <w:bookmarkEnd w:id="1961"/>
      <w:bookmarkEnd w:id="1962"/>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1963" w:name="TQ1"/>
      <w:r w:rsidRPr="00EA3945">
        <w:rPr>
          <w:noProof/>
        </w:rPr>
        <w:t>HL7 Attribute Table – TQ1 – Timing/Quantity</w:t>
      </w:r>
      <w:bookmarkEnd w:id="1963"/>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pPr>
        <w:pStyle w:val="Heading4"/>
        <w:pPrChange w:id="1964" w:author="Buitendijk, Hans" w:date="2022-09-02T09:04:00Z">
          <w:pPr>
            <w:pStyle w:val="Heading4"/>
            <w:tabs>
              <w:tab w:val="clear" w:pos="2520"/>
              <w:tab w:val="num" w:pos="1260"/>
            </w:tabs>
          </w:pPr>
        </w:pPrChange>
      </w:pPr>
      <w:bookmarkStart w:id="1965" w:name="_Toc529348185"/>
      <w:r w:rsidRPr="00A36947">
        <w:t>TQ1 field definitions</w:t>
      </w:r>
      <w:bookmarkEnd w:id="1965"/>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pPr>
        <w:pStyle w:val="Heading4"/>
        <w:pPrChange w:id="1966" w:author="Buitendijk, Hans" w:date="2022-09-02T09:04:00Z">
          <w:pPr>
            <w:pStyle w:val="Heading4"/>
            <w:tabs>
              <w:tab w:val="clear" w:pos="2520"/>
              <w:tab w:val="num" w:pos="1260"/>
            </w:tabs>
          </w:pPr>
        </w:pPrChange>
      </w:pPr>
      <w:bookmarkStart w:id="1967" w:name="_Toc529348186"/>
      <w:r w:rsidRPr="00EA3945">
        <w:t>TQ1-1   Set ID - TQ1</w:t>
      </w:r>
      <w:bookmarkEnd w:id="1967"/>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pPr>
        <w:pStyle w:val="Heading4"/>
        <w:pPrChange w:id="1968" w:author="Buitendijk, Hans" w:date="2022-09-02T09:04:00Z">
          <w:pPr>
            <w:pStyle w:val="Heading4"/>
            <w:tabs>
              <w:tab w:val="clear" w:pos="2520"/>
              <w:tab w:val="num" w:pos="1260"/>
            </w:tabs>
          </w:pPr>
        </w:pPrChange>
      </w:pPr>
      <w:bookmarkStart w:id="1969"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1969"/>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pPr>
        <w:pStyle w:val="Heading4"/>
        <w:pPrChange w:id="1970" w:author="Buitendijk, Hans" w:date="2022-09-02T09:04:00Z">
          <w:pPr>
            <w:pStyle w:val="Heading4"/>
            <w:tabs>
              <w:tab w:val="clear" w:pos="2520"/>
              <w:tab w:val="num" w:pos="1260"/>
            </w:tabs>
          </w:pPr>
        </w:pPrChange>
      </w:pPr>
      <w:bookmarkStart w:id="1971"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1971"/>
      <w:r w:rsidRPr="00EA3945">
        <w:t xml:space="preserve">  01629</w:t>
      </w:r>
    </w:p>
    <w:p w14:paraId="615FDD59" w14:textId="77777777" w:rsidR="00F6554D" w:rsidRDefault="00F6554D" w:rsidP="00257C89">
      <w:pPr>
        <w:pStyle w:val="Components"/>
      </w:pPr>
      <w:bookmarkStart w:id="1972"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2"/>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pPr>
        <w:pStyle w:val="Heading4"/>
        <w:pPrChange w:id="1973" w:author="Buitendijk, Hans" w:date="2022-09-02T09:04:00Z">
          <w:pPr>
            <w:pStyle w:val="Heading4"/>
            <w:tabs>
              <w:tab w:val="clear" w:pos="2520"/>
              <w:tab w:val="num" w:pos="1260"/>
            </w:tabs>
          </w:pPr>
        </w:pPrChange>
      </w:pPr>
      <w:bookmarkStart w:id="1974"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1974"/>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pPr>
        <w:pStyle w:val="Heading4"/>
        <w:pPrChange w:id="1975" w:author="Buitendijk, Hans" w:date="2022-09-02T09:04:00Z">
          <w:pPr>
            <w:pStyle w:val="Heading4"/>
            <w:tabs>
              <w:tab w:val="clear" w:pos="2520"/>
              <w:tab w:val="num" w:pos="1260"/>
            </w:tabs>
          </w:pPr>
        </w:pPrChange>
      </w:pPr>
      <w:bookmarkStart w:id="1976"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1976"/>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1977" w:name="_Toc529348191"/>
    </w:p>
    <w:p w14:paraId="5250F375" w14:textId="77777777" w:rsidR="00F6554D" w:rsidRPr="00EA3945" w:rsidRDefault="00F6554D">
      <w:pPr>
        <w:pStyle w:val="Heading4"/>
        <w:pPrChange w:id="1978" w:author="Buitendijk, Hans" w:date="2022-09-02T09:04:00Z">
          <w:pPr>
            <w:pStyle w:val="Heading4"/>
            <w:tabs>
              <w:tab w:val="clear" w:pos="2520"/>
              <w:tab w:val="num" w:pos="1260"/>
            </w:tabs>
          </w:pPr>
        </w:pPrChange>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1977"/>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1979" w:name="_Toc348245075"/>
      <w:bookmarkStart w:id="1980" w:name="_Toc348258386"/>
      <w:bookmarkStart w:id="1981" w:name="_Toc348263504"/>
      <w:bookmarkStart w:id="1982" w:name="_Toc348336877"/>
      <w:bookmarkStart w:id="1983" w:name="_Toc348773830"/>
      <w:bookmarkStart w:id="1984" w:name="_Toc359236197"/>
      <w:bookmarkStart w:id="1985" w:name="_Toc529348192"/>
      <w:r w:rsidRPr="00EA3945">
        <w:t>TQ1|1||TID|||3^d&amp;&amp;ANS+||||||20^min&amp;&amp;ANS+|9&lt;cr&gt;</w:t>
      </w:r>
    </w:p>
    <w:p w14:paraId="0A1DC56E" w14:textId="77777777" w:rsidR="00F6554D" w:rsidRPr="00EA3945" w:rsidRDefault="00F6554D">
      <w:pPr>
        <w:pStyle w:val="Heading4"/>
        <w:pPrChange w:id="1986" w:author="Buitendijk, Hans" w:date="2022-09-02T09:04:00Z">
          <w:pPr>
            <w:pStyle w:val="Heading4"/>
            <w:tabs>
              <w:tab w:val="clear" w:pos="2520"/>
              <w:tab w:val="num" w:pos="1260"/>
            </w:tabs>
          </w:pPr>
        </w:pPrChange>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1979"/>
      <w:bookmarkEnd w:id="1980"/>
      <w:bookmarkEnd w:id="1981"/>
      <w:bookmarkEnd w:id="1982"/>
      <w:bookmarkEnd w:id="1983"/>
      <w:bookmarkEnd w:id="1984"/>
      <w:bookmarkEnd w:id="1985"/>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pPr>
        <w:pStyle w:val="Heading4"/>
        <w:pPrChange w:id="1987" w:author="Buitendijk, Hans" w:date="2022-09-02T09:04:00Z">
          <w:pPr>
            <w:pStyle w:val="Heading4"/>
            <w:tabs>
              <w:tab w:val="clear" w:pos="2520"/>
              <w:tab w:val="num" w:pos="1260"/>
            </w:tabs>
          </w:pPr>
        </w:pPrChange>
      </w:pPr>
      <w:bookmarkStart w:id="1988" w:name="_Toc348245076"/>
      <w:bookmarkStart w:id="1989" w:name="_Toc348258387"/>
      <w:bookmarkStart w:id="1990" w:name="_Toc348263505"/>
      <w:bookmarkStart w:id="1991" w:name="_Toc348336878"/>
      <w:bookmarkStart w:id="1992" w:name="_Toc348773831"/>
      <w:bookmarkStart w:id="1993" w:name="_Toc359236198"/>
      <w:bookmarkStart w:id="1994"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1988"/>
      <w:bookmarkEnd w:id="1989"/>
      <w:bookmarkEnd w:id="1990"/>
      <w:bookmarkEnd w:id="1991"/>
      <w:bookmarkEnd w:id="1992"/>
      <w:bookmarkEnd w:id="1993"/>
      <w:bookmarkEnd w:id="1994"/>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pPr>
        <w:pStyle w:val="Heading4"/>
        <w:pPrChange w:id="1995" w:author="Buitendijk, Hans" w:date="2022-09-02T09:04:00Z">
          <w:pPr>
            <w:pStyle w:val="Heading4"/>
            <w:tabs>
              <w:tab w:val="clear" w:pos="2520"/>
              <w:tab w:val="num" w:pos="1260"/>
            </w:tabs>
          </w:pPr>
        </w:pPrChange>
      </w:pPr>
      <w:bookmarkStart w:id="1996"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1996"/>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pPr>
        <w:pStyle w:val="Heading4"/>
        <w:pPrChange w:id="1997" w:author="Buitendijk, Hans" w:date="2022-09-02T09:04:00Z">
          <w:pPr>
            <w:pStyle w:val="Heading4"/>
            <w:tabs>
              <w:tab w:val="clear" w:pos="2520"/>
              <w:tab w:val="num" w:pos="1260"/>
            </w:tabs>
          </w:pPr>
        </w:pPrChange>
      </w:pPr>
      <w:bookmarkStart w:id="1998"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1998"/>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pPr>
        <w:pStyle w:val="Heading4"/>
        <w:pPrChange w:id="1999" w:author="Buitendijk, Hans" w:date="2022-09-02T09:04:00Z">
          <w:pPr>
            <w:pStyle w:val="Heading4"/>
            <w:tabs>
              <w:tab w:val="clear" w:pos="2520"/>
              <w:tab w:val="num" w:pos="1260"/>
            </w:tabs>
          </w:pPr>
        </w:pPrChange>
      </w:pPr>
      <w:bookmarkStart w:id="200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200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pPr>
        <w:pStyle w:val="Heading4"/>
        <w:pPrChange w:id="2001" w:author="Buitendijk, Hans" w:date="2022-09-02T09:04:00Z">
          <w:pPr>
            <w:pStyle w:val="Heading4"/>
            <w:tabs>
              <w:tab w:val="clear" w:pos="2520"/>
              <w:tab w:val="num" w:pos="1260"/>
            </w:tabs>
          </w:pPr>
        </w:pPrChange>
      </w:pPr>
      <w:bookmarkStart w:id="2002"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2002"/>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pPr>
        <w:pStyle w:val="Heading4"/>
        <w:pPrChange w:id="2003" w:author="Buitendijk, Hans" w:date="2022-09-02T09:04:00Z">
          <w:pPr>
            <w:pStyle w:val="Heading4"/>
            <w:tabs>
              <w:tab w:val="clear" w:pos="2520"/>
              <w:tab w:val="num" w:pos="1260"/>
            </w:tabs>
          </w:pPr>
        </w:pPrChange>
      </w:pPr>
      <w:bookmarkStart w:id="2004"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2004"/>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2005" w:name="_Toc529348199"/>
      <w:r w:rsidRPr="00EA3945">
        <w:t>TQ1|1||TID|||3^d&amp;&amp;ANS+||||||20^min&amp;&amp;ANS+|9&lt;cr&gt;</w:t>
      </w:r>
    </w:p>
    <w:p w14:paraId="46D48710" w14:textId="77777777" w:rsidR="00F6554D" w:rsidRPr="00EA3945" w:rsidRDefault="00F6554D">
      <w:pPr>
        <w:pStyle w:val="Heading4"/>
        <w:pPrChange w:id="2006" w:author="Buitendijk, Hans" w:date="2022-09-02T09:04:00Z">
          <w:pPr>
            <w:pStyle w:val="Heading4"/>
            <w:tabs>
              <w:tab w:val="clear" w:pos="2520"/>
              <w:tab w:val="num" w:pos="1260"/>
            </w:tabs>
          </w:pPr>
        </w:pPrChange>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2005"/>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2007" w:name="_Toc529348200"/>
      <w:bookmarkStart w:id="2008"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1934"/>
      <w:bookmarkEnd w:id="1935"/>
      <w:bookmarkEnd w:id="1936"/>
      <w:bookmarkEnd w:id="1937"/>
      <w:bookmarkEnd w:id="1938"/>
      <w:bookmarkEnd w:id="1939"/>
      <w:bookmarkEnd w:id="1940"/>
      <w:bookmarkEnd w:id="1941"/>
      <w:bookmarkEnd w:id="2007"/>
      <w:bookmarkEnd w:id="2008"/>
    </w:p>
    <w:p w14:paraId="4FB071D2" w14:textId="67978A68" w:rsidR="00F6554D" w:rsidRPr="00EA3945" w:rsidRDefault="00F6554D" w:rsidP="00010B35">
      <w:pPr>
        <w:pStyle w:val="Heading3"/>
      </w:pPr>
      <w:bookmarkStart w:id="2009" w:name="_TQ2_–_Timing/Quantity_Relationship"/>
      <w:bookmarkStart w:id="2010" w:name="_Ref45701998"/>
      <w:bookmarkStart w:id="2011" w:name="_Toc28956504"/>
      <w:bookmarkEnd w:id="2009"/>
      <w:r w:rsidRPr="00EA3945">
        <w:t>TQ2 – Timing/Quantity Relationship</w:t>
      </w:r>
      <w:bookmarkEnd w:id="2010"/>
      <w:bookmarkEnd w:id="2011"/>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2012" w:name="TQ2"/>
      <w:r w:rsidRPr="00EA3945">
        <w:rPr>
          <w:noProof/>
        </w:rPr>
        <w:t>HL7 Attribute Table – TQ2 – Timing/Quantity Relationship</w:t>
      </w:r>
      <w:bookmarkEnd w:id="2012"/>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2013" w:name="_Toc496068961"/>
      <w:bookmarkStart w:id="2014" w:name="_Toc498131372"/>
      <w:bookmarkStart w:id="2015" w:name="_Toc538420"/>
      <w:bookmarkStart w:id="2016" w:name="_Ref174933828"/>
      <w:bookmarkStart w:id="2017" w:name="_Ref174933859"/>
      <w:bookmarkStart w:id="2018" w:name="_Toc190074117"/>
      <w:bookmarkStart w:id="2019" w:name="_Ref359032108"/>
      <w:r w:rsidRPr="00EA3945">
        <w:rPr>
          <w:i/>
          <w:noProof/>
        </w:rPr>
        <w:t>RXO segment field examples</w:t>
      </w:r>
      <w:bookmarkEnd w:id="2013"/>
      <w:bookmarkEnd w:id="2014"/>
      <w:bookmarkEnd w:id="2015"/>
      <w:bookmarkEnd w:id="2016"/>
      <w:bookmarkEnd w:id="2017"/>
      <w:bookmarkEnd w:id="2018"/>
      <w:r w:rsidRPr="00EA3945">
        <w:rPr>
          <w:noProof/>
        </w:rPr>
        <w:t>.</w:t>
      </w:r>
    </w:p>
    <w:bookmarkEnd w:id="2019"/>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pPr>
        <w:pStyle w:val="NormalListBullets"/>
        <w:rPr>
          <w:noProof/>
          <w:snapToGrid w:val="0"/>
        </w:rPr>
        <w:pPrChange w:id="2020" w:author="Buitendijk, Hans" w:date="2022-08-24T17:37:00Z">
          <w:pPr>
            <w:pStyle w:val="NormalListBullets"/>
            <w:tabs>
              <w:tab w:val="clear" w:pos="1080"/>
              <w:tab w:val="num" w:pos="1872"/>
            </w:tabs>
            <w:ind w:left="2160"/>
          </w:pPr>
        </w:pPrChange>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pPr>
        <w:pStyle w:val="NormalListBullets"/>
        <w:rPr>
          <w:noProof/>
          <w:snapToGrid w:val="0"/>
        </w:rPr>
        <w:pPrChange w:id="2021" w:author="Buitendijk, Hans" w:date="2022-08-24T17:37:00Z">
          <w:pPr>
            <w:pStyle w:val="NormalListBullets"/>
            <w:tabs>
              <w:tab w:val="clear" w:pos="1080"/>
              <w:tab w:val="num" w:pos="1872"/>
            </w:tabs>
            <w:ind w:left="2160"/>
          </w:pPr>
        </w:pPrChange>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pPr>
        <w:pStyle w:val="NormalListBullets"/>
        <w:rPr>
          <w:noProof/>
        </w:rPr>
        <w:pPrChange w:id="2022" w:author="Buitendijk, Hans" w:date="2022-08-24T17:37:00Z">
          <w:pPr>
            <w:pStyle w:val="NormalListBullets"/>
            <w:tabs>
              <w:tab w:val="clear" w:pos="1080"/>
              <w:tab w:val="num" w:pos="1872"/>
            </w:tabs>
            <w:ind w:left="2160"/>
          </w:pPr>
        </w:pPrChange>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pPr>
        <w:pStyle w:val="Heading4"/>
        <w:pPrChange w:id="2023" w:author="Buitendijk, Hans" w:date="2022-09-02T09:04:00Z">
          <w:pPr>
            <w:pStyle w:val="Heading4"/>
            <w:tabs>
              <w:tab w:val="clear" w:pos="2520"/>
              <w:tab w:val="num" w:pos="1260"/>
            </w:tabs>
          </w:pPr>
        </w:pPrChange>
      </w:pPr>
      <w:bookmarkStart w:id="2024" w:name="_Toc529348201"/>
      <w:r w:rsidRPr="00097532">
        <w:t>TQ2 field definitions</w:t>
      </w:r>
      <w:bookmarkEnd w:id="2024"/>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pPr>
        <w:pStyle w:val="Heading4"/>
        <w:pPrChange w:id="2025" w:author="Buitendijk, Hans" w:date="2022-09-02T09:04:00Z">
          <w:pPr>
            <w:pStyle w:val="Heading4"/>
            <w:tabs>
              <w:tab w:val="clear" w:pos="2520"/>
              <w:tab w:val="num" w:pos="1260"/>
            </w:tabs>
          </w:pPr>
        </w:pPrChange>
      </w:pPr>
      <w:bookmarkStart w:id="2026"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2026"/>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pPr>
        <w:pStyle w:val="Heading4"/>
        <w:pPrChange w:id="2027" w:author="Buitendijk, Hans" w:date="2022-09-02T09:04:00Z">
          <w:pPr>
            <w:pStyle w:val="Heading4"/>
            <w:tabs>
              <w:tab w:val="clear" w:pos="2520"/>
              <w:tab w:val="num" w:pos="1260"/>
            </w:tabs>
          </w:pPr>
        </w:pPrChange>
      </w:pPr>
      <w:bookmarkStart w:id="2028"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2028"/>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pPr>
        <w:pStyle w:val="Heading4"/>
        <w:pPrChange w:id="2029" w:author="Buitendijk, Hans" w:date="2022-09-02T09:04:00Z">
          <w:pPr>
            <w:pStyle w:val="Heading4"/>
            <w:tabs>
              <w:tab w:val="clear" w:pos="2520"/>
              <w:tab w:val="num" w:pos="1260"/>
            </w:tabs>
          </w:pPr>
        </w:pPrChange>
      </w:pPr>
      <w:bookmarkStart w:id="203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203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pPr>
        <w:pStyle w:val="Heading4"/>
        <w:pPrChange w:id="2031" w:author="Buitendijk, Hans" w:date="2022-09-02T09:04:00Z">
          <w:pPr>
            <w:pStyle w:val="Heading4"/>
            <w:tabs>
              <w:tab w:val="clear" w:pos="2520"/>
              <w:tab w:val="num" w:pos="1260"/>
            </w:tabs>
          </w:pPr>
        </w:pPrChange>
      </w:pPr>
      <w:bookmarkStart w:id="2032"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2032"/>
      <w:r w:rsidRPr="00EA3945">
        <w:t xml:space="preserve">   01651</w:t>
      </w:r>
    </w:p>
    <w:p w14:paraId="547507D3" w14:textId="77777777" w:rsidR="00F6554D" w:rsidRDefault="00F6554D" w:rsidP="00257C89">
      <w:pPr>
        <w:pStyle w:val="Components"/>
      </w:pPr>
      <w:bookmarkStart w:id="2033"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2033"/>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pPr>
        <w:pStyle w:val="Heading4"/>
        <w:pPrChange w:id="2034" w:author="Buitendijk, Hans" w:date="2022-09-02T09:04:00Z">
          <w:pPr>
            <w:pStyle w:val="Heading4"/>
            <w:tabs>
              <w:tab w:val="clear" w:pos="2520"/>
              <w:tab w:val="num" w:pos="1260"/>
            </w:tabs>
          </w:pPr>
        </w:pPrChange>
      </w:pPr>
      <w:bookmarkStart w:id="2035"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2035"/>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pPr>
        <w:pStyle w:val="Heading4"/>
        <w:pPrChange w:id="2036" w:author="Buitendijk, Hans" w:date="2022-09-02T09:04:00Z">
          <w:pPr>
            <w:pStyle w:val="Heading4"/>
            <w:tabs>
              <w:tab w:val="clear" w:pos="2520"/>
              <w:tab w:val="num" w:pos="1260"/>
            </w:tabs>
          </w:pPr>
        </w:pPrChange>
      </w:pPr>
      <w:bookmarkStart w:id="2037"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2037"/>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pPr>
        <w:pStyle w:val="Heading4"/>
        <w:pPrChange w:id="2038" w:author="Buitendijk, Hans" w:date="2022-09-02T09:04:00Z">
          <w:pPr>
            <w:pStyle w:val="Heading4"/>
            <w:tabs>
              <w:tab w:val="clear" w:pos="2520"/>
              <w:tab w:val="num" w:pos="1260"/>
            </w:tabs>
          </w:pPr>
        </w:pPrChange>
      </w:pPr>
      <w:bookmarkStart w:id="2039"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2039"/>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pPr>
        <w:pStyle w:val="Heading4"/>
        <w:pPrChange w:id="2040" w:author="Buitendijk, Hans" w:date="2022-09-02T09:04:00Z">
          <w:pPr>
            <w:pStyle w:val="Heading4"/>
            <w:tabs>
              <w:tab w:val="clear" w:pos="2520"/>
              <w:tab w:val="num" w:pos="1260"/>
            </w:tabs>
          </w:pPr>
        </w:pPrChange>
      </w:pPr>
      <w:bookmarkStart w:id="2041"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2041"/>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pPr>
        <w:pStyle w:val="Heading4"/>
        <w:pPrChange w:id="2042" w:author="Buitendijk, Hans" w:date="2022-09-02T09:04:00Z">
          <w:pPr>
            <w:pStyle w:val="Heading4"/>
            <w:tabs>
              <w:tab w:val="clear" w:pos="2520"/>
              <w:tab w:val="num" w:pos="1260"/>
            </w:tabs>
          </w:pPr>
        </w:pPrChange>
      </w:pPr>
      <w:bookmarkStart w:id="2043"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2043"/>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pPr>
        <w:pStyle w:val="Heading4"/>
        <w:pPrChange w:id="2044" w:author="Buitendijk, Hans" w:date="2022-09-02T09:04:00Z">
          <w:pPr>
            <w:pStyle w:val="Heading4"/>
            <w:tabs>
              <w:tab w:val="clear" w:pos="2520"/>
              <w:tab w:val="num" w:pos="1260"/>
            </w:tabs>
          </w:pPr>
        </w:pPrChange>
      </w:pPr>
      <w:bookmarkStart w:id="2045"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2045"/>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2046" w:name="_Toc538363"/>
      <w:bookmarkStart w:id="2047" w:name="_Toc28956505"/>
      <w:r w:rsidRPr="00EA3945">
        <w:t>IPC – Imaging Procedure Control Segment</w:t>
      </w:r>
      <w:bookmarkEnd w:id="2046"/>
      <w:bookmarkEnd w:id="2047"/>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2048" w:name="IPC"/>
      <w:r w:rsidRPr="00EA3945">
        <w:rPr>
          <w:noProof/>
        </w:rPr>
        <w:t>HL7 Attribute Table – IPC – Imaging Procedure Control Segment</w:t>
      </w:r>
      <w:bookmarkEnd w:id="2048"/>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08E51AEF" w:rsidR="007221C5" w:rsidRPr="00D3774B" w:rsidRDefault="00681648" w:rsidP="00B6045C">
            <w:pPr>
              <w:pStyle w:val="AttributeTableBody"/>
              <w:rPr>
                <w:noProof/>
              </w:rPr>
            </w:pPr>
            <w:ins w:id="2049" w:author="Frank Oemig" w:date="2022-09-07T17:34:00Z">
              <w:r>
                <w:rPr>
                  <w:noProof/>
                </w:rPr>
                <w:t>1..1</w:t>
              </w:r>
            </w:ins>
            <w:del w:id="2050" w:author="Frank Oemig" w:date="2022-09-07T17:34:00Z">
              <w:r w:rsidR="007221C5" w:rsidRPr="00D3774B" w:rsidDel="00681648">
                <w:rPr>
                  <w:noProof/>
                </w:rPr>
                <w:delText>2..2</w:delText>
              </w:r>
            </w:del>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pPr>
        <w:pStyle w:val="Heading4"/>
        <w:pPrChange w:id="2051" w:author="Buitendijk, Hans" w:date="2022-09-02T09:04:00Z">
          <w:pPr>
            <w:pStyle w:val="Heading4"/>
            <w:tabs>
              <w:tab w:val="clear" w:pos="2520"/>
              <w:tab w:val="num" w:pos="1260"/>
            </w:tabs>
          </w:pPr>
        </w:pPrChange>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pPr>
        <w:pStyle w:val="Heading4"/>
        <w:pPrChange w:id="2052" w:author="Buitendijk, Hans" w:date="2022-09-02T09:04:00Z">
          <w:pPr>
            <w:pStyle w:val="Heading4"/>
            <w:tabs>
              <w:tab w:val="clear" w:pos="2520"/>
              <w:tab w:val="num" w:pos="1260"/>
            </w:tabs>
          </w:pPr>
        </w:pPrChange>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2053" w:name="_MON_1061812526"/>
    <w:bookmarkStart w:id="2054" w:name="_MON_1063465085"/>
    <w:bookmarkStart w:id="2055" w:name="_MON_1063465929"/>
    <w:bookmarkStart w:id="2056" w:name="_MON_1050760912"/>
    <w:bookmarkStart w:id="2057" w:name="_MON_1050825536"/>
    <w:bookmarkStart w:id="2058" w:name="_MON_1050826254"/>
    <w:bookmarkStart w:id="2059" w:name="_MON_1061810823"/>
    <w:bookmarkEnd w:id="2053"/>
    <w:bookmarkEnd w:id="2054"/>
    <w:bookmarkEnd w:id="2055"/>
    <w:bookmarkEnd w:id="2056"/>
    <w:bookmarkEnd w:id="2057"/>
    <w:bookmarkEnd w:id="2058"/>
    <w:bookmarkEnd w:id="2059"/>
    <w:bookmarkStart w:id="2060" w:name="_MON_1061812465"/>
    <w:bookmarkEnd w:id="2060"/>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724575211" r:id="rId101"/>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pPr>
        <w:pStyle w:val="Heading4"/>
        <w:pPrChange w:id="2061" w:author="Buitendijk, Hans" w:date="2022-09-02T09:04:00Z">
          <w:pPr>
            <w:pStyle w:val="Heading4"/>
            <w:tabs>
              <w:tab w:val="clear" w:pos="2520"/>
              <w:tab w:val="num" w:pos="1260"/>
            </w:tabs>
          </w:pPr>
        </w:pPrChange>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pPr>
        <w:pStyle w:val="Heading4"/>
        <w:pPrChange w:id="2062" w:author="Buitendijk, Hans" w:date="2022-09-02T09:04:00Z">
          <w:pPr>
            <w:pStyle w:val="Heading4"/>
            <w:tabs>
              <w:tab w:val="clear" w:pos="2520"/>
              <w:tab w:val="num" w:pos="1260"/>
            </w:tabs>
          </w:pPr>
        </w:pPrChange>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pPr>
        <w:pStyle w:val="Heading4"/>
        <w:pPrChange w:id="2063" w:author="Buitendijk, Hans" w:date="2022-09-02T09:04:00Z">
          <w:pPr>
            <w:pStyle w:val="Heading4"/>
            <w:tabs>
              <w:tab w:val="clear" w:pos="2520"/>
              <w:tab w:val="num" w:pos="1260"/>
            </w:tabs>
          </w:pPr>
        </w:pPrChange>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pPr>
        <w:pStyle w:val="Heading4"/>
        <w:pPrChange w:id="2064" w:author="Buitendijk, Hans" w:date="2022-09-02T09:04:00Z">
          <w:pPr>
            <w:pStyle w:val="Heading4"/>
            <w:tabs>
              <w:tab w:val="clear" w:pos="2520"/>
              <w:tab w:val="num" w:pos="1260"/>
            </w:tabs>
          </w:pPr>
        </w:pPrChange>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2065" w:name="_Ref427398749"/>
      <w:bookmarkStart w:id="2066"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2065"/>
    <w:bookmarkEnd w:id="2066"/>
    <w:p w14:paraId="041A62E5" w14:textId="77777777" w:rsidR="00F6554D" w:rsidRPr="00EA3945" w:rsidRDefault="00F6554D">
      <w:pPr>
        <w:pStyle w:val="Heading4"/>
        <w:pPrChange w:id="2067" w:author="Buitendijk, Hans" w:date="2022-09-02T09:04:00Z">
          <w:pPr>
            <w:pStyle w:val="Heading4"/>
            <w:tabs>
              <w:tab w:val="clear" w:pos="2520"/>
              <w:tab w:val="num" w:pos="1260"/>
            </w:tabs>
          </w:pPr>
        </w:pPrChange>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pPr>
        <w:pStyle w:val="Heading4"/>
        <w:pPrChange w:id="2068" w:author="Buitendijk, Hans" w:date="2022-09-02T09:04:00Z">
          <w:pPr>
            <w:pStyle w:val="Heading4"/>
            <w:tabs>
              <w:tab w:val="clear" w:pos="2520"/>
              <w:tab w:val="num" w:pos="1260"/>
            </w:tabs>
          </w:pPr>
        </w:pPrChange>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pPr>
        <w:pStyle w:val="Heading4"/>
        <w:pPrChange w:id="2069" w:author="Buitendijk, Hans" w:date="2022-09-02T09:04:00Z">
          <w:pPr>
            <w:pStyle w:val="Heading4"/>
            <w:tabs>
              <w:tab w:val="clear" w:pos="2520"/>
              <w:tab w:val="num" w:pos="1260"/>
            </w:tabs>
          </w:pPr>
        </w:pPrChange>
      </w:pPr>
      <w:bookmarkStart w:id="2070"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2070"/>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pPr>
        <w:pStyle w:val="Heading4"/>
        <w:pPrChange w:id="2071" w:author="Buitendijk, Hans" w:date="2022-09-02T09:04:00Z">
          <w:pPr>
            <w:pStyle w:val="Heading4"/>
            <w:tabs>
              <w:tab w:val="clear" w:pos="2520"/>
              <w:tab w:val="num" w:pos="1260"/>
            </w:tabs>
          </w:pPr>
        </w:pPrChange>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pPr>
        <w:pStyle w:val="Heading4"/>
        <w:pPrChange w:id="2072" w:author="Buitendijk, Hans" w:date="2022-09-02T09:04:00Z">
          <w:pPr>
            <w:pStyle w:val="Heading4"/>
            <w:tabs>
              <w:tab w:val="clear" w:pos="2520"/>
              <w:tab w:val="num" w:pos="1260"/>
            </w:tabs>
          </w:pPr>
        </w:pPrChange>
      </w:pPr>
      <w:bookmarkStart w:id="207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2074" w:name="_Toc28956506"/>
      <w:r w:rsidRPr="00EA3945">
        <w:rPr>
          <w:noProof/>
        </w:rPr>
        <w:t>General Message Examples</w:t>
      </w:r>
      <w:bookmarkEnd w:id="2073"/>
      <w:bookmarkEnd w:id="207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2075" w:name="_Toc496068735"/>
      <w:bookmarkStart w:id="2076" w:name="_Toc498131146"/>
      <w:bookmarkStart w:id="2077" w:name="_Toc538365"/>
      <w:bookmarkStart w:id="2078" w:name="_Toc28956507"/>
      <w:r w:rsidRPr="00EA3945">
        <w:t>An order replaced by three orders</w:t>
      </w:r>
      <w:bookmarkEnd w:id="2075"/>
      <w:bookmarkEnd w:id="2076"/>
      <w:bookmarkEnd w:id="2077"/>
      <w:bookmarkEnd w:id="207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2079" w:name="_Toc496068736"/>
      <w:bookmarkStart w:id="2080" w:name="_Toc498131147"/>
      <w:bookmarkStart w:id="2081" w:name="_Toc538366"/>
      <w:bookmarkStart w:id="2082" w:name="_Toc28956508"/>
      <w:r w:rsidRPr="00EA3945">
        <w:t>Ordering non-medical services</w:t>
      </w:r>
      <w:bookmarkEnd w:id="2079"/>
      <w:bookmarkEnd w:id="2080"/>
      <w:bookmarkEnd w:id="2081"/>
      <w:bookmarkEnd w:id="208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2083" w:name="_Toc460821309"/>
      <w:r w:rsidRPr="00EA3945">
        <w:rPr>
          <w:noProof/>
        </w:rPr>
        <w:t>ORC-1, ORC-2, OBR-4, OBX-5</w:t>
      </w:r>
      <w:bookmarkEnd w:id="208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2084" w:name="_Toc460821312"/>
      <w:bookmarkStart w:id="2085" w:name="_Toc460821311"/>
      <w:r w:rsidRPr="00EA3945">
        <w:rPr>
          <w:noProof/>
        </w:rPr>
        <w:t>ORC-5</w:t>
      </w:r>
      <w:bookmarkEnd w:id="2084"/>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2085"/>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2086" w:name="_Toc460821313"/>
      <w:r w:rsidRPr="00EA3945">
        <w:rPr>
          <w:noProof/>
        </w:rPr>
        <w:t>FT1-17</w:t>
      </w:r>
      <w:bookmarkEnd w:id="2086"/>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2087" w:name="_Toc460821314"/>
      <w:r w:rsidRPr="00EA3945">
        <w:rPr>
          <w:noProof/>
        </w:rPr>
        <w:t>FT1-11</w:t>
      </w:r>
      <w:bookmarkEnd w:id="2087"/>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2088" w:name="_Toc460821318"/>
      <w:r w:rsidRPr="00EA3945">
        <w:rPr>
          <w:b/>
          <w:noProof/>
        </w:rPr>
        <w:t>Phone Number Assignment</w:t>
      </w:r>
    </w:p>
    <w:bookmarkEnd w:id="2088"/>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2089" w:name="_Toc460821320"/>
      <w:r w:rsidRPr="00EA3945">
        <w:rPr>
          <w:b/>
          <w:noProof/>
        </w:rPr>
        <w:t>Transfer a patient (A02)</w:t>
      </w:r>
      <w:bookmarkEnd w:id="2089"/>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2090" w:name="_Toc460821321"/>
      <w:r w:rsidRPr="00EA3945">
        <w:rPr>
          <w:b/>
          <w:noProof/>
        </w:rPr>
        <w:t>Leave of absence (A21/A22)</w:t>
      </w:r>
      <w:bookmarkEnd w:id="2090"/>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2091" w:name="_Toc460821323"/>
      <w:r w:rsidRPr="00EA3945">
        <w:rPr>
          <w:noProof/>
        </w:rPr>
        <w:t>Patient makes calls or (de-)activates his phone</w:t>
      </w:r>
      <w:bookmarkEnd w:id="2091"/>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2092"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2092"/>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2093"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pPr>
        <w:pStyle w:val="Heading4"/>
        <w:pPrChange w:id="2094" w:author="Buitendijk, Hans" w:date="2022-09-02T09:04:00Z">
          <w:pPr>
            <w:pStyle w:val="Heading4"/>
            <w:tabs>
              <w:tab w:val="clear" w:pos="2520"/>
              <w:tab w:val="num" w:pos="1260"/>
            </w:tabs>
          </w:pPr>
        </w:pPrChange>
      </w:pPr>
      <w:r w:rsidRPr="00EA3945">
        <w:t>hiddentext</w:t>
      </w:r>
    </w:p>
    <w:p w14:paraId="76319627" w14:textId="77777777" w:rsidR="00F6554D" w:rsidRPr="00EA3945" w:rsidRDefault="00F6554D">
      <w:pPr>
        <w:pStyle w:val="Heading4"/>
        <w:pPrChange w:id="2095" w:author="Buitendijk, Hans" w:date="2022-09-02T09:04:00Z">
          <w:pPr>
            <w:pStyle w:val="Heading4"/>
            <w:tabs>
              <w:tab w:val="clear" w:pos="2520"/>
              <w:tab w:val="num" w:pos="1260"/>
            </w:tabs>
          </w:pPr>
        </w:pPrChange>
      </w:pPr>
      <w:bookmarkStart w:id="2096" w:name="_Toc496068737"/>
      <w:bookmarkStart w:id="2097" w:name="_Toc498131148"/>
      <w:r w:rsidRPr="00EA3945">
        <w:t>Examples</w:t>
      </w:r>
      <w:bookmarkEnd w:id="2096"/>
      <w:bookmarkEnd w:id="2097"/>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2093"/>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2098" w:name="_Toc460821331"/>
      <w:r w:rsidRPr="00EA3945">
        <w:rPr>
          <w:b/>
          <w:noProof/>
        </w:rPr>
        <w:t>Request a new Chip card for a defective one</w:t>
      </w:r>
      <w:bookmarkEnd w:id="2098"/>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2099" w:name="_Toc460821332"/>
      <w:r w:rsidRPr="00EA3945">
        <w:rPr>
          <w:b/>
          <w:noProof/>
        </w:rPr>
        <w:t>Return a chip card</w:t>
      </w:r>
      <w:bookmarkEnd w:id="2099"/>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2100" w:name="_Toc460821334"/>
      <w:r w:rsidRPr="00EA3945">
        <w:rPr>
          <w:b/>
          <w:noProof/>
        </w:rPr>
        <w:t>Printing a form</w:t>
      </w:r>
      <w:bookmarkEnd w:id="2100"/>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2101" w:name="_Ref479749941"/>
      <w:bookmarkStart w:id="2102" w:name="_Toc496068738"/>
      <w:bookmarkStart w:id="2103" w:name="_Toc498131149"/>
      <w:bookmarkStart w:id="2104" w:name="_Toc538367"/>
      <w:bookmarkStart w:id="2105" w:name="_Toc28956509"/>
      <w:r w:rsidRPr="00EA3945">
        <w:rPr>
          <w:noProof/>
        </w:rPr>
        <w:t>Diet Trigger Events &amp; Message Definitions</w:t>
      </w:r>
      <w:bookmarkEnd w:id="2101"/>
      <w:bookmarkEnd w:id="2102"/>
      <w:bookmarkEnd w:id="2103"/>
      <w:bookmarkEnd w:id="2104"/>
      <w:bookmarkEnd w:id="2105"/>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2106" w:name="_Toc496068739"/>
      <w:bookmarkStart w:id="2107" w:name="_Toc498131150"/>
      <w:bookmarkStart w:id="2108" w:name="_Toc538368"/>
      <w:bookmarkStart w:id="2109" w:name="_Toc28956510"/>
      <w:r w:rsidRPr="00EA3945">
        <w:t>OMD - Dietary Order (Event O03)</w:t>
      </w:r>
      <w:bookmarkEnd w:id="2106"/>
      <w:bookmarkEnd w:id="2107"/>
      <w:bookmarkEnd w:id="2108"/>
      <w:bookmarkEnd w:id="2109"/>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78E291F7" w:rsidR="00F6554D" w:rsidRPr="00EA3945" w:rsidRDefault="00F6554D" w:rsidP="00D26D89">
            <w:pPr>
              <w:pStyle w:val="MsgTableBody"/>
              <w:rPr>
                <w:noProof/>
              </w:rPr>
            </w:pPr>
            <w:r w:rsidRPr="00EA3945">
              <w:rPr>
                <w:noProof/>
              </w:rPr>
              <w:t xml:space="preserve">   </w:t>
            </w:r>
            <w:ins w:id="2110" w:author="Buitendijk, Hans" w:date="2022-08-19T15:53:00Z">
              <w:r w:rsidR="008C2554">
                <w:rPr>
                  <w:noProof/>
                </w:rPr>
                <w:t xml:space="preserve"> </w:t>
              </w:r>
            </w:ins>
            <w:r w:rsidRPr="00EA3945">
              <w:rPr>
                <w:noProof/>
              </w:rPr>
              <w:t>[</w:t>
            </w:r>
            <w:del w:id="2111" w:author="Buitendijk, Hans" w:date="2022-08-19T15:53:00Z">
              <w:r w:rsidRPr="00EA3945" w:rsidDel="008C2554">
                <w:rPr>
                  <w:noProof/>
                </w:rPr>
                <w:delText xml:space="preserve"> </w:delText>
              </w:r>
            </w:del>
            <w:r w:rsidRPr="00EA3945">
              <w:rPr>
                <w:noProof/>
              </w:rPr>
              <w:t xml:space="preserve"> PD1</w:t>
            </w:r>
            <w:del w:id="2112" w:author="Buitendijk, Hans" w:date="2022-08-19T15:53:00Z">
              <w:r w:rsidRPr="00EA3945" w:rsidDel="008C2554">
                <w:rPr>
                  <w:noProof/>
                </w:rPr>
                <w:delText xml:space="preserve"> </w:delText>
              </w:r>
            </w:del>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ins w:id="2113" w:author="Buitendijk, Hans" w:date="2022-08-19T15:53:00Z"/>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ins w:id="2114" w:author="Buitendijk, Hans" w:date="2022-08-19T15:53:00Z"/>
                <w:noProof/>
              </w:rPr>
            </w:pPr>
            <w:ins w:id="2115" w:author="Buitendijk, Hans" w:date="2022-08-19T15:53: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ins w:id="2116" w:author="Buitendijk, Hans" w:date="2022-08-19T15:53:00Z"/>
                <w:noProof/>
              </w:rPr>
            </w:pPr>
            <w:ins w:id="2117" w:author="Buitendijk, Hans" w:date="2022-08-19T15:53: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ins w:id="2118"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ins w:id="2119" w:author="Buitendijk, Hans" w:date="2022-08-19T15:53:00Z"/>
                <w:noProof/>
              </w:rPr>
            </w:pPr>
            <w:ins w:id="2120" w:author="Buitendijk, Hans" w:date="2022-08-19T15:53:00Z">
              <w:r>
                <w:rPr>
                  <w:noProof/>
                </w:rPr>
                <w:t>3</w:t>
              </w:r>
            </w:ins>
          </w:p>
        </w:tc>
      </w:tr>
      <w:tr w:rsidR="008C2554" w:rsidRPr="0001097E" w14:paraId="1B042AE3" w14:textId="77777777" w:rsidTr="008C2554">
        <w:tblPrEx>
          <w:tblLook w:val="04A0" w:firstRow="1" w:lastRow="0" w:firstColumn="1" w:lastColumn="0" w:noHBand="0" w:noVBand="1"/>
        </w:tblPrEx>
        <w:trPr>
          <w:jc w:val="center"/>
          <w:ins w:id="2121" w:author="Buitendijk, Hans" w:date="2022-08-19T15:53:00Z"/>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ins w:id="2122" w:author="Buitendijk, Hans" w:date="2022-08-19T15:53:00Z"/>
                <w:noProof/>
              </w:rPr>
            </w:pPr>
            <w:ins w:id="2123" w:author="Buitendijk, Hans" w:date="2022-08-19T15:53: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ins w:id="2124" w:author="Buitendijk, Hans" w:date="2022-08-19T15:53:00Z"/>
                <w:noProof/>
              </w:rPr>
            </w:pPr>
            <w:ins w:id="2125" w:author="Buitendijk, Hans" w:date="2022-09-02T10:21:00Z">
              <w:r>
                <w:rPr>
                  <w:noProof/>
                </w:rPr>
                <w:t>Recorded Gender</w:t>
              </w:r>
            </w:ins>
            <w:ins w:id="2126" w:author="Buitendijk, Hans" w:date="2022-08-19T15:53:00Z">
              <w:r w:rsidR="008C2554">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ins w:id="2127"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ins w:id="2128" w:author="Buitendijk, Hans" w:date="2022-08-19T15:53:00Z"/>
                <w:noProof/>
              </w:rPr>
            </w:pPr>
            <w:ins w:id="2129" w:author="Buitendijk, Hans" w:date="2022-08-19T15:53:00Z">
              <w:r>
                <w:rPr>
                  <w:noProof/>
                </w:rPr>
                <w:t>3</w:t>
              </w:r>
            </w:ins>
          </w:p>
        </w:tc>
      </w:tr>
      <w:tr w:rsidR="008C2554" w:rsidRPr="0001097E" w14:paraId="27EB7CD3" w14:textId="77777777" w:rsidTr="008C2554">
        <w:tblPrEx>
          <w:tblLook w:val="04A0" w:firstRow="1" w:lastRow="0" w:firstColumn="1" w:lastColumn="0" w:noHBand="0" w:noVBand="1"/>
        </w:tblPrEx>
        <w:trPr>
          <w:jc w:val="center"/>
          <w:ins w:id="2130" w:author="Buitendijk, Hans" w:date="2022-08-19T15:53:00Z"/>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ins w:id="2131" w:author="Buitendijk, Hans" w:date="2022-08-19T15:53:00Z"/>
                <w:noProof/>
              </w:rPr>
            </w:pPr>
            <w:ins w:id="2132" w:author="Buitendijk, Hans" w:date="2022-08-19T15:53: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0BB6CBEA" w14:textId="77777777" w:rsidR="008C2554" w:rsidRPr="0052787A" w:rsidRDefault="008C2554" w:rsidP="00CF4D6C">
            <w:pPr>
              <w:pStyle w:val="MsgTableBody"/>
              <w:rPr>
                <w:ins w:id="2133" w:author="Buitendijk, Hans" w:date="2022-08-19T15:53:00Z"/>
                <w:noProof/>
              </w:rPr>
            </w:pPr>
            <w:ins w:id="2134" w:author="Buitendijk, Hans" w:date="2022-08-19T15:53: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ins w:id="2135" w:author="Buitendijk, Hans" w:date="2022-08-19T15:53:00Z"/>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ins w:id="2136" w:author="Buitendijk, Hans" w:date="2022-08-19T15:53:00Z"/>
                <w:noProof/>
              </w:rPr>
            </w:pPr>
            <w:ins w:id="2137" w:author="Buitendijk, Hans" w:date="2022-08-19T15:53:00Z">
              <w:r>
                <w:rPr>
                  <w:noProof/>
                </w:rPr>
                <w:t>3</w:t>
              </w:r>
            </w:ins>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2138" w:name="_Toc496068740"/>
      <w:bookmarkStart w:id="2139" w:name="_Toc498131151"/>
      <w:bookmarkStart w:id="2140"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2141" w:name="_Toc28956511"/>
      <w:r w:rsidRPr="00EA3945">
        <w:t>ORD - dietary order acknowledgment (Event O04)</w:t>
      </w:r>
      <w:bookmarkEnd w:id="2138"/>
      <w:bookmarkEnd w:id="2139"/>
      <w:bookmarkEnd w:id="2140"/>
      <w:bookmarkEnd w:id="2141"/>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2142" w:name="_Toc496068741"/>
      <w:bookmarkStart w:id="2143" w:name="_Toc498131152"/>
      <w:bookmarkStart w:id="2144" w:name="_Toc538370"/>
      <w:bookmarkStart w:id="2145" w:name="_Toc28956512"/>
      <w:r w:rsidRPr="00EA3945">
        <w:rPr>
          <w:noProof/>
        </w:rPr>
        <w:t>Diet Segments</w:t>
      </w:r>
      <w:bookmarkEnd w:id="2142"/>
      <w:bookmarkEnd w:id="2143"/>
      <w:bookmarkEnd w:id="2144"/>
      <w:bookmarkEnd w:id="2145"/>
    </w:p>
    <w:p w14:paraId="70A2C1D3" w14:textId="77777777" w:rsidR="00F6554D" w:rsidRPr="00EA3945" w:rsidRDefault="00F6554D" w:rsidP="00010B35">
      <w:pPr>
        <w:pStyle w:val="Heading3"/>
      </w:pPr>
      <w:bookmarkStart w:id="2146" w:name="_Toc496068742"/>
      <w:bookmarkStart w:id="2147" w:name="_Toc498131153"/>
      <w:bookmarkStart w:id="2148" w:name="_Toc538371"/>
      <w:bookmarkStart w:id="2149" w:name="_Toc28956513"/>
      <w:bookmarkStart w:id="2150" w:name="_Toc348245087"/>
      <w:bookmarkStart w:id="2151" w:name="_Toc348258398"/>
      <w:bookmarkStart w:id="2152" w:name="_Toc348263516"/>
      <w:bookmarkStart w:id="2153" w:name="_Toc348336889"/>
      <w:bookmarkStart w:id="2154" w:name="_Toc348773842"/>
      <w:bookmarkStart w:id="2155" w:name="_Toc359236209"/>
      <w:r w:rsidRPr="00EA3945">
        <w:t xml:space="preserve">ODS </w:t>
      </w:r>
      <w:r w:rsidRPr="00EA3945">
        <w:noBreakHyphen/>
        <w:t xml:space="preserve"> dietary orders, supplements, and preferences segment</w:t>
      </w:r>
      <w:bookmarkEnd w:id="2146"/>
      <w:bookmarkEnd w:id="2147"/>
      <w:bookmarkEnd w:id="2148"/>
      <w:bookmarkEnd w:id="2149"/>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2150"/>
    <w:bookmarkEnd w:id="2151"/>
    <w:bookmarkEnd w:id="2152"/>
    <w:bookmarkEnd w:id="2153"/>
    <w:bookmarkEnd w:id="2154"/>
    <w:bookmarkEnd w:id="2155"/>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2156" w:name="ODS"/>
      <w:bookmarkEnd w:id="2156"/>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pPr>
        <w:pStyle w:val="Heading4"/>
        <w:pPrChange w:id="2157" w:author="Buitendijk, Hans" w:date="2022-09-02T09:04:00Z">
          <w:pPr>
            <w:pStyle w:val="Heading4"/>
            <w:tabs>
              <w:tab w:val="clear" w:pos="2520"/>
              <w:tab w:val="num" w:pos="1260"/>
            </w:tabs>
          </w:pPr>
        </w:pPrChange>
      </w:pPr>
      <w:bookmarkStart w:id="2158" w:name="_Toc496068743"/>
      <w:bookmarkStart w:id="2159" w:name="_Toc498131154"/>
      <w:r w:rsidRPr="0061509C">
        <w:t>ODS field definitions</w:t>
      </w:r>
      <w:bookmarkEnd w:id="2158"/>
      <w:bookmarkEnd w:id="2159"/>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pPr>
        <w:pStyle w:val="Heading4"/>
        <w:pPrChange w:id="2160" w:author="Buitendijk, Hans" w:date="2022-09-02T09:04:00Z">
          <w:pPr>
            <w:pStyle w:val="Heading4"/>
            <w:tabs>
              <w:tab w:val="clear" w:pos="2520"/>
              <w:tab w:val="num" w:pos="1260"/>
            </w:tabs>
          </w:pPr>
        </w:pPrChange>
      </w:pPr>
      <w:bookmarkStart w:id="2161" w:name="_Toc496068744"/>
      <w:bookmarkStart w:id="2162"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2161"/>
      <w:bookmarkEnd w:id="2162"/>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2163" w:name="_Toc349639825"/>
      <w:bookmarkStart w:id="2164" w:name="_Toc349641850"/>
    </w:p>
    <w:p w14:paraId="619484B4" w14:textId="77777777" w:rsidR="00F6554D" w:rsidRPr="00EA3945" w:rsidRDefault="00F6554D">
      <w:pPr>
        <w:pStyle w:val="Heading4"/>
        <w:pPrChange w:id="2165" w:author="Buitendijk, Hans" w:date="2022-09-02T09:04:00Z">
          <w:pPr>
            <w:pStyle w:val="Heading4"/>
            <w:tabs>
              <w:tab w:val="clear" w:pos="2520"/>
              <w:tab w:val="num" w:pos="1260"/>
            </w:tabs>
          </w:pPr>
        </w:pPrChange>
      </w:pPr>
      <w:bookmarkStart w:id="2166" w:name="HL70159"/>
      <w:bookmarkStart w:id="2167" w:name="_Ref359033343"/>
      <w:bookmarkStart w:id="2168" w:name="_Toc496068745"/>
      <w:bookmarkStart w:id="2169" w:name="_Toc498131156"/>
      <w:bookmarkEnd w:id="2163"/>
      <w:bookmarkEnd w:id="2164"/>
      <w:bookmarkEnd w:id="2166"/>
      <w:r w:rsidRPr="00EA3945">
        <w:t>ODS-2   Service Period   (CWE)   00270</w:t>
      </w:r>
      <w:bookmarkEnd w:id="2167"/>
      <w:bookmarkEnd w:id="2168"/>
      <w:bookmarkEnd w:id="2169"/>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pPr>
        <w:pStyle w:val="Heading4"/>
        <w:pPrChange w:id="2170" w:author="Buitendijk, Hans" w:date="2022-09-02T09:04:00Z">
          <w:pPr>
            <w:pStyle w:val="Heading4"/>
            <w:tabs>
              <w:tab w:val="clear" w:pos="2520"/>
              <w:tab w:val="num" w:pos="1260"/>
            </w:tabs>
          </w:pPr>
        </w:pPrChange>
      </w:pPr>
      <w:bookmarkStart w:id="2171" w:name="_Toc496068746"/>
      <w:bookmarkStart w:id="2172"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2171"/>
      <w:bookmarkEnd w:id="2172"/>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pPr>
        <w:pStyle w:val="Heading4"/>
        <w:pPrChange w:id="2173" w:author="Buitendijk, Hans" w:date="2022-09-02T09:04:00Z">
          <w:pPr>
            <w:pStyle w:val="Heading4"/>
            <w:tabs>
              <w:tab w:val="clear" w:pos="2520"/>
              <w:tab w:val="num" w:pos="1260"/>
            </w:tabs>
          </w:pPr>
        </w:pPrChange>
      </w:pPr>
      <w:bookmarkStart w:id="2174" w:name="_Toc496068747"/>
      <w:bookmarkStart w:id="2175"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2174"/>
      <w:bookmarkEnd w:id="2175"/>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2176" w:name="_Toc348245088"/>
      <w:bookmarkStart w:id="2177" w:name="_Toc348258399"/>
      <w:bookmarkStart w:id="2178" w:name="_Toc348263517"/>
      <w:bookmarkStart w:id="2179" w:name="_Toc348336890"/>
      <w:bookmarkStart w:id="2180" w:name="_Toc348773843"/>
      <w:bookmarkStart w:id="2181" w:name="_Toc359236210"/>
      <w:bookmarkStart w:id="2182" w:name="_Toc496068748"/>
      <w:bookmarkStart w:id="2183" w:name="_Toc498131159"/>
      <w:bookmarkStart w:id="2184" w:name="_Toc538372"/>
      <w:bookmarkStart w:id="2185" w:name="_Toc28956514"/>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2176"/>
      <w:bookmarkEnd w:id="2177"/>
      <w:bookmarkEnd w:id="2178"/>
      <w:bookmarkEnd w:id="2179"/>
      <w:bookmarkEnd w:id="2180"/>
      <w:bookmarkEnd w:id="2181"/>
      <w:bookmarkEnd w:id="2182"/>
      <w:bookmarkEnd w:id="2183"/>
      <w:bookmarkEnd w:id="2184"/>
      <w:bookmarkEnd w:id="2185"/>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2186" w:name="ODT"/>
      <w:bookmarkEnd w:id="2186"/>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pPr>
        <w:pStyle w:val="Heading4"/>
        <w:pPrChange w:id="2187" w:author="Buitendijk, Hans" w:date="2022-09-02T09:04:00Z">
          <w:pPr>
            <w:pStyle w:val="Heading4"/>
            <w:tabs>
              <w:tab w:val="clear" w:pos="2520"/>
              <w:tab w:val="num" w:pos="1260"/>
            </w:tabs>
          </w:pPr>
        </w:pPrChange>
      </w:pPr>
      <w:bookmarkStart w:id="2188" w:name="_Toc496068749"/>
      <w:bookmarkStart w:id="2189" w:name="_Toc498131160"/>
      <w:r w:rsidRPr="00056CB8">
        <w:t>ODT field definitions</w:t>
      </w:r>
      <w:bookmarkEnd w:id="2188"/>
      <w:bookmarkEnd w:id="2189"/>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pPr>
        <w:pStyle w:val="Heading4"/>
        <w:pPrChange w:id="2190" w:author="Buitendijk, Hans" w:date="2022-09-02T09:04:00Z">
          <w:pPr>
            <w:pStyle w:val="Heading4"/>
            <w:tabs>
              <w:tab w:val="clear" w:pos="2520"/>
              <w:tab w:val="num" w:pos="1260"/>
            </w:tabs>
          </w:pPr>
        </w:pPrChange>
      </w:pPr>
      <w:bookmarkStart w:id="2191" w:name="_Toc496068750"/>
      <w:bookmarkStart w:id="2192"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2191"/>
      <w:bookmarkEnd w:id="2192"/>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2193" w:name="HL70160"/>
      <w:bookmarkEnd w:id="2193"/>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pPr>
        <w:pStyle w:val="Heading4"/>
        <w:pPrChange w:id="2194" w:author="Buitendijk, Hans" w:date="2022-09-02T09:04:00Z">
          <w:pPr>
            <w:pStyle w:val="Heading4"/>
            <w:tabs>
              <w:tab w:val="clear" w:pos="2520"/>
              <w:tab w:val="num" w:pos="1260"/>
            </w:tabs>
          </w:pPr>
        </w:pPrChange>
      </w:pPr>
      <w:bookmarkStart w:id="2195" w:name="_Toc496068751"/>
      <w:bookmarkStart w:id="2196"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2195"/>
      <w:bookmarkEnd w:id="2196"/>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pPr>
        <w:pStyle w:val="Heading4"/>
        <w:pPrChange w:id="2197" w:author="Buitendijk, Hans" w:date="2022-09-02T09:04:00Z">
          <w:pPr>
            <w:pStyle w:val="Heading4"/>
            <w:tabs>
              <w:tab w:val="clear" w:pos="2520"/>
              <w:tab w:val="num" w:pos="1260"/>
            </w:tabs>
          </w:pPr>
        </w:pPrChange>
      </w:pPr>
      <w:bookmarkStart w:id="2198" w:name="_Toc496068752"/>
      <w:bookmarkStart w:id="2199"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2198"/>
      <w:bookmarkEnd w:id="2199"/>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2200" w:name="_Toc496068753"/>
      <w:bookmarkStart w:id="2201" w:name="_Toc498131164"/>
      <w:bookmarkStart w:id="2202" w:name="_Toc538373"/>
      <w:bookmarkStart w:id="2203" w:name="_Toc28956515"/>
      <w:bookmarkStart w:id="2204" w:name="_Toc348245089"/>
      <w:bookmarkStart w:id="2205" w:name="_Toc348258400"/>
      <w:bookmarkStart w:id="2206" w:name="_Toc348263518"/>
      <w:bookmarkStart w:id="2207" w:name="_Toc348336891"/>
      <w:bookmarkStart w:id="2208" w:name="_Toc348773844"/>
      <w:bookmarkStart w:id="2209" w:name="_Toc359236211"/>
      <w:r w:rsidRPr="00EA3945">
        <w:rPr>
          <w:noProof/>
        </w:rPr>
        <w:t>Diet Message Examples</w:t>
      </w:r>
      <w:bookmarkEnd w:id="2200"/>
      <w:bookmarkEnd w:id="2201"/>
      <w:bookmarkEnd w:id="2202"/>
      <w:bookmarkEnd w:id="2203"/>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2204"/>
      <w:bookmarkEnd w:id="2205"/>
      <w:bookmarkEnd w:id="2206"/>
      <w:bookmarkEnd w:id="2207"/>
      <w:bookmarkEnd w:id="2208"/>
      <w:bookmarkEnd w:id="2209"/>
    </w:p>
    <w:p w14:paraId="39AEF5C7" w14:textId="77777777" w:rsidR="00F6554D" w:rsidRPr="00EA3945" w:rsidRDefault="00F6554D" w:rsidP="00010B35">
      <w:pPr>
        <w:pStyle w:val="Heading3"/>
      </w:pPr>
      <w:bookmarkStart w:id="2210" w:name="_Toc496068754"/>
      <w:bookmarkStart w:id="2211" w:name="_Toc498131165"/>
      <w:bookmarkStart w:id="2212" w:name="_Toc538374"/>
      <w:bookmarkStart w:id="2213" w:name="_Toc28956516"/>
      <w:r w:rsidRPr="00EA3945">
        <w:t>Typical progression of orders for a surgery patient</w:t>
      </w:r>
      <w:bookmarkEnd w:id="2210"/>
      <w:bookmarkEnd w:id="2211"/>
      <w:bookmarkEnd w:id="2212"/>
      <w:bookmarkEnd w:id="2213"/>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2214" w:name="_Toc496068755"/>
      <w:bookmarkStart w:id="2215" w:name="_Toc498131166"/>
      <w:bookmarkStart w:id="2216" w:name="_Toc538375"/>
      <w:bookmarkStart w:id="2217" w:name="_Toc28956517"/>
      <w:r w:rsidRPr="00EA3945">
        <w:t>Complex order</w:t>
      </w:r>
      <w:bookmarkEnd w:id="2214"/>
      <w:bookmarkEnd w:id="2215"/>
      <w:bookmarkEnd w:id="2216"/>
      <w:bookmarkEnd w:id="2217"/>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2218" w:name="_Toc496068756"/>
      <w:bookmarkStart w:id="2219" w:name="_Toc498131167"/>
      <w:bookmarkStart w:id="2220" w:name="_Toc538376"/>
      <w:bookmarkStart w:id="2221" w:name="_Toc28956518"/>
      <w:r w:rsidRPr="00EA3945">
        <w:t>Tube feeding</w:t>
      </w:r>
      <w:bookmarkEnd w:id="2218"/>
      <w:bookmarkEnd w:id="2219"/>
      <w:bookmarkEnd w:id="2220"/>
      <w:bookmarkEnd w:id="2221"/>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2222" w:name="_Toc496068757"/>
      <w:bookmarkStart w:id="2223" w:name="_Toc498131168"/>
      <w:bookmarkStart w:id="2224" w:name="_Toc538377"/>
      <w:bookmarkStart w:id="2225" w:name="_Toc28956519"/>
      <w:r w:rsidRPr="00EA3945">
        <w:t>Patient preference</w:t>
      </w:r>
      <w:bookmarkEnd w:id="2222"/>
      <w:bookmarkEnd w:id="2223"/>
      <w:bookmarkEnd w:id="2224"/>
      <w:bookmarkEnd w:id="2225"/>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2226" w:name="_Ref479749621"/>
      <w:bookmarkStart w:id="2227" w:name="_Toc496068758"/>
      <w:bookmarkStart w:id="2228" w:name="_Toc498131169"/>
      <w:bookmarkStart w:id="2229" w:name="_Toc538378"/>
      <w:bookmarkStart w:id="2230" w:name="_Toc28956520"/>
      <w:r w:rsidRPr="00EA3945">
        <w:rPr>
          <w:noProof/>
        </w:rPr>
        <w:t>Supply Trigger Events &amp; Messages</w:t>
      </w:r>
      <w:bookmarkEnd w:id="2226"/>
      <w:bookmarkEnd w:id="2227"/>
      <w:bookmarkEnd w:id="2228"/>
      <w:bookmarkEnd w:id="2229"/>
      <w:bookmarkEnd w:id="2230"/>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2231" w:name="_Toc496068759"/>
      <w:bookmarkStart w:id="2232" w:name="_Toc498131170"/>
      <w:bookmarkStart w:id="2233" w:name="_Toc538379"/>
      <w:bookmarkStart w:id="2234" w:name="_Toc28956521"/>
      <w:r w:rsidRPr="00EA3945">
        <w:t>OMS - stock requisition order message (event O05)</w:t>
      </w:r>
      <w:bookmarkEnd w:id="2231"/>
      <w:bookmarkEnd w:id="2232"/>
      <w:bookmarkEnd w:id="2233"/>
      <w:bookmarkEnd w:id="2234"/>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2235" w:name="_Toc496068760"/>
      <w:bookmarkStart w:id="2236" w:name="_Toc498131171"/>
      <w:bookmarkStart w:id="2237"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2238" w:name="_Toc28956522"/>
      <w:r w:rsidRPr="00EA3945">
        <w:t>ORS - stock requisition order acknowledgment message (event O06)</w:t>
      </w:r>
      <w:bookmarkEnd w:id="2235"/>
      <w:bookmarkEnd w:id="2236"/>
      <w:bookmarkEnd w:id="2237"/>
      <w:bookmarkEnd w:id="2238"/>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2239" w:name="_Toc496068761"/>
      <w:bookmarkStart w:id="2240" w:name="_Toc498131172"/>
      <w:bookmarkStart w:id="2241"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2242" w:name="_Toc28956523"/>
      <w:r w:rsidRPr="00EA3945">
        <w:t>OMN - non-stock requisition order message (event O07)</w:t>
      </w:r>
      <w:bookmarkEnd w:id="2239"/>
      <w:bookmarkEnd w:id="2240"/>
      <w:bookmarkEnd w:id="2241"/>
      <w:bookmarkEnd w:id="2242"/>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2243" w:name="_Toc496068762"/>
      <w:bookmarkStart w:id="2244" w:name="_Toc498131173"/>
      <w:bookmarkStart w:id="2245"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2246" w:name="_Toc28956524"/>
      <w:r w:rsidRPr="00EA3945">
        <w:t>ORN - non-stock requisition order acknowledgment message (event O08)</w:t>
      </w:r>
      <w:bookmarkEnd w:id="2243"/>
      <w:bookmarkEnd w:id="2244"/>
      <w:bookmarkEnd w:id="2245"/>
      <w:bookmarkEnd w:id="2246"/>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2247" w:name="_Toc496068763"/>
      <w:bookmarkStart w:id="2248" w:name="_Toc498131174"/>
      <w:bookmarkStart w:id="2249"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2250" w:name="_Toc28956525"/>
      <w:r w:rsidRPr="00EA3945">
        <w:rPr>
          <w:noProof/>
        </w:rPr>
        <w:t>Supply Segments</w:t>
      </w:r>
      <w:bookmarkEnd w:id="2247"/>
      <w:bookmarkEnd w:id="2248"/>
      <w:bookmarkEnd w:id="2249"/>
      <w:bookmarkEnd w:id="2250"/>
    </w:p>
    <w:p w14:paraId="7D43F908" w14:textId="77777777" w:rsidR="00F6554D" w:rsidRPr="00EA3945" w:rsidRDefault="00F6554D" w:rsidP="00010B35">
      <w:pPr>
        <w:pStyle w:val="Heading3"/>
      </w:pPr>
      <w:bookmarkStart w:id="2251" w:name="_Toc348245091"/>
      <w:bookmarkStart w:id="2252" w:name="_Toc348258402"/>
      <w:bookmarkStart w:id="2253" w:name="_Toc348263520"/>
      <w:bookmarkStart w:id="2254" w:name="_Toc348336893"/>
      <w:bookmarkStart w:id="2255" w:name="_Toc348773846"/>
      <w:bookmarkStart w:id="2256" w:name="_Toc359236213"/>
      <w:bookmarkStart w:id="2257" w:name="_Toc496068764"/>
      <w:bookmarkStart w:id="2258" w:name="_Toc498131175"/>
      <w:bookmarkStart w:id="2259" w:name="_Toc538384"/>
      <w:bookmarkStart w:id="2260" w:name="_Toc28956526"/>
      <w:r w:rsidRPr="00EA3945">
        <w:t>RQD - Requisition Detail Segment</w:t>
      </w:r>
      <w:bookmarkEnd w:id="2251"/>
      <w:bookmarkEnd w:id="2252"/>
      <w:bookmarkEnd w:id="2253"/>
      <w:bookmarkEnd w:id="2254"/>
      <w:bookmarkEnd w:id="2255"/>
      <w:bookmarkEnd w:id="2256"/>
      <w:bookmarkEnd w:id="2257"/>
      <w:bookmarkEnd w:id="2258"/>
      <w:bookmarkEnd w:id="2259"/>
      <w:bookmarkEnd w:id="2260"/>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2261" w:name="RQD"/>
      <w:bookmarkEnd w:id="2261"/>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pPr>
        <w:pStyle w:val="Heading4"/>
        <w:pPrChange w:id="2262" w:author="Buitendijk, Hans" w:date="2022-09-02T09:04:00Z">
          <w:pPr>
            <w:pStyle w:val="Heading4"/>
            <w:tabs>
              <w:tab w:val="clear" w:pos="2520"/>
              <w:tab w:val="num" w:pos="1260"/>
            </w:tabs>
          </w:pPr>
        </w:pPrChange>
      </w:pPr>
      <w:bookmarkStart w:id="2263" w:name="_Toc496068765"/>
      <w:bookmarkStart w:id="2264" w:name="_Toc498131176"/>
      <w:r w:rsidRPr="00A616AD">
        <w:t>RQD field definitions</w:t>
      </w:r>
      <w:bookmarkEnd w:id="2263"/>
      <w:bookmarkEnd w:id="2264"/>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pPr>
        <w:pStyle w:val="Heading4"/>
        <w:pPrChange w:id="2265" w:author="Buitendijk, Hans" w:date="2022-09-02T09:04:00Z">
          <w:pPr>
            <w:pStyle w:val="Heading4"/>
            <w:tabs>
              <w:tab w:val="clear" w:pos="2520"/>
              <w:tab w:val="num" w:pos="1260"/>
            </w:tabs>
          </w:pPr>
        </w:pPrChange>
      </w:pPr>
      <w:bookmarkStart w:id="2266" w:name="_Toc496068766"/>
      <w:bookmarkStart w:id="2267"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2266"/>
      <w:bookmarkEnd w:id="2267"/>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pPr>
        <w:pStyle w:val="Heading4"/>
        <w:pPrChange w:id="2268" w:author="Buitendijk, Hans" w:date="2022-09-02T09:04:00Z">
          <w:pPr>
            <w:pStyle w:val="Heading4"/>
            <w:tabs>
              <w:tab w:val="clear" w:pos="2520"/>
              <w:tab w:val="num" w:pos="1260"/>
            </w:tabs>
          </w:pPr>
        </w:pPrChange>
      </w:pPr>
      <w:bookmarkStart w:id="2269" w:name="_Ref422046043"/>
      <w:bookmarkStart w:id="2270" w:name="_Toc496068767"/>
      <w:bookmarkStart w:id="2271"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2269"/>
      <w:bookmarkEnd w:id="2270"/>
      <w:bookmarkEnd w:id="2271"/>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pPr>
        <w:pStyle w:val="Heading4"/>
        <w:pPrChange w:id="2272" w:author="Buitendijk, Hans" w:date="2022-09-02T09:04:00Z">
          <w:pPr>
            <w:pStyle w:val="Heading4"/>
            <w:tabs>
              <w:tab w:val="clear" w:pos="2520"/>
              <w:tab w:val="num" w:pos="1260"/>
            </w:tabs>
          </w:pPr>
        </w:pPrChange>
      </w:pPr>
      <w:bookmarkStart w:id="2273" w:name="_Toc496068768"/>
      <w:bookmarkStart w:id="2274"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2273"/>
      <w:bookmarkEnd w:id="2274"/>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pPr>
        <w:pStyle w:val="Heading4"/>
        <w:pPrChange w:id="2275" w:author="Buitendijk, Hans" w:date="2022-09-02T09:04:00Z">
          <w:pPr>
            <w:pStyle w:val="Heading4"/>
            <w:tabs>
              <w:tab w:val="clear" w:pos="2520"/>
              <w:tab w:val="num" w:pos="1260"/>
            </w:tabs>
          </w:pPr>
        </w:pPrChange>
      </w:pPr>
      <w:bookmarkStart w:id="2276" w:name="_Ref422046064"/>
      <w:bookmarkStart w:id="2277" w:name="_Toc496068769"/>
      <w:bookmarkStart w:id="2278"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2276"/>
      <w:bookmarkEnd w:id="2277"/>
      <w:bookmarkEnd w:id="2278"/>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pPr>
        <w:pStyle w:val="Heading4"/>
        <w:pPrChange w:id="2279" w:author="Buitendijk, Hans" w:date="2022-09-02T09:04:00Z">
          <w:pPr>
            <w:pStyle w:val="Heading4"/>
            <w:tabs>
              <w:tab w:val="clear" w:pos="2520"/>
              <w:tab w:val="num" w:pos="1260"/>
            </w:tabs>
          </w:pPr>
        </w:pPrChange>
      </w:pPr>
      <w:bookmarkStart w:id="2280" w:name="_Toc496068770"/>
      <w:bookmarkStart w:id="2281"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2280"/>
      <w:bookmarkEnd w:id="2281"/>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pPr>
        <w:pStyle w:val="Heading4"/>
        <w:pPrChange w:id="2282" w:author="Buitendijk, Hans" w:date="2022-09-02T09:04:00Z">
          <w:pPr>
            <w:pStyle w:val="Heading4"/>
            <w:tabs>
              <w:tab w:val="clear" w:pos="2520"/>
              <w:tab w:val="num" w:pos="1260"/>
            </w:tabs>
          </w:pPr>
        </w:pPrChange>
      </w:pPr>
      <w:bookmarkStart w:id="2283" w:name="_Toc496068771"/>
      <w:bookmarkStart w:id="2284" w:name="_Toc498131182"/>
      <w:r w:rsidRPr="00EA3945">
        <w:t>RQD-6   Requisition Unit of Measure   (CWE)   00280</w:t>
      </w:r>
      <w:bookmarkEnd w:id="2283"/>
      <w:bookmarkEnd w:id="2284"/>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pPr>
        <w:pStyle w:val="Heading4"/>
        <w:pPrChange w:id="2285" w:author="Buitendijk, Hans" w:date="2022-09-02T09:04:00Z">
          <w:pPr>
            <w:pStyle w:val="Heading4"/>
            <w:tabs>
              <w:tab w:val="clear" w:pos="2520"/>
              <w:tab w:val="num" w:pos="1260"/>
            </w:tabs>
          </w:pPr>
        </w:pPrChange>
      </w:pPr>
      <w:bookmarkStart w:id="2286" w:name="_Toc496068772"/>
      <w:bookmarkStart w:id="2287"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2286"/>
      <w:bookmarkEnd w:id="2287"/>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pPr>
        <w:pStyle w:val="Heading4"/>
        <w:pPrChange w:id="2288" w:author="Buitendijk, Hans" w:date="2022-09-02T09:04:00Z">
          <w:pPr>
            <w:pStyle w:val="Heading4"/>
            <w:tabs>
              <w:tab w:val="clear" w:pos="2520"/>
              <w:tab w:val="num" w:pos="1260"/>
            </w:tabs>
          </w:pPr>
        </w:pPrChange>
      </w:pPr>
      <w:bookmarkStart w:id="2289" w:name="HL70319"/>
      <w:bookmarkStart w:id="2290" w:name="_Toc496068773"/>
      <w:bookmarkStart w:id="2291" w:name="_Toc498131184"/>
      <w:bookmarkEnd w:id="2289"/>
      <w:r w:rsidRPr="00EA3945">
        <w:t>RQD-8   Item Natural Account Code   (CWE)   00282</w:t>
      </w:r>
      <w:bookmarkEnd w:id="2290"/>
      <w:bookmarkEnd w:id="2291"/>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2292" w:name="_Hlt496429668"/>
        <w:r w:rsidRPr="00EA3945">
          <w:rPr>
            <w:noProof/>
            <w:szCs w:val="16"/>
          </w:rPr>
          <w:t>u</w:t>
        </w:r>
        <w:bookmarkEnd w:id="2292"/>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pPr>
        <w:pStyle w:val="Heading4"/>
        <w:pPrChange w:id="2293" w:author="Buitendijk, Hans" w:date="2022-09-02T09:04:00Z">
          <w:pPr>
            <w:pStyle w:val="Heading4"/>
            <w:tabs>
              <w:tab w:val="clear" w:pos="2520"/>
              <w:tab w:val="num" w:pos="1260"/>
            </w:tabs>
          </w:pPr>
        </w:pPrChange>
      </w:pPr>
      <w:bookmarkStart w:id="2294" w:name="HL70320"/>
      <w:bookmarkStart w:id="2295" w:name="_Toc496068774"/>
      <w:bookmarkStart w:id="2296" w:name="_Toc498131185"/>
      <w:bookmarkEnd w:id="2294"/>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2295"/>
      <w:bookmarkEnd w:id="2296"/>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pPr>
        <w:pStyle w:val="Heading4"/>
        <w:pPrChange w:id="2297" w:author="Buitendijk, Hans" w:date="2022-09-02T09:04:00Z">
          <w:pPr>
            <w:pStyle w:val="Heading4"/>
            <w:tabs>
              <w:tab w:val="clear" w:pos="2520"/>
              <w:tab w:val="num" w:pos="1260"/>
            </w:tabs>
          </w:pPr>
        </w:pPrChange>
      </w:pPr>
      <w:bookmarkStart w:id="2298" w:name="_Toc496068775"/>
      <w:bookmarkStart w:id="2299"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2298"/>
      <w:bookmarkEnd w:id="2299"/>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2300" w:name="_Toc348245092"/>
      <w:bookmarkStart w:id="2301" w:name="_Toc348258403"/>
      <w:bookmarkStart w:id="2302" w:name="_Toc348263521"/>
      <w:bookmarkStart w:id="2303" w:name="_Toc348336894"/>
      <w:bookmarkStart w:id="2304" w:name="_Toc348773847"/>
      <w:bookmarkStart w:id="2305" w:name="_Toc359236214"/>
      <w:bookmarkStart w:id="2306" w:name="_Toc496068776"/>
      <w:bookmarkStart w:id="2307" w:name="_Toc498131187"/>
      <w:bookmarkStart w:id="2308" w:name="_Toc538385"/>
      <w:bookmarkStart w:id="2309" w:name="_Toc28956527"/>
      <w:r w:rsidRPr="00EA3945">
        <w:t>RQ1 - Requisition Detail-1 Segment</w:t>
      </w:r>
      <w:bookmarkEnd w:id="2300"/>
      <w:bookmarkEnd w:id="2301"/>
      <w:bookmarkEnd w:id="2302"/>
      <w:bookmarkEnd w:id="2303"/>
      <w:bookmarkEnd w:id="2304"/>
      <w:bookmarkEnd w:id="2305"/>
      <w:bookmarkEnd w:id="2306"/>
      <w:bookmarkEnd w:id="2307"/>
      <w:bookmarkEnd w:id="2308"/>
      <w:bookmarkEnd w:id="2309"/>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2310" w:name="RQ1"/>
      <w:bookmarkEnd w:id="2310"/>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pPr>
        <w:pStyle w:val="Heading4"/>
        <w:pPrChange w:id="2311" w:author="Buitendijk, Hans" w:date="2022-09-02T09:04:00Z">
          <w:pPr>
            <w:pStyle w:val="Heading4"/>
            <w:tabs>
              <w:tab w:val="clear" w:pos="2520"/>
              <w:tab w:val="num" w:pos="1260"/>
            </w:tabs>
          </w:pPr>
        </w:pPrChange>
      </w:pPr>
      <w:bookmarkStart w:id="2312" w:name="_Toc496068777"/>
      <w:bookmarkStart w:id="2313" w:name="_Toc498131188"/>
      <w:r w:rsidRPr="004E661F">
        <w:t>RQ1 field definitions</w:t>
      </w:r>
      <w:bookmarkEnd w:id="2312"/>
      <w:bookmarkEnd w:id="2313"/>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pPr>
        <w:pStyle w:val="Heading4"/>
        <w:pPrChange w:id="2314" w:author="Buitendijk, Hans" w:date="2022-09-02T09:04:00Z">
          <w:pPr>
            <w:pStyle w:val="Heading4"/>
            <w:tabs>
              <w:tab w:val="clear" w:pos="2520"/>
              <w:tab w:val="num" w:pos="1260"/>
            </w:tabs>
          </w:pPr>
        </w:pPrChange>
      </w:pPr>
      <w:bookmarkStart w:id="2315" w:name="_Toc496068778"/>
      <w:bookmarkStart w:id="2316"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2315"/>
      <w:bookmarkEnd w:id="2316"/>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pPr>
        <w:pStyle w:val="Heading4"/>
        <w:pPrChange w:id="2317" w:author="Buitendijk, Hans" w:date="2022-09-02T09:04:00Z">
          <w:pPr>
            <w:pStyle w:val="Heading4"/>
            <w:tabs>
              <w:tab w:val="clear" w:pos="2520"/>
              <w:tab w:val="num" w:pos="1260"/>
            </w:tabs>
          </w:pPr>
        </w:pPrChange>
      </w:pPr>
      <w:bookmarkStart w:id="2318" w:name="_Toc496068779"/>
      <w:bookmarkStart w:id="2319"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2318"/>
      <w:bookmarkEnd w:id="2319"/>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pPr>
        <w:pStyle w:val="Heading4"/>
        <w:pPrChange w:id="2320" w:author="Buitendijk, Hans" w:date="2022-09-02T09:04:00Z">
          <w:pPr>
            <w:pStyle w:val="Heading4"/>
            <w:tabs>
              <w:tab w:val="clear" w:pos="2520"/>
              <w:tab w:val="num" w:pos="1260"/>
            </w:tabs>
          </w:pPr>
        </w:pPrChange>
      </w:pPr>
      <w:bookmarkStart w:id="2321" w:name="_Toc496068780"/>
      <w:bookmarkStart w:id="2322" w:name="_Toc498131191"/>
      <w:r w:rsidRPr="00EA3945">
        <w:t>RQ1-3   Manufacturer's Catalog   (ST)   00287</w:t>
      </w:r>
      <w:bookmarkEnd w:id="2321"/>
      <w:bookmarkEnd w:id="2322"/>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pPr>
        <w:pStyle w:val="Heading4"/>
        <w:pPrChange w:id="2323" w:author="Buitendijk, Hans" w:date="2022-09-02T09:04:00Z">
          <w:pPr>
            <w:pStyle w:val="Heading4"/>
            <w:tabs>
              <w:tab w:val="clear" w:pos="2520"/>
              <w:tab w:val="num" w:pos="1260"/>
            </w:tabs>
          </w:pPr>
        </w:pPrChange>
      </w:pPr>
      <w:bookmarkStart w:id="2324" w:name="_Toc496068781"/>
      <w:bookmarkStart w:id="2325"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2324"/>
      <w:bookmarkEnd w:id="2325"/>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pPr>
        <w:pStyle w:val="Heading4"/>
        <w:pPrChange w:id="2326" w:author="Buitendijk, Hans" w:date="2022-09-02T09:04:00Z">
          <w:pPr>
            <w:pStyle w:val="Heading4"/>
            <w:tabs>
              <w:tab w:val="clear" w:pos="2520"/>
              <w:tab w:val="num" w:pos="1260"/>
            </w:tabs>
          </w:pPr>
        </w:pPrChange>
      </w:pPr>
      <w:bookmarkStart w:id="2327" w:name="_Toc496068782"/>
      <w:bookmarkStart w:id="2328"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2327"/>
      <w:bookmarkEnd w:id="2328"/>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pPr>
        <w:pStyle w:val="Heading4"/>
        <w:pPrChange w:id="2329" w:author="Buitendijk, Hans" w:date="2022-09-02T09:04:00Z">
          <w:pPr>
            <w:pStyle w:val="Heading4"/>
            <w:tabs>
              <w:tab w:val="clear" w:pos="2520"/>
              <w:tab w:val="num" w:pos="1260"/>
            </w:tabs>
          </w:pPr>
        </w:pPrChange>
      </w:pPr>
      <w:bookmarkStart w:id="2330" w:name="_Toc496068783"/>
      <w:bookmarkStart w:id="2331"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2330"/>
      <w:bookmarkEnd w:id="2331"/>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pPr>
        <w:pStyle w:val="Heading4"/>
        <w:pPrChange w:id="2332" w:author="Buitendijk, Hans" w:date="2022-09-02T09:04:00Z">
          <w:pPr>
            <w:pStyle w:val="Heading4"/>
            <w:tabs>
              <w:tab w:val="clear" w:pos="2520"/>
              <w:tab w:val="num" w:pos="1260"/>
            </w:tabs>
          </w:pPr>
        </w:pPrChange>
      </w:pPr>
      <w:bookmarkStart w:id="2333" w:name="_Toc496068784"/>
      <w:bookmarkStart w:id="2334"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2333"/>
      <w:bookmarkEnd w:id="2334"/>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2335" w:name="_Toc496068785"/>
      <w:bookmarkStart w:id="2336" w:name="_Toc498131196"/>
      <w:bookmarkStart w:id="2337" w:name="_Toc538386"/>
      <w:bookmarkStart w:id="2338" w:name="_Toc28956528"/>
      <w:r w:rsidRPr="00EA3945">
        <w:rPr>
          <w:noProof/>
        </w:rPr>
        <w:t>Supply Message Examples</w:t>
      </w:r>
      <w:bookmarkEnd w:id="2335"/>
      <w:bookmarkEnd w:id="2336"/>
      <w:bookmarkEnd w:id="2337"/>
      <w:bookmarkEnd w:id="2338"/>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2339" w:name="_Toc496068786"/>
      <w:bookmarkStart w:id="2340" w:name="_Toc498131197"/>
      <w:bookmarkStart w:id="2341" w:name="_Toc538387"/>
      <w:bookmarkStart w:id="2342" w:name="_Toc28956529"/>
      <w:r w:rsidRPr="00EA3945">
        <w:t>Patient order</w:t>
      </w:r>
      <w:bookmarkEnd w:id="2339"/>
      <w:bookmarkEnd w:id="2340"/>
      <w:bookmarkEnd w:id="2341"/>
      <w:bookmarkEnd w:id="2342"/>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2343" w:name="_Toc496068787"/>
      <w:bookmarkStart w:id="2344" w:name="_Toc498131198"/>
      <w:bookmarkStart w:id="2345" w:name="_Toc538388"/>
      <w:bookmarkStart w:id="2346" w:name="_Toc28956530"/>
      <w:r w:rsidRPr="00EA3945">
        <w:t>Replenish Supply Closet</w:t>
      </w:r>
      <w:bookmarkEnd w:id="2343"/>
      <w:bookmarkEnd w:id="2344"/>
      <w:bookmarkEnd w:id="2345"/>
      <w:bookmarkEnd w:id="2346"/>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2347" w:name="_Toc538446"/>
      <w:bookmarkStart w:id="2348" w:name="_Toc28956531"/>
      <w:bookmarkStart w:id="2349" w:name="_Toc496068990"/>
      <w:bookmarkStart w:id="2350" w:name="_Toc498131401"/>
      <w:bookmarkStart w:id="2351" w:name="_Toc348245111"/>
      <w:bookmarkStart w:id="2352" w:name="_Toc348258422"/>
      <w:bookmarkStart w:id="2353" w:name="_Toc348263540"/>
      <w:bookmarkStart w:id="2354" w:name="_Toc348336913"/>
      <w:bookmarkStart w:id="2355" w:name="_Toc348773866"/>
      <w:bookmarkStart w:id="2356" w:name="_Toc359236250"/>
      <w:r w:rsidRPr="00EA3945">
        <w:rPr>
          <w:noProof/>
        </w:rPr>
        <w:t>Transfusion Service (Blood Bank) Trigger Events &amp; Messages</w:t>
      </w:r>
      <w:bookmarkEnd w:id="2347"/>
      <w:bookmarkEnd w:id="2348"/>
    </w:p>
    <w:p w14:paraId="6A2FF9D1" w14:textId="77777777" w:rsidR="00F6554D" w:rsidRPr="009326BF" w:rsidRDefault="00F6554D" w:rsidP="00010B35">
      <w:pPr>
        <w:pStyle w:val="Heading3"/>
      </w:pPr>
      <w:bookmarkStart w:id="2357" w:name="_Toc512961304"/>
      <w:bookmarkStart w:id="2358" w:name="_Toc538447"/>
      <w:bookmarkStart w:id="2359" w:name="_Toc28956532"/>
      <w:r w:rsidRPr="009326BF">
        <w:t>Usage notes for transfusion service messages</w:t>
      </w:r>
      <w:bookmarkEnd w:id="2357"/>
      <w:bookmarkEnd w:id="2358"/>
      <w:bookmarkEnd w:id="2359"/>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2360" w:name="OMB"/>
      <w:bookmarkStart w:id="2361" w:name="_Toc512961305"/>
      <w:bookmarkStart w:id="2362" w:name="_Toc538448"/>
      <w:bookmarkStart w:id="2363" w:name="_Toc28956533"/>
      <w:r w:rsidRPr="00EA3945">
        <w:t xml:space="preserve">OMB – Blood Product Order Message </w:t>
      </w:r>
      <w:bookmarkEnd w:id="2360"/>
      <w:r w:rsidRPr="00EA3945">
        <w:t>(Event O27)</w:t>
      </w:r>
      <w:bookmarkEnd w:id="2361"/>
      <w:bookmarkEnd w:id="2362"/>
      <w:bookmarkEnd w:id="2363"/>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ins w:id="2364" w:author="Buitendijk, Hans" w:date="2022-08-19T15:57:00Z"/>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ins w:id="2365" w:author="Buitendijk, Hans" w:date="2022-08-19T15:57:00Z"/>
                <w:noProof/>
              </w:rPr>
            </w:pPr>
            <w:ins w:id="2366"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ins w:id="2367" w:author="Buitendijk, Hans" w:date="2022-08-19T15:57:00Z"/>
                <w:noProof/>
              </w:rPr>
            </w:pPr>
            <w:ins w:id="2368"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ins w:id="2369"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ins w:id="2370" w:author="Buitendijk, Hans" w:date="2022-08-19T15:57:00Z"/>
                <w:noProof/>
              </w:rPr>
            </w:pPr>
            <w:ins w:id="2371" w:author="Buitendijk, Hans" w:date="2022-08-19T15:57:00Z">
              <w:r>
                <w:rPr>
                  <w:noProof/>
                </w:rPr>
                <w:t>3</w:t>
              </w:r>
            </w:ins>
          </w:p>
        </w:tc>
      </w:tr>
      <w:tr w:rsidR="001356E2" w:rsidRPr="0001097E" w14:paraId="49502576" w14:textId="77777777" w:rsidTr="001356E2">
        <w:tblPrEx>
          <w:tblLook w:val="04A0" w:firstRow="1" w:lastRow="0" w:firstColumn="1" w:lastColumn="0" w:noHBand="0" w:noVBand="1"/>
        </w:tblPrEx>
        <w:trPr>
          <w:jc w:val="center"/>
          <w:ins w:id="2372" w:author="Buitendijk, Hans" w:date="2022-08-19T15:57:00Z"/>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ins w:id="2373" w:author="Buitendijk, Hans" w:date="2022-08-19T15:57:00Z"/>
                <w:noProof/>
              </w:rPr>
            </w:pPr>
            <w:ins w:id="2374"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ins w:id="2375" w:author="Buitendijk, Hans" w:date="2022-08-19T15:57:00Z"/>
                <w:noProof/>
              </w:rPr>
            </w:pPr>
            <w:ins w:id="2376" w:author="Buitendijk, Hans" w:date="2022-09-02T10:21:00Z">
              <w:r>
                <w:rPr>
                  <w:noProof/>
                </w:rPr>
                <w:t>Recorded Gender</w:t>
              </w:r>
            </w:ins>
            <w:ins w:id="2377" w:author="Buitendijk, Hans" w:date="2022-08-19T15:57:00Z">
              <w:r w:rsidR="001356E2">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ins w:id="2378"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ins w:id="2379" w:author="Buitendijk, Hans" w:date="2022-08-19T15:57:00Z"/>
                <w:noProof/>
              </w:rPr>
            </w:pPr>
            <w:ins w:id="2380" w:author="Buitendijk, Hans" w:date="2022-08-19T15:57:00Z">
              <w:r>
                <w:rPr>
                  <w:noProof/>
                </w:rPr>
                <w:t>3</w:t>
              </w:r>
            </w:ins>
          </w:p>
        </w:tc>
      </w:tr>
      <w:tr w:rsidR="001356E2" w:rsidRPr="0001097E" w14:paraId="6A32B92C" w14:textId="77777777" w:rsidTr="001356E2">
        <w:tblPrEx>
          <w:tblLook w:val="04A0" w:firstRow="1" w:lastRow="0" w:firstColumn="1" w:lastColumn="0" w:noHBand="0" w:noVBand="1"/>
        </w:tblPrEx>
        <w:trPr>
          <w:jc w:val="center"/>
          <w:ins w:id="2381" w:author="Buitendijk, Hans" w:date="2022-08-19T15:57:00Z"/>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ins w:id="2382" w:author="Buitendijk, Hans" w:date="2022-08-19T15:57:00Z"/>
                <w:noProof/>
              </w:rPr>
            </w:pPr>
            <w:ins w:id="2383"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30F4D8A" w14:textId="77777777" w:rsidR="001356E2" w:rsidRPr="0052787A" w:rsidRDefault="001356E2" w:rsidP="00CF4D6C">
            <w:pPr>
              <w:pStyle w:val="MsgTableBody"/>
              <w:rPr>
                <w:ins w:id="2384" w:author="Buitendijk, Hans" w:date="2022-08-19T15:57:00Z"/>
                <w:noProof/>
              </w:rPr>
            </w:pPr>
            <w:ins w:id="2385" w:author="Buitendijk, Hans" w:date="2022-08-19T15: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ins w:id="2386"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ins w:id="2387" w:author="Buitendijk, Hans" w:date="2022-08-19T15:57:00Z"/>
                <w:noProof/>
              </w:rPr>
            </w:pPr>
            <w:ins w:id="2388" w:author="Buitendijk, Hans" w:date="2022-08-19T15:57:00Z">
              <w:r>
                <w:rPr>
                  <w:noProof/>
                </w:rPr>
                <w:t>3</w:t>
              </w:r>
            </w:ins>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pPr>
        <w:pStyle w:val="Heading4"/>
        <w:pPrChange w:id="2389" w:author="Buitendijk, Hans" w:date="2022-09-02T09:04:00Z">
          <w:pPr>
            <w:pStyle w:val="Heading4"/>
            <w:tabs>
              <w:tab w:val="clear" w:pos="2520"/>
              <w:tab w:val="num" w:pos="1260"/>
            </w:tabs>
          </w:pPr>
        </w:pPrChange>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2390" w:name="ORB"/>
      <w:bookmarkStart w:id="2391" w:name="_Toc512961306"/>
      <w:bookmarkStart w:id="2392" w:name="_Toc538449"/>
      <w:bookmarkStart w:id="2393" w:name="_Toc28956534"/>
      <w:r w:rsidRPr="00EA3945">
        <w:t xml:space="preserve">ORB – Blood Product Order Acknowledgment </w:t>
      </w:r>
      <w:bookmarkEnd w:id="2390"/>
      <w:r w:rsidRPr="00EA3945">
        <w:t>(Event O28)</w:t>
      </w:r>
      <w:bookmarkEnd w:id="2391"/>
      <w:bookmarkEnd w:id="2392"/>
      <w:bookmarkEnd w:id="2393"/>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2394" w:name="BPS"/>
      <w:bookmarkStart w:id="2395" w:name="_Toc512961307"/>
      <w:bookmarkStart w:id="2396"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2397" w:name="_Toc28956535"/>
      <w:r w:rsidRPr="00EA3945">
        <w:t xml:space="preserve">BPS – Blood Product Dispense Status Message </w:t>
      </w:r>
      <w:bookmarkEnd w:id="2394"/>
      <w:r w:rsidRPr="00EA3945">
        <w:t>(Event O29)</w:t>
      </w:r>
      <w:bookmarkEnd w:id="2395"/>
      <w:bookmarkEnd w:id="2396"/>
      <w:bookmarkEnd w:id="2397"/>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ins w:id="2398" w:author="Buitendijk, Hans" w:date="2022-08-19T15:57:00Z"/>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ins w:id="2399" w:author="Buitendijk, Hans" w:date="2022-08-19T15:57:00Z"/>
                <w:noProof/>
              </w:rPr>
            </w:pPr>
            <w:ins w:id="2400" w:author="Buitendijk, Hans" w:date="2022-08-19T15:5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ins w:id="2401" w:author="Buitendijk, Hans" w:date="2022-08-19T15:57:00Z"/>
                <w:noProof/>
              </w:rPr>
            </w:pPr>
            <w:ins w:id="2402" w:author="Buitendijk, Hans" w:date="2022-08-19T15:5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ins w:id="2403"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ins w:id="2404" w:author="Buitendijk, Hans" w:date="2022-08-19T15:57:00Z"/>
                <w:noProof/>
              </w:rPr>
            </w:pPr>
            <w:ins w:id="2405" w:author="Buitendijk, Hans" w:date="2022-08-19T15:57:00Z">
              <w:r>
                <w:rPr>
                  <w:noProof/>
                </w:rPr>
                <w:t>3</w:t>
              </w:r>
            </w:ins>
          </w:p>
        </w:tc>
      </w:tr>
      <w:tr w:rsidR="0096318B" w:rsidRPr="0001097E" w14:paraId="4044C431" w14:textId="77777777" w:rsidTr="0096318B">
        <w:tblPrEx>
          <w:tblLook w:val="04A0" w:firstRow="1" w:lastRow="0" w:firstColumn="1" w:lastColumn="0" w:noHBand="0" w:noVBand="1"/>
        </w:tblPrEx>
        <w:trPr>
          <w:jc w:val="center"/>
          <w:ins w:id="2406" w:author="Buitendijk, Hans" w:date="2022-08-19T15:57:00Z"/>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ins w:id="2407" w:author="Buitendijk, Hans" w:date="2022-08-19T15:57:00Z"/>
                <w:noProof/>
              </w:rPr>
            </w:pPr>
            <w:ins w:id="2408" w:author="Buitendijk, Hans" w:date="2022-08-19T15:5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ins w:id="2409" w:author="Buitendijk, Hans" w:date="2022-08-19T15:57:00Z"/>
                <w:noProof/>
              </w:rPr>
            </w:pPr>
            <w:ins w:id="2410" w:author="Buitendijk, Hans" w:date="2022-09-02T10:21:00Z">
              <w:r>
                <w:rPr>
                  <w:noProof/>
                </w:rPr>
                <w:t>Recorded Gender</w:t>
              </w:r>
            </w:ins>
            <w:ins w:id="2411" w:author="Buitendijk, Hans" w:date="2022-08-19T15:57: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ins w:id="2412"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ins w:id="2413" w:author="Buitendijk, Hans" w:date="2022-08-19T15:57:00Z"/>
                <w:noProof/>
              </w:rPr>
            </w:pPr>
            <w:ins w:id="2414" w:author="Buitendijk, Hans" w:date="2022-08-19T15:57:00Z">
              <w:r>
                <w:rPr>
                  <w:noProof/>
                </w:rPr>
                <w:t>3</w:t>
              </w:r>
            </w:ins>
          </w:p>
        </w:tc>
      </w:tr>
      <w:tr w:rsidR="0096318B" w:rsidRPr="0001097E" w14:paraId="658FF427" w14:textId="77777777" w:rsidTr="0096318B">
        <w:tblPrEx>
          <w:tblLook w:val="04A0" w:firstRow="1" w:lastRow="0" w:firstColumn="1" w:lastColumn="0" w:noHBand="0" w:noVBand="1"/>
        </w:tblPrEx>
        <w:trPr>
          <w:jc w:val="center"/>
          <w:ins w:id="2415" w:author="Buitendijk, Hans" w:date="2022-08-19T15:57:00Z"/>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ins w:id="2416" w:author="Buitendijk, Hans" w:date="2022-08-19T15:57:00Z"/>
                <w:noProof/>
              </w:rPr>
            </w:pPr>
            <w:ins w:id="2417" w:author="Buitendijk, Hans" w:date="2022-08-19T15:5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6C3BE23" w14:textId="77777777" w:rsidR="0096318B" w:rsidRPr="0052787A" w:rsidRDefault="0096318B" w:rsidP="00CF4D6C">
            <w:pPr>
              <w:pStyle w:val="MsgTableBody"/>
              <w:rPr>
                <w:ins w:id="2418" w:author="Buitendijk, Hans" w:date="2022-08-19T15:57:00Z"/>
                <w:noProof/>
              </w:rPr>
            </w:pPr>
            <w:ins w:id="2419" w:author="Buitendijk, Hans" w:date="2022-08-19T15:57: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ins w:id="2420" w:author="Buitendijk, Hans" w:date="2022-08-19T15:57:00Z"/>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ins w:id="2421" w:author="Buitendijk, Hans" w:date="2022-08-19T15:57:00Z"/>
                <w:noProof/>
              </w:rPr>
            </w:pPr>
            <w:ins w:id="2422" w:author="Buitendijk, Hans" w:date="2022-08-19T15:57:00Z">
              <w:r>
                <w:rPr>
                  <w:noProof/>
                </w:rPr>
                <w:t>3</w:t>
              </w:r>
            </w:ins>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2423" w:name="BRP"/>
      <w:bookmarkStart w:id="2424" w:name="_Toc512961308"/>
      <w:bookmarkStart w:id="2425" w:name="_Toc538451"/>
      <w:bookmarkStart w:id="2426" w:name="_Toc28956536"/>
      <w:r w:rsidRPr="00EA3945">
        <w:t>BRP – Blood Product Dispense Status Acknowledgment</w:t>
      </w:r>
      <w:bookmarkEnd w:id="2423"/>
      <w:r w:rsidRPr="00EA3945">
        <w:t xml:space="preserve"> (Event O30)</w:t>
      </w:r>
      <w:bookmarkEnd w:id="2424"/>
      <w:bookmarkEnd w:id="2425"/>
      <w:bookmarkEnd w:id="2426"/>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2427" w:name="BTS"/>
      <w:bookmarkStart w:id="2428" w:name="_Toc512961309"/>
      <w:bookmarkStart w:id="2429"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2430" w:name="_Toc28956537"/>
      <w:r w:rsidRPr="00EA3945">
        <w:t xml:space="preserve">BTS – Blood Product Transfusion/Disposition Message </w:t>
      </w:r>
      <w:bookmarkEnd w:id="2427"/>
      <w:r w:rsidRPr="00EA3945">
        <w:t>(Event O31)</w:t>
      </w:r>
      <w:bookmarkEnd w:id="2428"/>
      <w:bookmarkEnd w:id="2429"/>
      <w:bookmarkEnd w:id="2430"/>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ins w:id="2431" w:author="Buitendijk, Hans" w:date="2022-08-19T15:58:00Z"/>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ins w:id="2432" w:author="Buitendijk, Hans" w:date="2022-08-19T15:58:00Z"/>
                <w:noProof/>
              </w:rPr>
            </w:pPr>
            <w:ins w:id="2433" w:author="Buitendijk, Hans" w:date="2022-08-19T15:5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ins w:id="2434" w:author="Buitendijk, Hans" w:date="2022-08-19T15:58:00Z"/>
                <w:noProof/>
              </w:rPr>
            </w:pPr>
            <w:ins w:id="2435" w:author="Buitendijk, Hans" w:date="2022-08-19T15:5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ins w:id="2436"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ins w:id="2437" w:author="Buitendijk, Hans" w:date="2022-08-19T15:58:00Z"/>
                <w:noProof/>
              </w:rPr>
            </w:pPr>
            <w:ins w:id="2438" w:author="Buitendijk, Hans" w:date="2022-08-19T15:58:00Z">
              <w:r>
                <w:rPr>
                  <w:noProof/>
                </w:rPr>
                <w:t>3</w:t>
              </w:r>
            </w:ins>
          </w:p>
        </w:tc>
      </w:tr>
      <w:tr w:rsidR="0096318B" w:rsidRPr="0001097E" w14:paraId="68E44AAC" w14:textId="77777777" w:rsidTr="0096318B">
        <w:tblPrEx>
          <w:tblLook w:val="04A0" w:firstRow="1" w:lastRow="0" w:firstColumn="1" w:lastColumn="0" w:noHBand="0" w:noVBand="1"/>
        </w:tblPrEx>
        <w:trPr>
          <w:jc w:val="center"/>
          <w:ins w:id="2439" w:author="Buitendijk, Hans" w:date="2022-08-19T15:58:00Z"/>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ins w:id="2440" w:author="Buitendijk, Hans" w:date="2022-08-19T15:58:00Z"/>
                <w:noProof/>
              </w:rPr>
            </w:pPr>
            <w:ins w:id="2441" w:author="Buitendijk, Hans" w:date="2022-08-19T15:58: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ins w:id="2442" w:author="Buitendijk, Hans" w:date="2022-08-19T15:58:00Z"/>
                <w:noProof/>
              </w:rPr>
            </w:pPr>
            <w:ins w:id="2443" w:author="Buitendijk, Hans" w:date="2022-09-02T10:21:00Z">
              <w:r>
                <w:rPr>
                  <w:noProof/>
                </w:rPr>
                <w:t>Recorded Gender</w:t>
              </w:r>
            </w:ins>
            <w:ins w:id="2444" w:author="Buitendijk, Hans" w:date="2022-08-19T15:58:00Z">
              <w:r w:rsidR="0096318B">
                <w:rPr>
                  <w:noProof/>
                </w:rPr>
                <w:t xml:space="preserve"> and Sex</w:t>
              </w:r>
            </w:ins>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ins w:id="2445"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ins w:id="2446" w:author="Buitendijk, Hans" w:date="2022-08-19T15:58:00Z"/>
                <w:noProof/>
              </w:rPr>
            </w:pPr>
            <w:ins w:id="2447" w:author="Buitendijk, Hans" w:date="2022-08-19T15:58:00Z">
              <w:r>
                <w:rPr>
                  <w:noProof/>
                </w:rPr>
                <w:t>3</w:t>
              </w:r>
            </w:ins>
          </w:p>
        </w:tc>
      </w:tr>
      <w:tr w:rsidR="0096318B" w:rsidRPr="0001097E" w14:paraId="10DB5842" w14:textId="77777777" w:rsidTr="0096318B">
        <w:tblPrEx>
          <w:tblLook w:val="04A0" w:firstRow="1" w:lastRow="0" w:firstColumn="1" w:lastColumn="0" w:noHBand="0" w:noVBand="1"/>
        </w:tblPrEx>
        <w:trPr>
          <w:jc w:val="center"/>
          <w:ins w:id="2448" w:author="Buitendijk, Hans" w:date="2022-08-19T15:58:00Z"/>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ins w:id="2449" w:author="Buitendijk, Hans" w:date="2022-08-19T15:58:00Z"/>
                <w:noProof/>
              </w:rPr>
            </w:pPr>
            <w:ins w:id="2450" w:author="Buitendijk, Hans" w:date="2022-08-19T15:58: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550B5EE9" w14:textId="77777777" w:rsidR="0096318B" w:rsidRPr="0052787A" w:rsidRDefault="0096318B" w:rsidP="00CF4D6C">
            <w:pPr>
              <w:pStyle w:val="MsgTableBody"/>
              <w:rPr>
                <w:ins w:id="2451" w:author="Buitendijk, Hans" w:date="2022-08-19T15:58:00Z"/>
                <w:noProof/>
              </w:rPr>
            </w:pPr>
            <w:ins w:id="2452" w:author="Buitendijk, Hans" w:date="2022-08-19T15:58:00Z">
              <w:r>
                <w:rPr>
                  <w:noProof/>
                </w:rPr>
                <w:t>Sex for Clinical Use</w:t>
              </w:r>
            </w:ins>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ins w:id="2453" w:author="Buitendijk, Hans" w:date="2022-08-19T15:58:00Z"/>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ins w:id="2454" w:author="Buitendijk, Hans" w:date="2022-08-19T15:58:00Z"/>
                <w:noProof/>
              </w:rPr>
            </w:pPr>
            <w:ins w:id="2455" w:author="Buitendijk, Hans" w:date="2022-08-19T15:58:00Z">
              <w:r>
                <w:rPr>
                  <w:noProof/>
                </w:rPr>
                <w:t>3</w:t>
              </w:r>
            </w:ins>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2456" w:name="_Toc512961310"/>
      <w:bookmarkStart w:id="2457" w:name="_Toc538453"/>
      <w:bookmarkStart w:id="2458" w:name="_Toc28956538"/>
      <w:bookmarkStart w:id="2459" w:name="BRT"/>
      <w:r w:rsidRPr="00EA3945">
        <w:t>BRT – Blood Product Transfusion/Disposition Acknowledgment (Event O32)</w:t>
      </w:r>
      <w:bookmarkEnd w:id="2456"/>
      <w:bookmarkEnd w:id="2457"/>
      <w:bookmarkEnd w:id="2458"/>
      <w:r w:rsidRPr="00EA3945">
        <w:fldChar w:fldCharType="begin"/>
      </w:r>
      <w:r w:rsidRPr="00EA3945">
        <w:instrText xml:space="preserve"> XE "O32" </w:instrText>
      </w:r>
      <w:r w:rsidRPr="00EA3945">
        <w:fldChar w:fldCharType="end"/>
      </w:r>
      <w:bookmarkEnd w:id="2459"/>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2460"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2461" w:name="_Toc28956539"/>
      <w:r w:rsidRPr="00EA3945">
        <w:rPr>
          <w:noProof/>
        </w:rPr>
        <w:t>Transfusion Service (Blood Bank) Segments</w:t>
      </w:r>
      <w:bookmarkEnd w:id="2460"/>
      <w:bookmarkEnd w:id="2461"/>
    </w:p>
    <w:p w14:paraId="7159CC01" w14:textId="77777777" w:rsidR="00F6554D" w:rsidRPr="00EA3945" w:rsidRDefault="00F6554D" w:rsidP="00010B35">
      <w:pPr>
        <w:pStyle w:val="Heading3"/>
      </w:pPr>
      <w:bookmarkStart w:id="2462" w:name="_Toc512961313"/>
      <w:bookmarkStart w:id="2463" w:name="BPO"/>
      <w:bookmarkStart w:id="2464" w:name="_Toc538455"/>
      <w:bookmarkStart w:id="2465" w:name="_Toc28956540"/>
      <w:r w:rsidRPr="00EA3945">
        <w:t>BPO – Blood Product Order Segment</w:t>
      </w:r>
      <w:bookmarkEnd w:id="2462"/>
      <w:bookmarkEnd w:id="2463"/>
      <w:bookmarkEnd w:id="2464"/>
      <w:bookmarkEnd w:id="2465"/>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pPr>
        <w:pStyle w:val="Heading4"/>
        <w:pPrChange w:id="2466" w:author="Buitendijk, Hans" w:date="2022-09-02T09:04:00Z">
          <w:pPr>
            <w:pStyle w:val="Heading4"/>
            <w:tabs>
              <w:tab w:val="clear" w:pos="2520"/>
              <w:tab w:val="num" w:pos="1260"/>
            </w:tabs>
          </w:pPr>
        </w:pPrChange>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pPr>
        <w:pStyle w:val="Heading4"/>
        <w:pPrChange w:id="2467" w:author="Buitendijk, Hans" w:date="2022-09-02T09:04:00Z">
          <w:pPr>
            <w:pStyle w:val="Heading4"/>
            <w:tabs>
              <w:tab w:val="clear" w:pos="2520"/>
              <w:tab w:val="num" w:pos="1260"/>
            </w:tabs>
          </w:pPr>
        </w:pPrChange>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pPr>
        <w:pStyle w:val="Heading4"/>
        <w:pPrChange w:id="2468" w:author="Buitendijk, Hans" w:date="2022-09-02T09:04:00Z">
          <w:pPr>
            <w:pStyle w:val="Heading4"/>
            <w:tabs>
              <w:tab w:val="clear" w:pos="2520"/>
              <w:tab w:val="num" w:pos="1260"/>
            </w:tabs>
          </w:pPr>
        </w:pPrChange>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pPr>
        <w:pStyle w:val="Heading4"/>
        <w:pPrChange w:id="2469" w:author="Buitendijk, Hans" w:date="2022-09-02T09:04:00Z">
          <w:pPr>
            <w:pStyle w:val="Heading4"/>
            <w:tabs>
              <w:tab w:val="clear" w:pos="2520"/>
              <w:tab w:val="num" w:pos="1260"/>
            </w:tabs>
          </w:pPr>
        </w:pPrChange>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pPr>
        <w:pStyle w:val="Heading4"/>
        <w:pPrChange w:id="2470" w:author="Buitendijk, Hans" w:date="2022-09-02T09:04:00Z">
          <w:pPr>
            <w:pStyle w:val="Heading4"/>
            <w:tabs>
              <w:tab w:val="clear" w:pos="2520"/>
              <w:tab w:val="num" w:pos="1260"/>
            </w:tabs>
          </w:pPr>
        </w:pPrChange>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pPr>
        <w:pStyle w:val="Heading4"/>
        <w:pPrChange w:id="2471" w:author="Buitendijk, Hans" w:date="2022-09-02T09:04:00Z">
          <w:pPr>
            <w:pStyle w:val="Heading4"/>
            <w:tabs>
              <w:tab w:val="clear" w:pos="2520"/>
              <w:tab w:val="num" w:pos="1260"/>
            </w:tabs>
          </w:pPr>
        </w:pPrChange>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pPr>
        <w:pStyle w:val="Heading4"/>
        <w:pPrChange w:id="2472" w:author="Buitendijk, Hans" w:date="2022-09-02T09:04:00Z">
          <w:pPr>
            <w:pStyle w:val="Heading4"/>
            <w:tabs>
              <w:tab w:val="clear" w:pos="2520"/>
              <w:tab w:val="num" w:pos="1260"/>
            </w:tabs>
          </w:pPr>
        </w:pPrChange>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pPr>
        <w:pStyle w:val="Heading4"/>
        <w:pPrChange w:id="2473" w:author="Buitendijk, Hans" w:date="2022-09-02T09:04:00Z">
          <w:pPr>
            <w:pStyle w:val="Heading4"/>
            <w:tabs>
              <w:tab w:val="clear" w:pos="2520"/>
              <w:tab w:val="num" w:pos="1260"/>
            </w:tabs>
          </w:pPr>
        </w:pPrChange>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pPr>
        <w:pStyle w:val="Heading4"/>
        <w:pPrChange w:id="2474" w:author="Buitendijk, Hans" w:date="2022-09-02T09:04:00Z">
          <w:pPr>
            <w:pStyle w:val="Heading4"/>
            <w:tabs>
              <w:tab w:val="clear" w:pos="2520"/>
              <w:tab w:val="num" w:pos="1260"/>
            </w:tabs>
          </w:pPr>
        </w:pPrChange>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pPr>
        <w:pStyle w:val="Heading4"/>
        <w:pPrChange w:id="2475" w:author="Buitendijk, Hans" w:date="2022-09-02T09:04:00Z">
          <w:pPr>
            <w:pStyle w:val="Heading4"/>
            <w:tabs>
              <w:tab w:val="clear" w:pos="2520"/>
              <w:tab w:val="num" w:pos="1260"/>
            </w:tabs>
          </w:pPr>
        </w:pPrChange>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pPr>
        <w:pStyle w:val="Heading4"/>
        <w:pPrChange w:id="2476" w:author="Buitendijk, Hans" w:date="2022-09-02T09:04:00Z">
          <w:pPr>
            <w:pStyle w:val="Heading4"/>
            <w:tabs>
              <w:tab w:val="clear" w:pos="2520"/>
              <w:tab w:val="num" w:pos="1260"/>
            </w:tabs>
          </w:pPr>
        </w:pPrChange>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pPr>
        <w:pStyle w:val="Heading4"/>
        <w:pPrChange w:id="2477" w:author="Buitendijk, Hans" w:date="2022-09-02T09:04:00Z">
          <w:pPr>
            <w:pStyle w:val="Heading4"/>
            <w:tabs>
              <w:tab w:val="clear" w:pos="2520"/>
              <w:tab w:val="num" w:pos="1260"/>
            </w:tabs>
          </w:pPr>
        </w:pPrChange>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pPr>
        <w:pStyle w:val="Heading4"/>
        <w:pPrChange w:id="2478" w:author="Buitendijk, Hans" w:date="2022-09-02T09:04:00Z">
          <w:pPr>
            <w:pStyle w:val="Heading4"/>
            <w:tabs>
              <w:tab w:val="clear" w:pos="2520"/>
              <w:tab w:val="num" w:pos="1260"/>
            </w:tabs>
          </w:pPr>
        </w:pPrChange>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pPr>
        <w:pStyle w:val="Heading4"/>
        <w:pPrChange w:id="2479" w:author="Buitendijk, Hans" w:date="2022-09-02T09:04:00Z">
          <w:pPr>
            <w:pStyle w:val="Heading4"/>
            <w:tabs>
              <w:tab w:val="clear" w:pos="2520"/>
              <w:tab w:val="num" w:pos="1260"/>
            </w:tabs>
          </w:pPr>
        </w:pPrChange>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pPr>
        <w:pStyle w:val="Heading4"/>
        <w:pPrChange w:id="2480" w:author="Buitendijk, Hans" w:date="2022-09-02T09:04:00Z">
          <w:pPr>
            <w:pStyle w:val="Heading4"/>
            <w:tabs>
              <w:tab w:val="clear" w:pos="2520"/>
              <w:tab w:val="num" w:pos="1260"/>
            </w:tabs>
          </w:pPr>
        </w:pPrChange>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2481" w:name="_Toc512961314"/>
      <w:bookmarkStart w:id="2482" w:name="BPX"/>
      <w:bookmarkStart w:id="2483" w:name="_Toc538456"/>
      <w:bookmarkStart w:id="2484" w:name="_Toc28956541"/>
      <w:r w:rsidRPr="00EA3945">
        <w:t>BPX – Blood Product Dispense Status Segment</w:t>
      </w:r>
      <w:bookmarkEnd w:id="2481"/>
      <w:bookmarkEnd w:id="2482"/>
      <w:bookmarkEnd w:id="2483"/>
      <w:bookmarkEnd w:id="2484"/>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13A9D6BB" w:rsidR="007221C5" w:rsidRPr="005A6AA4" w:rsidRDefault="00B7149A" w:rsidP="00484050">
            <w:pPr>
              <w:pStyle w:val="AttributeTableBody"/>
            </w:pPr>
            <w:ins w:id="2485" w:author="Frank Oemig" w:date="2022-09-08T09:53:00Z">
              <w:r>
                <w:t>1..1</w:t>
              </w:r>
            </w:ins>
            <w:del w:id="2486" w:author="Frank Oemig" w:date="2022-09-08T09:53:00Z">
              <w:r w:rsidR="007221C5" w:rsidRPr="005A6AA4" w:rsidDel="00B7149A">
                <w:delText>2..2</w:delText>
              </w:r>
            </w:del>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pPr>
        <w:pStyle w:val="Heading4"/>
        <w:pPrChange w:id="2487" w:author="Buitendijk, Hans" w:date="2022-09-02T09:04:00Z">
          <w:pPr>
            <w:pStyle w:val="Heading4"/>
            <w:tabs>
              <w:tab w:val="clear" w:pos="2520"/>
              <w:tab w:val="num" w:pos="1260"/>
            </w:tabs>
          </w:pPr>
        </w:pPrChange>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pPr>
        <w:pStyle w:val="Heading4"/>
        <w:pPrChange w:id="2488" w:author="Buitendijk, Hans" w:date="2022-09-02T09:04:00Z">
          <w:pPr>
            <w:pStyle w:val="Heading4"/>
            <w:tabs>
              <w:tab w:val="clear" w:pos="2520"/>
              <w:tab w:val="num" w:pos="1260"/>
            </w:tabs>
          </w:pPr>
        </w:pPrChange>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pPr>
        <w:pStyle w:val="Heading4"/>
        <w:pPrChange w:id="2489" w:author="Buitendijk, Hans" w:date="2022-09-02T09:04:00Z">
          <w:pPr>
            <w:pStyle w:val="Heading4"/>
            <w:tabs>
              <w:tab w:val="clear" w:pos="2520"/>
              <w:tab w:val="num" w:pos="1260"/>
            </w:tabs>
          </w:pPr>
        </w:pPrChange>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pPr>
        <w:pStyle w:val="Heading4"/>
        <w:pPrChange w:id="2490" w:author="Buitendijk, Hans" w:date="2022-09-02T09:04:00Z">
          <w:pPr>
            <w:pStyle w:val="Heading4"/>
            <w:tabs>
              <w:tab w:val="clear" w:pos="2520"/>
              <w:tab w:val="num" w:pos="1260"/>
            </w:tabs>
          </w:pPr>
        </w:pPrChange>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pPr>
        <w:pStyle w:val="Heading4"/>
        <w:pPrChange w:id="2491" w:author="Buitendijk, Hans" w:date="2022-09-02T09:04:00Z">
          <w:pPr>
            <w:pStyle w:val="Heading4"/>
            <w:tabs>
              <w:tab w:val="clear" w:pos="2520"/>
              <w:tab w:val="num" w:pos="1260"/>
            </w:tabs>
          </w:pPr>
        </w:pPrChange>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pPr>
        <w:pStyle w:val="Heading4"/>
        <w:pPrChange w:id="2492" w:author="Buitendijk, Hans" w:date="2022-09-02T09:04:00Z">
          <w:pPr>
            <w:pStyle w:val="Heading4"/>
            <w:tabs>
              <w:tab w:val="clear" w:pos="2520"/>
              <w:tab w:val="num" w:pos="1260"/>
            </w:tabs>
          </w:pPr>
        </w:pPrChange>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pPr>
        <w:pStyle w:val="Heading4"/>
        <w:pPrChange w:id="2493" w:author="Buitendijk, Hans" w:date="2022-09-02T09:04:00Z">
          <w:pPr>
            <w:pStyle w:val="Heading4"/>
            <w:tabs>
              <w:tab w:val="clear" w:pos="2520"/>
              <w:tab w:val="num" w:pos="1260"/>
            </w:tabs>
          </w:pPr>
        </w:pPrChange>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pPr>
        <w:pStyle w:val="Heading4"/>
        <w:pPrChange w:id="2494" w:author="Buitendijk, Hans" w:date="2022-09-02T09:04:00Z">
          <w:pPr>
            <w:pStyle w:val="Heading4"/>
            <w:tabs>
              <w:tab w:val="clear" w:pos="2520"/>
              <w:tab w:val="num" w:pos="1260"/>
            </w:tabs>
          </w:pPr>
        </w:pPrChange>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pPr>
        <w:pStyle w:val="Heading4"/>
        <w:pPrChange w:id="2495" w:author="Buitendijk, Hans" w:date="2022-09-02T09:04:00Z">
          <w:pPr>
            <w:pStyle w:val="Heading4"/>
            <w:tabs>
              <w:tab w:val="clear" w:pos="2520"/>
              <w:tab w:val="num" w:pos="1260"/>
            </w:tabs>
          </w:pPr>
        </w:pPrChange>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pPr>
        <w:pStyle w:val="Heading4"/>
        <w:pPrChange w:id="2496" w:author="Buitendijk, Hans" w:date="2022-09-02T09:04:00Z">
          <w:pPr>
            <w:pStyle w:val="Heading4"/>
            <w:tabs>
              <w:tab w:val="clear" w:pos="2520"/>
              <w:tab w:val="num" w:pos="1260"/>
            </w:tabs>
          </w:pPr>
        </w:pPrChange>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pPr>
        <w:pStyle w:val="Heading4"/>
        <w:pPrChange w:id="2497" w:author="Buitendijk, Hans" w:date="2022-09-02T09:04:00Z">
          <w:pPr>
            <w:pStyle w:val="Heading4"/>
            <w:tabs>
              <w:tab w:val="clear" w:pos="2520"/>
              <w:tab w:val="num" w:pos="1260"/>
            </w:tabs>
          </w:pPr>
        </w:pPrChange>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pPr>
        <w:pStyle w:val="Heading4"/>
        <w:pPrChange w:id="2498" w:author="Buitendijk, Hans" w:date="2022-09-02T09:04:00Z">
          <w:pPr>
            <w:pStyle w:val="Heading4"/>
            <w:tabs>
              <w:tab w:val="clear" w:pos="2520"/>
              <w:tab w:val="num" w:pos="1260"/>
            </w:tabs>
          </w:pPr>
        </w:pPrChange>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pPr>
        <w:pStyle w:val="Heading4"/>
        <w:pPrChange w:id="2499" w:author="Buitendijk, Hans" w:date="2022-09-02T09:04:00Z">
          <w:pPr>
            <w:pStyle w:val="Heading4"/>
            <w:tabs>
              <w:tab w:val="clear" w:pos="2520"/>
              <w:tab w:val="num" w:pos="1260"/>
            </w:tabs>
          </w:pPr>
        </w:pPrChange>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pPr>
        <w:pStyle w:val="Heading4"/>
        <w:pPrChange w:id="2500" w:author="Buitendijk, Hans" w:date="2022-09-02T09:04:00Z">
          <w:pPr>
            <w:pStyle w:val="Heading4"/>
            <w:tabs>
              <w:tab w:val="clear" w:pos="2520"/>
              <w:tab w:val="num" w:pos="1260"/>
            </w:tabs>
          </w:pPr>
        </w:pPrChange>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pPr>
        <w:pStyle w:val="Heading4"/>
        <w:pPrChange w:id="2501" w:author="Buitendijk, Hans" w:date="2022-09-02T09:04:00Z">
          <w:pPr>
            <w:pStyle w:val="Heading4"/>
            <w:tabs>
              <w:tab w:val="clear" w:pos="2520"/>
              <w:tab w:val="num" w:pos="1260"/>
            </w:tabs>
          </w:pPr>
        </w:pPrChange>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pPr>
        <w:pStyle w:val="Heading4"/>
        <w:pPrChange w:id="2502" w:author="Buitendijk, Hans" w:date="2022-09-02T09:04:00Z">
          <w:pPr>
            <w:pStyle w:val="Heading4"/>
            <w:tabs>
              <w:tab w:val="clear" w:pos="2520"/>
              <w:tab w:val="num" w:pos="1260"/>
            </w:tabs>
          </w:pPr>
        </w:pPrChange>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pPr>
        <w:pStyle w:val="Heading4"/>
        <w:pPrChange w:id="2503" w:author="Buitendijk, Hans" w:date="2022-09-02T09:04:00Z">
          <w:pPr>
            <w:pStyle w:val="Heading4"/>
            <w:tabs>
              <w:tab w:val="clear" w:pos="2520"/>
              <w:tab w:val="num" w:pos="1260"/>
            </w:tabs>
          </w:pPr>
        </w:pPrChange>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pPr>
        <w:pStyle w:val="Heading4"/>
        <w:pPrChange w:id="2504" w:author="Buitendijk, Hans" w:date="2022-09-02T09:04:00Z">
          <w:pPr>
            <w:pStyle w:val="Heading4"/>
            <w:tabs>
              <w:tab w:val="clear" w:pos="2520"/>
              <w:tab w:val="num" w:pos="1260"/>
            </w:tabs>
          </w:pPr>
        </w:pPrChange>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pPr>
        <w:pStyle w:val="Heading4"/>
        <w:pPrChange w:id="2505" w:author="Buitendijk, Hans" w:date="2022-09-02T09:04:00Z">
          <w:pPr>
            <w:pStyle w:val="Heading4"/>
            <w:tabs>
              <w:tab w:val="clear" w:pos="2520"/>
              <w:tab w:val="num" w:pos="1260"/>
            </w:tabs>
          </w:pPr>
        </w:pPrChange>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pPr>
        <w:pStyle w:val="Heading4"/>
        <w:pPrChange w:id="2506" w:author="Buitendijk, Hans" w:date="2022-09-02T09:04:00Z">
          <w:pPr>
            <w:pStyle w:val="Heading4"/>
            <w:tabs>
              <w:tab w:val="clear" w:pos="2520"/>
              <w:tab w:val="num" w:pos="1260"/>
            </w:tabs>
          </w:pPr>
        </w:pPrChange>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pPr>
        <w:pStyle w:val="Heading4"/>
        <w:pPrChange w:id="2507" w:author="Buitendijk, Hans" w:date="2022-09-02T09:04:00Z">
          <w:pPr>
            <w:pStyle w:val="Heading4"/>
            <w:tabs>
              <w:tab w:val="clear" w:pos="2520"/>
              <w:tab w:val="num" w:pos="1260"/>
            </w:tabs>
          </w:pPr>
        </w:pPrChange>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 xml:space="preserve">Definition: This is the person who picked up and transported the blood component(s) or commercial product(s).  The code for the receiver is </w:t>
      </w:r>
      <w:del w:id="2508" w:author="Buitendijk, Hans" w:date="2022-08-24T17:37:00Z">
        <w:r w:rsidRPr="00EA3945" w:rsidDel="0023687C">
          <w:rPr>
            <w:noProof/>
          </w:rPr>
          <w:delText>recorded</w:delText>
        </w:r>
      </w:del>
      <w:r w:rsidRPr="00EA3945">
        <w:rPr>
          <w:noProof/>
        </w:rPr>
        <w:t xml:space="preserve"> as a XCN data type.  This field can be free text.   In this case, the receiver's name must be </w:t>
      </w:r>
      <w:del w:id="2509" w:author="Buitendijk, Hans" w:date="2022-08-24T17:37:00Z">
        <w:r w:rsidRPr="00EA3945" w:rsidDel="0023687C">
          <w:rPr>
            <w:noProof/>
          </w:rPr>
          <w:delText>recorded</w:delText>
        </w:r>
      </w:del>
      <w:r w:rsidRPr="00EA3945">
        <w:rPr>
          <w:noProof/>
        </w:rPr>
        <w:t xml:space="preserve"> as the second through fourth components of the field.</w:t>
      </w:r>
    </w:p>
    <w:p w14:paraId="6AF1E753" w14:textId="77777777" w:rsidR="00F6554D" w:rsidRPr="00EA3945" w:rsidRDefault="00F6554D">
      <w:pPr>
        <w:pStyle w:val="Heading4"/>
        <w:pPrChange w:id="2510" w:author="Buitendijk, Hans" w:date="2022-09-02T09:04:00Z">
          <w:pPr>
            <w:pStyle w:val="Heading4"/>
            <w:tabs>
              <w:tab w:val="clear" w:pos="2520"/>
              <w:tab w:val="num" w:pos="1260"/>
            </w:tabs>
          </w:pPr>
        </w:pPrChange>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pPr>
        <w:pStyle w:val="Heading4"/>
        <w:pPrChange w:id="2511" w:author="Buitendijk, Hans" w:date="2022-09-02T09:04:00Z">
          <w:pPr>
            <w:pStyle w:val="Heading4"/>
            <w:tabs>
              <w:tab w:val="clear" w:pos="2520"/>
              <w:tab w:val="num" w:pos="1260"/>
            </w:tabs>
          </w:pPr>
        </w:pPrChange>
      </w:pPr>
      <w:bookmarkStart w:id="2512" w:name="_Toc512961315"/>
      <w:bookmarkStart w:id="2513" w:name="BTX"/>
      <w:bookmarkStart w:id="2514"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2515" w:name="_Toc28956542"/>
      <w:r w:rsidRPr="00EA3945">
        <w:t>BTX – Blood Product Transfusion/Disposition Segment</w:t>
      </w:r>
      <w:bookmarkEnd w:id="2512"/>
      <w:bookmarkEnd w:id="2513"/>
      <w:bookmarkEnd w:id="2514"/>
      <w:bookmarkEnd w:id="2515"/>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68AEC344" w:rsidR="007221C5" w:rsidRPr="005A6AA4" w:rsidRDefault="00B7149A" w:rsidP="00484050">
            <w:pPr>
              <w:pStyle w:val="AttributeTableBody"/>
            </w:pPr>
            <w:ins w:id="2516" w:author="Frank Oemig" w:date="2022-09-08T09:53:00Z">
              <w:r>
                <w:t>1..1</w:t>
              </w:r>
            </w:ins>
            <w:del w:id="2517" w:author="Frank Oemig" w:date="2022-09-08T09:53:00Z">
              <w:r w:rsidR="007221C5" w:rsidRPr="005A6AA4" w:rsidDel="00B7149A">
                <w:delText>2..2</w:delText>
              </w:r>
            </w:del>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pPr>
        <w:pStyle w:val="Heading4"/>
        <w:pPrChange w:id="2518" w:author="Buitendijk, Hans" w:date="2022-09-02T09:04:00Z">
          <w:pPr>
            <w:pStyle w:val="Heading4"/>
            <w:tabs>
              <w:tab w:val="clear" w:pos="2520"/>
              <w:tab w:val="num" w:pos="1260"/>
            </w:tabs>
          </w:pPr>
        </w:pPrChange>
      </w:pPr>
      <w:r w:rsidRPr="000D0AFA">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pPr>
        <w:pStyle w:val="Heading4"/>
        <w:pPrChange w:id="2519" w:author="Buitendijk, Hans" w:date="2022-09-02T09:04:00Z">
          <w:pPr>
            <w:pStyle w:val="Heading4"/>
            <w:tabs>
              <w:tab w:val="clear" w:pos="2520"/>
              <w:tab w:val="num" w:pos="1260"/>
            </w:tabs>
          </w:pPr>
        </w:pPrChange>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pPr>
        <w:pStyle w:val="Heading4"/>
        <w:pPrChange w:id="2520" w:author="Buitendijk, Hans" w:date="2022-09-02T09:04:00Z">
          <w:pPr>
            <w:pStyle w:val="Heading4"/>
            <w:tabs>
              <w:tab w:val="clear" w:pos="2520"/>
              <w:tab w:val="num" w:pos="1260"/>
            </w:tabs>
          </w:pPr>
        </w:pPrChange>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pPr>
        <w:pStyle w:val="Heading4"/>
        <w:pPrChange w:id="2521" w:author="Buitendijk, Hans" w:date="2022-09-02T09:04:00Z">
          <w:pPr>
            <w:pStyle w:val="Heading4"/>
            <w:tabs>
              <w:tab w:val="clear" w:pos="2520"/>
              <w:tab w:val="num" w:pos="1260"/>
            </w:tabs>
          </w:pPr>
        </w:pPrChange>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pPr>
        <w:pStyle w:val="Heading4"/>
        <w:pPrChange w:id="2522" w:author="Buitendijk, Hans" w:date="2022-09-02T09:04:00Z">
          <w:pPr>
            <w:pStyle w:val="Heading4"/>
            <w:tabs>
              <w:tab w:val="clear" w:pos="2520"/>
              <w:tab w:val="num" w:pos="1260"/>
            </w:tabs>
          </w:pPr>
        </w:pPrChange>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pPr>
        <w:pStyle w:val="Heading4"/>
        <w:pPrChange w:id="2523" w:author="Buitendijk, Hans" w:date="2022-09-02T09:04:00Z">
          <w:pPr>
            <w:pStyle w:val="Heading4"/>
            <w:tabs>
              <w:tab w:val="clear" w:pos="2520"/>
              <w:tab w:val="num" w:pos="1260"/>
            </w:tabs>
          </w:pPr>
        </w:pPrChange>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pPr>
        <w:pStyle w:val="Heading4"/>
        <w:pPrChange w:id="2524" w:author="Buitendijk, Hans" w:date="2022-09-02T09:04:00Z">
          <w:pPr>
            <w:pStyle w:val="Heading4"/>
            <w:tabs>
              <w:tab w:val="clear" w:pos="2520"/>
              <w:tab w:val="num" w:pos="1260"/>
            </w:tabs>
          </w:pPr>
        </w:pPrChange>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pPr>
        <w:pStyle w:val="Heading4"/>
        <w:pPrChange w:id="2525" w:author="Buitendijk, Hans" w:date="2022-09-02T09:04:00Z">
          <w:pPr>
            <w:pStyle w:val="Heading4"/>
            <w:tabs>
              <w:tab w:val="clear" w:pos="2520"/>
              <w:tab w:val="num" w:pos="1260"/>
            </w:tabs>
          </w:pPr>
        </w:pPrChange>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pPr>
        <w:pStyle w:val="Heading4"/>
        <w:pPrChange w:id="2526" w:author="Buitendijk, Hans" w:date="2022-09-02T09:04:00Z">
          <w:pPr>
            <w:pStyle w:val="Heading4"/>
            <w:tabs>
              <w:tab w:val="clear" w:pos="2520"/>
              <w:tab w:val="num" w:pos="1260"/>
            </w:tabs>
          </w:pPr>
        </w:pPrChange>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pPr>
        <w:pStyle w:val="Heading4"/>
        <w:pPrChange w:id="2527" w:author="Buitendijk, Hans" w:date="2022-09-02T09:04:00Z">
          <w:pPr>
            <w:pStyle w:val="Heading4"/>
            <w:tabs>
              <w:tab w:val="clear" w:pos="2520"/>
              <w:tab w:val="num" w:pos="1260"/>
            </w:tabs>
          </w:pPr>
        </w:pPrChange>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pPr>
        <w:pStyle w:val="Heading4"/>
        <w:pPrChange w:id="2528" w:author="Buitendijk, Hans" w:date="2022-09-02T09:04:00Z">
          <w:pPr>
            <w:pStyle w:val="Heading4"/>
            <w:tabs>
              <w:tab w:val="clear" w:pos="2520"/>
              <w:tab w:val="num" w:pos="1260"/>
            </w:tabs>
          </w:pPr>
        </w:pPrChange>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pPr>
        <w:pStyle w:val="Heading4"/>
        <w:pPrChange w:id="2529" w:author="Buitendijk, Hans" w:date="2022-09-02T09:04:00Z">
          <w:pPr>
            <w:pStyle w:val="Heading4"/>
            <w:tabs>
              <w:tab w:val="clear" w:pos="2520"/>
              <w:tab w:val="num" w:pos="1260"/>
            </w:tabs>
          </w:pPr>
        </w:pPrChange>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pPr>
        <w:pStyle w:val="Heading4"/>
        <w:pPrChange w:id="2530" w:author="Buitendijk, Hans" w:date="2022-09-02T09:04:00Z">
          <w:pPr>
            <w:pStyle w:val="Heading4"/>
            <w:tabs>
              <w:tab w:val="clear" w:pos="2520"/>
              <w:tab w:val="num" w:pos="1260"/>
            </w:tabs>
          </w:pPr>
        </w:pPrChange>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pPr>
        <w:pStyle w:val="Heading4"/>
        <w:pPrChange w:id="2531" w:author="Buitendijk, Hans" w:date="2022-09-02T09:04:00Z">
          <w:pPr>
            <w:pStyle w:val="Heading4"/>
            <w:tabs>
              <w:tab w:val="clear" w:pos="2520"/>
              <w:tab w:val="num" w:pos="1260"/>
            </w:tabs>
          </w:pPr>
        </w:pPrChange>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pPr>
        <w:pStyle w:val="Heading4"/>
        <w:pPrChange w:id="2532" w:author="Buitendijk, Hans" w:date="2022-09-02T09:04:00Z">
          <w:pPr>
            <w:pStyle w:val="Heading4"/>
            <w:tabs>
              <w:tab w:val="clear" w:pos="2520"/>
              <w:tab w:val="num" w:pos="1260"/>
            </w:tabs>
          </w:pPr>
        </w:pPrChange>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 xml:space="preserve">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w:t>
      </w:r>
      <w:del w:id="2533" w:author="Buitendijk, Hans" w:date="2022-08-24T17:37:00Z">
        <w:r w:rsidRPr="00EA3945" w:rsidDel="0023687C">
          <w:rPr>
            <w:noProof/>
          </w:rPr>
          <w:delText>recorded</w:delText>
        </w:r>
      </w:del>
      <w:r w:rsidRPr="00EA3945">
        <w:rPr>
          <w:noProof/>
        </w:rPr>
        <w:t xml:space="preserve"> as the second through fourth components of the field.</w:t>
      </w:r>
    </w:p>
    <w:p w14:paraId="36739658" w14:textId="77777777" w:rsidR="00F6554D" w:rsidRPr="006C326A" w:rsidRDefault="00F6554D">
      <w:pPr>
        <w:pStyle w:val="Heading4"/>
        <w:pPrChange w:id="2534" w:author="Buitendijk, Hans" w:date="2022-09-02T09:04:00Z">
          <w:pPr>
            <w:pStyle w:val="Heading4"/>
            <w:tabs>
              <w:tab w:val="clear" w:pos="2520"/>
              <w:tab w:val="num" w:pos="1260"/>
            </w:tabs>
          </w:pPr>
        </w:pPrChange>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 xml:space="preserve">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w:t>
      </w:r>
      <w:del w:id="2535" w:author="Buitendijk, Hans" w:date="2022-08-24T17:37:00Z">
        <w:r w:rsidRPr="00EA3945" w:rsidDel="0023687C">
          <w:rPr>
            <w:noProof/>
          </w:rPr>
          <w:delText>recorded</w:delText>
        </w:r>
      </w:del>
      <w:r w:rsidRPr="00EA3945">
        <w:rPr>
          <w:noProof/>
        </w:rPr>
        <w:t xml:space="preserve"> as the second through fourth components of the field.</w:t>
      </w:r>
    </w:p>
    <w:p w14:paraId="7813E8D7" w14:textId="77777777" w:rsidR="00F6554D" w:rsidRPr="00EA3945" w:rsidRDefault="00F6554D">
      <w:pPr>
        <w:pStyle w:val="Heading4"/>
        <w:pPrChange w:id="2536" w:author="Buitendijk, Hans" w:date="2022-09-02T09:04:00Z">
          <w:pPr>
            <w:pStyle w:val="Heading4"/>
            <w:tabs>
              <w:tab w:val="clear" w:pos="2520"/>
              <w:tab w:val="num" w:pos="1260"/>
            </w:tabs>
          </w:pPr>
        </w:pPrChange>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pPr>
        <w:pStyle w:val="Heading4"/>
        <w:pPrChange w:id="2537" w:author="Buitendijk, Hans" w:date="2022-09-02T09:04:00Z">
          <w:pPr>
            <w:pStyle w:val="Heading4"/>
            <w:tabs>
              <w:tab w:val="clear" w:pos="2520"/>
              <w:tab w:val="num" w:pos="1260"/>
            </w:tabs>
          </w:pPr>
        </w:pPrChange>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pPr>
        <w:pStyle w:val="Heading4"/>
        <w:pPrChange w:id="2538" w:author="Buitendijk, Hans" w:date="2022-09-02T09:04:00Z">
          <w:pPr>
            <w:pStyle w:val="Heading4"/>
            <w:tabs>
              <w:tab w:val="clear" w:pos="2520"/>
              <w:tab w:val="num" w:pos="1260"/>
            </w:tabs>
          </w:pPr>
        </w:pPrChange>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pPr>
        <w:pStyle w:val="Heading4"/>
        <w:pPrChange w:id="2539" w:author="Buitendijk, Hans" w:date="2022-09-02T09:04:00Z">
          <w:pPr>
            <w:pStyle w:val="Heading4"/>
            <w:tabs>
              <w:tab w:val="clear" w:pos="2520"/>
              <w:tab w:val="num" w:pos="1260"/>
            </w:tabs>
          </w:pPr>
        </w:pPrChange>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pPr>
        <w:pStyle w:val="Heading4"/>
        <w:pPrChange w:id="2540" w:author="Buitendijk, Hans" w:date="2022-09-02T09:04:00Z">
          <w:pPr>
            <w:pStyle w:val="Heading4"/>
            <w:tabs>
              <w:tab w:val="clear" w:pos="2520"/>
              <w:tab w:val="num" w:pos="1260"/>
            </w:tabs>
          </w:pPr>
        </w:pPrChange>
      </w:pPr>
      <w:bookmarkStart w:id="2541"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pPr>
        <w:pStyle w:val="Heading4"/>
        <w:pPrChange w:id="2542" w:author="Buitendijk, Hans" w:date="2022-09-02T09:04:00Z">
          <w:pPr>
            <w:pStyle w:val="Heading4"/>
            <w:tabs>
              <w:tab w:val="clear" w:pos="2520"/>
              <w:tab w:val="num" w:pos="1260"/>
            </w:tabs>
          </w:pPr>
        </w:pPrChange>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2543" w:name="_Toc28956543"/>
      <w:r w:rsidRPr="00EA3945">
        <w:rPr>
          <w:noProof/>
        </w:rPr>
        <w:t>Transfusion Service (Blood Bank) Transaction Flow Diagram</w:t>
      </w:r>
      <w:bookmarkEnd w:id="2541"/>
      <w:bookmarkEnd w:id="2543"/>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2544" w:name="_MON_1152344535"/>
    <w:bookmarkEnd w:id="2544"/>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1" o:title=""/>
          </v:shape>
          <o:OLEObject Type="Embed" ProgID="Word.Document.8" ShapeID="_x0000_i1027" DrawAspect="Content" ObjectID="_1724575212" r:id="rId162">
            <o:FieldCodes>\s</o:FieldCodes>
          </o:OLEObject>
        </w:object>
      </w:r>
    </w:p>
    <w:p w14:paraId="1C67D751" w14:textId="77777777" w:rsidR="00F6554D" w:rsidRPr="00EA3945" w:rsidRDefault="00F6554D" w:rsidP="00D26D89">
      <w:pPr>
        <w:spacing w:before="240"/>
        <w:jc w:val="center"/>
        <w:rPr>
          <w:noProof/>
        </w:rPr>
      </w:pPr>
    </w:p>
    <w:bookmarkStart w:id="2545" w:name="_MON_1623351710"/>
    <w:bookmarkEnd w:id="2545"/>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3" o:title=""/>
          </v:shape>
          <o:OLEObject Type="Embed" ProgID="Word.Document.8" ShapeID="_x0000_i1028" DrawAspect="Content" ObjectID="_1724575213"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5" o:title=""/>
          </v:shape>
          <o:OLEObject Type="Embed" ProgID="Word.Document.8" ShapeID="_x0000_i1029" DrawAspect="Content" ObjectID="_1724575214"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7" o:title=""/>
          </v:shape>
          <o:OLEObject Type="Embed" ProgID="Word.Document.8" ShapeID="_x0000_i1030" DrawAspect="Content" ObjectID="_1724575215"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9" o:title=""/>
          </v:shape>
          <o:OLEObject Type="Embed" ProgID="Word.Document.8" ShapeID="_x0000_i1031" DrawAspect="Content" ObjectID="_1724575216"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1" o:title=""/>
          </v:shape>
          <o:OLEObject Type="Embed" ProgID="Word.Document.8" ShapeID="_x0000_i1032" DrawAspect="Content" ObjectID="_1724575217"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3" o:title=""/>
          </v:shape>
          <o:OLEObject Type="Embed" ProgID="Word.Document.8" ShapeID="_x0000_i1033" DrawAspect="Content" ObjectID="_1724575218"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2546" w:name="_Toc28956544"/>
      <w:r>
        <w:rPr>
          <w:noProof/>
        </w:rPr>
        <w:t>Donation Service (Blood Bank) Trigger Events and Messages</w:t>
      </w:r>
      <w:bookmarkEnd w:id="2546"/>
    </w:p>
    <w:p w14:paraId="2DF3CC3E" w14:textId="77777777" w:rsidR="00F6554D" w:rsidRDefault="00F6554D" w:rsidP="00010B35">
      <w:pPr>
        <w:pStyle w:val="Heading3"/>
      </w:pPr>
      <w:bookmarkStart w:id="2547" w:name="_Toc269670563"/>
      <w:bookmarkStart w:id="2548" w:name="_Toc28956545"/>
      <w:r>
        <w:t>Usage Notes for Donation Service (Blood Bank)</w:t>
      </w:r>
      <w:bookmarkEnd w:id="2547"/>
      <w:bookmarkEnd w:id="2548"/>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2549" w:name="_Toc269670564"/>
      <w:bookmarkStart w:id="2550" w:name="_Toc28956546"/>
      <w:r w:rsidRPr="00830FCD">
        <w:t>Activity Diagram</w:t>
      </w:r>
      <w:bookmarkEnd w:id="2549"/>
      <w:bookmarkEnd w:id="2550"/>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2551" w:name="_Toc269670565"/>
      <w:bookmarkStart w:id="2552" w:name="_Toc28956547"/>
      <w:r w:rsidRPr="00830FCD">
        <w:t>Actors</w:t>
      </w:r>
      <w:bookmarkEnd w:id="2551"/>
      <w:bookmarkEnd w:id="2552"/>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pPr>
        <w:pStyle w:val="Heading4"/>
        <w:pPrChange w:id="2553" w:author="Buitendijk, Hans" w:date="2022-09-02T09:04:00Z">
          <w:pPr>
            <w:pStyle w:val="Heading4"/>
            <w:tabs>
              <w:tab w:val="clear" w:pos="2520"/>
              <w:tab w:val="num" w:pos="1260"/>
            </w:tabs>
          </w:pPr>
        </w:pPrChange>
      </w:pPr>
      <w:bookmarkStart w:id="2554" w:name="_Toc269670566"/>
      <w:r>
        <w:t>Ordering Provider</w:t>
      </w:r>
      <w:bookmarkEnd w:id="2554"/>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pPr>
        <w:pStyle w:val="Heading4"/>
        <w:pPrChange w:id="2555" w:author="Buitendijk, Hans" w:date="2022-09-02T09:04:00Z">
          <w:pPr>
            <w:pStyle w:val="Heading4"/>
            <w:tabs>
              <w:tab w:val="clear" w:pos="2520"/>
              <w:tab w:val="num" w:pos="1260"/>
            </w:tabs>
          </w:pPr>
        </w:pPrChange>
      </w:pPr>
      <w:bookmarkStart w:id="2556" w:name="_Toc269670567"/>
      <w:r>
        <w:t>Registration System</w:t>
      </w:r>
      <w:bookmarkEnd w:id="2556"/>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pPr>
        <w:pStyle w:val="Heading4"/>
        <w:pPrChange w:id="2557" w:author="Buitendijk, Hans" w:date="2022-09-02T09:04:00Z">
          <w:pPr>
            <w:pStyle w:val="Heading4"/>
            <w:tabs>
              <w:tab w:val="clear" w:pos="2520"/>
              <w:tab w:val="num" w:pos="1260"/>
            </w:tabs>
          </w:pPr>
        </w:pPrChange>
      </w:pPr>
      <w:bookmarkStart w:id="2558" w:name="_Toc269670568"/>
      <w:r>
        <w:t>Donor book of record System</w:t>
      </w:r>
      <w:bookmarkEnd w:id="2558"/>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pPr>
        <w:pStyle w:val="Heading4"/>
        <w:pPrChange w:id="2559" w:author="Buitendijk, Hans" w:date="2022-09-02T09:04:00Z">
          <w:pPr>
            <w:pStyle w:val="Heading4"/>
            <w:tabs>
              <w:tab w:val="clear" w:pos="2520"/>
              <w:tab w:val="num" w:pos="1260"/>
            </w:tabs>
          </w:pPr>
        </w:pPrChange>
      </w:pPr>
      <w:bookmarkStart w:id="2560" w:name="_Toc269670569"/>
      <w:r>
        <w:t>Mini-physical System</w:t>
      </w:r>
      <w:bookmarkEnd w:id="2560"/>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pPr>
        <w:pStyle w:val="Heading4"/>
        <w:pPrChange w:id="2561" w:author="Buitendijk, Hans" w:date="2022-09-02T09:04:00Z">
          <w:pPr>
            <w:pStyle w:val="Heading4"/>
            <w:tabs>
              <w:tab w:val="clear" w:pos="2520"/>
              <w:tab w:val="num" w:pos="1260"/>
            </w:tabs>
          </w:pPr>
        </w:pPrChange>
      </w:pPr>
      <w:bookmarkStart w:id="2562" w:name="_Toc269670570"/>
      <w:r>
        <w:t>Questionnaire System</w:t>
      </w:r>
      <w:bookmarkEnd w:id="2562"/>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pPr>
        <w:pStyle w:val="Heading4"/>
        <w:pPrChange w:id="2563" w:author="Buitendijk, Hans" w:date="2022-09-02T09:04:00Z">
          <w:pPr>
            <w:pStyle w:val="Heading4"/>
            <w:tabs>
              <w:tab w:val="clear" w:pos="2520"/>
              <w:tab w:val="num" w:pos="1260"/>
            </w:tabs>
          </w:pPr>
        </w:pPrChange>
      </w:pPr>
      <w:bookmarkStart w:id="2564" w:name="_Toc269670571"/>
      <w:r>
        <w:t>Donation System</w:t>
      </w:r>
      <w:bookmarkEnd w:id="2564"/>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pPr>
        <w:pStyle w:val="Heading4"/>
        <w:pPrChange w:id="2565" w:author="Buitendijk, Hans" w:date="2022-09-02T09:04:00Z">
          <w:pPr>
            <w:pStyle w:val="Heading4"/>
            <w:tabs>
              <w:tab w:val="clear" w:pos="2520"/>
              <w:tab w:val="num" w:pos="1260"/>
            </w:tabs>
          </w:pPr>
        </w:pPrChange>
      </w:pPr>
      <w:bookmarkStart w:id="2566" w:name="_Toc269670572"/>
      <w:r>
        <w:t>Device Interfaces</w:t>
      </w:r>
      <w:bookmarkEnd w:id="2566"/>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pPr>
        <w:pStyle w:val="Heading4"/>
        <w:pPrChange w:id="2567" w:author="Buitendijk, Hans" w:date="2022-09-02T09:04:00Z">
          <w:pPr>
            <w:pStyle w:val="Heading4"/>
            <w:tabs>
              <w:tab w:val="clear" w:pos="2520"/>
              <w:tab w:val="num" w:pos="1260"/>
            </w:tabs>
          </w:pPr>
        </w:pPrChange>
      </w:pPr>
      <w:bookmarkStart w:id="2568" w:name="_Toc269670573"/>
      <w:r>
        <w:t>Provider Master</w:t>
      </w:r>
      <w:bookmarkEnd w:id="2568"/>
    </w:p>
    <w:p w14:paraId="01924915" w14:textId="77777777" w:rsidR="00F6554D" w:rsidRDefault="00F6554D" w:rsidP="00D26D89">
      <w:pPr>
        <w:pStyle w:val="NormalIndented"/>
      </w:pPr>
      <w:r>
        <w:t>This system keeps the master list of providers.</w:t>
      </w:r>
    </w:p>
    <w:p w14:paraId="640A6C30" w14:textId="77777777" w:rsidR="00F6554D" w:rsidRDefault="00F6554D">
      <w:pPr>
        <w:pStyle w:val="Heading4"/>
        <w:pPrChange w:id="2569" w:author="Buitendijk, Hans" w:date="2022-09-02T09:04:00Z">
          <w:pPr>
            <w:pStyle w:val="Heading4"/>
            <w:tabs>
              <w:tab w:val="clear" w:pos="2520"/>
              <w:tab w:val="num" w:pos="1260"/>
            </w:tabs>
          </w:pPr>
        </w:pPrChange>
      </w:pPr>
      <w:bookmarkStart w:id="2570" w:name="_Toc269670574"/>
      <w:r>
        <w:t>Shipping System</w:t>
      </w:r>
      <w:bookmarkEnd w:id="2570"/>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2571" w:name="_Toc269670575"/>
      <w:bookmarkStart w:id="2572" w:name="_Toc28956548"/>
      <w:r>
        <w:t>DBC - Create Donor Record Message (Event O41</w:t>
      </w:r>
      <w:bookmarkEnd w:id="2571"/>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2572"/>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2573"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2574" w:name="_Toc28956549"/>
      <w:r>
        <w:t>DBU - Update Donor Record Message (Event O42</w:t>
      </w:r>
      <w:bookmarkEnd w:id="2573"/>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2574"/>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2575"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2576" w:name="_Toc28956550"/>
      <w:r>
        <w:t>QBP - Get Donor Record Candidates (Event Q33</w:t>
      </w:r>
      <w:bookmarkEnd w:id="2575"/>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576"/>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2577" w:name="_Toc269670578"/>
      <w:bookmarkStart w:id="2578" w:name="_Toc28956551"/>
      <w:r>
        <w:t>RSP - Get Donor Record Candidates Response (K33</w:t>
      </w:r>
      <w:bookmarkEnd w:id="2577"/>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2578"/>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2579" w:name="_Toc269670579"/>
      <w:bookmarkStart w:id="2580" w:name="_Toc28956552"/>
      <w:r>
        <w:t>QBP - Get Donor Record (Event Q34</w:t>
      </w:r>
      <w:bookmarkEnd w:id="2579"/>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2580"/>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2581" w:name="_Toc269670580"/>
      <w:bookmarkStart w:id="2582" w:name="_Toc28956553"/>
      <w:r>
        <w:t>RSP - Get Donor Record Response (K34</w:t>
      </w:r>
      <w:bookmarkEnd w:id="2581"/>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2582"/>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2583"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2584" w:name="_Toc28956554"/>
      <w:r>
        <w:t>DRG - Donor Registration (Event O43</w:t>
      </w:r>
      <w:bookmarkEnd w:id="2583"/>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2584"/>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2585"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2586" w:name="_Toc28956555"/>
      <w:r>
        <w:t>DER - Donor Eligibility Request (Event O44</w:t>
      </w:r>
      <w:bookmarkEnd w:id="2585"/>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2586"/>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2587"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2588" w:name="_Toc28956556"/>
      <w:r>
        <w:t>DEO - Donor Eligibility Observations (Event O45</w:t>
      </w:r>
      <w:bookmarkEnd w:id="2587"/>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2588"/>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2589" w:name="_Hlt479045379"/>
              <w:r w:rsidRPr="00DF571C">
                <w:t>B</w:t>
              </w:r>
              <w:bookmarkEnd w:id="2589"/>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2590" w:name="_Toc269670584"/>
            <w:r>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2591" w:name="_Toc28956557"/>
      <w:r w:rsidRPr="000C2FA1">
        <w:rPr>
          <w:lang w:val="es-ES"/>
        </w:rPr>
        <w:t>DEL - Donor Eligibility (Event O46</w:t>
      </w:r>
      <w:bookmarkEnd w:id="2590"/>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2591"/>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2592" w:name="_Toc269670585"/>
            <w:r>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2593" w:name="_Toc28956558"/>
      <w:r>
        <w:t>DRC - Donor Request to Collect (Event O47</w:t>
      </w:r>
      <w:bookmarkEnd w:id="2592"/>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2593"/>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2594"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2595" w:name="_Toc28956559"/>
      <w:r>
        <w:t>DPR - Donation Procedure (Event O48</w:t>
      </w:r>
      <w:bookmarkEnd w:id="2594"/>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2595"/>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2349"/>
      <w:bookmarkEnd w:id="2350"/>
      <w:bookmarkEnd w:id="2351"/>
      <w:bookmarkEnd w:id="2352"/>
      <w:bookmarkEnd w:id="2353"/>
      <w:bookmarkEnd w:id="2354"/>
      <w:bookmarkEnd w:id="2355"/>
      <w:bookmarkEnd w:id="2356"/>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2596" w:name="_Toc28956560"/>
      <w:r>
        <w:rPr>
          <w:noProof/>
        </w:rPr>
        <w:t>Donation S</w:t>
      </w:r>
      <w:r w:rsidR="009076B1">
        <w:rPr>
          <w:noProof/>
        </w:rPr>
        <w:t>er</w:t>
      </w:r>
      <w:r>
        <w:rPr>
          <w:noProof/>
        </w:rPr>
        <w:t>vice (Blood Bank) Segments</w:t>
      </w:r>
      <w:bookmarkEnd w:id="2596"/>
    </w:p>
    <w:p w14:paraId="6F009261" w14:textId="77777777" w:rsidR="00F6554D" w:rsidRDefault="00F6554D" w:rsidP="00010B35">
      <w:pPr>
        <w:pStyle w:val="Heading3"/>
      </w:pPr>
      <w:bookmarkStart w:id="2597" w:name="_Toc269670588"/>
      <w:bookmarkStart w:id="2598" w:name="_Toc28956561"/>
      <w:r>
        <w:t>DON – Donation Segment</w:t>
      </w:r>
      <w:bookmarkEnd w:id="2597"/>
      <w:bookmarkEnd w:id="25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7918E3BA" w:rsidR="00F66DA3" w:rsidRDefault="00B7149A" w:rsidP="00016B10">
            <w:pPr>
              <w:pStyle w:val="AttributeTableBody"/>
            </w:pPr>
            <w:ins w:id="2599" w:author="Frank Oemig" w:date="2022-09-08T09:54:00Z">
              <w:r>
                <w:t>1..1</w:t>
              </w:r>
            </w:ins>
            <w:del w:id="2600" w:author="Frank Oemig" w:date="2022-09-08T09:54:00Z">
              <w:r w:rsidR="00F66DA3" w:rsidDel="00B7149A">
                <w:delText>2..2</w:delText>
              </w:r>
            </w:del>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pPr>
        <w:pStyle w:val="Heading4"/>
        <w:pPrChange w:id="2601" w:author="Buitendijk, Hans" w:date="2022-09-02T09:04:00Z">
          <w:pPr>
            <w:pStyle w:val="Heading4"/>
            <w:tabs>
              <w:tab w:val="clear" w:pos="2520"/>
              <w:tab w:val="num" w:pos="1260"/>
            </w:tabs>
          </w:pPr>
        </w:pPrChange>
      </w:pPr>
      <w:bookmarkStart w:id="2602"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pPr>
        <w:pStyle w:val="Heading4"/>
        <w:pPrChange w:id="2603" w:author="Buitendijk, Hans" w:date="2022-09-02T09:04:00Z">
          <w:pPr>
            <w:pStyle w:val="Heading4"/>
            <w:tabs>
              <w:tab w:val="clear" w:pos="2520"/>
              <w:tab w:val="num" w:pos="1260"/>
            </w:tabs>
          </w:pPr>
        </w:pPrChange>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2602"/>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2604"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2604"/>
      <w:r>
        <w:t xml:space="preserve">   03341</w:t>
      </w:r>
    </w:p>
    <w:p w14:paraId="58843BD5" w14:textId="70BD5B7B" w:rsidR="0085162E" w:rsidRDefault="0085162E">
      <w:pPr>
        <w:pStyle w:val="Heading4"/>
        <w:pPrChange w:id="2605" w:author="Buitendijk, Hans" w:date="2022-09-02T09:04:00Z">
          <w:pPr>
            <w:pStyle w:val="Heading4"/>
            <w:tabs>
              <w:tab w:val="clear" w:pos="2520"/>
              <w:tab w:val="num" w:pos="1260"/>
            </w:tabs>
          </w:pPr>
        </w:pPrChange>
      </w:pPr>
      <w:r>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pPr>
        <w:pStyle w:val="Heading4"/>
        <w:pPrChange w:id="2606" w:author="Buitendijk, Hans" w:date="2022-09-02T09:04:00Z">
          <w:pPr>
            <w:pStyle w:val="Heading4"/>
            <w:tabs>
              <w:tab w:val="clear" w:pos="2520"/>
              <w:tab w:val="num" w:pos="1260"/>
            </w:tabs>
          </w:pPr>
        </w:pPrChange>
      </w:pPr>
      <w:bookmarkStart w:id="2607"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2607"/>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pPr>
        <w:pStyle w:val="Heading4"/>
        <w:pPrChange w:id="2608" w:author="Buitendijk, Hans" w:date="2022-09-02T09:04:00Z">
          <w:pPr>
            <w:pStyle w:val="Heading4"/>
            <w:tabs>
              <w:tab w:val="clear" w:pos="2520"/>
              <w:tab w:val="num" w:pos="1260"/>
            </w:tabs>
          </w:pPr>
        </w:pPrChange>
      </w:pPr>
      <w:bookmarkStart w:id="2609"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2609"/>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pPr>
        <w:pStyle w:val="Heading4"/>
        <w:pPrChange w:id="2610" w:author="Buitendijk, Hans" w:date="2022-09-02T09:04:00Z">
          <w:pPr>
            <w:pStyle w:val="Heading4"/>
            <w:tabs>
              <w:tab w:val="clear" w:pos="2520"/>
              <w:tab w:val="num" w:pos="1260"/>
            </w:tabs>
          </w:pPr>
        </w:pPrChange>
      </w:pPr>
      <w:bookmarkStart w:id="2611"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2611"/>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pPr>
        <w:pStyle w:val="Heading4"/>
        <w:rPr>
          <w:lang w:val="fr-FR"/>
        </w:rPr>
        <w:pPrChange w:id="2612" w:author="Buitendijk, Hans" w:date="2022-09-02T09:04:00Z">
          <w:pPr>
            <w:pStyle w:val="Heading4"/>
            <w:tabs>
              <w:tab w:val="clear" w:pos="2520"/>
              <w:tab w:val="num" w:pos="1260"/>
            </w:tabs>
          </w:pPr>
        </w:pPrChange>
      </w:pPr>
      <w:bookmarkStart w:id="2613"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2613"/>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pPr>
        <w:pStyle w:val="Heading4"/>
        <w:pPrChange w:id="2614" w:author="Buitendijk, Hans" w:date="2022-09-02T09:04:00Z">
          <w:pPr>
            <w:pStyle w:val="Heading4"/>
            <w:tabs>
              <w:tab w:val="clear" w:pos="2520"/>
              <w:tab w:val="num" w:pos="1260"/>
            </w:tabs>
          </w:pPr>
        </w:pPrChange>
      </w:pPr>
      <w:bookmarkStart w:id="2615"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261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pPr>
        <w:pStyle w:val="Heading4"/>
        <w:pPrChange w:id="2616" w:author="Buitendijk, Hans" w:date="2022-09-02T09:04:00Z">
          <w:pPr>
            <w:pStyle w:val="Heading4"/>
            <w:tabs>
              <w:tab w:val="clear" w:pos="2520"/>
              <w:tab w:val="num" w:pos="1260"/>
            </w:tabs>
          </w:pPr>
        </w:pPrChange>
      </w:pPr>
      <w:bookmarkStart w:id="2617" w:name="_Toc269670596"/>
      <w:r>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2617"/>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pPr>
        <w:pStyle w:val="Heading4"/>
        <w:pPrChange w:id="2618" w:author="Buitendijk, Hans" w:date="2022-09-02T09:04:00Z">
          <w:pPr>
            <w:pStyle w:val="Heading4"/>
            <w:tabs>
              <w:tab w:val="clear" w:pos="2520"/>
              <w:tab w:val="num" w:pos="1260"/>
            </w:tabs>
          </w:pPr>
        </w:pPrChange>
      </w:pPr>
      <w:bookmarkStart w:id="2619"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2619"/>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pPr>
        <w:pStyle w:val="Heading4"/>
        <w:pPrChange w:id="2620" w:author="Buitendijk, Hans" w:date="2022-09-02T09:04:00Z">
          <w:pPr>
            <w:pStyle w:val="Heading4"/>
            <w:tabs>
              <w:tab w:val="clear" w:pos="2520"/>
              <w:tab w:val="num" w:pos="1260"/>
            </w:tabs>
          </w:pPr>
        </w:pPrChange>
      </w:pPr>
      <w:bookmarkStart w:id="2621"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2621"/>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pPr>
        <w:pStyle w:val="Heading4"/>
        <w:pPrChange w:id="2622" w:author="Buitendijk, Hans" w:date="2022-09-02T09:04:00Z">
          <w:pPr>
            <w:pStyle w:val="Heading4"/>
            <w:tabs>
              <w:tab w:val="clear" w:pos="2520"/>
              <w:tab w:val="num" w:pos="1260"/>
            </w:tabs>
          </w:pPr>
        </w:pPrChange>
      </w:pPr>
      <w:bookmarkStart w:id="2623"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2623"/>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pPr>
        <w:pStyle w:val="Heading4"/>
        <w:pPrChange w:id="2624" w:author="Buitendijk, Hans" w:date="2022-09-02T09:04:00Z">
          <w:pPr>
            <w:pStyle w:val="Heading4"/>
            <w:tabs>
              <w:tab w:val="clear" w:pos="2520"/>
              <w:tab w:val="num" w:pos="1260"/>
            </w:tabs>
          </w:pPr>
        </w:pPrChange>
      </w:pPr>
      <w:bookmarkStart w:id="2625"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2625"/>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pPr>
        <w:pStyle w:val="Heading4"/>
        <w:pPrChange w:id="2626" w:author="Buitendijk, Hans" w:date="2022-09-02T09:04:00Z">
          <w:pPr>
            <w:pStyle w:val="Heading4"/>
            <w:tabs>
              <w:tab w:val="clear" w:pos="2520"/>
              <w:tab w:val="num" w:pos="1260"/>
            </w:tabs>
          </w:pPr>
        </w:pPrChange>
      </w:pPr>
      <w:bookmarkStart w:id="2627" w:name="_Toc269670601"/>
      <w:r>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2627"/>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pPr>
        <w:pStyle w:val="Heading4"/>
        <w:pPrChange w:id="2628" w:author="Buitendijk, Hans" w:date="2022-09-02T09:04:00Z">
          <w:pPr>
            <w:pStyle w:val="Heading4"/>
            <w:tabs>
              <w:tab w:val="clear" w:pos="2520"/>
              <w:tab w:val="num" w:pos="1260"/>
            </w:tabs>
          </w:pPr>
        </w:pPrChange>
      </w:pPr>
      <w:bookmarkStart w:id="2629" w:name="_Toc269670602"/>
      <w:r>
        <w:t>DON-14 Phlebotom</w:t>
      </w:r>
      <w:r>
        <w:rPr>
          <w:rFonts w:eastAsia="Times New Roman"/>
        </w:rPr>
        <w:t>y</w:t>
      </w:r>
      <w:r>
        <w:t xml:space="preserve"> Issue</w:t>
      </w:r>
      <w:bookmarkEnd w:id="2629"/>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pPr>
        <w:pStyle w:val="Heading4"/>
        <w:pPrChange w:id="2630" w:author="Buitendijk, Hans" w:date="2022-09-02T09:04:00Z">
          <w:pPr>
            <w:pStyle w:val="Heading4"/>
            <w:tabs>
              <w:tab w:val="clear" w:pos="2520"/>
              <w:tab w:val="num" w:pos="1260"/>
            </w:tabs>
          </w:pPr>
        </w:pPrChange>
      </w:pPr>
      <w:bookmarkStart w:id="2631"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2631"/>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pPr>
        <w:pStyle w:val="Heading4"/>
        <w:pPrChange w:id="2632" w:author="Buitendijk, Hans" w:date="2022-09-02T09:04:00Z">
          <w:pPr>
            <w:pStyle w:val="Heading4"/>
            <w:tabs>
              <w:tab w:val="clear" w:pos="2520"/>
              <w:tab w:val="num" w:pos="1260"/>
            </w:tabs>
          </w:pPr>
        </w:pPrChange>
      </w:pPr>
      <w:bookmarkStart w:id="2633"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2633"/>
      <w:r>
        <w:t xml:space="preserve">   03355</w:t>
      </w:r>
    </w:p>
    <w:p w14:paraId="38B6B480" w14:textId="77777777" w:rsidR="00F6554D" w:rsidRDefault="00F6554D" w:rsidP="00257C89">
      <w:pPr>
        <w:pStyle w:val="Components"/>
      </w:pPr>
      <w:bookmarkStart w:id="263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34"/>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77777777" w:rsidR="00F6554D" w:rsidRDefault="00F6554D">
      <w:pPr>
        <w:pStyle w:val="Heading4"/>
        <w:pPrChange w:id="2635" w:author="Buitendijk, Hans" w:date="2022-09-02T09:04:00Z">
          <w:pPr>
            <w:pStyle w:val="Heading4"/>
            <w:tabs>
              <w:tab w:val="clear" w:pos="2520"/>
              <w:tab w:val="num" w:pos="1260"/>
            </w:tabs>
          </w:pPr>
        </w:pPrChange>
      </w:pPr>
      <w:bookmarkStart w:id="2636"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263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pPr>
        <w:pStyle w:val="Heading4"/>
        <w:pPrChange w:id="2637" w:author="Buitendijk, Hans" w:date="2022-09-02T09:04:00Z">
          <w:pPr>
            <w:pStyle w:val="Heading4"/>
            <w:tabs>
              <w:tab w:val="clear" w:pos="2520"/>
              <w:tab w:val="num" w:pos="1260"/>
            </w:tabs>
          </w:pPr>
        </w:pPrChange>
      </w:pPr>
      <w:bookmarkStart w:id="2638"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2638"/>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pPr>
        <w:pStyle w:val="Heading4"/>
        <w:pPrChange w:id="2639" w:author="Buitendijk, Hans" w:date="2022-09-02T09:04:00Z">
          <w:pPr>
            <w:pStyle w:val="Heading4"/>
            <w:tabs>
              <w:tab w:val="clear" w:pos="2520"/>
              <w:tab w:val="num" w:pos="1260"/>
            </w:tabs>
          </w:pPr>
        </w:pPrChange>
      </w:pPr>
      <w:bookmarkStart w:id="2640"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2640"/>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pPr>
        <w:pStyle w:val="Heading4"/>
        <w:pPrChange w:id="2641" w:author="Buitendijk, Hans" w:date="2022-09-02T09:04:00Z">
          <w:pPr>
            <w:pStyle w:val="Heading4"/>
            <w:tabs>
              <w:tab w:val="clear" w:pos="2520"/>
              <w:tab w:val="num" w:pos="1260"/>
            </w:tabs>
          </w:pPr>
        </w:pPrChange>
      </w:pPr>
      <w:bookmarkStart w:id="2642"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2642"/>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pPr>
        <w:pStyle w:val="Heading4"/>
        <w:pPrChange w:id="2643" w:author="Buitendijk, Hans" w:date="2022-09-02T09:04:00Z">
          <w:pPr>
            <w:pStyle w:val="Heading4"/>
            <w:tabs>
              <w:tab w:val="clear" w:pos="2520"/>
              <w:tab w:val="num" w:pos="1260"/>
            </w:tabs>
          </w:pPr>
        </w:pPrChange>
      </w:pPr>
      <w:bookmarkStart w:id="2644" w:name="_Toc269670609"/>
      <w:r>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2644"/>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pPr>
        <w:pStyle w:val="Heading4"/>
        <w:pPrChange w:id="2645" w:author="Buitendijk, Hans" w:date="2022-09-02T09:04:00Z">
          <w:pPr>
            <w:pStyle w:val="Heading4"/>
            <w:tabs>
              <w:tab w:val="clear" w:pos="2520"/>
              <w:tab w:val="num" w:pos="1260"/>
            </w:tabs>
          </w:pPr>
        </w:pPrChange>
      </w:pPr>
      <w:bookmarkStart w:id="2646"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2646"/>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pPr>
        <w:pStyle w:val="Heading4"/>
        <w:pPrChange w:id="2647" w:author="Buitendijk, Hans" w:date="2022-09-02T09:04:00Z">
          <w:pPr>
            <w:pStyle w:val="Heading4"/>
            <w:tabs>
              <w:tab w:val="clear" w:pos="2520"/>
              <w:tab w:val="num" w:pos="1260"/>
            </w:tabs>
          </w:pPr>
        </w:pPrChange>
      </w:pPr>
      <w:bookmarkStart w:id="2648"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2648"/>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pPr>
        <w:pStyle w:val="Heading4"/>
        <w:pPrChange w:id="2649" w:author="Buitendijk, Hans" w:date="2022-09-02T09:04:00Z">
          <w:pPr>
            <w:pStyle w:val="Heading4"/>
            <w:tabs>
              <w:tab w:val="clear" w:pos="2520"/>
              <w:tab w:val="num" w:pos="1260"/>
            </w:tabs>
          </w:pPr>
        </w:pPrChange>
      </w:pPr>
      <w:bookmarkStart w:id="2650" w:name="_Toc269670613"/>
      <w:r>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2650"/>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pPr>
        <w:pStyle w:val="Heading4"/>
        <w:pPrChange w:id="2651" w:author="Buitendijk, Hans" w:date="2022-09-02T09:04:00Z">
          <w:pPr>
            <w:pStyle w:val="Heading4"/>
            <w:tabs>
              <w:tab w:val="clear" w:pos="2520"/>
              <w:tab w:val="num" w:pos="1260"/>
            </w:tabs>
          </w:pPr>
        </w:pPrChange>
      </w:pPr>
      <w:bookmarkStart w:id="2652"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2652"/>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pPr>
        <w:pStyle w:val="Heading4"/>
        <w:pPrChange w:id="2653" w:author="Buitendijk, Hans" w:date="2022-09-02T09:04:00Z">
          <w:pPr>
            <w:pStyle w:val="Heading4"/>
            <w:tabs>
              <w:tab w:val="clear" w:pos="2520"/>
              <w:tab w:val="num" w:pos="1260"/>
            </w:tabs>
          </w:pPr>
        </w:pPrChange>
      </w:pPr>
      <w:bookmarkStart w:id="2654"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2654"/>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pPr>
        <w:pStyle w:val="Heading4"/>
        <w:pPrChange w:id="2655" w:author="Buitendijk, Hans" w:date="2022-09-02T09:04:00Z">
          <w:pPr>
            <w:pStyle w:val="Heading4"/>
            <w:tabs>
              <w:tab w:val="clear" w:pos="2520"/>
              <w:tab w:val="num" w:pos="1260"/>
            </w:tabs>
          </w:pPr>
        </w:pPrChange>
      </w:pPr>
      <w:bookmarkStart w:id="265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2656"/>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pPr>
        <w:pStyle w:val="Heading4"/>
        <w:pPrChange w:id="2657" w:author="Buitendijk, Hans" w:date="2022-09-02T09:04:00Z">
          <w:pPr>
            <w:pStyle w:val="Heading4"/>
            <w:tabs>
              <w:tab w:val="clear" w:pos="2520"/>
              <w:tab w:val="num" w:pos="1260"/>
            </w:tabs>
          </w:pPr>
        </w:pPrChange>
      </w:pPr>
      <w:bookmarkStart w:id="2658"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2658"/>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77777777" w:rsidR="00F6554D" w:rsidRDefault="00F6554D">
      <w:pPr>
        <w:pStyle w:val="Heading4"/>
        <w:pPrChange w:id="2659" w:author="Buitendijk, Hans" w:date="2022-09-02T09:04:00Z">
          <w:pPr>
            <w:pStyle w:val="Heading4"/>
            <w:tabs>
              <w:tab w:val="clear" w:pos="2520"/>
              <w:tab w:val="num" w:pos="1260"/>
            </w:tabs>
          </w:pPr>
        </w:pPrChange>
      </w:pPr>
      <w:bookmarkStart w:id="2660"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2660"/>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pPr>
        <w:pStyle w:val="Heading4"/>
        <w:pPrChange w:id="2661" w:author="Buitendijk, Hans" w:date="2022-09-02T09:04:00Z">
          <w:pPr>
            <w:pStyle w:val="Heading4"/>
            <w:tabs>
              <w:tab w:val="clear" w:pos="2520"/>
              <w:tab w:val="num" w:pos="1260"/>
            </w:tabs>
          </w:pPr>
        </w:pPrChange>
      </w:pPr>
      <w:bookmarkStart w:id="2662"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2662"/>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pPr>
        <w:pStyle w:val="Heading4"/>
        <w:rPr>
          <w:lang w:val="fr-FR"/>
        </w:rPr>
        <w:pPrChange w:id="2663" w:author="Buitendijk, Hans" w:date="2022-09-02T09:04:00Z">
          <w:pPr>
            <w:pStyle w:val="Heading4"/>
            <w:tabs>
              <w:tab w:val="clear" w:pos="2520"/>
              <w:tab w:val="num" w:pos="1260"/>
            </w:tabs>
          </w:pPr>
        </w:pPrChange>
      </w:pPr>
      <w:bookmarkStart w:id="2664"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2664"/>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pPr>
        <w:pStyle w:val="Heading4"/>
        <w:rPr>
          <w:lang w:val="fr-FR"/>
        </w:rPr>
        <w:pPrChange w:id="2665" w:author="Buitendijk, Hans" w:date="2022-09-02T09:04:00Z">
          <w:pPr>
            <w:pStyle w:val="Heading4"/>
            <w:tabs>
              <w:tab w:val="clear" w:pos="2520"/>
              <w:tab w:val="num" w:pos="1260"/>
            </w:tabs>
          </w:pPr>
        </w:pPrChange>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pPr>
        <w:pStyle w:val="Heading4"/>
        <w:pPrChange w:id="2666" w:author="Buitendijk, Hans" w:date="2022-09-02T09:04:00Z">
          <w:pPr>
            <w:pStyle w:val="Heading4"/>
            <w:tabs>
              <w:tab w:val="clear" w:pos="2520"/>
              <w:tab w:val="num" w:pos="1260"/>
            </w:tabs>
          </w:pPr>
        </w:pPrChange>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pPr>
        <w:pStyle w:val="Heading4"/>
        <w:pPrChange w:id="2667" w:author="Buitendijk, Hans" w:date="2022-09-02T09:04:00Z">
          <w:pPr>
            <w:pStyle w:val="Heading4"/>
            <w:tabs>
              <w:tab w:val="clear" w:pos="2520"/>
              <w:tab w:val="num" w:pos="1260"/>
            </w:tabs>
          </w:pPr>
        </w:pPrChange>
      </w:pPr>
      <w:bookmarkStart w:id="2668"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2669" w:name="_Toc28956562"/>
      <w:r>
        <w:t>BUI – Blood Unit information Segment</w:t>
      </w:r>
      <w:bookmarkEnd w:id="2668"/>
      <w:bookmarkEnd w:id="2669"/>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054A8803" w:rsidR="007221C5" w:rsidRPr="00D3774B" w:rsidRDefault="00B7149A" w:rsidP="00B6045C">
            <w:pPr>
              <w:pStyle w:val="AttributeTableBody"/>
              <w:rPr>
                <w:noProof/>
              </w:rPr>
            </w:pPr>
            <w:ins w:id="2670" w:author="Frank Oemig" w:date="2022-09-08T09:53:00Z">
              <w:r>
                <w:rPr>
                  <w:noProof/>
                </w:rPr>
                <w:t>1..1</w:t>
              </w:r>
            </w:ins>
            <w:del w:id="2671" w:author="Frank Oemig" w:date="2022-09-08T09:53:00Z">
              <w:r w:rsidR="007221C5" w:rsidRPr="00D3774B" w:rsidDel="00B7149A">
                <w:rPr>
                  <w:noProof/>
                </w:rPr>
                <w:delText>2..2</w:delText>
              </w:r>
            </w:del>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pPr>
        <w:pStyle w:val="Heading4"/>
        <w:pPrChange w:id="2672" w:author="Buitendijk, Hans" w:date="2022-09-02T09:04:00Z">
          <w:pPr>
            <w:pStyle w:val="Heading4"/>
            <w:tabs>
              <w:tab w:val="clear" w:pos="2520"/>
              <w:tab w:val="num" w:pos="1260"/>
            </w:tabs>
          </w:pPr>
        </w:pPrChange>
      </w:pPr>
      <w:bookmarkStart w:id="2673"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pPr>
        <w:pStyle w:val="Heading4"/>
        <w:pPrChange w:id="2674" w:author="Buitendijk, Hans" w:date="2022-09-02T09:04:00Z">
          <w:pPr>
            <w:pStyle w:val="Heading4"/>
            <w:tabs>
              <w:tab w:val="clear" w:pos="2520"/>
              <w:tab w:val="num" w:pos="1260"/>
            </w:tabs>
          </w:pPr>
        </w:pPrChange>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267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pPr>
        <w:pStyle w:val="Heading4"/>
        <w:pPrChange w:id="2675" w:author="Buitendijk, Hans" w:date="2022-09-02T09:04:00Z">
          <w:pPr>
            <w:pStyle w:val="Heading4"/>
            <w:tabs>
              <w:tab w:val="clear" w:pos="2520"/>
              <w:tab w:val="num" w:pos="1260"/>
            </w:tabs>
          </w:pPr>
        </w:pPrChange>
      </w:pPr>
      <w:bookmarkStart w:id="2676"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2676"/>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pPr>
        <w:pStyle w:val="Heading4"/>
        <w:pPrChange w:id="2677" w:author="Buitendijk, Hans" w:date="2022-09-02T09:04:00Z">
          <w:pPr>
            <w:pStyle w:val="Heading4"/>
            <w:tabs>
              <w:tab w:val="clear" w:pos="2520"/>
              <w:tab w:val="num" w:pos="1260"/>
            </w:tabs>
          </w:pPr>
        </w:pPrChange>
      </w:pPr>
      <w:bookmarkStart w:id="2678"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2678"/>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pPr>
        <w:pStyle w:val="Heading4"/>
        <w:pPrChange w:id="2679" w:author="Buitendijk, Hans" w:date="2022-09-02T09:04:00Z">
          <w:pPr>
            <w:pStyle w:val="Heading4"/>
            <w:tabs>
              <w:tab w:val="clear" w:pos="2520"/>
              <w:tab w:val="num" w:pos="1260"/>
            </w:tabs>
          </w:pPr>
        </w:pPrChange>
      </w:pPr>
      <w:bookmarkStart w:id="2680"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2680"/>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pPr>
        <w:pStyle w:val="Heading4"/>
        <w:pPrChange w:id="2681" w:author="Buitendijk, Hans" w:date="2022-09-02T09:04:00Z">
          <w:pPr>
            <w:pStyle w:val="Heading4"/>
            <w:tabs>
              <w:tab w:val="clear" w:pos="2520"/>
              <w:tab w:val="num" w:pos="1260"/>
            </w:tabs>
          </w:pPr>
        </w:pPrChange>
      </w:pPr>
      <w:bookmarkStart w:id="2682"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2682"/>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pPr>
        <w:pStyle w:val="Heading4"/>
        <w:pPrChange w:id="2683" w:author="Buitendijk, Hans" w:date="2022-09-02T09:04:00Z">
          <w:pPr>
            <w:pStyle w:val="Heading4"/>
            <w:tabs>
              <w:tab w:val="clear" w:pos="2520"/>
              <w:tab w:val="num" w:pos="1260"/>
            </w:tabs>
          </w:pPr>
        </w:pPrChange>
      </w:pPr>
      <w:bookmarkStart w:id="2684"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2684"/>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pPr>
        <w:pStyle w:val="Heading4"/>
        <w:pPrChange w:id="2685" w:author="Buitendijk, Hans" w:date="2022-09-02T09:04:00Z">
          <w:pPr>
            <w:pStyle w:val="Heading4"/>
            <w:tabs>
              <w:tab w:val="clear" w:pos="2520"/>
              <w:tab w:val="num" w:pos="1260"/>
            </w:tabs>
          </w:pPr>
        </w:pPrChange>
      </w:pPr>
      <w:bookmarkStart w:id="2686"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2686"/>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pPr>
        <w:pStyle w:val="Heading4"/>
        <w:pPrChange w:id="2687" w:author="Buitendijk, Hans" w:date="2022-09-02T09:04:00Z">
          <w:pPr>
            <w:pStyle w:val="Heading4"/>
            <w:tabs>
              <w:tab w:val="clear" w:pos="2520"/>
              <w:tab w:val="num" w:pos="1260"/>
            </w:tabs>
          </w:pPr>
        </w:pPrChange>
      </w:pPr>
      <w:bookmarkStart w:id="2688"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2688"/>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pPr>
        <w:pStyle w:val="Heading4"/>
        <w:pPrChange w:id="2689" w:author="Buitendijk, Hans" w:date="2022-09-02T09:04:00Z">
          <w:pPr>
            <w:pStyle w:val="Heading4"/>
            <w:tabs>
              <w:tab w:val="clear" w:pos="2520"/>
              <w:tab w:val="num" w:pos="1260"/>
            </w:tabs>
          </w:pPr>
        </w:pPrChange>
      </w:pPr>
      <w:bookmarkStart w:id="2690"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2690"/>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pPr>
        <w:pStyle w:val="Heading4"/>
        <w:pPrChange w:id="2691" w:author="Buitendijk, Hans" w:date="2022-09-02T09:04:00Z">
          <w:pPr>
            <w:pStyle w:val="Heading4"/>
            <w:tabs>
              <w:tab w:val="clear" w:pos="2520"/>
              <w:tab w:val="num" w:pos="1260"/>
            </w:tabs>
          </w:pPr>
        </w:pPrChange>
      </w:pPr>
      <w:bookmarkStart w:id="269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269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pPr>
        <w:pStyle w:val="Heading4"/>
        <w:pPrChange w:id="2693" w:author="Buitendijk, Hans" w:date="2022-09-02T09:04:00Z">
          <w:pPr>
            <w:pStyle w:val="Heading4"/>
            <w:tabs>
              <w:tab w:val="clear" w:pos="2520"/>
              <w:tab w:val="num" w:pos="1260"/>
            </w:tabs>
          </w:pPr>
        </w:pPrChange>
      </w:pPr>
      <w:bookmarkStart w:id="2694"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2694"/>
      <w:r>
        <w:t xml:space="preserve">   03383</w:t>
      </w:r>
    </w:p>
    <w:p w14:paraId="5B8D2923" w14:textId="77777777" w:rsidR="00F6554D" w:rsidRDefault="00F6554D" w:rsidP="00257C89">
      <w:pPr>
        <w:pStyle w:val="Components"/>
      </w:pPr>
      <w:bookmarkStart w:id="2695" w:name="NRComponent"/>
      <w:r>
        <w:t>Components:  &lt;Low Value (NM)&gt; ^ &lt;High Value (NM)&gt;</w:t>
      </w:r>
      <w:bookmarkEnd w:id="2695"/>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pPr>
        <w:pStyle w:val="Heading4"/>
        <w:pPrChange w:id="2696" w:author="Buitendijk, Hans" w:date="2022-09-02T09:04:00Z">
          <w:pPr>
            <w:pStyle w:val="Heading4"/>
            <w:tabs>
              <w:tab w:val="clear" w:pos="2520"/>
              <w:tab w:val="num" w:pos="1260"/>
            </w:tabs>
          </w:pPr>
        </w:pPrChange>
      </w:pPr>
      <w:bookmarkStart w:id="2697" w:name="_Toc269670634"/>
      <w:r>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2697"/>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pPr>
        <w:pStyle w:val="Heading4"/>
        <w:pPrChange w:id="2698" w:author="Buitendijk, Hans" w:date="2022-09-02T09:04:00Z">
          <w:pPr>
            <w:pStyle w:val="Heading4"/>
            <w:tabs>
              <w:tab w:val="clear" w:pos="2520"/>
              <w:tab w:val="num" w:pos="1260"/>
            </w:tabs>
          </w:pPr>
        </w:pPrChange>
      </w:pPr>
      <w:bookmarkStart w:id="2699" w:name="_Toc262491817"/>
      <w:bookmarkStart w:id="2700" w:name="_Toc264301718"/>
      <w:bookmarkStart w:id="2701" w:name="_Toc538459"/>
      <w:bookmarkEnd w:id="2699"/>
      <w:bookmarkEnd w:id="2700"/>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2702" w:name="_Toc28956563"/>
      <w:r w:rsidRPr="00EA3945">
        <w:rPr>
          <w:noProof/>
        </w:rPr>
        <w:t>T</w:t>
      </w:r>
      <w:r w:rsidR="009076B1">
        <w:rPr>
          <w:noProof/>
        </w:rPr>
        <w:t>ables</w:t>
      </w:r>
      <w:r w:rsidRPr="00EA3945">
        <w:rPr>
          <w:noProof/>
        </w:rPr>
        <w:t xml:space="preserve"> L</w:t>
      </w:r>
      <w:r w:rsidR="009076B1">
        <w:rPr>
          <w:noProof/>
        </w:rPr>
        <w:t>istings</w:t>
      </w:r>
      <w:bookmarkEnd w:id="2701"/>
      <w:bookmarkEnd w:id="2702"/>
    </w:p>
    <w:p w14:paraId="71CC0942" w14:textId="77777777" w:rsidR="00F6554D" w:rsidRPr="00EA3945" w:rsidRDefault="00F6554D" w:rsidP="00010B35">
      <w:pPr>
        <w:pStyle w:val="Heading3"/>
      </w:pPr>
      <w:bookmarkStart w:id="2703" w:name="_HL7_Table_0119_-_Order_Control_Code"/>
      <w:bookmarkStart w:id="2704" w:name="_Toc204506553"/>
      <w:bookmarkStart w:id="2705" w:name="_Hlt489773266"/>
      <w:bookmarkStart w:id="2706" w:name="_Ref175021860"/>
      <w:bookmarkStart w:id="2707" w:name="_Toc28956564"/>
      <w:bookmarkStart w:id="2708" w:name="_Toc496068992"/>
      <w:bookmarkStart w:id="2709" w:name="_Toc498131403"/>
      <w:bookmarkStart w:id="2710" w:name="_Toc787980"/>
      <w:bookmarkStart w:id="2711" w:name="_Toc1825703"/>
      <w:bookmarkStart w:id="2712" w:name="_Toc2157552"/>
      <w:bookmarkEnd w:id="2703"/>
      <w:bookmarkEnd w:id="2704"/>
      <w:bookmarkEnd w:id="2705"/>
      <w:r w:rsidRPr="00EA3945">
        <w:t>Figure 4-8   Associations between Order Control Codes and Trigger Events</w:t>
      </w:r>
      <w:bookmarkEnd w:id="2706"/>
      <w:bookmarkEnd w:id="2707"/>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2713" w:name="_Hlt42496585"/>
      <w:bookmarkStart w:id="2714" w:name="_Toc496068993"/>
      <w:bookmarkStart w:id="2715" w:name="_Toc498131404"/>
      <w:bookmarkStart w:id="2716" w:name="_Toc538461"/>
      <w:bookmarkStart w:id="2717" w:name="_Toc28956565"/>
      <w:bookmarkEnd w:id="2708"/>
      <w:bookmarkEnd w:id="2709"/>
      <w:bookmarkEnd w:id="2710"/>
      <w:bookmarkEnd w:id="2711"/>
      <w:bookmarkEnd w:id="2712"/>
      <w:bookmarkEnd w:id="2713"/>
      <w:r w:rsidRPr="00EA3945">
        <w:rPr>
          <w:noProof/>
        </w:rPr>
        <w:t>O</w:t>
      </w:r>
      <w:r w:rsidR="009076B1">
        <w:rPr>
          <w:noProof/>
        </w:rPr>
        <w:t>utstanding Issues</w:t>
      </w:r>
      <w:bookmarkEnd w:id="2714"/>
      <w:bookmarkEnd w:id="2715"/>
      <w:bookmarkEnd w:id="2716"/>
      <w:bookmarkEnd w:id="2717"/>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BAC0" w14:textId="77777777" w:rsidR="00E92309" w:rsidRDefault="00E92309" w:rsidP="007A5DFE">
      <w:pPr>
        <w:spacing w:after="0" w:line="240" w:lineRule="auto"/>
      </w:pPr>
      <w:r>
        <w:separator/>
      </w:r>
    </w:p>
  </w:endnote>
  <w:endnote w:type="continuationSeparator" w:id="0">
    <w:p w14:paraId="7C63DE1A" w14:textId="77777777" w:rsidR="00E92309" w:rsidRDefault="00E92309"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17B13BF6"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762D8C">
        <w:t>2.9.1</w:t>
      </w:r>
    </w:fldSimple>
    <w:r>
      <w:t>.</w:t>
    </w:r>
  </w:p>
  <w:p w14:paraId="2D072A67" w14:textId="7EF25CB5" w:rsidR="00DB0D59" w:rsidRPr="001B62B8" w:rsidRDefault="00CF2548" w:rsidP="00F554E3">
    <w:pPr>
      <w:pStyle w:val="Footer"/>
      <w:spacing w:after="0"/>
    </w:pPr>
    <w:r>
      <w:t xml:space="preserve">© </w:t>
    </w:r>
    <w:fldSimple w:instr=" DOCPROPERTY release_year \* MERGEFORMAT ">
      <w:r>
        <w:t>2022</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1958D2">
        <w:t>September</w:t>
      </w:r>
    </w:fldSimple>
    <w:r w:rsidR="001958D2">
      <w:t xml:space="preserve">  </w:t>
    </w:r>
    <w:fldSimple w:instr=" DOCPROPERTY release_year \* MERGEFORMAT ">
      <w:r w:rsidR="001958D2">
        <w:t>2022</w:t>
      </w:r>
    </w:fldSimple>
    <w:r w:rsidR="001958D2">
      <w:t>.</w:t>
    </w:r>
    <w:r w:rsidR="001958D2">
      <w:rPr>
        <w:lang w:val="en-US"/>
      </w:rPr>
      <w:t xml:space="preserve"> </w:t>
    </w:r>
    <w:fldSimple w:instr=" DOCPROPERTY release_status \* MERGEFORMAT ">
      <w:r w:rsidR="00762D8C">
        <w:t>Normative Ballot #1</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77777777" w:rsidR="00CF2548" w:rsidRDefault="00CF2548" w:rsidP="00CF2548">
    <w:pPr>
      <w:pStyle w:val="Footer"/>
      <w:spacing w:after="0"/>
    </w:pPr>
    <w:r>
      <w:t xml:space="preserve">Version </w:t>
    </w:r>
    <w:fldSimple w:instr=" DOCPROPERTY release_version \* MERGEFORMAT ">
      <w:r>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4AED524D" w:rsidR="00DB0D59" w:rsidRPr="00CF2548" w:rsidRDefault="00CF2548" w:rsidP="00CF2548">
    <w:pPr>
      <w:pStyle w:val="Footer"/>
      <w:spacing w:after="0"/>
    </w:pPr>
    <w:r>
      <w:t xml:space="preserve">© </w:t>
    </w:r>
    <w:fldSimple w:instr=" DOCPROPERTY release_year \* MERGEFORMAT ">
      <w:r>
        <w:t>2022</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t>September</w:t>
      </w:r>
    </w:fldSimple>
    <w:r>
      <w:t xml:space="preserve">  </w:t>
    </w:r>
    <w:fldSimple w:instr=" DOCPROPERTY release_year \* MERGEFORMAT ">
      <w:r>
        <w:t>2022</w:t>
      </w:r>
    </w:fldSimple>
    <w:r>
      <w:t>.</w:t>
    </w:r>
    <w:r>
      <w:rPr>
        <w:lang w:val="en-US"/>
      </w:rPr>
      <w:t xml:space="preserve"> </w:t>
    </w:r>
    <w:fldSimple w:instr=" DOCPROPERTY release_status \* MERGEFORMAT ">
      <w:r>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43540B61" w:rsidR="00CF2548" w:rsidRDefault="00CF2548" w:rsidP="00CF2548">
    <w:pPr>
      <w:pStyle w:val="Footer"/>
      <w:spacing w:after="0"/>
    </w:pPr>
    <w:r>
      <w:t xml:space="preserve">Version </w:t>
    </w:r>
    <w:fldSimple w:instr=" DOCPROPERTY release_version \* MERGEFORMAT ">
      <w:r>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8DD0C71" w:rsidR="00DB0D59" w:rsidRPr="00CF2548" w:rsidRDefault="00CF2548" w:rsidP="00CF2548">
    <w:pPr>
      <w:pStyle w:val="Footer"/>
      <w:spacing w:after="0"/>
    </w:pPr>
    <w:r>
      <w:t xml:space="preserve">© </w:t>
    </w:r>
    <w:fldSimple w:instr=" DOCPROPERTY release_year \* MERGEFORMAT ">
      <w:r>
        <w:t>2022</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t>September</w:t>
      </w:r>
    </w:fldSimple>
    <w:r>
      <w:t xml:space="preserve">  </w:t>
    </w:r>
    <w:fldSimple w:instr=" DOCPROPERTY release_year \* MERGEFORMAT ">
      <w:r>
        <w:t>2022</w:t>
      </w:r>
    </w:fldSimple>
    <w:r>
      <w:t>.</w:t>
    </w:r>
    <w:r>
      <w:rPr>
        <w:lang w:val="en-US"/>
      </w:rPr>
      <w:t xml:space="preserve"> </w:t>
    </w:r>
    <w:fldSimple w:instr=" DOCPROPERTY release_status \* MERGEFORMAT ">
      <w:r>
        <w:t>Normative Ballot #1</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2718" w:name="_Toc79251154"/>
    <w:bookmarkStart w:id="2719" w:name="_Toc79251360"/>
    <w:bookmarkStart w:id="2720" w:name="_Toc88841898"/>
    <w:bookmarkStart w:id="2721" w:name="_Toc88842468"/>
    <w:bookmarkStart w:id="2722" w:name="_Toc130088973"/>
    <w:bookmarkStart w:id="2723" w:name="_Toc496068611"/>
    <w:bookmarkStart w:id="2724" w:name="_Toc498131023"/>
    <w:bookmarkStart w:id="2725" w:name="_Toc538342"/>
    <w:bookmarkStart w:id="2726" w:name="_Toc348245062"/>
    <w:bookmarkStart w:id="2727" w:name="_Toc348258373"/>
    <w:bookmarkStart w:id="2728" w:name="_Toc348263491"/>
    <w:bookmarkStart w:id="2729" w:name="_Toc348336864"/>
    <w:bookmarkStart w:id="2730" w:name="_Toc348773817"/>
    <w:bookmarkStart w:id="2731" w:name="_Ref358626324"/>
    <w:bookmarkStart w:id="2732" w:name="_Toc359236183"/>
    <w:bookmarkEnd w:id="2718"/>
    <w:bookmarkEnd w:id="2719"/>
    <w:bookmarkEnd w:id="2720"/>
    <w:bookmarkEnd w:id="2721"/>
    <w:bookmarkEnd w:id="2722"/>
    <w:r w:rsidR="00DB0D59">
      <w:t>.</w:t>
    </w:r>
    <w:bookmarkStart w:id="2733" w:name="_Toc494102953"/>
    <w:bookmarkStart w:id="2734" w:name="_Toc496068612"/>
    <w:bookmarkStart w:id="2735" w:name="_Toc498131024"/>
    <w:bookmarkStart w:id="2736" w:name="_Toc538343"/>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6239" w14:textId="77777777" w:rsidR="00E92309" w:rsidRDefault="00E92309" w:rsidP="007A5DFE">
      <w:pPr>
        <w:spacing w:after="0" w:line="240" w:lineRule="auto"/>
      </w:pPr>
      <w:r>
        <w:separator/>
      </w:r>
    </w:p>
  </w:footnote>
  <w:footnote w:type="continuationSeparator" w:id="0">
    <w:p w14:paraId="7193F89B" w14:textId="77777777" w:rsidR="00E92309" w:rsidRDefault="00E92309"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itendijk, Hans">
    <w15:presenceInfo w15:providerId="AD" w15:userId="S::HB036784@cerner.net::eca9cd21-6248-4c8b-ae44-6327576d4c54"/>
  </w15:person>
  <w15:person w15:author="Lynn Laakso">
    <w15:presenceInfo w15:providerId="None" w15:userId="Lynn Laakso"/>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26C7"/>
    <w:rsid w:val="00FA2AFA"/>
    <w:rsid w:val="00FA5F14"/>
    <w:rsid w:val="00FB171B"/>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CF2548"/>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Change w:id="0" w:author="Buitendijk, Hans" w:date="2022-09-02T10:20:00Z">
        <w:pPr>
          <w:tabs>
            <w:tab w:val="left" w:pos="1418"/>
            <w:tab w:val="right" w:leader="dot" w:pos="9356"/>
          </w:tabs>
          <w:ind w:left="1418" w:right="567" w:hanging="851"/>
        </w:pPr>
      </w:pPrChange>
    </w:pPr>
    <w:rPr>
      <w:rFonts w:eastAsia="Calibri"/>
      <w:rPrChange w:id="0" w:author="Buitendijk, Hans" w:date="2022-09-02T10:20:00Z">
        <w:rPr>
          <w:rFonts w:eastAsia="Calibri"/>
          <w:szCs w:val="22"/>
          <w:lang w:val="en-US" w:eastAsia="en-US" w:bidi="ar-SA"/>
        </w:rPr>
      </w:rPrChange>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microsoft.com/office/2011/relationships/people" Target="people.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theme" Target="theme/theme1.xml"/><Relationship Id="rId12" Type="http://schemas.openxmlformats.org/officeDocument/2006/relationships/oleObject" Target="embeddings/oleObject1.bin"/><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82"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D:\AppData\Local\Microsoft\Windows\INetCache\Content.Outlook\8CXE3V7V\V282_CH02C_CodeTables.doc"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eader" Target="header2.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oleObject" Target="embeddings/Microsoft_Word_97_-_2003_Document2.doc"/><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79118</Words>
  <Characters>447811</Characters>
  <Application>Microsoft Office Word</Application>
  <DocSecurity>0</DocSecurity>
  <Lines>7341</Lines>
  <Paragraphs>3421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523508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3</cp:revision>
  <dcterms:created xsi:type="dcterms:W3CDTF">2022-09-09T12:55:00Z</dcterms:created>
  <dcterms:modified xsi:type="dcterms:W3CDTF">2022-09-13T15:53:00Z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