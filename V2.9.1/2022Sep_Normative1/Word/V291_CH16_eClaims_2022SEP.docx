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20A87049" w:rsidR="008C1107" w:rsidRPr="008D738B" w:rsidRDefault="00463644" w:rsidP="008D738B">
      <w:pPr>
        <w:pStyle w:val="ANSIdesignation"/>
        <w:spacing w:before="0" w:after="0"/>
        <w:rPr>
          <w:bCs/>
        </w:rPr>
      </w:pPr>
      <w:bookmarkStart w:id="0" w:name="_Toc25579082"/>
      <w:bookmarkStart w:id="1" w:name="_Toc25585447"/>
      <w:r w:rsidRPr="008D738B">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8D738B">
        <w:rPr>
          <w:rFonts w:ascii="Arial Narrow" w:hAnsi="Arial Narrow"/>
          <w:bCs/>
          <w:noProof/>
        </w:rPr>
        <w:t>V291_R1_N1_2022SEP</w:t>
      </w:r>
    </w:p>
    <w:bookmarkEnd w:id="0"/>
    <w:bookmarkEnd w:id="1"/>
    <w:p w14:paraId="2F7D6B38" w14:textId="77777777" w:rsidR="00BA5082" w:rsidRPr="00A17AEC" w:rsidRDefault="00BA5082" w:rsidP="0033524F">
      <w:pPr>
        <w:pStyle w:val="Heading1"/>
      </w:pPr>
      <w:r w:rsidRPr="00A17AEC">
        <w:br/>
      </w:r>
      <w:bookmarkStart w:id="2" w:name="_Toc39388049"/>
      <w:bookmarkStart w:id="3" w:name="_Toc25659673"/>
      <w:r w:rsidRPr="00A17AEC">
        <w:t>Claims and Reimbursement</w:t>
      </w:r>
      <w:bookmarkEnd w:id="2"/>
      <w:bookmarkEnd w:id="3"/>
      <w:r w:rsidR="002834E1" w:rsidRPr="00A17AEC">
        <w:fldChar w:fldCharType="begin"/>
      </w:r>
      <w:r w:rsidRPr="00A17AEC">
        <w:instrText xml:space="preserve"> XE "Claims &amp; Reimbursement" </w:instrText>
      </w:r>
      <w:r w:rsidR="002834E1" w:rsidRPr="00A17AEC">
        <w:fldChar w:fldCharType="end"/>
      </w:r>
    </w:p>
    <w:p w14:paraId="79871E14" w14:textId="77C3E097" w:rsidR="00BA5082" w:rsidRPr="00574D3F" w:rsidRDefault="00F25C27">
      <w:r>
        <w:rPr>
          <w:vanish/>
        </w:rPr>
        <w:fldChar w:fldCharType="begin"/>
      </w:r>
      <w:r>
        <w:rPr>
          <w:vanish/>
        </w:rPr>
        <w:instrText xml:space="preserve"> SEQ Kapitel \r 16 \* MERGEFORMAT </w:instrText>
      </w:r>
      <w:r>
        <w:rPr>
          <w:vanish/>
        </w:rPr>
        <w:fldChar w:fldCharType="separate"/>
      </w:r>
      <w:r w:rsidR="00BA566B">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4" w:author="Beat Heggli" w:date="2022-08-08T10:30:00Z">
              <w:r>
                <w:rPr>
                  <w:noProof/>
                </w:rPr>
                <w:t>Chapter Chair:</w:t>
              </w:r>
            </w:ins>
            <w:del w:id="5"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6" w:author="Beat Heggli" w:date="2022-08-08T10:30:00Z"/>
              </w:rPr>
            </w:pPr>
            <w:ins w:id="7" w:author="Beat Heggli" w:date="2022-08-08T10:30:00Z">
              <w:r>
                <w:t>Jeff Brown</w:t>
              </w:r>
            </w:ins>
          </w:p>
          <w:p w14:paraId="5DD4209D" w14:textId="1E3CBA14" w:rsidR="00FE3286" w:rsidRPr="00574D3F" w:rsidRDefault="00FE3286" w:rsidP="00FE3286">
            <w:pPr>
              <w:spacing w:after="0"/>
            </w:pPr>
            <w:ins w:id="8" w:author="Beat Heggli" w:date="2022-08-08T10:30:00Z">
              <w:r>
                <w:t>The MITRE Corporation</w:t>
              </w:r>
            </w:ins>
            <w:del w:id="9"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10" w:author="Beat Heggli" w:date="2022-08-08T10:30:00Z">
              <w:r>
                <w:rPr>
                  <w:noProof/>
                </w:rPr>
                <w:t>Chapter Chair:</w:t>
              </w:r>
            </w:ins>
            <w:del w:id="11"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12" w:author="Beat Heggli" w:date="2022-08-08T10:30:00Z">
              <w:r w:rsidRPr="00A41C0E">
                <w:rPr>
                  <w:lang w:val="de-DE"/>
                </w:rPr>
                <w:t>Paul Knapp</w:t>
              </w:r>
              <w:r w:rsidRPr="00A41C0E">
                <w:rPr>
                  <w:lang w:val="de-DE"/>
                </w:rPr>
                <w:br/>
                <w:t>Knapp Consulting, Inc.</w:t>
              </w:r>
            </w:ins>
            <w:del w:id="13"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14" w:author="Beat Heggli" w:date="2022-08-08T10:30:00Z">
              <w:r>
                <w:rPr>
                  <w:noProof/>
                </w:rPr>
                <w:t>Chapter Chair</w:t>
              </w:r>
            </w:ins>
            <w:del w:id="15"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16" w:author="Beat Heggli" w:date="2022-08-08T10:30:00Z">
              <w:r w:rsidRPr="00A41C0E">
                <w:rPr>
                  <w:lang w:val="pl-PL"/>
                </w:rPr>
                <w:t>Mary Kay Mc Daniel</w:t>
              </w:r>
              <w:r w:rsidRPr="00A41C0E">
                <w:rPr>
                  <w:lang w:val="pl-PL"/>
                </w:rPr>
                <w:br/>
                <w:t xml:space="preserve">Markam </w:t>
              </w:r>
            </w:ins>
            <w:del w:id="17"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18" w:author="Beat Heggli" w:date="2022-08-08T10:30:00Z">
              <w:r>
                <w:rPr>
                  <w:noProof/>
                </w:rPr>
                <w:t>Chapter Chair</w:t>
              </w:r>
            </w:ins>
            <w:del w:id="19"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20" w:author="Beat Heggli" w:date="2022-08-08T10:30:00Z"/>
              </w:rPr>
            </w:pPr>
            <w:ins w:id="21" w:author="Beat Heggli" w:date="2022-08-08T10:30:00Z">
              <w:r>
                <w:t>Celine Lefebvre JD</w:t>
              </w:r>
            </w:ins>
          </w:p>
          <w:p w14:paraId="4C2200E7" w14:textId="5A9423A3" w:rsidR="00FE3286" w:rsidRPr="00574D3F" w:rsidRDefault="00FE3286" w:rsidP="00FE3286">
            <w:pPr>
              <w:spacing w:after="0"/>
            </w:pPr>
            <w:ins w:id="22" w:author="Beat Heggli" w:date="2022-08-08T10:30:00Z">
              <w:r>
                <w:t>American Medical Association</w:t>
              </w:r>
            </w:ins>
            <w:del w:id="23"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24" w:author="Beat Heggli" w:date="2022-08-18T12:56:00Z"/>
        </w:trPr>
        <w:tc>
          <w:tcPr>
            <w:tcW w:w="2538" w:type="dxa"/>
          </w:tcPr>
          <w:p w14:paraId="3DF7B812" w14:textId="5638E09F" w:rsidR="00B5179E" w:rsidRDefault="00B5179E" w:rsidP="00B5179E">
            <w:pPr>
              <w:spacing w:after="0"/>
              <w:rPr>
                <w:ins w:id="25" w:author="Beat Heggli" w:date="2022-08-18T12:56:00Z"/>
                <w:noProof/>
              </w:rPr>
            </w:pPr>
            <w:ins w:id="26" w:author="Beat Heggli" w:date="2022-08-18T12:56:00Z">
              <w:r>
                <w:rPr>
                  <w:noProof/>
                </w:rPr>
                <w:t>Chapter Chair</w:t>
              </w:r>
            </w:ins>
          </w:p>
        </w:tc>
        <w:tc>
          <w:tcPr>
            <w:tcW w:w="5730" w:type="dxa"/>
          </w:tcPr>
          <w:p w14:paraId="5F0E0DE6" w14:textId="77777777" w:rsidR="00B5179E" w:rsidRDefault="00B5179E" w:rsidP="00B5179E">
            <w:pPr>
              <w:spacing w:after="0"/>
              <w:rPr>
                <w:ins w:id="27" w:author="Beat Heggli" w:date="2022-08-18T12:56:00Z"/>
              </w:rPr>
            </w:pPr>
            <w:ins w:id="28" w:author="Beat Heggli" w:date="2022-08-18T12:56:00Z">
              <w:r>
                <w:t>Andy Stechishin</w:t>
              </w:r>
            </w:ins>
          </w:p>
          <w:p w14:paraId="635D61E7" w14:textId="39381E1A" w:rsidR="00B5179E" w:rsidRDefault="00B5179E" w:rsidP="00B5179E">
            <w:pPr>
              <w:spacing w:after="0"/>
              <w:rPr>
                <w:ins w:id="29" w:author="Beat Heggli" w:date="2022-08-18T12:56:00Z"/>
              </w:rPr>
            </w:pPr>
            <w:ins w:id="30" w:author="Beat Heggli" w:date="2022-08-18T12:56:00Z">
              <w:r>
                <w:t>CANA Software &amp; Services Ltd</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DF364E" w:rsidP="008C1107">
            <w:pPr>
              <w:spacing w:after="0"/>
            </w:pPr>
            <w:hyperlink r:id="rId9"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31" w:name="Contents"/>
      <w:bookmarkStart w:id="32" w:name="_Toc536442051"/>
      <w:bookmarkStart w:id="33" w:name="_Toc498145849"/>
      <w:bookmarkStart w:id="34" w:name="_Toc527864417"/>
      <w:bookmarkStart w:id="35" w:name="_Toc527865889"/>
      <w:bookmarkStart w:id="36" w:name="_Toc528481848"/>
      <w:bookmarkStart w:id="37" w:name="_Toc528482353"/>
      <w:bookmarkStart w:id="38" w:name="_Toc528482652"/>
      <w:bookmarkStart w:id="39" w:name="_Toc528482777"/>
      <w:bookmarkStart w:id="40" w:name="_Toc528486085"/>
      <w:bookmarkEnd w:id="31"/>
    </w:p>
    <w:p w14:paraId="6513E305" w14:textId="77777777" w:rsidR="00BA5082" w:rsidRPr="00B818A0" w:rsidRDefault="00BA5082" w:rsidP="00BA5082">
      <w:pPr>
        <w:pStyle w:val="Heading2"/>
        <w:rPr>
          <w:lang w:val="en-US"/>
        </w:rPr>
      </w:pPr>
      <w:bookmarkStart w:id="41" w:name="_Toc25659674"/>
      <w:bookmarkStart w:id="42" w:name="_Toc29039517"/>
      <w:r w:rsidRPr="00B818A0">
        <w:rPr>
          <w:lang w:val="en-US"/>
        </w:rPr>
        <w:t>CHAPTER 16 Contents</w:t>
      </w:r>
      <w:bookmarkEnd w:id="41"/>
      <w:bookmarkEnd w:id="42"/>
    </w:p>
    <w:bookmarkEnd w:id="32"/>
    <w:bookmarkEnd w:id="33"/>
    <w:bookmarkEnd w:id="34"/>
    <w:bookmarkEnd w:id="35"/>
    <w:bookmarkEnd w:id="36"/>
    <w:bookmarkEnd w:id="37"/>
    <w:bookmarkEnd w:id="38"/>
    <w:bookmarkEnd w:id="39"/>
    <w:bookmarkEnd w:id="40"/>
    <w:p w14:paraId="46F92509" w14:textId="0203BCF6"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sidR="00BA566B">
          <w:rPr>
            <w:noProof/>
            <w:webHidden/>
          </w:rPr>
          <w:t>1</w:t>
        </w:r>
        <w:r>
          <w:rPr>
            <w:noProof/>
            <w:webHidden/>
          </w:rPr>
          <w:fldChar w:fldCharType="end"/>
        </w:r>
      </w:hyperlink>
    </w:p>
    <w:p w14:paraId="5F0EAB86" w14:textId="7309B37A" w:rsidR="000D2F74" w:rsidRDefault="00DF364E">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50D72B0A" w14:textId="1F71C1C7"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19" w:history="1">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99B0608" w14:textId="781923D7" w:rsidR="000D2F74" w:rsidRDefault="00DF364E">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7B435438" w14:textId="2A0A489F"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1" w:history="1">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BA566B">
          <w:rPr>
            <w:noProof/>
            <w:webHidden/>
          </w:rPr>
          <w:t>3</w:t>
        </w:r>
        <w:r w:rsidR="000D2F74">
          <w:rPr>
            <w:noProof/>
            <w:webHidden/>
          </w:rPr>
          <w:fldChar w:fldCharType="end"/>
        </w:r>
      </w:hyperlink>
    </w:p>
    <w:p w14:paraId="6102D716" w14:textId="3700ED6A"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2" w:history="1">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BA566B">
          <w:rPr>
            <w:noProof/>
            <w:webHidden/>
          </w:rPr>
          <w:t>7</w:t>
        </w:r>
        <w:r w:rsidR="000D2F74">
          <w:rPr>
            <w:noProof/>
            <w:webHidden/>
          </w:rPr>
          <w:fldChar w:fldCharType="end"/>
        </w:r>
      </w:hyperlink>
    </w:p>
    <w:p w14:paraId="450252D0" w14:textId="6B61BAC7"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3" w:history="1">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BA566B">
          <w:rPr>
            <w:noProof/>
            <w:webHidden/>
          </w:rPr>
          <w:t>10</w:t>
        </w:r>
        <w:r w:rsidR="000D2F74">
          <w:rPr>
            <w:noProof/>
            <w:webHidden/>
          </w:rPr>
          <w:fldChar w:fldCharType="end"/>
        </w:r>
      </w:hyperlink>
    </w:p>
    <w:p w14:paraId="052FDE04" w14:textId="0C2464B9"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4" w:history="1">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BA566B">
          <w:rPr>
            <w:noProof/>
            <w:webHidden/>
          </w:rPr>
          <w:t>12</w:t>
        </w:r>
        <w:r w:rsidR="000D2F74">
          <w:rPr>
            <w:noProof/>
            <w:webHidden/>
          </w:rPr>
          <w:fldChar w:fldCharType="end"/>
        </w:r>
      </w:hyperlink>
    </w:p>
    <w:p w14:paraId="1864FAE0" w14:textId="79A3FDFF"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5" w:history="1">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BA566B">
          <w:rPr>
            <w:noProof/>
            <w:webHidden/>
          </w:rPr>
          <w:t>13</w:t>
        </w:r>
        <w:r w:rsidR="000D2F74">
          <w:rPr>
            <w:noProof/>
            <w:webHidden/>
          </w:rPr>
          <w:fldChar w:fldCharType="end"/>
        </w:r>
      </w:hyperlink>
    </w:p>
    <w:p w14:paraId="74F9186C" w14:textId="6AD8298F"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6" w:history="1">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BA566B">
          <w:rPr>
            <w:noProof/>
            <w:webHidden/>
          </w:rPr>
          <w:t>14</w:t>
        </w:r>
        <w:r w:rsidR="000D2F74">
          <w:rPr>
            <w:noProof/>
            <w:webHidden/>
          </w:rPr>
          <w:fldChar w:fldCharType="end"/>
        </w:r>
      </w:hyperlink>
    </w:p>
    <w:p w14:paraId="132AD828" w14:textId="23FFAFAE"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7" w:history="1">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BA566B">
          <w:rPr>
            <w:noProof/>
            <w:webHidden/>
          </w:rPr>
          <w:t>16</w:t>
        </w:r>
        <w:r w:rsidR="000D2F74">
          <w:rPr>
            <w:noProof/>
            <w:webHidden/>
          </w:rPr>
          <w:fldChar w:fldCharType="end"/>
        </w:r>
      </w:hyperlink>
    </w:p>
    <w:p w14:paraId="6DB31FD0" w14:textId="52B43C30"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8" w:history="1">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BA566B">
          <w:rPr>
            <w:noProof/>
            <w:webHidden/>
          </w:rPr>
          <w:t>18</w:t>
        </w:r>
        <w:r w:rsidR="000D2F74">
          <w:rPr>
            <w:noProof/>
            <w:webHidden/>
          </w:rPr>
          <w:fldChar w:fldCharType="end"/>
        </w:r>
      </w:hyperlink>
    </w:p>
    <w:p w14:paraId="0BD871FE" w14:textId="3217EAB4"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29" w:history="1">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BA566B">
          <w:rPr>
            <w:noProof/>
            <w:webHidden/>
          </w:rPr>
          <w:t>21</w:t>
        </w:r>
        <w:r w:rsidR="000D2F74">
          <w:rPr>
            <w:noProof/>
            <w:webHidden/>
          </w:rPr>
          <w:fldChar w:fldCharType="end"/>
        </w:r>
      </w:hyperlink>
    </w:p>
    <w:p w14:paraId="0999C178" w14:textId="723A6331"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0" w:history="1">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BA566B">
          <w:rPr>
            <w:noProof/>
            <w:webHidden/>
          </w:rPr>
          <w:t>23</w:t>
        </w:r>
        <w:r w:rsidR="000D2F74">
          <w:rPr>
            <w:noProof/>
            <w:webHidden/>
          </w:rPr>
          <w:fldChar w:fldCharType="end"/>
        </w:r>
      </w:hyperlink>
    </w:p>
    <w:p w14:paraId="6A9FC1CD" w14:textId="1D72B67E"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1" w:history="1">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BA566B">
          <w:rPr>
            <w:noProof/>
            <w:webHidden/>
          </w:rPr>
          <w:t>25</w:t>
        </w:r>
        <w:r w:rsidR="000D2F74">
          <w:rPr>
            <w:noProof/>
            <w:webHidden/>
          </w:rPr>
          <w:fldChar w:fldCharType="end"/>
        </w:r>
      </w:hyperlink>
    </w:p>
    <w:p w14:paraId="0DDAD1EF" w14:textId="42B166AB"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2" w:history="1">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BA566B">
          <w:rPr>
            <w:noProof/>
            <w:webHidden/>
          </w:rPr>
          <w:t>27</w:t>
        </w:r>
        <w:r w:rsidR="000D2F74">
          <w:rPr>
            <w:noProof/>
            <w:webHidden/>
          </w:rPr>
          <w:fldChar w:fldCharType="end"/>
        </w:r>
      </w:hyperlink>
    </w:p>
    <w:p w14:paraId="1EB465FD" w14:textId="1C1DAC89"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3" w:history="1">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BA566B">
          <w:rPr>
            <w:noProof/>
            <w:webHidden/>
          </w:rPr>
          <w:t>28</w:t>
        </w:r>
        <w:r w:rsidR="000D2F74">
          <w:rPr>
            <w:noProof/>
            <w:webHidden/>
          </w:rPr>
          <w:fldChar w:fldCharType="end"/>
        </w:r>
      </w:hyperlink>
    </w:p>
    <w:p w14:paraId="09B95C2D" w14:textId="36354669"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4" w:history="1">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BA566B">
          <w:rPr>
            <w:noProof/>
            <w:webHidden/>
          </w:rPr>
          <w:t>29</w:t>
        </w:r>
        <w:r w:rsidR="000D2F74">
          <w:rPr>
            <w:noProof/>
            <w:webHidden/>
          </w:rPr>
          <w:fldChar w:fldCharType="end"/>
        </w:r>
      </w:hyperlink>
    </w:p>
    <w:p w14:paraId="2711E5D8" w14:textId="4FD31C20"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5" w:history="1">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74AB4B7C" w14:textId="7C9AA694" w:rsidR="000D2F74" w:rsidRDefault="00DF364E">
      <w:pPr>
        <w:pStyle w:val="TOC3"/>
        <w:tabs>
          <w:tab w:val="left" w:pos="1540"/>
          <w:tab w:val="right" w:leader="dot" w:pos="9350"/>
        </w:tabs>
        <w:rPr>
          <w:rFonts w:asciiTheme="minorHAnsi" w:eastAsiaTheme="minorEastAsia" w:hAnsiTheme="minorHAnsi" w:cstheme="minorBidi"/>
          <w:noProof/>
          <w:sz w:val="22"/>
          <w:szCs w:val="22"/>
        </w:rPr>
      </w:pPr>
      <w:hyperlink w:anchor="_Toc29039536" w:history="1">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A7BC0D7" w14:textId="0B346FC2" w:rsidR="000D2F74" w:rsidRDefault="00DF364E">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28A1EE6B" w14:textId="012CE9A2"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38" w:history="1">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BA566B">
          <w:rPr>
            <w:noProof/>
            <w:webHidden/>
          </w:rPr>
          <w:t>31</w:t>
        </w:r>
        <w:r w:rsidR="000D2F74">
          <w:rPr>
            <w:noProof/>
            <w:webHidden/>
          </w:rPr>
          <w:fldChar w:fldCharType="end"/>
        </w:r>
      </w:hyperlink>
    </w:p>
    <w:p w14:paraId="67445171" w14:textId="60AFA265"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39" w:history="1">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BA566B">
          <w:rPr>
            <w:noProof/>
            <w:webHidden/>
          </w:rPr>
          <w:t>32</w:t>
        </w:r>
        <w:r w:rsidR="000D2F74">
          <w:rPr>
            <w:noProof/>
            <w:webHidden/>
          </w:rPr>
          <w:fldChar w:fldCharType="end"/>
        </w:r>
      </w:hyperlink>
    </w:p>
    <w:p w14:paraId="42F53C55" w14:textId="0E1B8238"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0" w:history="1">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BA566B">
          <w:rPr>
            <w:noProof/>
            <w:webHidden/>
          </w:rPr>
          <w:t>40</w:t>
        </w:r>
        <w:r w:rsidR="000D2F74">
          <w:rPr>
            <w:noProof/>
            <w:webHidden/>
          </w:rPr>
          <w:fldChar w:fldCharType="end"/>
        </w:r>
      </w:hyperlink>
    </w:p>
    <w:p w14:paraId="55187261" w14:textId="73C7377A"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1" w:history="1">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BA566B">
          <w:rPr>
            <w:noProof/>
            <w:webHidden/>
          </w:rPr>
          <w:t>44</w:t>
        </w:r>
        <w:r w:rsidR="000D2F74">
          <w:rPr>
            <w:noProof/>
            <w:webHidden/>
          </w:rPr>
          <w:fldChar w:fldCharType="end"/>
        </w:r>
      </w:hyperlink>
    </w:p>
    <w:p w14:paraId="25E8C37D" w14:textId="1ADAA3F8"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2" w:history="1">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BA566B">
          <w:rPr>
            <w:noProof/>
            <w:webHidden/>
          </w:rPr>
          <w:t>45</w:t>
        </w:r>
        <w:r w:rsidR="000D2F74">
          <w:rPr>
            <w:noProof/>
            <w:webHidden/>
          </w:rPr>
          <w:fldChar w:fldCharType="end"/>
        </w:r>
      </w:hyperlink>
    </w:p>
    <w:p w14:paraId="6DA05A7D" w14:textId="011A4AB0"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3" w:history="1">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BA566B">
          <w:rPr>
            <w:noProof/>
            <w:webHidden/>
          </w:rPr>
          <w:t>46</w:t>
        </w:r>
        <w:r w:rsidR="000D2F74">
          <w:rPr>
            <w:noProof/>
            <w:webHidden/>
          </w:rPr>
          <w:fldChar w:fldCharType="end"/>
        </w:r>
      </w:hyperlink>
    </w:p>
    <w:p w14:paraId="3BBC6393" w14:textId="4163D54F"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4" w:history="1">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BA566B">
          <w:rPr>
            <w:noProof/>
            <w:webHidden/>
          </w:rPr>
          <w:t>57</w:t>
        </w:r>
        <w:r w:rsidR="000D2F74">
          <w:rPr>
            <w:noProof/>
            <w:webHidden/>
          </w:rPr>
          <w:fldChar w:fldCharType="end"/>
        </w:r>
      </w:hyperlink>
    </w:p>
    <w:p w14:paraId="4544C31D" w14:textId="162152AF"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5" w:history="1">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BA566B">
          <w:rPr>
            <w:noProof/>
            <w:webHidden/>
          </w:rPr>
          <w:t>60</w:t>
        </w:r>
        <w:r w:rsidR="000D2F74">
          <w:rPr>
            <w:noProof/>
            <w:webHidden/>
          </w:rPr>
          <w:fldChar w:fldCharType="end"/>
        </w:r>
      </w:hyperlink>
    </w:p>
    <w:p w14:paraId="79FDF8A9" w14:textId="68BDAC41" w:rsidR="000D2F74" w:rsidRDefault="00DF364E">
      <w:pPr>
        <w:pStyle w:val="TOC3"/>
        <w:tabs>
          <w:tab w:val="left" w:pos="1418"/>
          <w:tab w:val="right" w:leader="dot" w:pos="9350"/>
        </w:tabs>
        <w:rPr>
          <w:rFonts w:asciiTheme="minorHAnsi" w:eastAsiaTheme="minorEastAsia" w:hAnsiTheme="minorHAnsi" w:cstheme="minorBidi"/>
          <w:noProof/>
          <w:sz w:val="22"/>
          <w:szCs w:val="22"/>
        </w:rPr>
      </w:pPr>
      <w:hyperlink w:anchor="_Toc29039546" w:history="1">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BA566B">
          <w:rPr>
            <w:noProof/>
            <w:webHidden/>
          </w:rPr>
          <w:t>63</w:t>
        </w:r>
        <w:r w:rsidR="000D2F74">
          <w:rPr>
            <w:noProof/>
            <w:webHidden/>
          </w:rPr>
          <w:fldChar w:fldCharType="end"/>
        </w:r>
      </w:hyperlink>
    </w:p>
    <w:p w14:paraId="1F397664" w14:textId="662954DD" w:rsidR="000D2F74" w:rsidRDefault="00DF364E">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BA566B">
          <w:rPr>
            <w:noProof/>
            <w:webHidden/>
          </w:rPr>
          <w:t>65</w:t>
        </w:r>
        <w:r w:rsidR="000D2F74">
          <w:rPr>
            <w:noProof/>
            <w:webHidden/>
          </w:rPr>
          <w:fldChar w:fldCharType="end"/>
        </w:r>
      </w:hyperlink>
    </w:p>
    <w:p w14:paraId="7A7F8BB4" w14:textId="5DE5E9CB" w:rsidR="00BA5082" w:rsidRPr="00B5179E" w:rsidRDefault="000D2F74" w:rsidP="006A006A">
      <w:pPr>
        <w:pStyle w:val="TOC1"/>
        <w:rPr>
          <w:ins w:id="43" w:author="Beat Heggli" w:date="2022-08-08T10:30:00Z"/>
          <w:noProof/>
          <w:rPrChange w:id="44" w:author="Beat Heggli" w:date="2022-08-18T12:55:00Z">
            <w:rPr>
              <w:ins w:id="45" w:author="Beat Heggli" w:date="2022-08-08T10:30:00Z"/>
              <w:noProof/>
              <w:lang w:val="de-CH"/>
            </w:rPr>
          </w:rPrChange>
        </w:rPr>
      </w:pPr>
      <w:r>
        <w:rPr>
          <w:bCs w:val="0"/>
          <w:caps w:val="0"/>
        </w:rPr>
        <w:fldChar w:fldCharType="end"/>
      </w:r>
      <w:r w:rsidR="002834E1" w:rsidRPr="00B5179E">
        <w:rPr>
          <w:noProof/>
          <w:rPrChange w:id="46"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47" w:author="Beat Heggli" w:date="2022-08-08T10:30:00Z"/>
          <w:b/>
          <w:noProof/>
          <w:sz w:val="28"/>
          <w:u w:val="single"/>
        </w:rPr>
      </w:pPr>
      <w:ins w:id="48"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49" w:author="Beat Heggli" w:date="2022-08-08T10:30:00Z"/>
          <w:b/>
          <w:noProof/>
        </w:rPr>
      </w:pPr>
      <w:ins w:id="50" w:author="Beat Heggli" w:date="2022-08-08T10:30:00Z">
        <w:r w:rsidRPr="00A635F4">
          <w:rPr>
            <w:b/>
            <w:noProof/>
          </w:rPr>
          <w:t>We are seeking your input on these topics:</w:t>
        </w:r>
      </w:ins>
    </w:p>
    <w:p w14:paraId="2DBE7E16" w14:textId="31AE12EC"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1" w:author="Beat Heggli" w:date="2022-08-08T10:30:00Z"/>
          <w:b/>
          <w:noProof/>
        </w:rPr>
      </w:pPr>
      <w:ins w:id="52"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bookmarkStart w:id="53" w:name="_Hlk113963458"/>
      <w:r w:rsidR="00DF364E" w:rsidRPr="00DF364E">
        <w:fldChar w:fldCharType="begin"/>
      </w:r>
      <w:r w:rsidR="00DF364E" w:rsidRPr="00DF364E">
        <w:instrText xml:space="preserve"> HYPERLINK "http://www.hl7.org/permalink/?GenderHarmonyIGBallot" </w:instrText>
      </w:r>
      <w:r w:rsidR="00DF364E" w:rsidRPr="00DF364E">
        <w:fldChar w:fldCharType="separate"/>
      </w:r>
      <w:r w:rsidR="00DF364E" w:rsidRPr="00DF364E">
        <w:rPr>
          <w:rStyle w:val="Hyperlink"/>
          <w:kern w:val="0"/>
        </w:rPr>
        <w:t>http://www.hl7.org/permalink/?GenderHarmonyIGBallot</w:t>
      </w:r>
      <w:r w:rsidR="00DF364E" w:rsidRPr="00DF364E">
        <w:rPr>
          <w:rStyle w:val="Hyperlink"/>
          <w:kern w:val="0"/>
        </w:rPr>
        <w:fldChar w:fldCharType="end"/>
      </w:r>
      <w:bookmarkEnd w:id="53"/>
    </w:p>
    <w:p w14:paraId="7FF7EA7B" w14:textId="3E7C9A69"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4" w:author="Beat Heggli" w:date="2022-08-08T10:30:00Z"/>
          <w:b/>
          <w:noProof/>
        </w:rPr>
      </w:pPr>
      <w:ins w:id="55" w:author="Beat Heggli" w:date="2022-08-08T10:30:00Z">
        <w:r w:rsidRPr="00A635F4">
          <w:rPr>
            <w:b/>
            <w:noProof/>
          </w:rPr>
          <w:t xml:space="preserve">#2 In order to ensure we stay in sync with vocabulary used to represent the Gender Harmony attributes of a person, please provide feedback on the definitions and associated terminology in the </w:t>
        </w:r>
      </w:ins>
      <w:hyperlink r:id="rId10" w:history="1">
        <w:r w:rsidR="00DF364E" w:rsidRPr="00DF364E">
          <w:rPr>
            <w:rStyle w:val="Hyperlink"/>
            <w:kern w:val="0"/>
          </w:rPr>
          <w:t>http://www.hl7.org/permalink/?GenderHarmonyIGBallot</w:t>
        </w:r>
      </w:hyperlink>
      <w:ins w:id="56" w:author="Beat Heggli" w:date="2022-08-08T10:30:00Z">
        <w:r w:rsidRPr="00A635F4">
          <w:rPr>
            <w:b/>
            <w:noProof/>
          </w:rPr>
          <w: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57" w:author="Beat Heggli" w:date="2022-08-08T10:30:00Z"/>
          <w:b/>
          <w:noProof/>
        </w:rPr>
      </w:pPr>
      <w:ins w:id="58"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59"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103D8B">
        <w:trPr>
          <w:jc w:val="center"/>
          <w:ins w:id="60" w:author="Beat Heggli" w:date="2022-08-08T10:30:00Z"/>
        </w:trPr>
        <w:tc>
          <w:tcPr>
            <w:tcW w:w="1418" w:type="dxa"/>
            <w:shd w:val="clear" w:color="auto" w:fill="CC99FF"/>
          </w:tcPr>
          <w:p w14:paraId="27749B1D" w14:textId="77777777" w:rsidR="00FE3286" w:rsidRPr="00A635F4" w:rsidRDefault="00FE3286" w:rsidP="00103D8B">
            <w:pPr>
              <w:rPr>
                <w:ins w:id="61" w:author="Beat Heggli" w:date="2022-08-08T10:30:00Z"/>
                <w:noProof/>
              </w:rPr>
            </w:pPr>
            <w:ins w:id="62" w:author="Beat Heggli" w:date="2022-08-08T10:30:00Z">
              <w:r w:rsidRPr="00A635F4">
                <w:rPr>
                  <w:b/>
                  <w:noProof/>
                </w:rPr>
                <w:t>Section</w:t>
              </w:r>
            </w:ins>
          </w:p>
        </w:tc>
        <w:tc>
          <w:tcPr>
            <w:tcW w:w="1723" w:type="dxa"/>
            <w:shd w:val="clear" w:color="auto" w:fill="CC99FF"/>
          </w:tcPr>
          <w:p w14:paraId="3F6F65F3" w14:textId="77777777" w:rsidR="00FE3286" w:rsidRPr="00A635F4" w:rsidRDefault="00FE3286" w:rsidP="00103D8B">
            <w:pPr>
              <w:rPr>
                <w:ins w:id="63" w:author="Beat Heggli" w:date="2022-08-08T10:30:00Z"/>
                <w:noProof/>
              </w:rPr>
            </w:pPr>
            <w:ins w:id="64" w:author="Beat Heggli" w:date="2022-08-08T10:30:00Z">
              <w:r w:rsidRPr="00A635F4">
                <w:rPr>
                  <w:b/>
                  <w:noProof/>
                </w:rPr>
                <w:t>Section Name</w:t>
              </w:r>
            </w:ins>
          </w:p>
        </w:tc>
        <w:tc>
          <w:tcPr>
            <w:tcW w:w="3066" w:type="dxa"/>
            <w:shd w:val="clear" w:color="auto" w:fill="CC99FF"/>
          </w:tcPr>
          <w:p w14:paraId="2FA700E2" w14:textId="77777777" w:rsidR="00FE3286" w:rsidRPr="00A635F4" w:rsidRDefault="00FE3286" w:rsidP="00103D8B">
            <w:pPr>
              <w:rPr>
                <w:ins w:id="65" w:author="Beat Heggli" w:date="2022-08-08T10:30:00Z"/>
                <w:noProof/>
              </w:rPr>
            </w:pPr>
            <w:ins w:id="66" w:author="Beat Heggli" w:date="2022-08-08T10:30:00Z">
              <w:r w:rsidRPr="00A635F4">
                <w:rPr>
                  <w:b/>
                  <w:noProof/>
                </w:rPr>
                <w:t>Change Type</w:t>
              </w:r>
            </w:ins>
          </w:p>
        </w:tc>
        <w:tc>
          <w:tcPr>
            <w:tcW w:w="1370" w:type="dxa"/>
            <w:shd w:val="clear" w:color="auto" w:fill="CC99FF"/>
          </w:tcPr>
          <w:p w14:paraId="34D99D44" w14:textId="77777777" w:rsidR="00FE3286" w:rsidRPr="00A635F4" w:rsidRDefault="00FE3286" w:rsidP="00103D8B">
            <w:pPr>
              <w:rPr>
                <w:ins w:id="67" w:author="Beat Heggli" w:date="2022-08-08T10:30:00Z"/>
                <w:b/>
                <w:noProof/>
              </w:rPr>
            </w:pPr>
            <w:ins w:id="68" w:author="Beat Heggli" w:date="2022-08-08T10:30:00Z">
              <w:r w:rsidRPr="00A635F4">
                <w:rPr>
                  <w:b/>
                  <w:noProof/>
                </w:rPr>
                <w:t>Proposal #</w:t>
              </w:r>
            </w:ins>
          </w:p>
        </w:tc>
        <w:tc>
          <w:tcPr>
            <w:tcW w:w="1068" w:type="dxa"/>
            <w:shd w:val="clear" w:color="auto" w:fill="CC99FF"/>
          </w:tcPr>
          <w:p w14:paraId="1B731844" w14:textId="77777777" w:rsidR="00FE3286" w:rsidRPr="00A635F4" w:rsidRDefault="00FE3286" w:rsidP="00103D8B">
            <w:pPr>
              <w:rPr>
                <w:ins w:id="69" w:author="Beat Heggli" w:date="2022-08-08T10:30:00Z"/>
                <w:noProof/>
              </w:rPr>
            </w:pPr>
            <w:ins w:id="70" w:author="Beat Heggli" w:date="2022-08-08T10:30:00Z">
              <w:r w:rsidRPr="00A635F4">
                <w:rPr>
                  <w:b/>
                  <w:noProof/>
                </w:rPr>
                <w:t>Subst.</w:t>
              </w:r>
            </w:ins>
          </w:p>
        </w:tc>
        <w:tc>
          <w:tcPr>
            <w:tcW w:w="931" w:type="dxa"/>
            <w:shd w:val="clear" w:color="auto" w:fill="CC99FF"/>
          </w:tcPr>
          <w:p w14:paraId="2976A506" w14:textId="77777777" w:rsidR="00FE3286" w:rsidRPr="00A635F4" w:rsidRDefault="00FE3286" w:rsidP="00103D8B">
            <w:pPr>
              <w:rPr>
                <w:ins w:id="71" w:author="Beat Heggli" w:date="2022-08-08T10:30:00Z"/>
                <w:noProof/>
              </w:rPr>
            </w:pPr>
            <w:ins w:id="72" w:author="Beat Heggli" w:date="2022-08-08T10:30:00Z">
              <w:r w:rsidRPr="00A635F4">
                <w:rPr>
                  <w:b/>
                  <w:noProof/>
                </w:rPr>
                <w:t>Line Item</w:t>
              </w:r>
            </w:ins>
          </w:p>
        </w:tc>
      </w:tr>
      <w:tr w:rsidR="00FE3286" w:rsidRPr="00A635F4" w14:paraId="699941E4" w14:textId="77777777" w:rsidTr="00103D8B">
        <w:trPr>
          <w:jc w:val="center"/>
          <w:ins w:id="73" w:author="Beat Heggli" w:date="2022-08-08T10:31:00Z"/>
        </w:trPr>
        <w:tc>
          <w:tcPr>
            <w:tcW w:w="1418" w:type="dxa"/>
            <w:shd w:val="clear" w:color="auto" w:fill="CC99FF"/>
          </w:tcPr>
          <w:p w14:paraId="3FE83EC9" w14:textId="35174486" w:rsidR="00FE3286" w:rsidRPr="00A635F4" w:rsidRDefault="00FE3286" w:rsidP="00103D8B">
            <w:pPr>
              <w:rPr>
                <w:ins w:id="74" w:author="Beat Heggli" w:date="2022-08-08T10:31:00Z"/>
                <w:b/>
                <w:noProof/>
              </w:rPr>
            </w:pPr>
            <w:ins w:id="75" w:author="Beat Heggli" w:date="2022-08-08T10:33:00Z">
              <w:r w:rsidRPr="00FE3286">
                <w:rPr>
                  <w:b/>
                  <w:noProof/>
                </w:rPr>
                <w:t>16.3.1.</w:t>
              </w:r>
            </w:ins>
          </w:p>
        </w:tc>
        <w:tc>
          <w:tcPr>
            <w:tcW w:w="1723" w:type="dxa"/>
            <w:shd w:val="clear" w:color="auto" w:fill="CC99FF"/>
          </w:tcPr>
          <w:p w14:paraId="4BBD8AB2" w14:textId="1BF3FA3C" w:rsidR="00FE3286" w:rsidRPr="00A635F4" w:rsidRDefault="00FE3286" w:rsidP="00103D8B">
            <w:pPr>
              <w:rPr>
                <w:ins w:id="76" w:author="Beat Heggli" w:date="2022-08-08T10:31:00Z"/>
                <w:b/>
                <w:noProof/>
              </w:rPr>
            </w:pPr>
            <w:ins w:id="77" w:author="Beat Heggli" w:date="2022-08-08T10:33:00Z">
              <w:r w:rsidRPr="00FE3286">
                <w:rPr>
                  <w:b/>
                  <w:noProof/>
                </w:rPr>
                <w:t>EHC^E01 – Submit HealthCare Services Invoice (event E01)</w:t>
              </w:r>
            </w:ins>
          </w:p>
        </w:tc>
        <w:tc>
          <w:tcPr>
            <w:tcW w:w="3066" w:type="dxa"/>
            <w:shd w:val="clear" w:color="auto" w:fill="CC99FF"/>
          </w:tcPr>
          <w:p w14:paraId="417EBB29" w14:textId="3174E749" w:rsidR="00FE3286" w:rsidRPr="00A635F4" w:rsidRDefault="00FE3286" w:rsidP="00103D8B">
            <w:pPr>
              <w:rPr>
                <w:ins w:id="78" w:author="Beat Heggli" w:date="2022-08-08T10:31:00Z"/>
                <w:b/>
                <w:noProof/>
              </w:rPr>
            </w:pPr>
            <w:ins w:id="79" w:author="Beat Heggli" w:date="2022-08-08T10:33:00Z">
              <w:r>
                <w:rPr>
                  <w:noProof/>
                </w:rPr>
                <w:t xml:space="preserve">GSP, GSR, GSC </w:t>
              </w:r>
            </w:ins>
            <w:ins w:id="80" w:author="Beat Heggli" w:date="2022-08-08T10:34:00Z">
              <w:r>
                <w:rPr>
                  <w:noProof/>
                </w:rPr>
                <w:t>s</w:t>
              </w:r>
            </w:ins>
            <w:ins w:id="81" w:author="Beat Heggli" w:date="2022-08-08T10:33:00Z">
              <w:r>
                <w:rPr>
                  <w:noProof/>
                </w:rPr>
                <w:t>egments added</w:t>
              </w:r>
            </w:ins>
          </w:p>
        </w:tc>
        <w:tc>
          <w:tcPr>
            <w:tcW w:w="1370" w:type="dxa"/>
            <w:shd w:val="clear" w:color="auto" w:fill="CC99FF"/>
          </w:tcPr>
          <w:p w14:paraId="35DEEE55" w14:textId="77777777" w:rsidR="00FE3286" w:rsidRPr="00A635F4" w:rsidRDefault="00FE3286" w:rsidP="00103D8B">
            <w:pPr>
              <w:rPr>
                <w:ins w:id="82" w:author="Beat Heggli" w:date="2022-08-08T10:31:00Z"/>
                <w:b/>
                <w:noProof/>
              </w:rPr>
            </w:pPr>
          </w:p>
        </w:tc>
        <w:tc>
          <w:tcPr>
            <w:tcW w:w="1068" w:type="dxa"/>
            <w:shd w:val="clear" w:color="auto" w:fill="CC99FF"/>
          </w:tcPr>
          <w:p w14:paraId="446A15EF" w14:textId="77777777" w:rsidR="00FE3286" w:rsidRPr="00A635F4" w:rsidRDefault="00FE3286" w:rsidP="00103D8B">
            <w:pPr>
              <w:rPr>
                <w:ins w:id="83" w:author="Beat Heggli" w:date="2022-08-08T10:31:00Z"/>
                <w:b/>
                <w:noProof/>
              </w:rPr>
            </w:pPr>
          </w:p>
        </w:tc>
        <w:tc>
          <w:tcPr>
            <w:tcW w:w="931" w:type="dxa"/>
            <w:shd w:val="clear" w:color="auto" w:fill="CC99FF"/>
          </w:tcPr>
          <w:p w14:paraId="34D8509C" w14:textId="77777777" w:rsidR="00FE3286" w:rsidRPr="00A635F4" w:rsidRDefault="00FE3286" w:rsidP="00103D8B">
            <w:pPr>
              <w:rPr>
                <w:ins w:id="84" w:author="Beat Heggli" w:date="2022-08-08T10:31:00Z"/>
                <w:b/>
                <w:noProof/>
              </w:rPr>
            </w:pPr>
          </w:p>
        </w:tc>
      </w:tr>
    </w:tbl>
    <w:p w14:paraId="5846E87C" w14:textId="77777777" w:rsidR="00FE3286" w:rsidRPr="00FE3286" w:rsidRDefault="00FE3286">
      <w:pPr>
        <w:rPr>
          <w:rPrChange w:id="85" w:author="Beat Heggli" w:date="2022-08-08T10:33:00Z">
            <w:rPr>
              <w:noProof/>
              <w:lang w:val="fr-FR"/>
            </w:rPr>
          </w:rPrChange>
        </w:rPr>
        <w:pPrChange w:id="86" w:author="Beat Heggli" w:date="2022-08-08T10:30:00Z">
          <w:pPr>
            <w:pStyle w:val="TOC1"/>
          </w:pPr>
        </w:pPrChange>
      </w:pPr>
    </w:p>
    <w:p w14:paraId="0A1F6D22" w14:textId="77777777" w:rsidR="00BA5082" w:rsidRPr="00574D3F" w:rsidRDefault="00BA5082">
      <w:pPr>
        <w:pStyle w:val="Heading2"/>
        <w:rPr>
          <w:lang w:val="en-US"/>
        </w:rPr>
      </w:pPr>
      <w:bookmarkStart w:id="87" w:name="_Toc39388052"/>
      <w:bookmarkStart w:id="88" w:name="_Toc25659675"/>
      <w:bookmarkStart w:id="89" w:name="_Toc29039518"/>
      <w:bookmarkStart w:id="90" w:name="_Toc536442053"/>
      <w:r w:rsidRPr="00574D3F">
        <w:rPr>
          <w:lang w:val="en-US"/>
        </w:rPr>
        <w:lastRenderedPageBreak/>
        <w:t>Purpose</w:t>
      </w:r>
      <w:bookmarkEnd w:id="87"/>
      <w:bookmarkEnd w:id="88"/>
      <w:bookmarkEnd w:id="89"/>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91" w:name="_Toc513619984"/>
      <w:bookmarkStart w:id="92" w:name="_Toc527344122"/>
      <w:bookmarkStart w:id="93" w:name="_Toc39388053"/>
      <w:bookmarkStart w:id="94" w:name="_Toc25659676"/>
      <w:bookmarkStart w:id="95" w:name="_Toc29039519"/>
      <w:r w:rsidRPr="00574D3F">
        <w:rPr>
          <w:lang w:val="en-US"/>
        </w:rPr>
        <w:t>Scope</w:t>
      </w:r>
      <w:bookmarkStart w:id="96" w:name="_Toc18658398"/>
      <w:bookmarkStart w:id="97" w:name="_Toc18658681"/>
      <w:bookmarkStart w:id="98" w:name="_Toc18658965"/>
      <w:bookmarkStart w:id="99" w:name="_Toc18659252"/>
      <w:bookmarkStart w:id="100" w:name="_Toc18659542"/>
      <w:bookmarkStart w:id="101" w:name="_Toc18659832"/>
      <w:bookmarkEnd w:id="91"/>
      <w:bookmarkEnd w:id="92"/>
      <w:bookmarkEnd w:id="93"/>
      <w:bookmarkEnd w:id="94"/>
      <w:bookmarkEnd w:id="95"/>
      <w:bookmarkEnd w:id="96"/>
      <w:bookmarkEnd w:id="97"/>
      <w:bookmarkEnd w:id="98"/>
      <w:bookmarkEnd w:id="99"/>
      <w:bookmarkEnd w:id="100"/>
      <w:bookmarkEnd w:id="101"/>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02" w:name="_Toc50983621"/>
      <w:bookmarkStart w:id="103" w:name="_Toc56847429"/>
      <w:bookmarkStart w:id="104" w:name="_Toc50983622"/>
      <w:bookmarkStart w:id="105" w:name="_Toc56847430"/>
      <w:bookmarkStart w:id="106" w:name="_Toc50983624"/>
      <w:bookmarkStart w:id="107" w:name="_Toc56847432"/>
      <w:bookmarkStart w:id="108" w:name="_Toc50983625"/>
      <w:bookmarkStart w:id="109" w:name="_Toc56847433"/>
      <w:bookmarkStart w:id="110" w:name="_Toc39388060"/>
      <w:bookmarkStart w:id="111" w:name="_Toc25659677"/>
      <w:bookmarkStart w:id="112" w:name="_Toc29039520"/>
      <w:bookmarkEnd w:id="102"/>
      <w:bookmarkEnd w:id="103"/>
      <w:bookmarkEnd w:id="104"/>
      <w:bookmarkEnd w:id="105"/>
      <w:bookmarkEnd w:id="106"/>
      <w:bookmarkEnd w:id="107"/>
      <w:bookmarkEnd w:id="108"/>
      <w:bookmarkEnd w:id="109"/>
      <w:r w:rsidRPr="00574D3F">
        <w:rPr>
          <w:lang w:val="en-US"/>
        </w:rPr>
        <w:t>Trigger Events and Message Definitions</w:t>
      </w:r>
      <w:bookmarkEnd w:id="110"/>
      <w:bookmarkEnd w:id="111"/>
      <w:bookmarkEnd w:id="112"/>
    </w:p>
    <w:p w14:paraId="62B558DA" w14:textId="77777777" w:rsidR="00BA5082" w:rsidRPr="00574D3F" w:rsidRDefault="00BA5082" w:rsidP="00732DDD">
      <w:pPr>
        <w:pStyle w:val="Heading3"/>
        <w:rPr>
          <w:lang w:val="en-US"/>
        </w:rPr>
      </w:pPr>
      <w:bookmarkStart w:id="113" w:name="_Toc39388061"/>
      <w:bookmarkStart w:id="114" w:name="_Toc25659678"/>
      <w:bookmarkStart w:id="115" w:name="_Toc29039521"/>
      <w:bookmarkStart w:id="116" w:name="_Toc527344237"/>
      <w:bookmarkEnd w:id="90"/>
      <w:r w:rsidRPr="00574D3F">
        <w:rPr>
          <w:lang w:val="en-US"/>
        </w:rPr>
        <w:t xml:space="preserve">EHC^E01 – </w:t>
      </w:r>
      <w:r w:rsidRPr="00732DDD">
        <w:t>Submit</w:t>
      </w:r>
      <w:r w:rsidRPr="00574D3F">
        <w:rPr>
          <w:lang w:val="en-US"/>
        </w:rPr>
        <w:t xml:space="preserve"> HealthCare Services Invoice (event E01)</w:t>
      </w:r>
      <w:bookmarkEnd w:id="113"/>
      <w:bookmarkEnd w:id="114"/>
      <w:bookmarkEnd w:id="115"/>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w:t>
      </w:r>
      <w:r w:rsidRPr="00574D3F">
        <w:lastRenderedPageBreak/>
        <w:t>(see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 xml:space="preserve">If specified with the Product/Service Group Information, then the Provider Information acts as a </w:t>
      </w:r>
      <w:r w:rsidRPr="00574D3F">
        <w:rPr>
          <w:lang w:eastAsia="en-US"/>
        </w:rPr>
        <w:lastRenderedPageBreak/>
        <w:t>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lastRenderedPageBreak/>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17"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18" w:author="Beat Heggli" w:date="2022-08-18T13:12:00Z"/>
                <w:lang w:val="en-US"/>
              </w:rPr>
            </w:pPr>
            <w:ins w:id="119" w:author="Beat Heggli" w:date="2022-08-18T13:13:00Z">
              <w:r>
                <w:rPr>
                  <w:b/>
                  <w:bCs/>
                  <w:noProof/>
                  <w:color w:val="FF0000"/>
                </w:rPr>
                <w:t xml:space="preserve">     </w:t>
              </w:r>
            </w:ins>
            <w:ins w:id="120"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121" w:author="Beat Heggli" w:date="2022-08-18T13:12:00Z"/>
                <w:lang w:val="en-US"/>
              </w:rPr>
            </w:pPr>
            <w:ins w:id="122"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123"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124" w:author="Beat Heggli" w:date="2022-08-18T13:12:00Z"/>
                <w:lang w:val="en-US"/>
              </w:rPr>
            </w:pPr>
            <w:ins w:id="125" w:author="Beat Heggli" w:date="2022-08-18T13:12:00Z">
              <w:r w:rsidRPr="001222D1">
                <w:rPr>
                  <w:b/>
                  <w:bCs/>
                  <w:noProof/>
                  <w:color w:val="FF0000"/>
                </w:rPr>
                <w:t>3</w:t>
              </w:r>
            </w:ins>
          </w:p>
        </w:tc>
      </w:tr>
      <w:tr w:rsidR="00F64BCB" w:rsidRPr="00574D3F" w14:paraId="0B959010" w14:textId="77777777" w:rsidTr="00F40CC1">
        <w:trPr>
          <w:jc w:val="center"/>
          <w:ins w:id="126"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127" w:author="Beat Heggli" w:date="2022-08-18T13:12:00Z"/>
                <w:lang w:val="en-US"/>
              </w:rPr>
            </w:pPr>
            <w:ins w:id="128" w:author="Beat Heggli" w:date="2022-08-18T13:13:00Z">
              <w:r>
                <w:rPr>
                  <w:b/>
                  <w:bCs/>
                  <w:noProof/>
                  <w:color w:val="FF0000"/>
                </w:rPr>
                <w:t xml:space="preserve">     </w:t>
              </w:r>
            </w:ins>
            <w:ins w:id="129"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130" w:author="Beat Heggli" w:date="2022-08-18T13:12:00Z"/>
                <w:lang w:val="en-US"/>
              </w:rPr>
            </w:pPr>
            <w:ins w:id="131"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13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133" w:author="Beat Heggli" w:date="2022-08-18T13:12:00Z"/>
                <w:lang w:val="en-US"/>
              </w:rPr>
            </w:pPr>
            <w:ins w:id="134" w:author="Beat Heggli" w:date="2022-08-18T13:12:00Z">
              <w:r w:rsidRPr="001222D1">
                <w:rPr>
                  <w:b/>
                  <w:bCs/>
                  <w:noProof/>
                  <w:color w:val="FF0000"/>
                </w:rPr>
                <w:t>3</w:t>
              </w:r>
            </w:ins>
          </w:p>
        </w:tc>
      </w:tr>
      <w:tr w:rsidR="00F64BCB" w:rsidRPr="00574D3F" w14:paraId="0D3FCD99" w14:textId="77777777" w:rsidTr="00F40CC1">
        <w:trPr>
          <w:jc w:val="center"/>
          <w:ins w:id="135"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136" w:author="Beat Heggli" w:date="2022-08-18T13:12:00Z"/>
                <w:lang w:val="en-US"/>
              </w:rPr>
            </w:pPr>
            <w:ins w:id="137" w:author="Beat Heggli" w:date="2022-08-18T13:13:00Z">
              <w:r>
                <w:rPr>
                  <w:b/>
                  <w:bCs/>
                  <w:noProof/>
                  <w:color w:val="FF0000"/>
                </w:rPr>
                <w:t xml:space="preserve">     </w:t>
              </w:r>
            </w:ins>
            <w:ins w:id="138"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3FFF8E06" w:rsidR="00F64BCB" w:rsidRPr="00574D3F" w:rsidRDefault="00F64BCB" w:rsidP="00F64BCB">
            <w:pPr>
              <w:pStyle w:val="MsgTableBody"/>
              <w:spacing w:line="240" w:lineRule="exact"/>
              <w:rPr>
                <w:ins w:id="139" w:author="Beat Heggli" w:date="2022-08-18T13:12:00Z"/>
                <w:lang w:val="en-US"/>
              </w:rPr>
            </w:pPr>
            <w:ins w:id="140" w:author="Beat Heggli" w:date="2022-08-18T13:12: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141"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142" w:author="Beat Heggli" w:date="2022-08-18T13:12:00Z"/>
                <w:lang w:val="en-US"/>
              </w:rPr>
            </w:pPr>
            <w:ins w:id="143"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144"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145" w:author="Beat Heggli" w:date="2022-08-18T13:16:00Z"/>
                <w:lang w:val="en-US"/>
              </w:rPr>
            </w:pPr>
            <w:ins w:id="146"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147" w:author="Beat Heggli" w:date="2022-08-18T13:16:00Z"/>
                <w:lang w:val="en-US"/>
              </w:rPr>
            </w:pPr>
            <w:ins w:id="148"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149"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150" w:author="Beat Heggli" w:date="2022-08-18T13:16:00Z"/>
                <w:lang w:val="en-US"/>
              </w:rPr>
            </w:pPr>
            <w:ins w:id="151" w:author="Beat Heggli" w:date="2022-08-18T13:16:00Z">
              <w:r w:rsidRPr="001222D1">
                <w:rPr>
                  <w:b/>
                  <w:bCs/>
                  <w:noProof/>
                  <w:color w:val="FF0000"/>
                </w:rPr>
                <w:t>3</w:t>
              </w:r>
            </w:ins>
          </w:p>
        </w:tc>
      </w:tr>
      <w:tr w:rsidR="0031486F" w:rsidRPr="00574D3F" w14:paraId="33695DE6" w14:textId="77777777" w:rsidTr="00F40CC1">
        <w:trPr>
          <w:jc w:val="center"/>
          <w:ins w:id="152"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153" w:author="Beat Heggli" w:date="2022-08-18T13:16:00Z"/>
                <w:lang w:val="en-US"/>
              </w:rPr>
            </w:pPr>
            <w:ins w:id="154"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155" w:author="Beat Heggli" w:date="2022-08-18T13:16:00Z"/>
                <w:lang w:val="en-US"/>
              </w:rPr>
            </w:pPr>
            <w:ins w:id="156"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157"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158" w:author="Beat Heggli" w:date="2022-08-18T13:16:00Z"/>
                <w:lang w:val="en-US"/>
              </w:rPr>
            </w:pPr>
            <w:ins w:id="159"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160" w:name="_Toc39388062"/>
      <w:bookmarkStart w:id="161" w:name="_Toc25659679"/>
      <w:bookmarkStart w:id="162" w:name="_Toc29039522"/>
      <w:r w:rsidRPr="00574D3F">
        <w:rPr>
          <w:lang w:val="en-US"/>
        </w:rPr>
        <w:t xml:space="preserve">EHC^E02 – Cancel HealthCare Services Invoice (event </w:t>
      </w:r>
      <w:r w:rsidRPr="00732DDD">
        <w:t>E02</w:t>
      </w:r>
      <w:r w:rsidRPr="00574D3F">
        <w:rPr>
          <w:lang w:val="en-US"/>
        </w:rPr>
        <w:t>)</w:t>
      </w:r>
      <w:bookmarkEnd w:id="160"/>
      <w:bookmarkEnd w:id="161"/>
      <w:bookmarkEnd w:id="162"/>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lastRenderedPageBreak/>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 xml:space="preserve">To cancel a Product/Service Line Item within an Invoice, use Invoice Control Code on IVC of </w:t>
      </w:r>
      <w:r w:rsidRPr="00574D3F">
        <w:lastRenderedPageBreak/>
        <w:t>"CI".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lastRenderedPageBreak/>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163" w:name="_Toc39388063"/>
      <w:bookmarkStart w:id="164" w:name="_Toc25659680"/>
      <w:bookmarkStart w:id="165" w:name="_Toc29039523"/>
      <w:r w:rsidRPr="00574D3F">
        <w:rPr>
          <w:lang w:val="en-US"/>
        </w:rPr>
        <w:t>QBP^E03 – Query HealthCare Services Invoice Status (event E03)</w:t>
      </w:r>
      <w:bookmarkEnd w:id="163"/>
      <w:bookmarkEnd w:id="164"/>
      <w:bookmarkEnd w:id="165"/>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lastRenderedPageBreak/>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166" w:name="_Toc39388064"/>
      <w:bookmarkStart w:id="167" w:name="_Toc25659681"/>
      <w:bookmarkStart w:id="168" w:name="_Toc29039524"/>
      <w:r w:rsidRPr="00574D3F">
        <w:rPr>
          <w:lang w:val="en-US"/>
        </w:rPr>
        <w:lastRenderedPageBreak/>
        <w:t>RSP^E03 – HealthCare Services Invoice Status Query Response (event E03)</w:t>
      </w:r>
      <w:bookmarkEnd w:id="166"/>
      <w:bookmarkEnd w:id="167"/>
      <w:bookmarkEnd w:id="168"/>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169" w:name="_Toc39388065"/>
      <w:bookmarkStart w:id="170" w:name="_Toc25659682"/>
      <w:bookmarkStart w:id="171" w:name="_Toc29039525"/>
      <w:r w:rsidRPr="00574D3F">
        <w:rPr>
          <w:lang w:val="en-US"/>
        </w:rPr>
        <w:lastRenderedPageBreak/>
        <w:t>EHC^E04 – Re-Assess HealthCare Services Invoice Request (event E04)</w:t>
      </w:r>
      <w:bookmarkEnd w:id="169"/>
      <w:bookmarkEnd w:id="170"/>
      <w:bookmarkEnd w:id="171"/>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lastRenderedPageBreak/>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172" w:name="_Toc39388066"/>
      <w:bookmarkStart w:id="173" w:name="_Toc25659683"/>
      <w:bookmarkStart w:id="174" w:name="_Toc29039526"/>
      <w:r w:rsidRPr="00574D3F">
        <w:rPr>
          <w:lang w:val="en-US"/>
        </w:rPr>
        <w:t>EHC^E10 – Edit/Adjudication Results (event E10)</w:t>
      </w:r>
      <w:bookmarkEnd w:id="172"/>
      <w:bookmarkEnd w:id="173"/>
      <w:bookmarkEnd w:id="174"/>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lastRenderedPageBreak/>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175"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176" w:author="Beat Heggli" w:date="2022-08-18T13:16:00Z"/>
                <w:lang w:val="en-US"/>
              </w:rPr>
            </w:pPr>
            <w:ins w:id="177"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178" w:author="Beat Heggli" w:date="2022-08-18T13:16:00Z"/>
                <w:lang w:val="en-US"/>
              </w:rPr>
            </w:pPr>
            <w:ins w:id="179"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180"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181" w:author="Beat Heggli" w:date="2022-08-18T13:16:00Z"/>
                <w:lang w:val="en-US"/>
              </w:rPr>
            </w:pPr>
            <w:ins w:id="182" w:author="Beat Heggli" w:date="2022-08-18T13:16:00Z">
              <w:r w:rsidRPr="001222D1">
                <w:rPr>
                  <w:b/>
                  <w:bCs/>
                  <w:noProof/>
                  <w:color w:val="FF0000"/>
                </w:rPr>
                <w:t>3</w:t>
              </w:r>
            </w:ins>
          </w:p>
        </w:tc>
      </w:tr>
      <w:tr w:rsidR="0031486F" w:rsidRPr="00574D3F" w14:paraId="0B7C6C43" w14:textId="77777777" w:rsidTr="00F40CC1">
        <w:trPr>
          <w:jc w:val="center"/>
          <w:ins w:id="183"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184" w:author="Beat Heggli" w:date="2022-08-18T13:16:00Z"/>
                <w:lang w:val="en-US"/>
              </w:rPr>
            </w:pPr>
            <w:ins w:id="185" w:author="Beat Heggli" w:date="2022-08-18T13:17:00Z">
              <w:r>
                <w:rPr>
                  <w:b/>
                  <w:bCs/>
                  <w:noProof/>
                  <w:color w:val="FF0000"/>
                </w:rPr>
                <w:t xml:space="preserve">   </w:t>
              </w:r>
            </w:ins>
            <w:ins w:id="186"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187" w:author="Beat Heggli" w:date="2022-08-18T13:16:00Z"/>
                <w:lang w:val="en-US"/>
              </w:rPr>
            </w:pPr>
            <w:ins w:id="188"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189"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190" w:author="Beat Heggli" w:date="2022-08-18T13:16:00Z"/>
                <w:lang w:val="en-US"/>
              </w:rPr>
            </w:pPr>
            <w:ins w:id="191"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192" w:name="_Toc39388067"/>
      <w:bookmarkStart w:id="193" w:name="_Toc25659684"/>
      <w:bookmarkStart w:id="194" w:name="_Toc29039527"/>
      <w:r w:rsidRPr="00574D3F">
        <w:rPr>
          <w:lang w:val="en-US"/>
        </w:rPr>
        <w:t>EHC^E12 – Request Additional Information (event E12)</w:t>
      </w:r>
      <w:bookmarkEnd w:id="192"/>
      <w:bookmarkEnd w:id="193"/>
      <w:bookmarkEnd w:id="194"/>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195" w:name="rules"/>
      <w:bookmarkEnd w:id="195"/>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196"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197" w:author="Beat Heggli" w:date="2022-08-18T13:11:00Z"/>
                <w:lang w:val="en-US"/>
              </w:rPr>
            </w:pPr>
            <w:ins w:id="198"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199" w:author="Beat Heggli" w:date="2022-08-18T13:11:00Z"/>
                <w:lang w:val="en-US"/>
              </w:rPr>
            </w:pPr>
            <w:ins w:id="200"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01"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02" w:author="Beat Heggli" w:date="2022-08-18T13:11:00Z"/>
                <w:lang w:val="en-US"/>
              </w:rPr>
            </w:pPr>
            <w:ins w:id="203" w:author="Beat Heggli" w:date="2022-08-18T13:14:00Z">
              <w:r w:rsidRPr="001222D1">
                <w:rPr>
                  <w:b/>
                  <w:bCs/>
                  <w:noProof/>
                  <w:color w:val="FF0000"/>
                </w:rPr>
                <w:t>3</w:t>
              </w:r>
            </w:ins>
          </w:p>
        </w:tc>
      </w:tr>
      <w:tr w:rsidR="0031486F" w:rsidRPr="00574D3F" w14:paraId="71DC4CCC" w14:textId="77777777" w:rsidTr="00F40CC1">
        <w:trPr>
          <w:jc w:val="center"/>
          <w:ins w:id="204"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05" w:author="Beat Heggli" w:date="2022-08-18T13:11:00Z"/>
                <w:lang w:val="en-US"/>
              </w:rPr>
            </w:pPr>
            <w:ins w:id="206"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07" w:author="Beat Heggli" w:date="2022-08-18T13:11:00Z"/>
                <w:lang w:val="en-US"/>
              </w:rPr>
            </w:pPr>
            <w:ins w:id="208"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09"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10" w:author="Beat Heggli" w:date="2022-08-18T13:11:00Z"/>
                <w:lang w:val="en-US"/>
              </w:rPr>
            </w:pPr>
            <w:ins w:id="211" w:author="Beat Heggli" w:date="2022-08-18T13:14:00Z">
              <w:r w:rsidRPr="001222D1">
                <w:rPr>
                  <w:b/>
                  <w:bCs/>
                  <w:noProof/>
                  <w:color w:val="FF0000"/>
                </w:rPr>
                <w:t>3</w:t>
              </w:r>
            </w:ins>
          </w:p>
        </w:tc>
      </w:tr>
      <w:tr w:rsidR="0031486F" w:rsidRPr="00574D3F" w14:paraId="713AC029" w14:textId="77777777" w:rsidTr="00F40CC1">
        <w:trPr>
          <w:jc w:val="center"/>
          <w:ins w:id="212"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13" w:author="Beat Heggli" w:date="2022-08-18T13:14:00Z"/>
                <w:b/>
                <w:bCs/>
                <w:noProof/>
                <w:color w:val="FF0000"/>
              </w:rPr>
            </w:pPr>
            <w:ins w:id="214"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74784A36" w:rsidR="0031486F" w:rsidRPr="001222D1" w:rsidRDefault="0031486F" w:rsidP="0031486F">
            <w:pPr>
              <w:pStyle w:val="MsgTableBody"/>
              <w:spacing w:line="240" w:lineRule="exact"/>
              <w:rPr>
                <w:ins w:id="215" w:author="Beat Heggli" w:date="2022-08-18T13:14:00Z"/>
                <w:b/>
                <w:bCs/>
                <w:noProof/>
                <w:color w:val="FF0000"/>
              </w:rPr>
            </w:pPr>
            <w:ins w:id="216"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217"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218" w:author="Beat Heggli" w:date="2022-08-18T13:14:00Z"/>
                <w:b/>
                <w:bCs/>
                <w:noProof/>
                <w:color w:val="FF0000"/>
              </w:rPr>
            </w:pPr>
            <w:ins w:id="219"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220" w:name="_Toc39388068"/>
      <w:bookmarkStart w:id="221" w:name="_Toc25659685"/>
      <w:bookmarkStart w:id="222" w:name="_Toc29039528"/>
      <w:r w:rsidRPr="00574D3F">
        <w:rPr>
          <w:lang w:val="en-US"/>
        </w:rPr>
        <w:t>EHC^E13 – Additional Information Response (event E13)</w:t>
      </w:r>
      <w:bookmarkEnd w:id="220"/>
      <w:bookmarkEnd w:id="221"/>
      <w:bookmarkEnd w:id="222"/>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w:t>
      </w:r>
      <w:r w:rsidRPr="00574D3F">
        <w:lastRenderedPageBreak/>
        <w:t>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w:t>
      </w:r>
      <w:r w:rsidRPr="00574D3F">
        <w:lastRenderedPageBreak/>
        <w:t xml:space="preserve">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223"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224" w:author="Beat Heggli" w:date="2022-08-18T13:14:00Z"/>
                <w:lang w:val="en-US"/>
              </w:rPr>
            </w:pPr>
            <w:ins w:id="225"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226" w:author="Beat Heggli" w:date="2022-08-18T13:14:00Z"/>
                <w:lang w:val="en-US"/>
              </w:rPr>
            </w:pPr>
            <w:ins w:id="227"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228"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229" w:author="Beat Heggli" w:date="2022-08-18T13:14:00Z"/>
                <w:lang w:val="en-US"/>
              </w:rPr>
            </w:pPr>
            <w:ins w:id="230" w:author="Beat Heggli" w:date="2022-08-18T13:14:00Z">
              <w:r w:rsidRPr="001222D1">
                <w:rPr>
                  <w:b/>
                  <w:bCs/>
                  <w:noProof/>
                  <w:color w:val="FF0000"/>
                </w:rPr>
                <w:t>3</w:t>
              </w:r>
            </w:ins>
          </w:p>
        </w:tc>
      </w:tr>
      <w:tr w:rsidR="0031486F" w:rsidRPr="00574D3F" w14:paraId="75662F95" w14:textId="77777777" w:rsidTr="00F40CC1">
        <w:trPr>
          <w:jc w:val="center"/>
          <w:ins w:id="231"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232" w:author="Beat Heggli" w:date="2022-08-18T13:14:00Z"/>
                <w:lang w:val="en-US"/>
              </w:rPr>
            </w:pPr>
            <w:ins w:id="233"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234" w:author="Beat Heggli" w:date="2022-08-18T13:14:00Z"/>
                <w:lang w:val="en-US"/>
              </w:rPr>
            </w:pPr>
            <w:ins w:id="235"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236"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237" w:author="Beat Heggli" w:date="2022-08-18T13:14:00Z"/>
                <w:lang w:val="en-US"/>
              </w:rPr>
            </w:pPr>
            <w:ins w:id="238" w:author="Beat Heggli" w:date="2022-08-18T13:14:00Z">
              <w:r w:rsidRPr="001222D1">
                <w:rPr>
                  <w:b/>
                  <w:bCs/>
                  <w:noProof/>
                  <w:color w:val="FF0000"/>
                </w:rPr>
                <w:t>3</w:t>
              </w:r>
            </w:ins>
          </w:p>
        </w:tc>
      </w:tr>
      <w:tr w:rsidR="0031486F" w:rsidRPr="00574D3F" w14:paraId="79BD31B7" w14:textId="77777777" w:rsidTr="00F40CC1">
        <w:trPr>
          <w:jc w:val="center"/>
          <w:ins w:id="239"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240" w:author="Beat Heggli" w:date="2022-08-18T13:14:00Z"/>
                <w:lang w:val="en-US"/>
              </w:rPr>
            </w:pPr>
            <w:ins w:id="241"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1E564743" w:rsidR="0031486F" w:rsidRPr="00574D3F" w:rsidRDefault="0031486F" w:rsidP="0031486F">
            <w:pPr>
              <w:pStyle w:val="MsgTableBody"/>
              <w:spacing w:line="240" w:lineRule="exact"/>
              <w:rPr>
                <w:ins w:id="242" w:author="Beat Heggli" w:date="2022-08-18T13:14:00Z"/>
                <w:lang w:val="en-US"/>
              </w:rPr>
            </w:pPr>
            <w:ins w:id="243"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244"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245" w:author="Beat Heggli" w:date="2022-08-18T13:14:00Z"/>
                <w:lang w:val="en-US"/>
              </w:rPr>
            </w:pPr>
            <w:ins w:id="246"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247" w:name="_Toc39388069"/>
      <w:bookmarkStart w:id="248" w:name="_Toc25659686"/>
      <w:bookmarkStart w:id="249" w:name="_Toc29039529"/>
      <w:r w:rsidRPr="00574D3F">
        <w:rPr>
          <w:lang w:val="en-US"/>
        </w:rPr>
        <w:t>EHC^E15 – Payment/Remittance Advice (event E15)</w:t>
      </w:r>
      <w:bookmarkEnd w:id="247"/>
      <w:bookmarkEnd w:id="248"/>
      <w:bookmarkEnd w:id="249"/>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lastRenderedPageBreak/>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250" w:name="_Toc39388070"/>
      <w:bookmarkStart w:id="251" w:name="_Toc25659687"/>
      <w:bookmarkStart w:id="252" w:name="_Toc29039530"/>
      <w:r w:rsidRPr="00574D3F">
        <w:rPr>
          <w:lang w:val="en-US"/>
        </w:rPr>
        <w:t>EHC^E20 – Submit Authorization Request (event E20)</w:t>
      </w:r>
      <w:bookmarkEnd w:id="250"/>
      <w:bookmarkEnd w:id="251"/>
      <w:bookmarkEnd w:id="252"/>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253"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254" w:author="Beat Heggli" w:date="2022-08-18T13:12:00Z"/>
                <w:lang w:val="en-US"/>
              </w:rPr>
            </w:pPr>
            <w:ins w:id="255"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256" w:author="Beat Heggli" w:date="2022-08-18T13:12:00Z"/>
                <w:lang w:val="en-US"/>
              </w:rPr>
            </w:pPr>
            <w:ins w:id="257"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258"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259" w:author="Beat Heggli" w:date="2022-08-18T13:12:00Z"/>
                <w:lang w:val="en-US"/>
              </w:rPr>
            </w:pPr>
            <w:ins w:id="260" w:author="Beat Heggli" w:date="2022-08-18T13:15:00Z">
              <w:r w:rsidRPr="001222D1">
                <w:rPr>
                  <w:b/>
                  <w:bCs/>
                  <w:noProof/>
                  <w:color w:val="FF0000"/>
                </w:rPr>
                <w:t>3</w:t>
              </w:r>
            </w:ins>
          </w:p>
        </w:tc>
      </w:tr>
      <w:tr w:rsidR="0031486F" w:rsidRPr="00574D3F" w14:paraId="0FA583C5" w14:textId="77777777" w:rsidTr="00F40CC1">
        <w:trPr>
          <w:cantSplit/>
          <w:jc w:val="center"/>
          <w:ins w:id="261"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262" w:author="Beat Heggli" w:date="2022-08-18T13:11:00Z"/>
                <w:lang w:val="en-US"/>
              </w:rPr>
            </w:pPr>
            <w:ins w:id="263"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264" w:author="Beat Heggli" w:date="2022-08-18T13:11:00Z"/>
                <w:lang w:val="en-US"/>
              </w:rPr>
            </w:pPr>
            <w:ins w:id="265"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266"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267" w:author="Beat Heggli" w:date="2022-08-18T13:11:00Z"/>
                <w:lang w:val="en-US"/>
              </w:rPr>
            </w:pPr>
            <w:ins w:id="268" w:author="Beat Heggli" w:date="2022-08-18T13:15:00Z">
              <w:r w:rsidRPr="001222D1">
                <w:rPr>
                  <w:b/>
                  <w:bCs/>
                  <w:noProof/>
                  <w:color w:val="FF0000"/>
                </w:rPr>
                <w:t>3</w:t>
              </w:r>
            </w:ins>
          </w:p>
        </w:tc>
      </w:tr>
      <w:tr w:rsidR="0031486F" w:rsidRPr="00574D3F" w14:paraId="0FE76BE3" w14:textId="77777777" w:rsidTr="00F40CC1">
        <w:trPr>
          <w:cantSplit/>
          <w:jc w:val="center"/>
          <w:ins w:id="269"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270" w:author="Beat Heggli" w:date="2022-08-18T13:15:00Z"/>
                <w:b/>
                <w:bCs/>
                <w:noProof/>
                <w:color w:val="FF0000"/>
              </w:rPr>
            </w:pPr>
            <w:ins w:id="271"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35D3BDA4" w:rsidR="0031486F" w:rsidRPr="001222D1" w:rsidRDefault="0031486F" w:rsidP="0031486F">
            <w:pPr>
              <w:pStyle w:val="MsgTableBody"/>
              <w:spacing w:line="240" w:lineRule="exact"/>
              <w:rPr>
                <w:ins w:id="272" w:author="Beat Heggli" w:date="2022-08-18T13:15:00Z"/>
                <w:b/>
                <w:bCs/>
                <w:noProof/>
                <w:color w:val="FF0000"/>
              </w:rPr>
            </w:pPr>
            <w:ins w:id="273" w:author="Beat Heggli" w:date="2022-08-18T13:15: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274"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275" w:author="Beat Heggli" w:date="2022-08-18T13:15:00Z"/>
                <w:b/>
                <w:bCs/>
                <w:noProof/>
                <w:color w:val="FF0000"/>
              </w:rPr>
            </w:pPr>
            <w:ins w:id="276"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277"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278" w:author="Beat Heggli" w:date="2022-08-18T13:15:00Z"/>
                <w:lang w:val="en-US"/>
              </w:rPr>
            </w:pPr>
            <w:ins w:id="279"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280" w:author="Beat Heggli" w:date="2022-08-18T13:15:00Z"/>
                <w:lang w:val="en-US"/>
              </w:rPr>
            </w:pPr>
            <w:ins w:id="281"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282"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283" w:author="Beat Heggli" w:date="2022-08-18T13:15:00Z"/>
                <w:lang w:val="en-US"/>
              </w:rPr>
            </w:pPr>
            <w:ins w:id="284" w:author="Beat Heggli" w:date="2022-08-18T13:16:00Z">
              <w:r w:rsidRPr="001222D1">
                <w:rPr>
                  <w:b/>
                  <w:bCs/>
                  <w:noProof/>
                  <w:color w:val="FF0000"/>
                </w:rPr>
                <w:t>3</w:t>
              </w:r>
            </w:ins>
          </w:p>
        </w:tc>
      </w:tr>
      <w:tr w:rsidR="0031486F" w:rsidRPr="00574D3F" w14:paraId="13AA5435" w14:textId="77777777" w:rsidTr="00F40CC1">
        <w:trPr>
          <w:jc w:val="center"/>
          <w:ins w:id="285"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286" w:author="Beat Heggli" w:date="2022-08-18T13:15:00Z"/>
                <w:lang w:val="en-US"/>
              </w:rPr>
            </w:pPr>
            <w:ins w:id="287" w:author="Beat Heggli" w:date="2022-08-18T13:16:00Z">
              <w:r>
                <w:rPr>
                  <w:b/>
                  <w:bCs/>
                  <w:noProof/>
                  <w:color w:val="FF0000"/>
                </w:rPr>
                <w:lastRenderedPageBreak/>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288" w:author="Beat Heggli" w:date="2022-08-18T13:15:00Z"/>
                <w:lang w:val="en-US"/>
              </w:rPr>
            </w:pPr>
            <w:ins w:id="289"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290"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291" w:author="Beat Heggli" w:date="2022-08-18T13:15:00Z"/>
                <w:lang w:val="en-US"/>
              </w:rPr>
            </w:pPr>
            <w:ins w:id="292"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293"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294" w:name="_Toc25659688"/>
      <w:bookmarkStart w:id="295" w:name="_Toc29039531"/>
      <w:r w:rsidRPr="00574D3F">
        <w:rPr>
          <w:lang w:val="en-US"/>
        </w:rPr>
        <w:t>EHC^E21 – Cancel Authorization Request (event E21)</w:t>
      </w:r>
      <w:bookmarkEnd w:id="293"/>
      <w:bookmarkEnd w:id="294"/>
      <w:bookmarkEnd w:id="295"/>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lastRenderedPageBreak/>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296"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297" w:name="_Toc25659689"/>
      <w:bookmarkStart w:id="298" w:name="_Toc29039532"/>
      <w:r w:rsidRPr="00574D3F">
        <w:rPr>
          <w:lang w:val="en-US"/>
        </w:rPr>
        <w:t>QBP^E22 – Query Authorization Request Status (event E22)</w:t>
      </w:r>
      <w:bookmarkEnd w:id="296"/>
      <w:bookmarkEnd w:id="297"/>
      <w:bookmarkEnd w:id="298"/>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299"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00" w:name="_Toc25659690"/>
      <w:bookmarkStart w:id="301" w:name="_Toc29039533"/>
      <w:r w:rsidRPr="00574D3F">
        <w:rPr>
          <w:lang w:val="en-US"/>
        </w:rPr>
        <w:t>RSP^E22 – Authorization Request Status Query Response (event E22)</w:t>
      </w:r>
      <w:bookmarkEnd w:id="299"/>
      <w:bookmarkEnd w:id="300"/>
      <w:bookmarkEnd w:id="301"/>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02"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03" w:name="_Toc25659691"/>
      <w:bookmarkStart w:id="304" w:name="_Toc29039534"/>
      <w:r w:rsidRPr="00574D3F">
        <w:rPr>
          <w:lang w:val="en-US"/>
        </w:rPr>
        <w:t>EHC^E24 – Authorization Response (event E24)</w:t>
      </w:r>
      <w:bookmarkEnd w:id="302"/>
      <w:bookmarkEnd w:id="303"/>
      <w:bookmarkEnd w:id="304"/>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05"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06" w:name="_Toc25659692"/>
      <w:bookmarkStart w:id="307" w:name="_Toc29039535"/>
      <w:r w:rsidRPr="00574D3F">
        <w:rPr>
          <w:lang w:val="en-US"/>
        </w:rPr>
        <w:t>EHC^E30 – Submit Health Document related to Authorization Request (event E30)</w:t>
      </w:r>
      <w:bookmarkEnd w:id="305"/>
      <w:bookmarkEnd w:id="306"/>
      <w:bookmarkEnd w:id="307"/>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08" w:name="_Toc39388076"/>
      <w:bookmarkStart w:id="309" w:name="_Toc25659693"/>
      <w:bookmarkStart w:id="310" w:name="_Toc29039536"/>
      <w:r w:rsidRPr="00574D3F">
        <w:rPr>
          <w:lang w:val="en-US"/>
        </w:rPr>
        <w:t>EHC^E31 – Cancel Health Document related to Authorization Request (event E31)</w:t>
      </w:r>
      <w:bookmarkEnd w:id="308"/>
      <w:bookmarkEnd w:id="309"/>
      <w:bookmarkEnd w:id="310"/>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11" w:name="_Toc536442056"/>
      <w:bookmarkStart w:id="312" w:name="_Toc39388079"/>
      <w:bookmarkStart w:id="313" w:name="_Toc25659694"/>
      <w:bookmarkStart w:id="314" w:name="_Toc29039537"/>
      <w:bookmarkStart w:id="315" w:name="_Toc348247864"/>
      <w:bookmarkStart w:id="316" w:name="_Toc348260986"/>
      <w:bookmarkStart w:id="317" w:name="_Toc348346852"/>
      <w:bookmarkEnd w:id="116"/>
      <w:r w:rsidRPr="00574D3F">
        <w:rPr>
          <w:lang w:val="en-US"/>
        </w:rPr>
        <w:t>Message Segments</w:t>
      </w:r>
      <w:bookmarkEnd w:id="311"/>
      <w:bookmarkEnd w:id="312"/>
      <w:bookmarkEnd w:id="313"/>
      <w:bookmarkEnd w:id="314"/>
    </w:p>
    <w:p w14:paraId="327E93F9" w14:textId="77777777" w:rsidR="00BA5082" w:rsidRPr="00574D3F" w:rsidRDefault="00BA5082">
      <w:pPr>
        <w:pStyle w:val="Heading3"/>
        <w:rPr>
          <w:lang w:val="en-US"/>
        </w:rPr>
      </w:pPr>
      <w:bookmarkStart w:id="318" w:name="_Toc71353410"/>
      <w:bookmarkStart w:id="319" w:name="_Toc71353748"/>
      <w:bookmarkStart w:id="320" w:name="_Toc71354084"/>
      <w:bookmarkStart w:id="321" w:name="_Toc71353530"/>
      <w:bookmarkStart w:id="322" w:name="_Toc71353868"/>
      <w:bookmarkStart w:id="323" w:name="_Toc71354204"/>
      <w:bookmarkStart w:id="324" w:name="_Toc71353535"/>
      <w:bookmarkStart w:id="325" w:name="_Toc71353873"/>
      <w:bookmarkStart w:id="326" w:name="_Toc71354209"/>
      <w:bookmarkStart w:id="327" w:name="_Toc71353537"/>
      <w:bookmarkStart w:id="328" w:name="_Toc71353875"/>
      <w:bookmarkStart w:id="329" w:name="_Toc71354211"/>
      <w:bookmarkStart w:id="330" w:name="_Toc71353539"/>
      <w:bookmarkStart w:id="331" w:name="_Toc71353877"/>
      <w:bookmarkStart w:id="332" w:name="_Toc71354213"/>
      <w:bookmarkStart w:id="333" w:name="_Toc71353543"/>
      <w:bookmarkStart w:id="334" w:name="_Toc71353881"/>
      <w:bookmarkStart w:id="335" w:name="_Toc71354217"/>
      <w:bookmarkStart w:id="336" w:name="_Toc71353546"/>
      <w:bookmarkStart w:id="337" w:name="_Toc71353884"/>
      <w:bookmarkStart w:id="338" w:name="_Toc71354220"/>
      <w:bookmarkStart w:id="339" w:name="_Toc71353548"/>
      <w:bookmarkStart w:id="340" w:name="_Toc71353886"/>
      <w:bookmarkStart w:id="341" w:name="_Toc71354222"/>
      <w:bookmarkStart w:id="342" w:name="_Toc71353554"/>
      <w:bookmarkStart w:id="343" w:name="_Toc71353892"/>
      <w:bookmarkStart w:id="344" w:name="_Toc71354228"/>
      <w:bookmarkStart w:id="345" w:name="_Toc71353558"/>
      <w:bookmarkStart w:id="346" w:name="_Toc71353896"/>
      <w:bookmarkStart w:id="347" w:name="_Toc71354232"/>
      <w:bookmarkStart w:id="348" w:name="_Toc71353562"/>
      <w:bookmarkStart w:id="349" w:name="_Toc71353900"/>
      <w:bookmarkStart w:id="350" w:name="_Toc71354236"/>
      <w:bookmarkStart w:id="351" w:name="_Toc71353564"/>
      <w:bookmarkStart w:id="352" w:name="_Toc71353902"/>
      <w:bookmarkStart w:id="353" w:name="_Toc71354238"/>
      <w:bookmarkStart w:id="354" w:name="_Toc71353572"/>
      <w:bookmarkStart w:id="355" w:name="_Toc71353910"/>
      <w:bookmarkStart w:id="356" w:name="_Toc71354246"/>
      <w:bookmarkStart w:id="357" w:name="_Toc39388082"/>
      <w:bookmarkStart w:id="358" w:name="_Toc25659695"/>
      <w:bookmarkStart w:id="359" w:name="_Toc29039538"/>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574D3F">
        <w:rPr>
          <w:lang w:val="en-US"/>
        </w:rPr>
        <w:t>RFI – Request for Information</w:t>
      </w:r>
      <w:bookmarkEnd w:id="357"/>
      <w:bookmarkEnd w:id="358"/>
      <w:bookmarkEnd w:id="359"/>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DF364E"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360" w:name="_Toc39388083"/>
      <w:bookmarkStart w:id="361" w:name="_Toc25659696"/>
      <w:bookmarkStart w:id="362" w:name="_Toc29039539"/>
      <w:r w:rsidRPr="00574D3F">
        <w:rPr>
          <w:lang w:val="en-US"/>
        </w:rPr>
        <w:lastRenderedPageBreak/>
        <w:t>IVC – Invoice Segment</w:t>
      </w:r>
      <w:bookmarkEnd w:id="360"/>
      <w:bookmarkEnd w:id="361"/>
      <w:bookmarkEnd w:id="362"/>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DF364E">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DF364E">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DF364E">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DF364E">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DF364E">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DF364E">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DF364E">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363" w:name="_Toc71353580"/>
      <w:bookmarkStart w:id="364" w:name="_Toc71353918"/>
      <w:bookmarkEnd w:id="363"/>
      <w:bookmarkEnd w:id="364"/>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365" w:name="EIComponent"/>
      <w:r>
        <w:t>Components:  &lt;Entity Identifier (ST)&gt; ^ &lt;Namespace ID (IS)&gt; ^ &lt;Universal ID (ST)&gt; ^ &lt;Universal ID Type (ID)&gt;</w:t>
      </w:r>
      <w:bookmarkEnd w:id="365"/>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3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6"/>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367" w:name="HL70553"/>
      <w:bookmarkEnd w:id="367"/>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368" w:name="HL70554"/>
      <w:bookmarkEnd w:id="368"/>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369" w:name="HL70555"/>
      <w:bookmarkEnd w:id="369"/>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370"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0"/>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3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371"/>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372"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2"/>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373"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73"/>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374" w:name="HL70556"/>
      <w:bookmarkEnd w:id="374"/>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375" w:name="HL70572"/>
      <w:bookmarkEnd w:id="375"/>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376" w:name="_Toc39388084"/>
      <w:bookmarkStart w:id="377" w:name="_Toc25659697"/>
      <w:bookmarkStart w:id="378" w:name="_Toc29039540"/>
      <w:r w:rsidRPr="00574D3F">
        <w:t>PYE – Payee Information Segment</w:t>
      </w:r>
      <w:bookmarkEnd w:id="376"/>
      <w:bookmarkEnd w:id="377"/>
      <w:bookmarkEnd w:id="378"/>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DF364E">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DF364E">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DF364E">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379" w:name="_Toc71353607"/>
      <w:bookmarkStart w:id="380" w:name="_Toc71353945"/>
      <w:bookmarkEnd w:id="379"/>
      <w:bookmarkEnd w:id="380"/>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381" w:name="_PYE-2_Payee_Type____(IS)___01940"/>
      <w:bookmarkEnd w:id="381"/>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382" w:name="HL70557"/>
      <w:bookmarkStart w:id="383" w:name="_PYE-3_Payee_Relationship_to_Invoice"/>
      <w:bookmarkEnd w:id="382"/>
      <w:bookmarkEnd w:id="383"/>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384" w:name="HL70558"/>
      <w:bookmarkEnd w:id="384"/>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38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85"/>
    </w:p>
    <w:p w14:paraId="16E9B550"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38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386"/>
    </w:p>
    <w:p w14:paraId="5BFFFD47"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 ("PERS", "PPER), then </w:t>
      </w:r>
      <w:proofErr w:type="gramStart"/>
      <w:r w:rsidRPr="00574D3F">
        <w:rPr>
          <w:lang w:eastAsia="en-US"/>
        </w:rPr>
        <w:t>Required</w:t>
      </w:r>
      <w:proofErr w:type="gramEnd"/>
      <w:r w:rsidRPr="00574D3F">
        <w:rPr>
          <w:lang w:eastAsia="en-US"/>
        </w:rPr>
        <w:t>,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387" w:name="_Toc39388085"/>
      <w:bookmarkStart w:id="388" w:name="_Toc25659698"/>
      <w:bookmarkStart w:id="389" w:name="_Toc29039541"/>
      <w:r w:rsidRPr="00574D3F">
        <w:rPr>
          <w:lang w:val="en-US"/>
        </w:rPr>
        <w:t>PSS – Product/Service Section Segment</w:t>
      </w:r>
      <w:bookmarkEnd w:id="387"/>
      <w:bookmarkEnd w:id="388"/>
      <w:bookmarkEnd w:id="38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390" w:name="_Toc71353616"/>
      <w:bookmarkStart w:id="391" w:name="_Toc71353954"/>
      <w:bookmarkEnd w:id="390"/>
      <w:bookmarkEnd w:id="391"/>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392" w:name="_Toc71353621"/>
      <w:bookmarkStart w:id="393" w:name="_Toc71353959"/>
      <w:bookmarkEnd w:id="392"/>
      <w:bookmarkEnd w:id="393"/>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394" w:name="_Toc25659699"/>
      <w:bookmarkStart w:id="395" w:name="_Toc29039542"/>
      <w:r w:rsidRPr="00574D3F">
        <w:rPr>
          <w:lang w:val="en-US"/>
        </w:rPr>
        <w:lastRenderedPageBreak/>
        <w:t>PSG – Product/Service Group Segment</w:t>
      </w:r>
      <w:bookmarkEnd w:id="394"/>
      <w:bookmarkEnd w:id="395"/>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DF364E">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396" w:name="_Toc71353624"/>
      <w:bookmarkStart w:id="397" w:name="_Toc71353962"/>
      <w:bookmarkEnd w:id="396"/>
      <w:bookmarkEnd w:id="397"/>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398" w:name="_Toc39388086"/>
      <w:bookmarkStart w:id="399" w:name="_Toc25659700"/>
      <w:bookmarkStart w:id="400"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398"/>
      <w:bookmarkEnd w:id="399"/>
      <w:bookmarkEnd w:id="400"/>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DF364E">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DF364E">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DF364E">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DF364E">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DF364E">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DF364E">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DF364E">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DF364E">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DF364E">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DF364E">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DF364E">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DF364E">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01" w:name="_Toc71353631"/>
      <w:bookmarkStart w:id="402" w:name="_Toc71353969"/>
      <w:bookmarkEnd w:id="401"/>
      <w:bookmarkEnd w:id="402"/>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03" w:name="HL70559"/>
      <w:bookmarkEnd w:id="403"/>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04" w:name="HL70880"/>
      <w:bookmarkEnd w:id="404"/>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05"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5"/>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06" w:name="HL70561"/>
      <w:bookmarkEnd w:id="406"/>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07" w:name="HL70562"/>
      <w:bookmarkEnd w:id="407"/>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08" w:name="HL70879"/>
      <w:bookmarkEnd w:id="408"/>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09" w:name="DRComponent"/>
      <w:r>
        <w:t>Components:  &lt;Range Start Date/Time (DTM)&gt; ^ &lt;Range End Date/Time (DTM)&gt;</w:t>
      </w:r>
      <w:bookmarkEnd w:id="409"/>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10" w:name="HL70881"/>
      <w:bookmarkEnd w:id="410"/>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11" w:name="HL70882"/>
      <w:bookmarkEnd w:id="411"/>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12" w:name="HL70894"/>
      <w:bookmarkEnd w:id="412"/>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413" w:name="_Toc71353674"/>
      <w:bookmarkStart w:id="414" w:name="_Toc71354012"/>
      <w:bookmarkEnd w:id="413"/>
      <w:bookmarkEnd w:id="414"/>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415" w:name="_Toc39388087"/>
      <w:bookmarkStart w:id="416" w:name="_Toc25659701"/>
      <w:bookmarkStart w:id="417" w:name="_Toc29039544"/>
      <w:r w:rsidRPr="000C24A0">
        <w:t>ADJ – Adjustment</w:t>
      </w:r>
      <w:bookmarkEnd w:id="415"/>
      <w:bookmarkEnd w:id="416"/>
      <w:bookmarkEnd w:id="417"/>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DF364E">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DF364E">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DF364E">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DF364E">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418" w:name="_Toc71353682"/>
      <w:bookmarkStart w:id="419" w:name="_Toc71354020"/>
      <w:bookmarkEnd w:id="418"/>
      <w:bookmarkEnd w:id="419"/>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420" w:name="HL70564"/>
      <w:bookmarkEnd w:id="420"/>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421" w:name="_ADJ-6_Adjustment_Quantity____(CQ)__"/>
      <w:bookmarkEnd w:id="421"/>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422" w:name="HL70560"/>
      <w:bookmarkEnd w:id="422"/>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423" w:name="HL70565"/>
      <w:bookmarkEnd w:id="423"/>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424" w:name="HL70569"/>
      <w:bookmarkEnd w:id="424"/>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425" w:name="_Toc39388088"/>
      <w:bookmarkStart w:id="426" w:name="_Toc25659702"/>
      <w:bookmarkStart w:id="427" w:name="_Toc29039545"/>
      <w:r w:rsidRPr="00574D3F">
        <w:rPr>
          <w:lang w:val="en-US"/>
        </w:rPr>
        <w:t>PMT – Payment Information Segment</w:t>
      </w:r>
      <w:bookmarkEnd w:id="425"/>
      <w:bookmarkEnd w:id="426"/>
      <w:bookmarkEnd w:id="427"/>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DF364E">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lastRenderedPageBreak/>
        <w:t>PMT field definitions</w:t>
      </w:r>
      <w:bookmarkStart w:id="428" w:name="_Toc71353699"/>
      <w:bookmarkStart w:id="429" w:name="_Toc71354037"/>
      <w:bookmarkEnd w:id="428"/>
      <w:bookmarkEnd w:id="429"/>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430" w:name="_PMT-4_Payment_Method___(CWE)___0202"/>
      <w:bookmarkEnd w:id="430"/>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431" w:name="HL70570"/>
      <w:bookmarkEnd w:id="431"/>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lastRenderedPageBreak/>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lastRenderedPageBreak/>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432" w:name="_Toc39388089"/>
      <w:bookmarkStart w:id="433" w:name="_Toc25659703"/>
      <w:bookmarkStart w:id="434" w:name="_Toc29039546"/>
      <w:r w:rsidRPr="00574D3F">
        <w:rPr>
          <w:lang w:val="en-US"/>
        </w:rPr>
        <w:t>IPR – Invoice Processing Results Segment</w:t>
      </w:r>
      <w:bookmarkEnd w:id="432"/>
      <w:bookmarkEnd w:id="433"/>
      <w:bookmarkEnd w:id="434"/>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DF364E">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435" w:name="_Toc71353713"/>
      <w:bookmarkStart w:id="436" w:name="_Toc71354051"/>
      <w:bookmarkEnd w:id="435"/>
      <w:bookmarkEnd w:id="436"/>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lastRenderedPageBreak/>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437" w:name="HL70571"/>
      <w:bookmarkEnd w:id="437"/>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438" w:name="_Toc36358149"/>
      <w:bookmarkStart w:id="439" w:name="_Toc42232578"/>
      <w:bookmarkStart w:id="440" w:name="_Toc43275100"/>
      <w:bookmarkStart w:id="441" w:name="_Toc43275272"/>
      <w:bookmarkStart w:id="442" w:name="_Toc43275979"/>
      <w:bookmarkStart w:id="443" w:name="_Toc43276299"/>
      <w:bookmarkStart w:id="444" w:name="_Toc43276824"/>
      <w:bookmarkStart w:id="445" w:name="_Toc43276922"/>
      <w:bookmarkStart w:id="446" w:name="_Toc43277062"/>
      <w:bookmarkStart w:id="447" w:name="_Toc43281451"/>
      <w:bookmarkStart w:id="448" w:name="_Toc25659704"/>
      <w:bookmarkStart w:id="449" w:name="_Toc29039547"/>
      <w:r w:rsidRPr="00574D3F">
        <w:rPr>
          <w:lang w:val="en-US"/>
        </w:rPr>
        <w:lastRenderedPageBreak/>
        <w:t>Outstanding Issues</w:t>
      </w:r>
      <w:bookmarkEnd w:id="438"/>
      <w:bookmarkEnd w:id="439"/>
      <w:bookmarkEnd w:id="440"/>
      <w:bookmarkEnd w:id="441"/>
      <w:bookmarkEnd w:id="442"/>
      <w:bookmarkEnd w:id="443"/>
      <w:bookmarkEnd w:id="444"/>
      <w:bookmarkEnd w:id="445"/>
      <w:bookmarkEnd w:id="446"/>
      <w:bookmarkEnd w:id="447"/>
      <w:bookmarkEnd w:id="448"/>
      <w:bookmarkEnd w:id="449"/>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7DE1" w14:textId="77777777" w:rsidR="001651DA" w:rsidRDefault="001651DA">
      <w:r>
        <w:separator/>
      </w:r>
    </w:p>
  </w:endnote>
  <w:endnote w:type="continuationSeparator" w:id="0">
    <w:p w14:paraId="29EBCD4D" w14:textId="77777777" w:rsidR="001651DA" w:rsidRDefault="0016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24BE202A"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sidRPr="00C92926">
      <w:rPr>
        <w:kern w:val="20"/>
      </w:rPr>
      <w:t xml:space="preserve"> </w:t>
    </w:r>
  </w:p>
  <w:p w14:paraId="4B139FB1" w14:textId="469AF706"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BA566B">
        <w:t>September</w:t>
      </w:r>
    </w:fldSimple>
    <w:r>
      <w:t xml:space="preserve"> </w:t>
    </w:r>
    <w:fldSimple w:instr=" DOCPROPERTY  release_year  \* MERGEFORMAT ">
      <w:r w:rsidR="00BA566B">
        <w:t>2022</w:t>
      </w:r>
    </w:fldSimple>
    <w:r>
      <w:t xml:space="preserve"> </w:t>
    </w:r>
    <w:r w:rsidR="00DF364E">
      <w:fldChar w:fldCharType="begin"/>
    </w:r>
    <w:r w:rsidR="00DF364E">
      <w:instrText xml:space="preserve"> DOCPROPERTY  release_status  \* MERGEFORMAT </w:instrText>
    </w:r>
    <w:r w:rsidR="00DF364E">
      <w:fldChar w:fldCharType="separate"/>
    </w:r>
    <w:r w:rsidR="00BA566B">
      <w:t>Normative Ballot #1</w:t>
    </w:r>
    <w:r w:rsidR="00DF36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1B81D5C2"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4862F9DB"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BA566B">
        <w:t>September</w:t>
      </w:r>
    </w:fldSimple>
    <w:r>
      <w:t xml:space="preserve"> </w:t>
    </w:r>
    <w:fldSimple w:instr=" DOCPROPERTY  release_year  \* MERGEFORMAT ">
      <w:r w:rsidR="00BA566B">
        <w:t>2022</w:t>
      </w:r>
    </w:fldSimple>
    <w:r>
      <w:t xml:space="preserve"> </w:t>
    </w:r>
    <w:fldSimple w:instr=" DOCPROPERTY  release_status  \* MERGEFORMAT ">
      <w:r w:rsidR="00BA566B">
        <w:t>Normative Ballot #1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6E697434"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BA566B">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13E05CD4"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BA566B">
      <w:rPr>
        <w:bCs/>
        <w:kern w:val="20"/>
      </w:rPr>
      <w:t>2022</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BA566B">
        <w:t>September</w:t>
      </w:r>
    </w:fldSimple>
    <w:r>
      <w:t xml:space="preserve"> </w:t>
    </w:r>
    <w:fldSimple w:instr=" DOCPROPERTY  release_year  \* MERGEFORMAT ">
      <w:r w:rsidR="00BA566B">
        <w:t>2022</w:t>
      </w:r>
    </w:fldSimple>
    <w:r>
      <w:t xml:space="preserve"> </w:t>
    </w:r>
    <w:fldSimple w:instr=" DOCPROPERTY  release_status  \* MERGEFORMAT ">
      <w:r w:rsidR="00BA566B">
        <w:t>Normative Ballot #1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2FC0E" w14:textId="77777777" w:rsidR="001651DA" w:rsidRDefault="001651DA">
      <w:r>
        <w:separator/>
      </w:r>
    </w:p>
  </w:footnote>
  <w:footnote w:type="continuationSeparator" w:id="0">
    <w:p w14:paraId="2FE19D61" w14:textId="77777777" w:rsidR="001651DA" w:rsidRDefault="00165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 Heggli">
    <w15:presenceInfo w15:providerId="AD" w15:userId="S::Beat.Heggli@netcetera.com::53961aa9-5b5e-459c-ac97-503a028d6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4007"/>
    <w:rsid w:val="00055FFC"/>
    <w:rsid w:val="00070836"/>
    <w:rsid w:val="00075D9F"/>
    <w:rsid w:val="000827BB"/>
    <w:rsid w:val="00091D96"/>
    <w:rsid w:val="000A2FCE"/>
    <w:rsid w:val="000C24A0"/>
    <w:rsid w:val="000D2F74"/>
    <w:rsid w:val="000E463B"/>
    <w:rsid w:val="00130E5A"/>
    <w:rsid w:val="001651DA"/>
    <w:rsid w:val="00190A6B"/>
    <w:rsid w:val="001A2A6D"/>
    <w:rsid w:val="001B614C"/>
    <w:rsid w:val="001C1AC8"/>
    <w:rsid w:val="001E4BDE"/>
    <w:rsid w:val="00206BEE"/>
    <w:rsid w:val="00211725"/>
    <w:rsid w:val="002834E1"/>
    <w:rsid w:val="002B6996"/>
    <w:rsid w:val="002D107F"/>
    <w:rsid w:val="002E05F6"/>
    <w:rsid w:val="0031486F"/>
    <w:rsid w:val="003149A4"/>
    <w:rsid w:val="0033524F"/>
    <w:rsid w:val="0034372A"/>
    <w:rsid w:val="00350E62"/>
    <w:rsid w:val="003623C0"/>
    <w:rsid w:val="00393853"/>
    <w:rsid w:val="003C7797"/>
    <w:rsid w:val="003D0D31"/>
    <w:rsid w:val="003F3B93"/>
    <w:rsid w:val="0040734C"/>
    <w:rsid w:val="004106AF"/>
    <w:rsid w:val="00413E51"/>
    <w:rsid w:val="00426A75"/>
    <w:rsid w:val="0043507F"/>
    <w:rsid w:val="00454E73"/>
    <w:rsid w:val="004629BA"/>
    <w:rsid w:val="00463644"/>
    <w:rsid w:val="004A6E42"/>
    <w:rsid w:val="005221A3"/>
    <w:rsid w:val="00575E7D"/>
    <w:rsid w:val="00576261"/>
    <w:rsid w:val="005A5F31"/>
    <w:rsid w:val="0061478F"/>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738B"/>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B15274"/>
    <w:rsid w:val="00B5179E"/>
    <w:rsid w:val="00B53034"/>
    <w:rsid w:val="00B62B93"/>
    <w:rsid w:val="00B94949"/>
    <w:rsid w:val="00BA5082"/>
    <w:rsid w:val="00BA566B"/>
    <w:rsid w:val="00BB6746"/>
    <w:rsid w:val="00BD13C7"/>
    <w:rsid w:val="00BE07F0"/>
    <w:rsid w:val="00C003FA"/>
    <w:rsid w:val="00C218D5"/>
    <w:rsid w:val="00C36961"/>
    <w:rsid w:val="00C525F3"/>
    <w:rsid w:val="00C754AD"/>
    <w:rsid w:val="00CF611F"/>
    <w:rsid w:val="00D22328"/>
    <w:rsid w:val="00D651D4"/>
    <w:rsid w:val="00D83C3B"/>
    <w:rsid w:val="00D87B2C"/>
    <w:rsid w:val="00DE3A82"/>
    <w:rsid w:val="00DF364E"/>
    <w:rsid w:val="00DF6B79"/>
    <w:rsid w:val="00E07DA4"/>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7859DB"/>
    <w:pPr>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www.hl7.org/permalink/?GenderHarmonyIGBallot"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65</Pages>
  <Words>28549</Words>
  <Characters>171164</Characters>
  <Application>Microsoft Office Word</Application>
  <DocSecurity>0</DocSecurity>
  <Lines>6339</Lines>
  <Paragraphs>4075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195638</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4</cp:revision>
  <cp:lastPrinted>2022-09-09T19:37:00Z</cp:lastPrinted>
  <dcterms:created xsi:type="dcterms:W3CDTF">2022-09-09T19:36:00Z</dcterms:created>
  <dcterms:modified xsi:type="dcterms:W3CDTF">2022-09-13T20:01:00Z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